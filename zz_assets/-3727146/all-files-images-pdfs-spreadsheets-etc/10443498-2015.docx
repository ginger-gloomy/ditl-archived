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6D" w:rsidRPr="005B48B2" w:rsidRDefault="0060116D" w:rsidP="006D081F">
      <w:pPr>
        <w:spacing w:after="0" w:line="300" w:lineRule="exact"/>
        <w:ind w:leftChars="0" w:left="0"/>
        <w:jc w:val="center"/>
        <w:rPr>
          <w:rFonts w:ascii="Times New Roman" w:eastAsia="標楷體" w:hAnsi="Times New Roman" w:cs="Times New Roman"/>
          <w:b/>
        </w:rPr>
      </w:pPr>
      <w:r w:rsidRPr="005B48B2">
        <w:rPr>
          <w:rFonts w:ascii="Times New Roman" w:eastAsia="標楷體" w:hAnsi="Times New Roman" w:cs="Times New Roman" w:hint="eastAsia"/>
          <w:b/>
        </w:rPr>
        <w:t>健康管理組</w:t>
      </w:r>
      <w:r w:rsidRPr="005B48B2">
        <w:rPr>
          <w:rFonts w:ascii="Times New Roman" w:eastAsia="標楷體" w:hAnsi="Times New Roman" w:cs="Times New Roman"/>
          <w:b/>
        </w:rPr>
        <w:t>訪談大綱</w:t>
      </w:r>
    </w:p>
    <w:p w:rsidR="00435686" w:rsidRPr="005B48B2" w:rsidRDefault="0060116D" w:rsidP="006D081F">
      <w:pPr>
        <w:spacing w:after="0" w:line="300" w:lineRule="exact"/>
        <w:ind w:leftChars="0" w:left="0"/>
        <w:jc w:val="right"/>
        <w:rPr>
          <w:rFonts w:ascii="Times New Roman" w:eastAsia="標楷體" w:hAnsi="Times New Roman" w:cs="Times New Roman"/>
          <w:b/>
        </w:rPr>
      </w:pPr>
      <w:r w:rsidRPr="005B48B2">
        <w:rPr>
          <w:rFonts w:ascii="Times New Roman" w:eastAsia="標楷體" w:hAnsi="Times New Roman" w:cs="Times New Roman"/>
          <w:b/>
        </w:rPr>
        <w:t>2015-0</w:t>
      </w:r>
      <w:r w:rsidR="000368DA">
        <w:rPr>
          <w:rFonts w:ascii="Times New Roman" w:eastAsia="標楷體" w:hAnsi="Times New Roman" w:cs="Times New Roman"/>
          <w:b/>
        </w:rPr>
        <w:t>6</w:t>
      </w:r>
      <w:r w:rsidRPr="005B48B2">
        <w:rPr>
          <w:rFonts w:ascii="Times New Roman" w:eastAsia="標楷體" w:hAnsi="Times New Roman" w:cs="Times New Roman"/>
          <w:b/>
        </w:rPr>
        <w:t>-</w:t>
      </w:r>
      <w:r w:rsidR="00255CFA">
        <w:rPr>
          <w:rFonts w:ascii="Times New Roman" w:eastAsia="標楷體" w:hAnsi="Times New Roman" w:cs="Times New Roman"/>
          <w:b/>
        </w:rPr>
        <w:t>25</w:t>
      </w:r>
    </w:p>
    <w:p w:rsidR="00255CFA" w:rsidRPr="005B48B2" w:rsidRDefault="00255CFA" w:rsidP="006D081F">
      <w:pPr>
        <w:pStyle w:val="ListParagraph"/>
        <w:widowControl/>
        <w:spacing w:after="0"/>
        <w:ind w:leftChars="0" w:left="482"/>
        <w:jc w:val="center"/>
        <w:rPr>
          <w:rFonts w:ascii="Times New Roman" w:eastAsia="標楷體" w:hAnsi="Times New Roman" w:cs="Times New Roman"/>
        </w:rPr>
      </w:pPr>
    </w:p>
    <w:tbl>
      <w:tblPr>
        <w:tblW w:w="151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9923"/>
        <w:gridCol w:w="3118"/>
      </w:tblGrid>
      <w:tr w:rsidR="0060116D" w:rsidRPr="005B48B2" w:rsidTr="006D081F">
        <w:trPr>
          <w:trHeight w:val="249"/>
        </w:trPr>
        <w:tc>
          <w:tcPr>
            <w:tcW w:w="2127" w:type="dxa"/>
            <w:tcBorders>
              <w:bottom w:val="single" w:sz="4" w:space="0" w:color="auto"/>
            </w:tcBorders>
          </w:tcPr>
          <w:p w:rsidR="0060116D" w:rsidRPr="005B48B2" w:rsidRDefault="0060116D" w:rsidP="006D081F">
            <w:pPr>
              <w:spacing w:after="0" w:line="30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/>
                <w:b/>
              </w:rPr>
              <w:t>單元</w:t>
            </w:r>
          </w:p>
        </w:tc>
        <w:tc>
          <w:tcPr>
            <w:tcW w:w="9923" w:type="dxa"/>
            <w:tcBorders>
              <w:bottom w:val="single" w:sz="4" w:space="0" w:color="auto"/>
            </w:tcBorders>
          </w:tcPr>
          <w:p w:rsidR="0060116D" w:rsidRPr="005B48B2" w:rsidRDefault="0060116D" w:rsidP="006D081F">
            <w:pPr>
              <w:spacing w:after="0" w:line="30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/>
                <w:b/>
              </w:rPr>
              <w:t>內容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60116D" w:rsidRPr="005B48B2" w:rsidRDefault="0060116D" w:rsidP="006D081F">
            <w:pPr>
              <w:spacing w:after="0" w:line="30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/>
                <w:b/>
              </w:rPr>
              <w:t>研究重點</w:t>
            </w:r>
          </w:p>
        </w:tc>
      </w:tr>
      <w:tr w:rsidR="0060116D" w:rsidRPr="005B48B2" w:rsidTr="006D081F">
        <w:trPr>
          <w:trHeight w:val="1155"/>
        </w:trPr>
        <w:tc>
          <w:tcPr>
            <w:tcW w:w="2127" w:type="dxa"/>
            <w:shd w:val="clear" w:color="auto" w:fill="auto"/>
          </w:tcPr>
          <w:p w:rsidR="0060116D" w:rsidRPr="005B48B2" w:rsidRDefault="0060116D" w:rsidP="006D081F">
            <w:pPr>
              <w:pStyle w:val="ListParagraph"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Setting</w:t>
            </w:r>
          </w:p>
        </w:tc>
        <w:tc>
          <w:tcPr>
            <w:tcW w:w="9923" w:type="dxa"/>
            <w:shd w:val="clear" w:color="auto" w:fill="auto"/>
          </w:tcPr>
          <w:p w:rsidR="0060116D" w:rsidRPr="005B48B2" w:rsidRDefault="0060116D" w:rsidP="006D081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受訪者桌上擺</w:t>
            </w:r>
            <w:r w:rsidRPr="005B48B2">
              <w:rPr>
                <w:rFonts w:ascii="Times New Roman" w:eastAsia="標楷體" w:hAnsi="Times New Roman" w:cs="Times New Roman"/>
              </w:rPr>
              <w:t>1</w:t>
            </w:r>
            <w:r w:rsidRPr="005B48B2">
              <w:rPr>
                <w:rFonts w:ascii="Times New Roman" w:eastAsia="標楷體" w:hAnsi="Times New Roman" w:cs="Times New Roman" w:hint="eastAsia"/>
              </w:rPr>
              <w:t>份知情同意書、</w:t>
            </w:r>
            <w:r w:rsidRPr="005B48B2">
              <w:rPr>
                <w:rFonts w:ascii="Times New Roman" w:eastAsia="標楷體" w:hAnsi="Times New Roman" w:cs="Times New Roman" w:hint="eastAsia"/>
              </w:rPr>
              <w:t>1</w:t>
            </w:r>
            <w:r w:rsidRPr="005B48B2">
              <w:rPr>
                <w:rFonts w:ascii="Times New Roman" w:eastAsia="標楷體" w:hAnsi="Times New Roman" w:cs="Times New Roman" w:hint="eastAsia"/>
              </w:rPr>
              <w:t>枝筆、</w:t>
            </w:r>
            <w:r w:rsidRPr="005B48B2">
              <w:rPr>
                <w:rFonts w:ascii="Times New Roman" w:eastAsia="標楷體" w:hAnsi="Times New Roman" w:cs="Times New Roman" w:hint="eastAsia"/>
              </w:rPr>
              <w:t>1</w:t>
            </w:r>
            <w:r w:rsidRPr="005B48B2">
              <w:rPr>
                <w:rFonts w:ascii="Times New Roman" w:eastAsia="標楷體" w:hAnsi="Times New Roman" w:cs="Times New Roman" w:hint="eastAsia"/>
              </w:rPr>
              <w:t>瓶水、</w:t>
            </w:r>
            <w:r w:rsidRPr="005B48B2">
              <w:rPr>
                <w:rFonts w:ascii="Times New Roman" w:eastAsia="標楷體" w:hAnsi="Times New Roman" w:cs="Times New Roman" w:hint="eastAsia"/>
              </w:rPr>
              <w:t>1</w:t>
            </w:r>
            <w:r w:rsidRPr="005B48B2">
              <w:rPr>
                <w:rFonts w:ascii="Times New Roman" w:eastAsia="標楷體" w:hAnsi="Times New Roman" w:cs="Times New Roman" w:hint="eastAsia"/>
              </w:rPr>
              <w:t>盤零食（含健康及不健康）。</w:t>
            </w:r>
          </w:p>
          <w:p w:rsidR="0060116D" w:rsidRPr="005B48B2" w:rsidRDefault="0060116D" w:rsidP="006D081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訪問者桌上：訪綱、錄音筆、受訪者篩選答案、印出來的日誌、受訪者</w:t>
            </w:r>
            <w:r w:rsidRPr="005B48B2">
              <w:rPr>
                <w:rFonts w:ascii="Times New Roman" w:eastAsia="標楷體" w:hAnsi="Times New Roman" w:cs="Times New Roman"/>
              </w:rPr>
              <w:t>PPT</w:t>
            </w:r>
          </w:p>
          <w:p w:rsidR="0060116D" w:rsidRPr="005B48B2" w:rsidRDefault="0060116D" w:rsidP="006D081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環境：空調、</w:t>
            </w:r>
            <w:r w:rsidRPr="005B48B2">
              <w:rPr>
                <w:rFonts w:ascii="Times New Roman" w:eastAsia="標楷體" w:hAnsi="Times New Roman" w:cs="Times New Roman"/>
              </w:rPr>
              <w:t>DV</w:t>
            </w:r>
          </w:p>
          <w:p w:rsidR="0060116D" w:rsidRPr="005B48B2" w:rsidRDefault="0060116D" w:rsidP="006D081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可以請受訪者先上廁所。</w:t>
            </w:r>
          </w:p>
        </w:tc>
        <w:tc>
          <w:tcPr>
            <w:tcW w:w="3118" w:type="dxa"/>
            <w:shd w:val="clear" w:color="auto" w:fill="auto"/>
          </w:tcPr>
          <w:p w:rsidR="0060116D" w:rsidRPr="005B48B2" w:rsidRDefault="0060116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60116D" w:rsidRPr="005B48B2" w:rsidTr="006D081F">
        <w:trPr>
          <w:trHeight w:val="2719"/>
        </w:trPr>
        <w:tc>
          <w:tcPr>
            <w:tcW w:w="2127" w:type="dxa"/>
            <w:shd w:val="clear" w:color="auto" w:fill="auto"/>
          </w:tcPr>
          <w:p w:rsidR="0060116D" w:rsidRPr="005B48B2" w:rsidRDefault="0060116D" w:rsidP="006D081F">
            <w:pPr>
              <w:pStyle w:val="ListParagraph"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開場簡介</w:t>
            </w:r>
          </w:p>
          <w:p w:rsidR="0060116D" w:rsidRPr="005B48B2" w:rsidRDefault="0060116D" w:rsidP="006D081F">
            <w:pPr>
              <w:pStyle w:val="ListParagraph"/>
              <w:spacing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（</w:t>
            </w:r>
            <w:r w:rsidRPr="005B48B2">
              <w:rPr>
                <w:rFonts w:ascii="Times New Roman" w:eastAsia="標楷體" w:hAnsi="Times New Roman" w:cs="Times New Roman" w:hint="eastAsia"/>
              </w:rPr>
              <w:t>2</w:t>
            </w:r>
            <w:r w:rsidRPr="005B48B2">
              <w:rPr>
                <w:rFonts w:ascii="Times New Roman" w:eastAsia="標楷體" w:hAnsi="Times New Roman" w:cs="Times New Roman" w:hint="eastAsia"/>
              </w:rPr>
              <w:t>分鐘）</w:t>
            </w:r>
          </w:p>
        </w:tc>
        <w:tc>
          <w:tcPr>
            <w:tcW w:w="9923" w:type="dxa"/>
            <w:shd w:val="clear" w:color="auto" w:fill="auto"/>
          </w:tcPr>
          <w:p w:rsidR="00255CFA" w:rsidRDefault="0060116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 xml:space="preserve">　　您好。我是</w:t>
            </w:r>
            <w:r w:rsidRPr="005B48B2">
              <w:rPr>
                <w:rFonts w:ascii="Times New Roman" w:eastAsia="標楷體" w:hAnsi="Times New Roman" w:cs="Times New Roman" w:hint="eastAsia"/>
              </w:rPr>
              <w:t>XXX</w:t>
            </w:r>
            <w:r w:rsidRPr="005B48B2">
              <w:rPr>
                <w:rFonts w:ascii="Times New Roman" w:eastAsia="標楷體" w:hAnsi="Times New Roman" w:cs="Times New Roman" w:hint="eastAsia"/>
              </w:rPr>
              <w:t>，智榮基金會的研究員</w:t>
            </w:r>
            <w:r w:rsidRPr="005B48B2">
              <w:rPr>
                <w:rFonts w:ascii="Times New Roman" w:eastAsia="標楷體" w:hAnsi="Times New Roman" w:cs="Times New Roman" w:hint="eastAsia"/>
              </w:rPr>
              <w:t>(</w:t>
            </w:r>
            <w:r w:rsidRPr="005B48B2">
              <w:rPr>
                <w:rFonts w:ascii="Times New Roman" w:eastAsia="標楷體" w:hAnsi="Times New Roman" w:cs="Times New Roman" w:hint="eastAsia"/>
              </w:rPr>
              <w:t>出示工作證</w:t>
            </w:r>
            <w:r w:rsidRPr="005B48B2">
              <w:rPr>
                <w:rFonts w:ascii="Times New Roman" w:eastAsia="標楷體" w:hAnsi="Times New Roman" w:cs="Times New Roman" w:hint="eastAsia"/>
              </w:rPr>
              <w:t>)</w:t>
            </w:r>
            <w:r w:rsidR="00255CFA">
              <w:rPr>
                <w:rFonts w:ascii="Times New Roman" w:eastAsia="標楷體" w:hAnsi="Times New Roman" w:cs="Times New Roman" w:hint="eastAsia"/>
              </w:rPr>
              <w:t>，那一位是我同事</w:t>
            </w:r>
            <w:r w:rsidRPr="005B48B2">
              <w:rPr>
                <w:rFonts w:ascii="Times New Roman" w:eastAsia="標楷體" w:hAnsi="Times New Roman" w:cs="Times New Roman" w:hint="eastAsia"/>
              </w:rPr>
              <w:t>。</w:t>
            </w:r>
            <w:r w:rsidR="00255CFA">
              <w:rPr>
                <w:rFonts w:ascii="Times New Roman" w:eastAsia="標楷體" w:hAnsi="Times New Roman" w:cs="Times New Roman" w:hint="eastAsia"/>
              </w:rPr>
              <w:t>我們剛從台灣過來，可能會對你們的用語有些不熟悉，等下不理解的部分，還請您幫我們多解釋一下。</w:t>
            </w:r>
          </w:p>
          <w:p w:rsidR="0060116D" w:rsidRPr="005B48B2" w:rsidRDefault="00F23E23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智榮基金會是由施振榮先生退休後所創立的，主要是了解華人的價值觀，並將研究應用在商業研發上，所以今天如果有想到任何生活上的困擾與挑戰一定要跟我們說，或許未來就會有符合您需求的商品出現。</w:t>
            </w:r>
          </w:p>
          <w:p w:rsidR="00F23E23" w:rsidRPr="005B48B2" w:rsidRDefault="0060116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 xml:space="preserve">　　</w:t>
            </w:r>
            <w:r w:rsidR="00F23E23" w:rsidRPr="005B48B2">
              <w:rPr>
                <w:rFonts w:ascii="Times New Roman" w:eastAsia="標楷體" w:hAnsi="Times New Roman" w:cs="Times New Roman" w:hint="eastAsia"/>
              </w:rPr>
              <w:t>所以，今天就請您暢所欲言，聊聊對於健康管理的想法及為了健康做了什麼。</w:t>
            </w:r>
            <w:r w:rsidRPr="005B48B2">
              <w:rPr>
                <w:rFonts w:ascii="Times New Roman" w:eastAsia="標楷體" w:hAnsi="Times New Roman" w:cs="Times New Roman" w:hint="eastAsia"/>
              </w:rPr>
              <w:t>今天的訪談大約</w:t>
            </w:r>
            <w:r w:rsidRPr="005B48B2">
              <w:rPr>
                <w:rFonts w:ascii="Times New Roman" w:eastAsia="標楷體" w:hAnsi="Times New Roman" w:cs="Times New Roman"/>
              </w:rPr>
              <w:t>2</w:t>
            </w:r>
            <w:r w:rsidRPr="005B48B2">
              <w:rPr>
                <w:rFonts w:ascii="Times New Roman" w:eastAsia="標楷體" w:hAnsi="Times New Roman" w:cs="Times New Roman" w:hint="eastAsia"/>
              </w:rPr>
              <w:t>個小時左右。</w:t>
            </w:r>
            <w:r w:rsidR="00435EF8" w:rsidRPr="005B48B2">
              <w:rPr>
                <w:rFonts w:ascii="Times New Roman" w:eastAsia="標楷體" w:hAnsi="Times New Roman" w:cs="Times New Roman" w:hint="eastAsia"/>
              </w:rPr>
              <w:t>由於您講的內容相當重要，所以我們會全程全程錄音錄影。那要麻煩您幫我們別一下麥克風，這樣收音品質會更好（幫受訪者別／受訪者自己來）。</w:t>
            </w:r>
            <w:r w:rsidRPr="005B48B2">
              <w:rPr>
                <w:rFonts w:ascii="Times New Roman" w:eastAsia="標楷體" w:hAnsi="Times New Roman" w:cs="Times New Roman" w:hint="eastAsia"/>
              </w:rPr>
              <w:t>在影音檔的使用部分，我們會遵守個人資料保密原則，基本上如果沒有您的同意，我們是不會對外洩漏您的個人資料。如果沒問題的話，請您在這份同意書上簽名。</w:t>
            </w:r>
            <w:r w:rsidR="00F23E23" w:rsidRPr="005B48B2">
              <w:rPr>
                <w:rFonts w:ascii="Times New Roman" w:eastAsia="標楷體" w:hAnsi="Times New Roman" w:cs="Times New Roman" w:hint="eastAsia"/>
              </w:rPr>
              <w:t>（</w:t>
            </w:r>
            <w:r w:rsidR="00435EF8" w:rsidRPr="005B48B2">
              <w:rPr>
                <w:rFonts w:ascii="Times New Roman" w:eastAsia="標楷體" w:hAnsi="Times New Roman" w:cs="Times New Roman" w:hint="eastAsia"/>
              </w:rPr>
              <w:t>簽完名，</w:t>
            </w:r>
            <w:r w:rsidR="00F23E23" w:rsidRPr="005B48B2">
              <w:rPr>
                <w:rFonts w:ascii="Times New Roman" w:eastAsia="標楷體" w:hAnsi="Times New Roman" w:cs="Times New Roman" w:hint="eastAsia"/>
              </w:rPr>
              <w:t>收回知情同意書）謝謝。</w:t>
            </w:r>
          </w:p>
          <w:p w:rsidR="0060116D" w:rsidRPr="005B48B2" w:rsidRDefault="00F23E23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 xml:space="preserve">　　</w:t>
            </w:r>
            <w:r w:rsidR="0060116D" w:rsidRPr="005B48B2">
              <w:rPr>
                <w:rFonts w:ascii="Times New Roman" w:eastAsia="標楷體" w:hAnsi="Times New Roman" w:cs="Times New Roman" w:hint="eastAsia"/>
              </w:rPr>
              <w:t>桌上的水及食物都可以吃，如果空調覺得冷也可以跟我說。（微笑）</w:t>
            </w:r>
            <w:r w:rsidRPr="005B48B2">
              <w:rPr>
                <w:rFonts w:ascii="Times New Roman" w:eastAsia="標楷體" w:hAnsi="Times New Roman" w:cs="Times New Roman" w:hint="eastAsia"/>
              </w:rPr>
              <w:t>（開錄音筆及</w:t>
            </w:r>
            <w:r w:rsidRPr="005B48B2">
              <w:rPr>
                <w:rFonts w:ascii="Times New Roman" w:eastAsia="標楷體" w:hAnsi="Times New Roman" w:cs="Times New Roman"/>
              </w:rPr>
              <w:t>DV</w:t>
            </w:r>
            <w:r w:rsidRPr="005B48B2">
              <w:rPr>
                <w:rFonts w:ascii="Times New Roman" w:eastAsia="標楷體" w:hAnsi="Times New Roman" w:cs="Times New Roman" w:hint="eastAsia"/>
              </w:rPr>
              <w:t>）</w:t>
            </w:r>
          </w:p>
        </w:tc>
        <w:tc>
          <w:tcPr>
            <w:tcW w:w="3118" w:type="dxa"/>
            <w:shd w:val="clear" w:color="auto" w:fill="auto"/>
          </w:tcPr>
          <w:p w:rsidR="0060116D" w:rsidRPr="005B48B2" w:rsidRDefault="00435EF8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簡介時，不開錄音筆！</w:t>
            </w:r>
          </w:p>
          <w:p w:rsidR="00435EF8" w:rsidRPr="005B48B2" w:rsidRDefault="00435EF8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要省逐字稿的經費。</w:t>
            </w:r>
          </w:p>
        </w:tc>
      </w:tr>
      <w:tr w:rsidR="0060116D" w:rsidRPr="005B48B2" w:rsidTr="006D081F">
        <w:trPr>
          <w:trHeight w:val="274"/>
        </w:trPr>
        <w:tc>
          <w:tcPr>
            <w:tcW w:w="2127" w:type="dxa"/>
            <w:shd w:val="clear" w:color="auto" w:fill="auto"/>
          </w:tcPr>
          <w:p w:rsidR="0060116D" w:rsidRPr="005B48B2" w:rsidRDefault="0060116D" w:rsidP="006D081F">
            <w:pPr>
              <w:pStyle w:val="ListParagraph"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暖場</w:t>
            </w:r>
          </w:p>
          <w:p w:rsidR="0060116D" w:rsidRPr="005B48B2" w:rsidRDefault="0060116D" w:rsidP="006D081F">
            <w:pPr>
              <w:pStyle w:val="ListParagraph"/>
              <w:spacing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（</w:t>
            </w:r>
            <w:r w:rsidRPr="005B48B2">
              <w:rPr>
                <w:rFonts w:ascii="Times New Roman" w:eastAsia="標楷體" w:hAnsi="Times New Roman" w:cs="Times New Roman"/>
              </w:rPr>
              <w:t>5</w:t>
            </w:r>
            <w:r w:rsidRPr="005B48B2">
              <w:rPr>
                <w:rFonts w:ascii="Times New Roman" w:eastAsia="標楷體" w:hAnsi="Times New Roman" w:cs="Times New Roman" w:hint="eastAsia"/>
              </w:rPr>
              <w:t>分鐘）</w:t>
            </w:r>
          </w:p>
        </w:tc>
        <w:tc>
          <w:tcPr>
            <w:tcW w:w="9923" w:type="dxa"/>
            <w:shd w:val="clear" w:color="auto" w:fill="auto"/>
          </w:tcPr>
          <w:p w:rsidR="002C56C5" w:rsidRDefault="002C56C5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（從受訪者較關注的面向／活動聊起，可參考事前作業）</w:t>
            </w:r>
          </w:p>
          <w:p w:rsidR="0060116D" w:rsidRPr="005B48B2" w:rsidRDefault="0060116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那請您先稍微跟我們介紹一下，您的工作、興趣等等的。</w:t>
            </w:r>
          </w:p>
          <w:p w:rsidR="0060116D" w:rsidRPr="005B48B2" w:rsidRDefault="0060116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工作／學業</w:t>
            </w:r>
          </w:p>
          <w:p w:rsidR="0060116D" w:rsidRPr="005B48B2" w:rsidRDefault="0060116D" w:rsidP="006D081F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snapToGrid w:val="0"/>
              <w:spacing w:after="0" w:line="300" w:lineRule="exact"/>
              <w:ind w:leftChars="0" w:firstLine="7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學生：就讀學校、科系、年級、社團、打工</w:t>
            </w:r>
          </w:p>
          <w:p w:rsidR="0060116D" w:rsidRPr="005B48B2" w:rsidRDefault="0060116D" w:rsidP="006D081F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snapToGrid w:val="0"/>
              <w:spacing w:after="0" w:line="300" w:lineRule="exact"/>
              <w:ind w:leftChars="0" w:firstLine="7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上班族：目前工作地點、職位、職務</w:t>
            </w:r>
          </w:p>
          <w:p w:rsidR="0060116D" w:rsidRDefault="0060116D" w:rsidP="006D081F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snapToGrid w:val="0"/>
              <w:spacing w:after="0" w:line="300" w:lineRule="exact"/>
              <w:ind w:leftChars="0" w:firstLine="7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退休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家庭主婦：日常</w:t>
            </w:r>
            <w:r w:rsidR="00C968C5">
              <w:rPr>
                <w:rFonts w:ascii="Times New Roman" w:eastAsia="標楷體" w:hAnsi="Times New Roman" w:cs="Times New Roman" w:hint="eastAsia"/>
              </w:rPr>
              <w:t>主</w:t>
            </w:r>
            <w:r w:rsidRPr="005B48B2">
              <w:rPr>
                <w:rFonts w:ascii="Times New Roman" w:eastAsia="標楷體" w:hAnsi="Times New Roman" w:cs="Times New Roman" w:hint="eastAsia"/>
              </w:rPr>
              <w:t>要活動</w:t>
            </w:r>
            <w:r w:rsidR="00C968C5">
              <w:rPr>
                <w:rFonts w:ascii="Times New Roman" w:eastAsia="標楷體" w:hAnsi="Times New Roman" w:cs="Times New Roman" w:hint="eastAsia"/>
              </w:rPr>
              <w:t>、教育孩子的想法</w:t>
            </w:r>
          </w:p>
          <w:p w:rsidR="00AC1E2B" w:rsidRPr="005B48B2" w:rsidRDefault="00AC1E2B" w:rsidP="00AC1E2B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 w:left="487"/>
              <w:rPr>
                <w:rFonts w:ascii="Times New Roman" w:eastAsia="標楷體" w:hAnsi="Times New Roman" w:cs="Times New Roman"/>
              </w:rPr>
            </w:pPr>
          </w:p>
          <w:p w:rsidR="0060116D" w:rsidRPr="005B48B2" w:rsidRDefault="0060116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興趣／休閒活動</w:t>
            </w:r>
          </w:p>
        </w:tc>
        <w:tc>
          <w:tcPr>
            <w:tcW w:w="3118" w:type="dxa"/>
            <w:shd w:val="clear" w:color="auto" w:fill="auto"/>
          </w:tcPr>
          <w:p w:rsidR="00892046" w:rsidRPr="005B48B2" w:rsidRDefault="00892046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簡單聊一下受訪者的生活背景</w:t>
            </w:r>
          </w:p>
          <w:p w:rsidR="0060116D" w:rsidRPr="005B48B2" w:rsidRDefault="0060116D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關係建立並了解受訪者基本資料</w:t>
            </w:r>
          </w:p>
        </w:tc>
      </w:tr>
    </w:tbl>
    <w:p w:rsidR="00C43F68" w:rsidRDefault="00C43F68" w:rsidP="00C43F68">
      <w:pPr>
        <w:ind w:left="425"/>
      </w:pPr>
      <w:r>
        <w:br w:type="page"/>
      </w:r>
    </w:p>
    <w:tbl>
      <w:tblPr>
        <w:tblW w:w="151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9923"/>
        <w:gridCol w:w="3118"/>
      </w:tblGrid>
      <w:tr w:rsidR="0060116D" w:rsidRPr="005B48B2" w:rsidTr="006D081F">
        <w:trPr>
          <w:trHeight w:val="1299"/>
        </w:trPr>
        <w:tc>
          <w:tcPr>
            <w:tcW w:w="2127" w:type="dxa"/>
            <w:shd w:val="clear" w:color="auto" w:fill="auto"/>
          </w:tcPr>
          <w:p w:rsidR="001674CA" w:rsidRPr="005B48B2" w:rsidRDefault="003E1F95" w:rsidP="006D081F">
            <w:pPr>
              <w:pStyle w:val="ListParagraph"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>
              <w:lastRenderedPageBreak/>
              <w:br w:type="page"/>
            </w:r>
            <w:r w:rsidR="002B080D" w:rsidRPr="005B48B2">
              <w:rPr>
                <w:rFonts w:ascii="Times New Roman" w:eastAsia="標楷體" w:hAnsi="Times New Roman" w:cs="Times New Roman" w:hint="eastAsia"/>
              </w:rPr>
              <w:t>健康管理</w:t>
            </w:r>
          </w:p>
          <w:p w:rsidR="0060116D" w:rsidRPr="005B48B2" w:rsidRDefault="001674CA" w:rsidP="006D081F">
            <w:pPr>
              <w:pStyle w:val="ListParagraph"/>
              <w:spacing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（</w:t>
            </w:r>
            <w:r w:rsidR="002B080D" w:rsidRPr="005B48B2">
              <w:rPr>
                <w:rFonts w:ascii="Times New Roman" w:eastAsia="標楷體" w:hAnsi="Times New Roman" w:cs="Times New Roman"/>
              </w:rPr>
              <w:t>60</w:t>
            </w:r>
            <w:r w:rsidRPr="005B48B2">
              <w:rPr>
                <w:rFonts w:ascii="Times New Roman" w:eastAsia="標楷體" w:hAnsi="Times New Roman" w:cs="Times New Roman" w:hint="eastAsia"/>
              </w:rPr>
              <w:t>分鐘）</w:t>
            </w:r>
          </w:p>
        </w:tc>
        <w:tc>
          <w:tcPr>
            <w:tcW w:w="9923" w:type="dxa"/>
            <w:shd w:val="clear" w:color="auto" w:fill="auto"/>
          </w:tcPr>
          <w:p w:rsidR="00113A84" w:rsidRPr="005B48B2" w:rsidRDefault="00113A84" w:rsidP="006D081F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  <w:b/>
              </w:rPr>
              <w:t>之前您幫我們填過濾問卷，有提到您會主動關心一些健康項目</w:t>
            </w:r>
            <w:r w:rsidR="0049483B" w:rsidRPr="005B48B2">
              <w:rPr>
                <w:rFonts w:ascii="Times New Roman" w:eastAsia="標楷體" w:hAnsi="Times New Roman" w:cs="Times New Roman" w:hint="eastAsia"/>
                <w:b/>
              </w:rPr>
              <w:t>（</w:t>
            </w:r>
            <w:r w:rsidRPr="005B48B2">
              <w:rPr>
                <w:rFonts w:ascii="Times New Roman" w:eastAsia="標楷體" w:hAnsi="Times New Roman" w:cs="Times New Roman" w:hint="eastAsia"/>
                <w:b/>
              </w:rPr>
              <w:t>邊</w:t>
            </w:r>
            <w:r w:rsidR="00A13D3B" w:rsidRPr="005B48B2">
              <w:rPr>
                <w:rFonts w:ascii="Times New Roman" w:eastAsia="標楷體" w:hAnsi="Times New Roman" w:cs="Times New Roman" w:hint="eastAsia"/>
                <w:b/>
              </w:rPr>
              <w:t>拿出</w:t>
            </w:r>
            <w:r w:rsidRPr="005B48B2">
              <w:rPr>
                <w:rFonts w:ascii="Times New Roman" w:eastAsia="標楷體" w:hAnsi="Times New Roman" w:cs="Times New Roman" w:hint="eastAsia"/>
                <w:b/>
              </w:rPr>
              <w:t>受訪者的健康項目卡，邊將項目攤在</w:t>
            </w:r>
            <w:r w:rsidR="000368DA">
              <w:rPr>
                <w:rFonts w:ascii="Times New Roman" w:eastAsia="標楷體" w:hAnsi="Times New Roman" w:cs="Times New Roman" w:hint="eastAsia"/>
                <w:b/>
              </w:rPr>
              <w:t>受訪者前方的</w:t>
            </w:r>
            <w:r w:rsidRPr="005B48B2">
              <w:rPr>
                <w:rFonts w:ascii="Times New Roman" w:eastAsia="標楷體" w:hAnsi="Times New Roman" w:cs="Times New Roman" w:hint="eastAsia"/>
                <w:b/>
              </w:rPr>
              <w:t>桌上</w:t>
            </w:r>
            <w:r w:rsidR="0049483B" w:rsidRPr="005B48B2">
              <w:rPr>
                <w:rFonts w:ascii="Times New Roman" w:eastAsia="標楷體" w:hAnsi="Times New Roman" w:cs="Times New Roman" w:hint="eastAsia"/>
                <w:b/>
              </w:rPr>
              <w:t>）</w:t>
            </w:r>
          </w:p>
          <w:p w:rsidR="00D37196" w:rsidRPr="00D37196" w:rsidRDefault="000368DA" w:rsidP="00D37196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請您先挑一個，您最在意的項目。</w:t>
            </w:r>
            <w:r w:rsidR="00D37196">
              <w:rPr>
                <w:rFonts w:ascii="Times New Roman" w:eastAsia="標楷體" w:hAnsi="Times New Roman" w:cs="Times New Roman" w:hint="eastAsia"/>
                <w:b/>
              </w:rPr>
              <w:t>（把剩餘的項目移到</w:t>
            </w:r>
            <w:r w:rsidR="003E1F95" w:rsidRPr="003E1F95">
              <w:rPr>
                <w:rFonts w:ascii="Times New Roman" w:eastAsia="標楷體" w:hAnsi="Times New Roman" w:cs="Times New Roman" w:hint="eastAsia"/>
                <w:b/>
                <w:u w:val="single"/>
              </w:rPr>
              <w:t>受訪者左前方</w:t>
            </w:r>
            <w:r w:rsidR="00D37196">
              <w:rPr>
                <w:rFonts w:ascii="Times New Roman" w:eastAsia="標楷體" w:hAnsi="Times New Roman" w:cs="Times New Roman" w:hint="eastAsia"/>
                <w:b/>
              </w:rPr>
              <w:t>擺整齊）</w:t>
            </w:r>
          </w:p>
          <w:p w:rsidR="00E2038F" w:rsidRDefault="00E2038F" w:rsidP="006D081F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  <w:b/>
                <w:u w:val="single"/>
              </w:rPr>
              <w:t>為什麼</w:t>
            </w:r>
            <w:r w:rsidR="000368DA">
              <w:rPr>
                <w:rFonts w:ascii="Times New Roman" w:eastAsia="標楷體" w:hAnsi="Times New Roman" w:cs="Times New Roman" w:hint="eastAsia"/>
                <w:b/>
                <w:u w:val="single"/>
              </w:rPr>
              <w:t>您最在意</w:t>
            </w:r>
            <w:r w:rsidRPr="005B48B2">
              <w:rPr>
                <w:rFonts w:ascii="Times New Roman" w:eastAsia="標楷體" w:hAnsi="Times New Roman" w:cs="Times New Roman"/>
                <w:b/>
              </w:rPr>
              <w:t>xx</w:t>
            </w:r>
            <w:r w:rsidRPr="005B48B2">
              <w:rPr>
                <w:rFonts w:ascii="Times New Roman" w:eastAsia="標楷體" w:hAnsi="Times New Roman" w:cs="Times New Roman" w:hint="eastAsia"/>
                <w:b/>
              </w:rPr>
              <w:t>項目</w:t>
            </w:r>
            <w:r w:rsidR="000368DA">
              <w:rPr>
                <w:rFonts w:ascii="Times New Roman" w:eastAsia="標楷體" w:hAnsi="Times New Roman" w:cs="Times New Roman" w:hint="eastAsia"/>
                <w:b/>
              </w:rPr>
              <w:t>呢</w:t>
            </w:r>
            <w:r w:rsidRPr="005B48B2">
              <w:rPr>
                <w:rFonts w:ascii="Times New Roman" w:eastAsia="標楷體" w:hAnsi="Times New Roman" w:cs="Times New Roman" w:hint="eastAsia"/>
                <w:b/>
              </w:rPr>
              <w:t>？</w:t>
            </w:r>
          </w:p>
          <w:p w:rsidR="002C56C5" w:rsidRDefault="002C56C5" w:rsidP="002C56C5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2C56C5">
              <w:rPr>
                <w:rFonts w:ascii="Times New Roman" w:eastAsia="標楷體" w:hAnsi="Times New Roman" w:cs="Times New Roman" w:hint="eastAsia"/>
              </w:rPr>
              <w:t>注意</w:t>
            </w:r>
            <w:r>
              <w:rPr>
                <w:rFonts w:ascii="Times New Roman" w:eastAsia="標楷體" w:hAnsi="Times New Roman" w:cs="Times New Roman" w:hint="eastAsia"/>
              </w:rPr>
              <w:t>原因（</w:t>
            </w:r>
            <w:r w:rsidRPr="002C56C5">
              <w:rPr>
                <w:rFonts w:ascii="Times New Roman" w:eastAsia="標楷體" w:hAnsi="Times New Roman" w:cs="Times New Roman" w:hint="eastAsia"/>
              </w:rPr>
              <w:t>生理</w:t>
            </w:r>
            <w:r>
              <w:rPr>
                <w:rFonts w:ascii="Times New Roman" w:eastAsia="標楷體" w:hAnsi="Times New Roman" w:cs="Times New Roman" w:hint="eastAsia"/>
              </w:rPr>
              <w:t>促進／疾病控制</w:t>
            </w:r>
            <w:r w:rsidRPr="002C56C5">
              <w:rPr>
                <w:rFonts w:ascii="Times New Roman" w:eastAsia="標楷體" w:hAnsi="Times New Roman" w:cs="Times New Roman" w:hint="eastAsia"/>
              </w:rPr>
              <w:t>／心理／皮相／</w:t>
            </w:r>
            <w:r>
              <w:rPr>
                <w:rFonts w:ascii="Times New Roman" w:eastAsia="標楷體" w:hAnsi="Times New Roman" w:cs="Times New Roman" w:hint="eastAsia"/>
              </w:rPr>
              <w:t>社交），追問對其影響。</w:t>
            </w:r>
          </w:p>
          <w:p w:rsidR="00091B6D" w:rsidRDefault="00091B6D" w:rsidP="002C56C5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根據受訪者所提及的情境／內容，追問：</w:t>
            </w:r>
          </w:p>
          <w:p w:rsidR="00A60D51" w:rsidRPr="003E1F95" w:rsidRDefault="00091B6D" w:rsidP="00A60D51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A60D51">
              <w:rPr>
                <w:rFonts w:ascii="Times New Roman" w:eastAsia="標楷體" w:hAnsi="Times New Roman" w:cs="Times New Roman" w:hint="eastAsia"/>
                <w:b/>
              </w:rPr>
              <w:t>管理項目</w:t>
            </w:r>
            <w:r w:rsidRPr="005B48B2">
              <w:rPr>
                <w:rFonts w:ascii="Times New Roman" w:eastAsia="標楷體" w:hAnsi="Times New Roman" w:cs="Times New Roman" w:hint="eastAsia"/>
              </w:rPr>
              <w:t>—</w:t>
            </w:r>
            <w:r w:rsidR="00A60D51">
              <w:rPr>
                <w:rFonts w:ascii="Times New Roman" w:eastAsia="標楷體" w:hAnsi="Times New Roman" w:cs="Times New Roman" w:hint="eastAsia"/>
              </w:rPr>
              <w:t>從以前就這麼關注嗎？為什麼有這樣的改變？</w:t>
            </w:r>
          </w:p>
          <w:p w:rsidR="00091B6D" w:rsidRPr="00A60D51" w:rsidRDefault="00091B6D" w:rsidP="00091B6D">
            <w:pPr>
              <w:pStyle w:val="ListParagraph"/>
              <w:widowControl/>
              <w:numPr>
                <w:ilvl w:val="0"/>
                <w:numId w:val="36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A60D51">
              <w:rPr>
                <w:rFonts w:ascii="Times New Roman" w:eastAsia="標楷體" w:hAnsi="Times New Roman" w:cs="Times New Roman" w:hint="eastAsia"/>
                <w:b/>
              </w:rPr>
              <w:t>評量標準</w:t>
            </w:r>
            <w:r w:rsidRPr="00A60D51">
              <w:rPr>
                <w:rFonts w:ascii="Times New Roman" w:eastAsia="標楷體" w:hAnsi="Times New Roman" w:cs="Times New Roman" w:hint="eastAsia"/>
              </w:rPr>
              <w:t>—</w:t>
            </w:r>
            <w:r w:rsidR="00A60D51">
              <w:rPr>
                <w:rFonts w:ascii="Times New Roman" w:eastAsia="標楷體" w:hAnsi="Times New Roman" w:cs="Times New Roman" w:hint="eastAsia"/>
              </w:rPr>
              <w:t>怎麼會想要知道這個</w:t>
            </w:r>
            <w:r w:rsidRPr="00A60D51">
              <w:rPr>
                <w:rFonts w:ascii="Times New Roman" w:eastAsia="標楷體" w:hAnsi="Times New Roman" w:cs="Times New Roman" w:hint="eastAsia"/>
              </w:rPr>
              <w:t>？為什麼是這些項目？</w:t>
            </w:r>
          </w:p>
          <w:p w:rsidR="00091B6D" w:rsidRPr="00A60D51" w:rsidRDefault="00091B6D" w:rsidP="00A60D51">
            <w:pPr>
              <w:pStyle w:val="ListParagraph"/>
              <w:widowControl/>
              <w:numPr>
                <w:ilvl w:val="0"/>
                <w:numId w:val="36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A60D51">
              <w:rPr>
                <w:rFonts w:ascii="Times New Roman" w:eastAsia="標楷體" w:hAnsi="Times New Roman" w:cs="Times New Roman" w:hint="eastAsia"/>
                <w:b/>
              </w:rPr>
              <w:t>目標</w:t>
            </w:r>
            <w:r w:rsidRPr="00A60D51">
              <w:rPr>
                <w:rFonts w:ascii="Times New Roman" w:eastAsia="標楷體" w:hAnsi="Times New Roman" w:cs="Times New Roman" w:hint="eastAsia"/>
              </w:rPr>
              <w:t>—想要達到什麼樣的成果呢？</w:t>
            </w:r>
            <w:r w:rsidR="00A60D51">
              <w:rPr>
                <w:rFonts w:ascii="Times New Roman" w:eastAsia="標楷體" w:hAnsi="Times New Roman" w:cs="Times New Roman" w:hint="eastAsia"/>
                <w:b/>
              </w:rPr>
              <w:t>怎麼知道自己有達到目標</w:t>
            </w:r>
            <w:r w:rsidR="00A60D51" w:rsidRPr="00A60D51">
              <w:rPr>
                <w:rFonts w:ascii="Times New Roman" w:eastAsia="標楷體" w:hAnsi="Times New Roman" w:cs="Times New Roman" w:hint="eastAsia"/>
                <w:b/>
              </w:rPr>
              <w:t>？</w:t>
            </w:r>
          </w:p>
          <w:p w:rsidR="00091B6D" w:rsidRPr="006867D2" w:rsidRDefault="00091B6D" w:rsidP="00A60D51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A60D51">
              <w:rPr>
                <w:rFonts w:ascii="Times New Roman" w:eastAsia="標楷體" w:hAnsi="Times New Roman" w:cs="Times New Roman" w:hint="eastAsia"/>
                <w:b/>
              </w:rPr>
              <w:t>方法</w:t>
            </w:r>
            <w:r w:rsidRPr="00A60D51">
              <w:rPr>
                <w:rFonts w:ascii="Times New Roman" w:eastAsia="標楷體" w:hAnsi="Times New Roman" w:cs="Times New Roman" w:hint="eastAsia"/>
              </w:rPr>
              <w:t>—</w:t>
            </w:r>
            <w:r w:rsidR="00A60D51" w:rsidRPr="00A60D51">
              <w:rPr>
                <w:rFonts w:ascii="Times New Roman" w:eastAsia="標楷體" w:hAnsi="Times New Roman" w:cs="Times New Roman" w:hint="eastAsia"/>
              </w:rPr>
              <w:t>怎麼會想要透過這種方式呢？這些方法有遇過什麼</w:t>
            </w:r>
            <w:r w:rsidR="00A60D51" w:rsidRPr="00A60D51">
              <w:rPr>
                <w:rFonts w:ascii="Times New Roman" w:eastAsia="標楷體" w:hAnsi="Times New Roman" w:cs="Times New Roman" w:hint="eastAsia"/>
                <w:b/>
                <w:u w:val="single"/>
              </w:rPr>
              <w:t>困擾</w:t>
            </w:r>
            <w:r w:rsidR="00A60D51" w:rsidRPr="00A60D51">
              <w:rPr>
                <w:rFonts w:ascii="Times New Roman" w:eastAsia="標楷體" w:hAnsi="Times New Roman" w:cs="Times New Roman" w:hint="eastAsia"/>
              </w:rPr>
              <w:t>嗎？透過什麼方式突破的？怎麼找到這個方法的？</w:t>
            </w:r>
            <w:r w:rsidR="00A60D51">
              <w:rPr>
                <w:rFonts w:ascii="Times New Roman" w:eastAsia="標楷體" w:hAnsi="Times New Roman" w:cs="Times New Roman" w:hint="eastAsia"/>
              </w:rPr>
              <w:t>從以前就是這樣嗎？怎麼會換方法呀？有什麼差異呢？</w:t>
            </w:r>
            <w:r w:rsidR="006867D2" w:rsidRPr="006867D2">
              <w:rPr>
                <w:rFonts w:ascii="Times New Roman" w:eastAsia="標楷體" w:hAnsi="Times New Roman" w:cs="Times New Roman" w:hint="eastAsia"/>
                <w:u w:val="single"/>
              </w:rPr>
              <w:t>［跨方法做比較］</w:t>
            </w:r>
          </w:p>
          <w:p w:rsidR="00C968C5" w:rsidRDefault="006867D2" w:rsidP="00C968C5">
            <w:pPr>
              <w:pStyle w:val="ListParagraph"/>
              <w:widowControl/>
              <w:numPr>
                <w:ilvl w:val="0"/>
                <w:numId w:val="36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A60D51">
              <w:rPr>
                <w:rFonts w:ascii="Times New Roman" w:eastAsia="標楷體" w:hAnsi="Times New Roman" w:cs="Times New Roman" w:hint="eastAsia"/>
                <w:b/>
              </w:rPr>
              <w:t>支援系統</w:t>
            </w:r>
            <w:r w:rsidR="00C968C5">
              <w:rPr>
                <w:rFonts w:ascii="Times New Roman" w:eastAsia="標楷體" w:hAnsi="Times New Roman" w:cs="Times New Roman" w:hint="eastAsia"/>
                <w:b/>
              </w:rPr>
              <w:t>（社群／家人／政府／社群／科技產品）</w:t>
            </w:r>
            <w:r w:rsidR="00C968C5">
              <w:rPr>
                <w:rFonts w:ascii="Times New Roman" w:eastAsia="標楷體" w:hAnsi="Times New Roman" w:cs="Times New Roman"/>
                <w:b/>
              </w:rPr>
              <w:br/>
            </w:r>
            <w:r w:rsidRPr="00C968C5">
              <w:rPr>
                <w:rFonts w:ascii="Times New Roman" w:eastAsia="標楷體" w:hAnsi="Times New Roman" w:cs="Times New Roman" w:hint="eastAsia"/>
              </w:rPr>
              <w:t>社群／機構：當初怎麼會接觸到呢？為什麼會想去問他／請他幫忙</w:t>
            </w:r>
            <w:r w:rsidR="00C968C5">
              <w:rPr>
                <w:rFonts w:ascii="Times New Roman" w:eastAsia="標楷體" w:hAnsi="Times New Roman" w:cs="Times New Roman" w:hint="eastAsia"/>
              </w:rPr>
              <w:t>／買</w:t>
            </w:r>
            <w:r w:rsidRPr="00C968C5">
              <w:rPr>
                <w:rFonts w:ascii="Times New Roman" w:eastAsia="標楷體" w:hAnsi="Times New Roman" w:cs="Times New Roman" w:hint="eastAsia"/>
              </w:rPr>
              <w:t>呢？你覺得對你有幫助嗎？</w:t>
            </w:r>
          </w:p>
          <w:p w:rsidR="00C968C5" w:rsidRPr="00C968C5" w:rsidRDefault="00C968C5" w:rsidP="00C968C5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 w:left="144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科技產品（見下方</w:t>
            </w:r>
            <w:r>
              <w:rPr>
                <w:rFonts w:ascii="Times New Roman" w:eastAsia="標楷體" w:hAnsi="Times New Roman" w:cs="Times New Roman"/>
                <w:b/>
              </w:rPr>
              <w:t>APP/</w:t>
            </w:r>
            <w:r>
              <w:rPr>
                <w:rFonts w:ascii="Times New Roman" w:eastAsia="標楷體" w:hAnsi="Times New Roman" w:cs="Times New Roman" w:hint="eastAsia"/>
                <w:b/>
              </w:rPr>
              <w:t>裝置題組）</w:t>
            </w:r>
          </w:p>
          <w:p w:rsidR="006867D2" w:rsidRPr="006867D2" w:rsidRDefault="00A60D51" w:rsidP="006867D2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A60D51">
              <w:rPr>
                <w:rFonts w:ascii="Times New Roman" w:eastAsia="標楷體" w:hAnsi="Times New Roman" w:cs="Times New Roman" w:hint="eastAsia"/>
                <w:b/>
              </w:rPr>
              <w:t>進階</w:t>
            </w:r>
            <w:r w:rsidR="00091B6D" w:rsidRPr="00A60D51">
              <w:rPr>
                <w:rFonts w:ascii="Times New Roman" w:eastAsia="標楷體" w:hAnsi="Times New Roman" w:cs="Times New Roman" w:hint="eastAsia"/>
                <w:b/>
              </w:rPr>
              <w:t>服務</w:t>
            </w:r>
            <w:r w:rsidR="00091B6D" w:rsidRPr="005B48B2">
              <w:rPr>
                <w:rFonts w:ascii="Times New Roman" w:eastAsia="標楷體" w:hAnsi="Times New Roman" w:cs="Times New Roman" w:hint="eastAsia"/>
              </w:rPr>
              <w:t>—這</w:t>
            </w:r>
            <w:r w:rsidR="00091B6D">
              <w:rPr>
                <w:rFonts w:ascii="Times New Roman" w:eastAsia="標楷體" w:hAnsi="Times New Roman" w:cs="Times New Roman" w:hint="eastAsia"/>
              </w:rPr>
              <w:t>樣就</w:t>
            </w:r>
            <w:r w:rsidR="00091B6D" w:rsidRPr="006867D2">
              <w:rPr>
                <w:rFonts w:ascii="Times New Roman" w:eastAsia="標楷體" w:hAnsi="Times New Roman" w:cs="Times New Roman" w:hint="eastAsia"/>
              </w:rPr>
              <w:t>夠了嗎？</w:t>
            </w:r>
            <w:r w:rsidRPr="006867D2">
              <w:rPr>
                <w:rFonts w:ascii="Times New Roman" w:eastAsia="標楷體" w:hAnsi="Times New Roman" w:cs="Times New Roman" w:hint="eastAsia"/>
              </w:rPr>
              <w:t>聽起來，你的</w:t>
            </w:r>
            <w:r w:rsidRPr="006867D2">
              <w:rPr>
                <w:rFonts w:ascii="Times New Roman" w:eastAsia="標楷體" w:hAnsi="Times New Roman" w:cs="Times New Roman"/>
              </w:rPr>
              <w:t>xx</w:t>
            </w:r>
            <w:r w:rsidRPr="006867D2">
              <w:rPr>
                <w:rFonts w:ascii="Times New Roman" w:eastAsia="標楷體" w:hAnsi="Times New Roman" w:cs="Times New Roman" w:hint="eastAsia"/>
              </w:rPr>
              <w:t>已經維持得很好，那在維持</w:t>
            </w:r>
            <w:r w:rsidRPr="006867D2">
              <w:rPr>
                <w:rFonts w:ascii="Times New Roman" w:eastAsia="標楷體" w:hAnsi="Times New Roman" w:cs="Times New Roman"/>
              </w:rPr>
              <w:t>xx</w:t>
            </w:r>
            <w:r w:rsidRPr="006867D2">
              <w:rPr>
                <w:rFonts w:ascii="Times New Roman" w:eastAsia="標楷體" w:hAnsi="Times New Roman" w:cs="Times New Roman" w:hint="eastAsia"/>
              </w:rPr>
              <w:t>上，還有什麼困擾嗎？</w:t>
            </w:r>
            <w:r w:rsidR="006867D2" w:rsidRPr="006867D2">
              <w:rPr>
                <w:rFonts w:ascii="Times New Roman" w:eastAsia="標楷體" w:hAnsi="Times New Roman" w:cs="Times New Roman" w:hint="eastAsia"/>
              </w:rPr>
              <w:t>還會希望有什麼樣的工具可以協助你？</w:t>
            </w:r>
          </w:p>
          <w:p w:rsidR="00091B6D" w:rsidRDefault="00091B6D" w:rsidP="00091B6D">
            <w:pPr>
              <w:pStyle w:val="ListParagraph"/>
              <w:widowControl/>
              <w:numPr>
                <w:ilvl w:val="0"/>
                <w:numId w:val="36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A60D51">
              <w:rPr>
                <w:rFonts w:ascii="Times New Roman" w:eastAsia="標楷體" w:hAnsi="Times New Roman" w:cs="Times New Roman" w:hint="eastAsia"/>
                <w:b/>
              </w:rPr>
              <w:t>金額</w:t>
            </w:r>
            <w:r w:rsidRPr="005B48B2">
              <w:rPr>
                <w:rFonts w:ascii="Times New Roman" w:eastAsia="標楷體" w:hAnsi="Times New Roman" w:cs="Times New Roman" w:hint="eastAsia"/>
              </w:rPr>
              <w:t>—價格方案？</w:t>
            </w:r>
            <w:r w:rsidR="00A60D51">
              <w:rPr>
                <w:rFonts w:ascii="Times New Roman" w:eastAsia="標楷體" w:hAnsi="Times New Roman" w:cs="Times New Roman" w:hint="eastAsia"/>
              </w:rPr>
              <w:t>當初怎麼會願意花這個錢（比較的基準）</w:t>
            </w:r>
          </w:p>
          <w:p w:rsidR="00091B6D" w:rsidRDefault="00091B6D" w:rsidP="00091B6D">
            <w:pPr>
              <w:pStyle w:val="ListParagraph"/>
              <w:widowControl/>
              <w:numPr>
                <w:ilvl w:val="0"/>
                <w:numId w:val="36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A60D51">
              <w:rPr>
                <w:rFonts w:ascii="Times New Roman" w:eastAsia="標楷體" w:hAnsi="Times New Roman" w:cs="Times New Roman" w:hint="eastAsia"/>
                <w:b/>
              </w:rPr>
              <w:t>資訊來源</w:t>
            </w:r>
            <w:r>
              <w:rPr>
                <w:rFonts w:ascii="Times New Roman" w:eastAsia="標楷體" w:hAnsi="Times New Roman" w:cs="Times New Roman" w:hint="eastAsia"/>
              </w:rPr>
              <w:t>—</w:t>
            </w:r>
            <w:r w:rsidR="00A60D51">
              <w:rPr>
                <w:rFonts w:ascii="Times New Roman" w:eastAsia="標楷體" w:hAnsi="Times New Roman" w:cs="Times New Roman" w:hint="eastAsia"/>
              </w:rPr>
              <w:t>你知道這麼多，這些資訊都是怎麼來的呀？你會把這些資訊存下來嗎？都存在哪裡呢？會拿出來看嗎？你怎麼判斷什麼可以信，什麼不能信呀？</w:t>
            </w:r>
          </w:p>
          <w:p w:rsidR="00091B6D" w:rsidRDefault="00091B6D" w:rsidP="00091B6D">
            <w:pPr>
              <w:pStyle w:val="ListParagraph"/>
              <w:widowControl/>
              <w:numPr>
                <w:ilvl w:val="0"/>
                <w:numId w:val="36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A60D51">
              <w:rPr>
                <w:rFonts w:ascii="Times New Roman" w:eastAsia="標楷體" w:hAnsi="Times New Roman" w:cs="Times New Roman" w:hint="eastAsia"/>
                <w:b/>
              </w:rPr>
              <w:t>分享</w:t>
            </w:r>
            <w:r>
              <w:rPr>
                <w:rFonts w:ascii="Times New Roman" w:eastAsia="標楷體" w:hAnsi="Times New Roman" w:cs="Times New Roman" w:hint="eastAsia"/>
              </w:rPr>
              <w:t>—</w:t>
            </w:r>
            <w:r w:rsidRPr="005B48B2">
              <w:rPr>
                <w:rFonts w:ascii="Times New Roman" w:eastAsia="標楷體" w:hAnsi="Times New Roman" w:cs="Times New Roman"/>
              </w:rPr>
              <w:t>成果會分享嗎？分享的對象？</w:t>
            </w:r>
          </w:p>
          <w:p w:rsidR="003E1F95" w:rsidRPr="00A60D51" w:rsidRDefault="00A60D51" w:rsidP="00A60D51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A60D51">
              <w:rPr>
                <w:rFonts w:ascii="Times New Roman" w:eastAsia="標楷體" w:hAnsi="Times New Roman" w:cs="Times New Roman"/>
                <w:b/>
              </w:rPr>
              <w:t>持續調整改善</w:t>
            </w:r>
            <w:r w:rsidRPr="00A60D51">
              <w:rPr>
                <w:rFonts w:ascii="Times New Roman" w:eastAsia="標楷體" w:hAnsi="Times New Roman" w:cs="Times New Roman"/>
              </w:rPr>
              <w:t>—</w:t>
            </w:r>
            <w:r w:rsidR="00255CFA" w:rsidRPr="00A60D51">
              <w:rPr>
                <w:rFonts w:ascii="Times New Roman" w:eastAsia="標楷體" w:hAnsi="Times New Roman" w:cs="Times New Roman" w:hint="eastAsia"/>
              </w:rPr>
              <w:t>如何持續知道變化？為什麼要持續知道？不知道會怎麼樣？</w:t>
            </w:r>
          </w:p>
          <w:p w:rsidR="00255CFA" w:rsidRDefault="00255CFA" w:rsidP="003E1F95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你做這些事，對生活造成什麼影響或改變？</w:t>
            </w:r>
          </w:p>
          <w:p w:rsidR="000368DA" w:rsidRPr="005B48B2" w:rsidRDefault="000368DA" w:rsidP="000368DA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  <w:b/>
              </w:rPr>
              <w:t>沒有改善／預防／精進：</w:t>
            </w:r>
          </w:p>
          <w:p w:rsidR="000368DA" w:rsidRPr="003E1F95" w:rsidRDefault="000368DA" w:rsidP="003E1F95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  <w:b/>
              </w:rPr>
              <w:t>沒有</w:t>
            </w:r>
            <w:r w:rsidR="003E1F95">
              <w:rPr>
                <w:rFonts w:ascii="Times New Roman" w:eastAsia="標楷體" w:hAnsi="Times New Roman" w:cs="Times New Roman" w:hint="eastAsia"/>
                <w:b/>
              </w:rPr>
              <w:t>開始</w:t>
            </w:r>
            <w:r w:rsidRPr="005B48B2">
              <w:rPr>
                <w:rFonts w:ascii="Times New Roman" w:eastAsia="標楷體" w:hAnsi="Times New Roman" w:cs="Times New Roman" w:hint="eastAsia"/>
                <w:b/>
              </w:rPr>
              <w:t>改善／預防／精進的</w:t>
            </w:r>
            <w:r w:rsidRPr="005B48B2">
              <w:rPr>
                <w:rFonts w:ascii="Times New Roman" w:eastAsia="標楷體" w:hAnsi="Times New Roman" w:cs="Times New Roman" w:hint="eastAsia"/>
                <w:b/>
                <w:u w:val="single"/>
              </w:rPr>
              <w:t>原因</w:t>
            </w:r>
            <w:r w:rsidRPr="005B48B2">
              <w:rPr>
                <w:rFonts w:ascii="Times New Roman" w:eastAsia="標楷體" w:hAnsi="Times New Roman" w:cs="Times New Roman" w:hint="eastAsia"/>
                <w:b/>
              </w:rPr>
              <w:t>？</w:t>
            </w:r>
          </w:p>
          <w:p w:rsidR="000368DA" w:rsidRPr="006867D2" w:rsidRDefault="000368DA" w:rsidP="000368DA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有試過什麼方式，但最後放棄了？</w:t>
            </w:r>
          </w:p>
          <w:p w:rsidR="002C56C5" w:rsidRPr="006867D2" w:rsidRDefault="006867D2" w:rsidP="006867D2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</w:rPr>
              <w:t>如果自己沒有辦法控制，那你覺得誰可以呢？你覺得他應該做些什麼？為什麼呢？</w:t>
            </w:r>
          </w:p>
          <w:p w:rsidR="003E1F95" w:rsidRPr="003E1F95" w:rsidRDefault="003E1F95" w:rsidP="003E1F95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3E1F95">
              <w:rPr>
                <w:rFonts w:ascii="Times New Roman" w:eastAsia="標楷體" w:hAnsi="Times New Roman" w:cs="Times New Roman" w:hint="eastAsia"/>
                <w:b/>
              </w:rPr>
              <w:t>那請您再挑一個，您很在意的項目</w:t>
            </w:r>
            <w:r>
              <w:rPr>
                <w:rFonts w:ascii="Times New Roman" w:eastAsia="標楷體" w:hAnsi="Times New Roman" w:cs="Times New Roman" w:hint="eastAsia"/>
                <w:b/>
              </w:rPr>
              <w:t>（把之前談過的項目，移到受訪者右前方）</w:t>
            </w:r>
          </w:p>
          <w:p w:rsidR="003E1F95" w:rsidRPr="005B48B2" w:rsidRDefault="00C43F68" w:rsidP="003E1F95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t>Repeat</w:t>
            </w:r>
            <w:r>
              <w:rPr>
                <w:rFonts w:ascii="Times New Roman" w:eastAsia="標楷體" w:hAnsi="Times New Roman" w:cs="Times New Roman" w:hint="eastAsia"/>
                <w:b/>
              </w:rPr>
              <w:t>上上一組的題目</w:t>
            </w:r>
          </w:p>
          <w:p w:rsidR="00C43F68" w:rsidRDefault="00C43F68" w:rsidP="006D081F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</w:rPr>
              <w:t>如果受訪者沒有</w:t>
            </w:r>
            <w:r>
              <w:rPr>
                <w:rFonts w:ascii="Times New Roman" w:eastAsia="標楷體" w:hAnsi="Times New Roman" w:cs="Times New Roman"/>
                <w:b/>
              </w:rPr>
              <w:t>organize</w:t>
            </w:r>
            <w:r>
              <w:rPr>
                <w:rFonts w:ascii="Times New Roman" w:eastAsia="標楷體" w:hAnsi="Times New Roman" w:cs="Times New Roman" w:hint="eastAsia"/>
                <w:b/>
              </w:rPr>
              <w:t>，可以視受訪者的回答，看排在一起的卡片是否有關聯性</w:t>
            </w:r>
            <w:r>
              <w:rPr>
                <w:rFonts w:ascii="Times New Roman" w:eastAsia="標楷體" w:hAnsi="Times New Roman" w:cs="Times New Roman" w:hint="eastAsia"/>
                <w:b/>
              </w:rPr>
              <w:t>)</w:t>
            </w:r>
          </w:p>
          <w:p w:rsidR="00CF1419" w:rsidRDefault="00CF1419" w:rsidP="006D081F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接下來如果你覺得有關係的，你可以把他們擺在一起。</w:t>
            </w:r>
          </w:p>
          <w:p w:rsidR="00C43F68" w:rsidRDefault="00C43F68" w:rsidP="00C43F68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C43F68">
              <w:rPr>
                <w:rFonts w:ascii="Times New Roman" w:eastAsia="標楷體" w:hAnsi="Times New Roman" w:cs="Times New Roman" w:hint="eastAsia"/>
              </w:rPr>
              <w:t>為什麼</w:t>
            </w:r>
            <w:r>
              <w:rPr>
                <w:rFonts w:ascii="Times New Roman" w:eastAsia="標楷體" w:hAnsi="Times New Roman" w:cs="Times New Roman" w:hint="eastAsia"/>
              </w:rPr>
              <w:t>這些你會把它放在一起</w:t>
            </w:r>
          </w:p>
          <w:p w:rsidR="00C43F68" w:rsidRDefault="00C43F68" w:rsidP="00C43F68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它們有什麼關聯性呢？（如何連帶影響）</w:t>
            </w:r>
          </w:p>
          <w:p w:rsidR="00255CFA" w:rsidRPr="00C43F68" w:rsidRDefault="00255CFA" w:rsidP="00C43F68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你覺得哪一個改善之後，其他就會連帶受影響？</w:t>
            </w:r>
          </w:p>
          <w:p w:rsidR="006D081F" w:rsidRPr="005B48B2" w:rsidRDefault="006D081F" w:rsidP="006D081F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  <w:b/>
              </w:rPr>
              <w:t>用</w:t>
            </w:r>
            <w:r w:rsidR="00D37196">
              <w:rPr>
                <w:rFonts w:ascii="Times New Roman" w:eastAsia="標楷體" w:hAnsi="Times New Roman" w:cs="Times New Roman"/>
                <w:b/>
              </w:rPr>
              <w:t>app</w:t>
            </w:r>
            <w:r w:rsidR="00D37196">
              <w:rPr>
                <w:rFonts w:ascii="Times New Roman" w:eastAsia="標楷體" w:hAnsi="Times New Roman" w:cs="Times New Roman" w:hint="eastAsia"/>
                <w:b/>
              </w:rPr>
              <w:t>／</w:t>
            </w:r>
            <w:r w:rsidRPr="005B48B2">
              <w:rPr>
                <w:rFonts w:ascii="Times New Roman" w:eastAsia="標楷體" w:hAnsi="Times New Roman" w:cs="Times New Roman" w:hint="eastAsia"/>
                <w:b/>
              </w:rPr>
              <w:t>穿戴式裝置／工具等協助</w:t>
            </w:r>
            <w:r w:rsidR="00C968C5">
              <w:rPr>
                <w:rFonts w:ascii="Times New Roman" w:eastAsia="標楷體" w:hAnsi="Times New Roman" w:cs="Times New Roman" w:hint="eastAsia"/>
                <w:b/>
              </w:rPr>
              <w:t>（拍攝使用過程，即使是很普通的體重器，也請受訪者現在操作一遍）</w:t>
            </w:r>
          </w:p>
          <w:p w:rsidR="00D37196" w:rsidRPr="00D37196" w:rsidRDefault="00D37196" w:rsidP="006D081F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</w:rPr>
              <w:t>有使用</w:t>
            </w:r>
          </w:p>
          <w:p w:rsidR="006D081F" w:rsidRPr="005B48B2" w:rsidRDefault="006D081F" w:rsidP="00D37196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都拿它來做什麼呢？</w:t>
            </w:r>
          </w:p>
          <w:p w:rsidR="006D081F" w:rsidRPr="00D37196" w:rsidRDefault="006D081F" w:rsidP="00D37196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當初怎麼會想買</w:t>
            </w:r>
            <w:r w:rsidR="00D37196">
              <w:rPr>
                <w:rFonts w:ascii="Times New Roman" w:eastAsia="標楷體" w:hAnsi="Times New Roman" w:cs="Times New Roman" w:hint="eastAsia"/>
              </w:rPr>
              <w:t>／下載</w:t>
            </w:r>
            <w:r w:rsidRPr="005B48B2">
              <w:rPr>
                <w:rFonts w:ascii="Times New Roman" w:eastAsia="標楷體" w:hAnsi="Times New Roman" w:cs="Times New Roman" w:hint="eastAsia"/>
              </w:rPr>
              <w:t>呢？</w:t>
            </w:r>
          </w:p>
          <w:p w:rsidR="00D37196" w:rsidRPr="00D37196" w:rsidRDefault="00D37196" w:rsidP="00D37196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</w:rPr>
              <w:t>使用起來方便嗎？</w:t>
            </w:r>
          </w:p>
          <w:p w:rsidR="006D081F" w:rsidRPr="00D37196" w:rsidRDefault="006D081F" w:rsidP="00D37196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D37196">
              <w:rPr>
                <w:rFonts w:ascii="Times New Roman" w:eastAsia="標楷體" w:hAnsi="Times New Roman" w:cs="Times New Roman" w:hint="eastAsia"/>
              </w:rPr>
              <w:t>現在這些內容，對你而言已經足夠了嗎？</w:t>
            </w:r>
          </w:p>
          <w:p w:rsidR="00D37196" w:rsidRPr="003E1F95" w:rsidRDefault="00D37196" w:rsidP="00D37196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</w:rPr>
              <w:t>你現在用這麼多種，需要把它們整合起來嗎？</w:t>
            </w:r>
          </w:p>
          <w:p w:rsidR="003E1F95" w:rsidRDefault="003E1F95" w:rsidP="00AC1E2B">
            <w:pPr>
              <w:pStyle w:val="ListParagraph"/>
              <w:numPr>
                <w:ilvl w:val="0"/>
                <w:numId w:val="21"/>
              </w:numPr>
              <w:spacing w:afterLines="2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監測</w:t>
            </w:r>
          </w:p>
          <w:p w:rsidR="00C43F68" w:rsidRPr="00CF1419" w:rsidRDefault="003E1F95" w:rsidP="00AC1E2B">
            <w:pPr>
              <w:pStyle w:val="ListParagraph"/>
              <w:numPr>
                <w:ilvl w:val="1"/>
                <w:numId w:val="21"/>
              </w:numPr>
              <w:spacing w:afterLines="2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檢測／偵測的標的、工具，原因。</w:t>
            </w:r>
          </w:p>
          <w:p w:rsidR="003E1F95" w:rsidRPr="00D37196" w:rsidRDefault="003E1F95" w:rsidP="00AC1E2B">
            <w:pPr>
              <w:pStyle w:val="ListParagraph"/>
              <w:numPr>
                <w:ilvl w:val="0"/>
                <w:numId w:val="21"/>
              </w:numPr>
              <w:spacing w:afterLines="2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D37196">
              <w:rPr>
                <w:rFonts w:ascii="Times New Roman" w:eastAsia="標楷體" w:hAnsi="Times New Roman" w:cs="Times New Roman" w:hint="eastAsia"/>
                <w:b/>
              </w:rPr>
              <w:t>記錄／不記錄：</w:t>
            </w:r>
          </w:p>
          <w:p w:rsidR="003E1F95" w:rsidRPr="005B48B2" w:rsidRDefault="003E1F95" w:rsidP="003E1F95">
            <w:pPr>
              <w:pStyle w:val="ListParagraph"/>
              <w:widowControl/>
              <w:numPr>
                <w:ilvl w:val="2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會記錄下來嗎？原因。什麼東西需要留下來／什麼不需要？</w:t>
            </w:r>
          </w:p>
          <w:p w:rsidR="003E1F95" w:rsidRDefault="003E1F95" w:rsidP="003E1F95">
            <w:pPr>
              <w:pStyle w:val="ListParagraph"/>
              <w:widowControl/>
              <w:numPr>
                <w:ilvl w:val="2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這些內容你都怎麼保存呢？會把記錄翻出來看嗎？為什麼會／不會？</w:t>
            </w:r>
          </w:p>
          <w:p w:rsidR="003E1F95" w:rsidRDefault="003E1F95" w:rsidP="003E1F95">
            <w:pPr>
              <w:pStyle w:val="ListParagraph"/>
              <w:widowControl/>
              <w:numPr>
                <w:ilvl w:val="2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回顧是想要知道些什麼？</w:t>
            </w:r>
          </w:p>
          <w:p w:rsidR="003E1F95" w:rsidRPr="005B48B2" w:rsidRDefault="003E1F95" w:rsidP="003E1F95">
            <w:pPr>
              <w:pStyle w:val="ListParagraph"/>
              <w:widowControl/>
              <w:numPr>
                <w:ilvl w:val="2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（如果沒有回顧）這些記錄還會留著嗎？存在哪裡呢？</w:t>
            </w:r>
          </w:p>
          <w:p w:rsidR="003E1F95" w:rsidRPr="005B48B2" w:rsidRDefault="003E1F95" w:rsidP="003E1F95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D37196">
              <w:rPr>
                <w:rFonts w:ascii="Times New Roman" w:eastAsia="標楷體" w:hAnsi="Times New Roman" w:cs="Times New Roman" w:hint="eastAsia"/>
                <w:b/>
              </w:rPr>
              <w:t>分享資訊</w:t>
            </w:r>
            <w:r w:rsidRPr="005B48B2">
              <w:rPr>
                <w:rFonts w:ascii="Times New Roman" w:eastAsia="標楷體" w:hAnsi="Times New Roman" w:cs="Times New Roman" w:hint="eastAsia"/>
              </w:rPr>
              <w:t>（可視情況把人際關係圖拿出來）</w:t>
            </w:r>
          </w:p>
          <w:p w:rsidR="003E1F95" w:rsidRDefault="003E1F95" w:rsidP="003E1F95">
            <w:pPr>
              <w:pStyle w:val="ListParagraph"/>
              <w:widowControl/>
              <w:numPr>
                <w:ilvl w:val="2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這些內容會分享給別人嗎？如何分享？別人有什麼樣的回應呢？（注意表情）都透過什麼方式分享給別人？他們是誰？怎麼會想要和他們分享？</w:t>
            </w:r>
          </w:p>
          <w:p w:rsidR="003E1F95" w:rsidRPr="003E1F95" w:rsidRDefault="003E1F95" w:rsidP="003E1F95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這些資料你會願意分享給醫院知道嗎？願意／不願意的原因？</w:t>
            </w:r>
            <w:ins w:id="0" w:author="user" w:date="2015-04-27T11:15:00Z">
              <w:r w:rsidRPr="005B48B2">
                <w:rPr>
                  <w:rFonts w:ascii="Times New Roman" w:eastAsia="標楷體" w:hAnsi="Times New Roman" w:cs="Times New Roman" w:hint="eastAsia"/>
                </w:rPr>
                <w:t>（生理資訊／運動習慣／飲食習慣／家理的環境資訊）</w:t>
              </w:r>
            </w:ins>
            <w:ins w:id="1" w:author="user" w:date="2015-04-27T11:14:00Z">
              <w:r w:rsidRPr="005B48B2">
                <w:rPr>
                  <w:rFonts w:ascii="Times New Roman" w:eastAsia="標楷體" w:hAnsi="Times New Roman" w:cs="Times New Roman" w:hint="eastAsia"/>
                </w:rPr>
                <w:t>什麼資料可以</w:t>
              </w:r>
            </w:ins>
            <w:ins w:id="2" w:author="user" w:date="2015-04-27T11:15:00Z">
              <w:r w:rsidRPr="005B48B2">
                <w:rPr>
                  <w:rFonts w:ascii="Times New Roman" w:eastAsia="標楷體" w:hAnsi="Times New Roman" w:cs="Times New Roman" w:hint="eastAsia"/>
                </w:rPr>
                <w:t>／不可以</w:t>
              </w:r>
            </w:ins>
            <w:ins w:id="3" w:author="user" w:date="2015-04-27T11:14:00Z">
              <w:r w:rsidRPr="005B48B2">
                <w:rPr>
                  <w:rFonts w:ascii="Times New Roman" w:eastAsia="標楷體" w:hAnsi="Times New Roman" w:cs="Times New Roman" w:hint="eastAsia"/>
                </w:rPr>
                <w:t>分享？分享的方式？</w:t>
              </w:r>
            </w:ins>
          </w:p>
          <w:p w:rsidR="00D37196" w:rsidRPr="003E1F95" w:rsidRDefault="00D37196" w:rsidP="00D37196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3E1F95">
              <w:rPr>
                <w:rFonts w:ascii="Times New Roman" w:eastAsia="標楷體" w:hAnsi="Times New Roman" w:cs="Times New Roman" w:hint="eastAsia"/>
                <w:b/>
              </w:rPr>
              <w:t>關注的項目，但是現在沒有使用監測記錄</w:t>
            </w:r>
          </w:p>
          <w:p w:rsidR="006D081F" w:rsidRDefault="00D37196" w:rsidP="003E1F95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D37196">
              <w:rPr>
                <w:rFonts w:ascii="Times New Roman" w:eastAsia="標楷體" w:hAnsi="Times New Roman" w:cs="Times New Roman"/>
              </w:rPr>
              <w:t>之前你有提到</w:t>
            </w:r>
            <w:r w:rsidR="003E1F95">
              <w:rPr>
                <w:rFonts w:ascii="Times New Roman" w:eastAsia="標楷體" w:hAnsi="Times New Roman" w:cs="Times New Roman"/>
              </w:rPr>
              <w:t>，你很在意</w:t>
            </w:r>
            <w:r w:rsidR="003E1F95">
              <w:rPr>
                <w:rFonts w:ascii="Times New Roman" w:eastAsia="標楷體" w:hAnsi="Times New Roman" w:cs="Times New Roman"/>
              </w:rPr>
              <w:t>xx</w:t>
            </w:r>
            <w:r w:rsidR="003E1F95">
              <w:rPr>
                <w:rFonts w:ascii="Times New Roman" w:eastAsia="標楷體" w:hAnsi="Times New Roman" w:cs="Times New Roman" w:hint="eastAsia"/>
              </w:rPr>
              <w:t>，這些項目，你現在沒有監測記錄的原因</w:t>
            </w:r>
          </w:p>
          <w:p w:rsidR="00C43F68" w:rsidRDefault="00C43F68" w:rsidP="003E1F95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為什麼不會想用一些</w:t>
            </w:r>
            <w:r>
              <w:rPr>
                <w:rFonts w:ascii="Times New Roman" w:eastAsia="標楷體" w:hAnsi="Times New Roman" w:cs="Times New Roman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呢？</w:t>
            </w:r>
          </w:p>
          <w:p w:rsidR="00CF1419" w:rsidRPr="00527926" w:rsidRDefault="00C43F68" w:rsidP="00527926">
            <w:pPr>
              <w:pStyle w:val="ListParagraph"/>
              <w:numPr>
                <w:ilvl w:val="2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現在小米手環、</w:t>
            </w:r>
            <w:r>
              <w:rPr>
                <w:rFonts w:ascii="Times New Roman" w:eastAsia="標楷體" w:hAnsi="Times New Roman" w:cs="Times New Roman"/>
              </w:rPr>
              <w:t>穿戴式</w:t>
            </w:r>
            <w:r w:rsidR="00C968C5">
              <w:rPr>
                <w:rFonts w:ascii="Times New Roman" w:eastAsia="標楷體" w:hAnsi="Times New Roman" w:cs="Times New Roman"/>
              </w:rPr>
              <w:t>那麼紅，你會想用嗎？會想幫家人買嗎？</w:t>
            </w:r>
          </w:p>
          <w:p w:rsidR="00527926" w:rsidRPr="005B48B2" w:rsidRDefault="00527926" w:rsidP="00527926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eastAsia="標楷體" w:hint="eastAsia"/>
                <w:b/>
              </w:rPr>
              <w:t>哪些項目也會關心家人？背後的原因。</w:t>
            </w:r>
          </w:p>
          <w:p w:rsidR="00527926" w:rsidRPr="005B48B2" w:rsidRDefault="00527926" w:rsidP="00AC1E2B">
            <w:pPr>
              <w:pStyle w:val="ListParagraph"/>
              <w:numPr>
                <w:ilvl w:val="0"/>
                <w:numId w:val="12"/>
              </w:numPr>
              <w:spacing w:afterLines="2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透過什麼樣的方法（</w:t>
            </w:r>
            <w:proofErr w:type="spellStart"/>
            <w:r w:rsidRPr="005B48B2">
              <w:rPr>
                <w:rFonts w:ascii="Times New Roman" w:eastAsia="標楷體" w:hAnsi="Times New Roman" w:cs="Times New Roman"/>
              </w:rPr>
              <w:t>eg</w:t>
            </w:r>
            <w:proofErr w:type="spellEnd"/>
            <w:r w:rsidRPr="005B48B2">
              <w:rPr>
                <w:rFonts w:ascii="Times New Roman" w:eastAsia="標楷體" w:hAnsi="Times New Roman" w:cs="Times New Roman"/>
              </w:rPr>
              <w:t>.</w:t>
            </w:r>
            <w:r w:rsidRPr="005B48B2">
              <w:rPr>
                <w:rFonts w:ascii="Times New Roman" w:eastAsia="標楷體" w:hAnsi="Times New Roman" w:cs="Times New Roman" w:hint="eastAsia"/>
              </w:rPr>
              <w:t>概略提到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具體數據）了解？</w:t>
            </w:r>
          </w:p>
          <w:p w:rsidR="00527926" w:rsidRPr="005B48B2" w:rsidRDefault="00527926" w:rsidP="00AC1E2B">
            <w:pPr>
              <w:pStyle w:val="ListParagraph"/>
              <w:numPr>
                <w:ilvl w:val="0"/>
                <w:numId w:val="12"/>
              </w:numPr>
              <w:spacing w:afterLines="2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平時會彼此討論健康狀況嗎？</w:t>
            </w:r>
          </w:p>
          <w:p w:rsidR="00527926" w:rsidRDefault="00527926" w:rsidP="00AC1E2B">
            <w:pPr>
              <w:pStyle w:val="ListParagraph"/>
              <w:numPr>
                <w:ilvl w:val="0"/>
                <w:numId w:val="12"/>
              </w:numPr>
              <w:spacing w:afterLines="2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什麼樣的健康狀況會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不會讓彼此知道？為什麼？</w:t>
            </w:r>
          </w:p>
          <w:p w:rsidR="00527926" w:rsidRPr="00527926" w:rsidRDefault="00527926" w:rsidP="00AC1E2B">
            <w:pPr>
              <w:pStyle w:val="ListParagraph"/>
              <w:numPr>
                <w:ilvl w:val="0"/>
                <w:numId w:val="12"/>
              </w:numPr>
              <w:spacing w:afterLines="2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像你關心家人</w:t>
            </w:r>
            <w:r>
              <w:rPr>
                <w:rFonts w:ascii="Times New Roman" w:eastAsia="標楷體" w:hAnsi="Times New Roman" w:cs="Times New Roman"/>
              </w:rPr>
              <w:t>xxx</w:t>
            </w:r>
            <w:r>
              <w:rPr>
                <w:rFonts w:ascii="Times New Roman" w:eastAsia="標楷體" w:hAnsi="Times New Roman" w:cs="Times New Roman" w:hint="eastAsia"/>
              </w:rPr>
              <w:t>，你會想要幫家人用穿戴裝置嗎？</w:t>
            </w:r>
          </w:p>
          <w:p w:rsidR="00134BF5" w:rsidRPr="005B48B2" w:rsidRDefault="00134BF5" w:rsidP="006D081F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  <w:b/>
              </w:rPr>
              <w:t>如果現在有一個非常強大的產品，可以解決之前你提到的所有困擾或需求，你覺得那會是什麼樣的東西？</w:t>
            </w:r>
          </w:p>
          <w:p w:rsidR="006D081F" w:rsidRPr="005B48B2" w:rsidRDefault="006D081F" w:rsidP="00AC1E2B">
            <w:pPr>
              <w:pStyle w:val="ListParagraph"/>
              <w:numPr>
                <w:ilvl w:val="0"/>
                <w:numId w:val="12"/>
              </w:numPr>
              <w:spacing w:afterLines="2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為什麼是把這幾個項目整合在一起呀？</w:t>
            </w:r>
          </w:p>
          <w:p w:rsidR="006D081F" w:rsidRPr="005B48B2" w:rsidRDefault="006D081F" w:rsidP="00AC1E2B">
            <w:pPr>
              <w:pStyle w:val="ListParagraph"/>
              <w:numPr>
                <w:ilvl w:val="0"/>
                <w:numId w:val="12"/>
              </w:numPr>
              <w:spacing w:afterLines="2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你覺得這個可以做到什麼？解決你什麼困擾？</w:t>
            </w:r>
          </w:p>
          <w:p w:rsidR="006D081F" w:rsidRPr="005B48B2" w:rsidRDefault="006D081F" w:rsidP="00AC1E2B">
            <w:pPr>
              <w:pStyle w:val="ListParagraph"/>
              <w:numPr>
                <w:ilvl w:val="0"/>
                <w:numId w:val="12"/>
              </w:numPr>
              <w:spacing w:afterLines="2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為什麼是選擇在這樣的載具（</w:t>
            </w:r>
            <w:r w:rsidRPr="005B48B2">
              <w:rPr>
                <w:rFonts w:ascii="Times New Roman" w:eastAsia="標楷體" w:hAnsi="Times New Roman" w:cs="Times New Roman"/>
              </w:rPr>
              <w:t xml:space="preserve">ex. </w:t>
            </w:r>
            <w:r w:rsidRPr="005B48B2">
              <w:rPr>
                <w:rFonts w:ascii="Times New Roman" w:eastAsia="標楷體" w:hAnsi="Times New Roman" w:cs="Times New Roman" w:hint="eastAsia"/>
              </w:rPr>
              <w:t>窗戶</w:t>
            </w:r>
            <w:r w:rsidRPr="005B48B2">
              <w:rPr>
                <w:rFonts w:ascii="Times New Roman" w:eastAsia="標楷體" w:hAnsi="Times New Roman" w:cs="Times New Roman"/>
              </w:rPr>
              <w:t>…</w:t>
            </w:r>
            <w:r w:rsidRPr="005B48B2">
              <w:rPr>
                <w:rFonts w:ascii="Times New Roman" w:eastAsia="標楷體" w:hAnsi="Times New Roman" w:cs="Times New Roman" w:hint="eastAsia"/>
              </w:rPr>
              <w:t>）上？</w:t>
            </w:r>
          </w:p>
          <w:p w:rsidR="000D59A9" w:rsidRPr="005B48B2" w:rsidRDefault="000D59A9" w:rsidP="006D081F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你真的關心很多面向耶，你身邊的</w:t>
            </w:r>
            <w:r w:rsidR="001F338F" w:rsidRPr="005B48B2">
              <w:rPr>
                <w:rFonts w:ascii="Times New Roman" w:eastAsia="標楷體" w:hAnsi="Times New Roman" w:cs="Times New Roman" w:hint="eastAsia"/>
              </w:rPr>
              <w:t>親友喜</w:t>
            </w:r>
            <w:r w:rsidRPr="005B48B2">
              <w:rPr>
                <w:rFonts w:ascii="Times New Roman" w:eastAsia="標楷體" w:hAnsi="Times New Roman" w:cs="Times New Roman" w:hint="eastAsia"/>
              </w:rPr>
              <w:t>不喜歡你</w:t>
            </w:r>
            <w:r w:rsidR="001F338F" w:rsidRPr="005B48B2">
              <w:rPr>
                <w:rFonts w:ascii="Times New Roman" w:eastAsia="標楷體" w:hAnsi="Times New Roman" w:cs="Times New Roman" w:hint="eastAsia"/>
              </w:rPr>
              <w:t>這麼重視健康</w:t>
            </w:r>
            <w:r w:rsidRPr="005B48B2">
              <w:rPr>
                <w:rFonts w:ascii="Times New Roman" w:eastAsia="標楷體" w:hAnsi="Times New Roman" w:cs="Times New Roman" w:hint="eastAsia"/>
              </w:rPr>
              <w:t>呀</w:t>
            </w:r>
            <w:r w:rsidR="001F338F" w:rsidRPr="005B48B2">
              <w:rPr>
                <w:rFonts w:ascii="Times New Roman" w:eastAsia="標楷體" w:hAnsi="Times New Roman" w:cs="Times New Roman" w:hint="eastAsia"/>
              </w:rPr>
              <w:t>？</w:t>
            </w:r>
          </w:p>
        </w:tc>
        <w:tc>
          <w:tcPr>
            <w:tcW w:w="3118" w:type="dxa"/>
            <w:shd w:val="clear" w:color="auto" w:fill="auto"/>
          </w:tcPr>
          <w:p w:rsidR="00003FA0" w:rsidRPr="005B48B2" w:rsidRDefault="00003FA0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lastRenderedPageBreak/>
              <w:t>了解健康管理的目標</w:t>
            </w:r>
          </w:p>
          <w:p w:rsidR="00003FA0" w:rsidRPr="005B48B2" w:rsidRDefault="00003FA0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了解在意健康的原因</w:t>
            </w:r>
          </w:p>
          <w:p w:rsidR="00BB1845" w:rsidRPr="005B48B2" w:rsidRDefault="00003FA0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了解關注健康的面向</w:t>
            </w:r>
          </w:p>
          <w:p w:rsidR="00DB4A52" w:rsidRPr="005B48B2" w:rsidRDefault="00DB4A52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DB4A52" w:rsidRPr="005B48B2" w:rsidRDefault="00DB4A52" w:rsidP="006D081F">
            <w:pPr>
              <w:pStyle w:val="ListParagraph"/>
              <w:widowControl/>
              <w:numPr>
                <w:ilvl w:val="0"/>
                <w:numId w:val="35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可視情況把健康時刻／健康困擾時刻的照片拿出來讓受訪者輔助說明</w:t>
            </w:r>
          </w:p>
          <w:p w:rsidR="000D59A9" w:rsidRPr="005B48B2" w:rsidRDefault="000D59A9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0D59A9" w:rsidRPr="005B48B2" w:rsidRDefault="000D59A9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0D59A9" w:rsidRPr="005B48B2" w:rsidRDefault="000D59A9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0D59A9" w:rsidRPr="005B48B2" w:rsidRDefault="000D59A9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0D59A9" w:rsidRPr="005B48B2" w:rsidRDefault="000D59A9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0D59A9" w:rsidRPr="005B48B2" w:rsidRDefault="000D59A9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各種健康管理方式，各自對健康的意義，與</w:t>
            </w:r>
            <w:r w:rsidRPr="005B48B2">
              <w:rPr>
                <w:rFonts w:ascii="Times New Roman" w:eastAsia="標楷體" w:hAnsi="Times New Roman" w:cs="Times New Roman"/>
              </w:rPr>
              <w:t>健康管理的關係</w:t>
            </w:r>
          </w:p>
          <w:p w:rsidR="000D59A9" w:rsidRPr="005B48B2" w:rsidRDefault="000D59A9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生活管理：健康資訊、飲食內容、環境</w:t>
            </w:r>
            <w:r w:rsidRPr="005B48B2">
              <w:rPr>
                <w:rFonts w:ascii="Times New Roman" w:eastAsia="標楷體" w:hAnsi="Times New Roman" w:cs="Times New Roman" w:hint="eastAsia"/>
              </w:rPr>
              <w:t>(</w:t>
            </w:r>
            <w:r w:rsidRPr="005B48B2">
              <w:rPr>
                <w:rFonts w:ascii="Times New Roman" w:eastAsia="標楷體" w:hAnsi="Times New Roman" w:cs="Times New Roman" w:hint="eastAsia"/>
              </w:rPr>
              <w:t>水、空氣、食物</w:t>
            </w:r>
            <w:r w:rsidRPr="005B48B2">
              <w:rPr>
                <w:rFonts w:ascii="Times New Roman" w:eastAsia="標楷體" w:hAnsi="Times New Roman" w:cs="Times New Roman" w:hint="eastAsia"/>
              </w:rPr>
              <w:t>)</w:t>
            </w:r>
          </w:p>
          <w:p w:rsidR="000D59A9" w:rsidRPr="005B48B2" w:rsidRDefault="000D59A9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運動管理</w:t>
            </w: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Default="00255CFA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App/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工具</w:t>
            </w:r>
          </w:p>
          <w:p w:rsidR="00255CFA" w:rsidRDefault="00255CFA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痛點</w:t>
            </w:r>
          </w:p>
          <w:p w:rsidR="00255CFA" w:rsidRDefault="00255CFA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不用</w:t>
            </w:r>
          </w:p>
          <w:p w:rsidR="00255CFA" w:rsidRDefault="00255CFA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已解</w:t>
            </w:r>
          </w:p>
          <w:p w:rsidR="00255CFA" w:rsidRDefault="00255CFA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待解</w:t>
            </w:r>
          </w:p>
          <w:p w:rsidR="00255CFA" w:rsidRDefault="00255CFA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55CFA" w:rsidRPr="005B48B2" w:rsidRDefault="00255CFA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2B080D" w:rsidRPr="005B48B2" w:rsidRDefault="002B080D" w:rsidP="006D081F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家人之間的健康管理</w:t>
            </w:r>
          </w:p>
          <w:p w:rsidR="002B080D" w:rsidRPr="005B48B2" w:rsidRDefault="002B080D" w:rsidP="006D081F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關注家人健康的功能與心理需求</w:t>
            </w:r>
          </w:p>
          <w:p w:rsidR="002B080D" w:rsidRPr="005B48B2" w:rsidRDefault="002B080D" w:rsidP="006D081F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家人、社區平時互動模式</w:t>
            </w:r>
          </w:p>
          <w:p w:rsidR="002B080D" w:rsidRPr="005B48B2" w:rsidRDefault="002B080D" w:rsidP="006D081F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家人健康管理的相互牽制與平衡機制</w:t>
            </w: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健康管理的方式</w:t>
            </w:r>
          </w:p>
          <w:p w:rsidR="002B080D" w:rsidRPr="005B48B2" w:rsidRDefault="002B080D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了解精進過程的各個門檻，要進階的重要關卡、破關要素、阻礙</w:t>
            </w:r>
          </w:p>
          <w:p w:rsidR="002B080D" w:rsidRPr="005B48B2" w:rsidRDefault="002B080D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了解運動健康管理者，在不同的運動階段，有什麼不同的需求</w:t>
            </w:r>
          </w:p>
          <w:p w:rsidR="002B080D" w:rsidRPr="005B48B2" w:rsidRDefault="002B080D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r w:rsidRPr="005B48B2">
              <w:rPr>
                <w:rFonts w:ascii="Times New Roman" w:eastAsia="標楷體" w:hAnsi="Times New Roman" w:cs="Times New Roman"/>
              </w:rPr>
              <w:t>trainging</w:t>
            </w:r>
            <w:proofErr w:type="spellEnd"/>
            <w:r w:rsidRPr="005B48B2">
              <w:rPr>
                <w:rFonts w:ascii="Times New Roman" w:eastAsia="標楷體" w:hAnsi="Times New Roman" w:cs="Times New Roman" w:hint="eastAsia"/>
              </w:rPr>
              <w:t>)</w:t>
            </w:r>
            <w:r w:rsidRPr="005B48B2">
              <w:rPr>
                <w:rFonts w:ascii="Times New Roman" w:eastAsia="標楷體" w:hAnsi="Times New Roman" w:cs="Times New Roman" w:hint="eastAsia"/>
              </w:rPr>
              <w:t>有效的運動需要適當的資訊協助，什麼資訊對消費者有用</w:t>
            </w:r>
          </w:p>
          <w:p w:rsidR="002B080D" w:rsidRPr="005B48B2" w:rsidRDefault="002B080D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60116D" w:rsidRPr="005B48B2" w:rsidTr="006D081F">
        <w:trPr>
          <w:trHeight w:val="699"/>
        </w:trPr>
        <w:tc>
          <w:tcPr>
            <w:tcW w:w="2127" w:type="dxa"/>
            <w:shd w:val="clear" w:color="auto" w:fill="auto"/>
          </w:tcPr>
          <w:p w:rsidR="0060116D" w:rsidRPr="005B48B2" w:rsidRDefault="00C516D7" w:rsidP="006D081F">
            <w:pPr>
              <w:pStyle w:val="ListParagraph"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lastRenderedPageBreak/>
              <w:t>運動</w:t>
            </w:r>
            <w:r w:rsidR="006D081F" w:rsidRPr="005B48B2">
              <w:rPr>
                <w:rFonts w:ascii="Times New Roman" w:eastAsia="標楷體" w:hAnsi="Times New Roman" w:cs="Times New Roman"/>
              </w:rPr>
              <w:br/>
            </w:r>
            <w:r w:rsidR="006D081F" w:rsidRPr="005B48B2">
              <w:rPr>
                <w:rFonts w:ascii="Times New Roman" w:eastAsia="標楷體" w:hAnsi="Times New Roman" w:cs="Times New Roman" w:hint="eastAsia"/>
              </w:rPr>
              <w:t>群我關係</w:t>
            </w:r>
          </w:p>
        </w:tc>
        <w:tc>
          <w:tcPr>
            <w:tcW w:w="9923" w:type="dxa"/>
            <w:shd w:val="clear" w:color="auto" w:fill="auto"/>
          </w:tcPr>
          <w:p w:rsidR="006D081F" w:rsidRPr="005B48B2" w:rsidRDefault="006D081F" w:rsidP="006D081F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搭配人際關係圖</w:t>
            </w:r>
          </w:p>
          <w:p w:rsidR="00AB1539" w:rsidRPr="005B48B2" w:rsidRDefault="0054122F" w:rsidP="006D081F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社團：</w:t>
            </w:r>
          </w:p>
          <w:p w:rsidR="0054122F" w:rsidRPr="005B48B2" w:rsidRDefault="0054122F" w:rsidP="006D081F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加入社團的契機；怎麼跟其他人交流／互動？</w:t>
            </w:r>
          </w:p>
          <w:p w:rsidR="00AB1539" w:rsidRPr="005B48B2" w:rsidRDefault="00AB1539" w:rsidP="006D081F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如果都是一個人做運動：怎麼不會想和別人一起呢？</w:t>
            </w:r>
          </w:p>
          <w:p w:rsidR="0018045D" w:rsidRPr="005B48B2" w:rsidRDefault="0018045D" w:rsidP="006D081F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和社團的聯繫方法與可進一步提升之處</w:t>
            </w:r>
          </w:p>
          <w:p w:rsidR="0054122F" w:rsidRPr="005B48B2" w:rsidRDefault="0054122F" w:rsidP="006D081F">
            <w:pPr>
              <w:pStyle w:val="ListParagraph"/>
              <w:numPr>
                <w:ilvl w:val="0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活動：</w:t>
            </w:r>
          </w:p>
          <w:p w:rsidR="00AB1539" w:rsidRPr="005B48B2" w:rsidRDefault="00AB1539" w:rsidP="006D081F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參加國外比賽的原因</w:t>
            </w:r>
            <w:r w:rsidR="002B080D" w:rsidRPr="005B48B2">
              <w:rPr>
                <w:rFonts w:ascii="Times New Roman" w:eastAsia="標楷體" w:hAnsi="Times New Roman" w:cs="Times New Roman" w:hint="eastAsia"/>
              </w:rPr>
              <w:t>、</w:t>
            </w:r>
            <w:r w:rsidRPr="005B48B2">
              <w:rPr>
                <w:rFonts w:ascii="Times New Roman" w:eastAsia="標楷體" w:hAnsi="Times New Roman" w:cs="Times New Roman" w:hint="eastAsia"/>
              </w:rPr>
              <w:t>和在國內有什麼差異</w:t>
            </w:r>
          </w:p>
          <w:p w:rsidR="0054122F" w:rsidRPr="005B48B2" w:rsidRDefault="00AB1539" w:rsidP="006D081F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對自己的影響</w:t>
            </w:r>
          </w:p>
          <w:p w:rsidR="006D081F" w:rsidRPr="003E1F95" w:rsidRDefault="002B080D" w:rsidP="003E1F95">
            <w:pPr>
              <w:pStyle w:val="ListParagraph"/>
              <w:numPr>
                <w:ilvl w:val="1"/>
                <w:numId w:val="6"/>
              </w:numPr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參加活動所使用的設備、用途</w:t>
            </w:r>
          </w:p>
        </w:tc>
        <w:tc>
          <w:tcPr>
            <w:tcW w:w="3118" w:type="dxa"/>
            <w:shd w:val="clear" w:color="auto" w:fill="auto"/>
          </w:tcPr>
          <w:p w:rsidR="005858B3" w:rsidRPr="005B48B2" w:rsidRDefault="005858B3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  <w:p w:rsidR="005858B3" w:rsidRPr="005B48B2" w:rsidRDefault="005858B3" w:rsidP="006D081F">
            <w:pPr>
              <w:widowControl/>
              <w:adjustRightInd w:val="0"/>
              <w:snapToGrid w:val="0"/>
              <w:spacing w:after="0" w:line="300" w:lineRule="exact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3E5B01" w:rsidRPr="005B48B2" w:rsidTr="006D081F">
        <w:trPr>
          <w:trHeight w:val="1299"/>
        </w:trPr>
        <w:tc>
          <w:tcPr>
            <w:tcW w:w="2127" w:type="dxa"/>
            <w:shd w:val="clear" w:color="auto" w:fill="auto"/>
          </w:tcPr>
          <w:p w:rsidR="003E5B01" w:rsidRPr="005B48B2" w:rsidRDefault="003E5B01" w:rsidP="006D081F">
            <w:pPr>
              <w:pStyle w:val="ListParagraph"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未來生活</w:t>
            </w:r>
          </w:p>
        </w:tc>
        <w:tc>
          <w:tcPr>
            <w:tcW w:w="9923" w:type="dxa"/>
            <w:shd w:val="clear" w:color="auto" w:fill="auto"/>
          </w:tcPr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15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剛才是您現在的生活，</w:t>
            </w:r>
            <w:r w:rsidRPr="005B48B2">
              <w:rPr>
                <w:rFonts w:ascii="Times New Roman" w:eastAsia="標楷體" w:hAnsi="Times New Roman" w:cs="Times New Roman"/>
              </w:rPr>
              <w:t>我們現在要來玩想像遊戲，這個想像不是天馬行空的，而是從現在的您去想像未來您的生活、包括您整個生活的環境、週遭的人、事、物</w:t>
            </w:r>
            <w:r w:rsidRPr="005B48B2">
              <w:rPr>
                <w:rFonts w:ascii="Times New Roman" w:eastAsia="標楷體" w:hAnsi="Times New Roman" w:cs="Times New Roman"/>
              </w:rPr>
              <w:t>…</w:t>
            </w:r>
            <w:r w:rsidRPr="005B48B2">
              <w:rPr>
                <w:rFonts w:ascii="Times New Roman" w:eastAsia="標楷體" w:hAnsi="Times New Roman" w:cs="Times New Roman"/>
              </w:rPr>
              <w:t>。</w:t>
            </w:r>
          </w:p>
          <w:p w:rsidR="003E5B01" w:rsidRPr="005B48B2" w:rsidRDefault="003E5B01" w:rsidP="006D081F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想像從現在，到未來</w:t>
            </w:r>
            <w:r w:rsidRPr="005B48B2">
              <w:rPr>
                <w:rFonts w:ascii="Times New Roman" w:eastAsia="標楷體" w:hAnsi="Times New Roman" w:cs="Times New Roman"/>
              </w:rPr>
              <w:t>15</w:t>
            </w:r>
            <w:r w:rsidRPr="005B48B2">
              <w:rPr>
                <w:rFonts w:ascii="Times New Roman" w:eastAsia="標楷體" w:hAnsi="Times New Roman" w:cs="Times New Roman"/>
              </w:rPr>
              <w:t>年後，時空快轉到</w:t>
            </w:r>
            <w:r w:rsidRPr="005B48B2">
              <w:rPr>
                <w:rFonts w:ascii="Times New Roman" w:eastAsia="標楷體" w:hAnsi="Times New Roman" w:cs="Times New Roman"/>
              </w:rPr>
              <w:t>20XX</w:t>
            </w:r>
            <w:r w:rsidRPr="005B48B2">
              <w:rPr>
                <w:rFonts w:ascii="Times New Roman" w:eastAsia="標楷體" w:hAnsi="Times New Roman" w:cs="Times New Roman"/>
              </w:rPr>
              <w:t>年</w:t>
            </w:r>
            <w:r w:rsidRPr="005B48B2">
              <w:rPr>
                <w:rFonts w:ascii="Times New Roman" w:eastAsia="標楷體" w:hAnsi="Times New Roman" w:cs="Times New Roman"/>
              </w:rPr>
              <w:t>X</w:t>
            </w:r>
            <w:r w:rsidRPr="005B48B2">
              <w:rPr>
                <w:rFonts w:ascii="Times New Roman" w:eastAsia="標楷體" w:hAnsi="Times New Roman" w:cs="Times New Roman"/>
              </w:rPr>
              <w:t>月</w:t>
            </w:r>
            <w:r w:rsidRPr="005B48B2">
              <w:rPr>
                <w:rFonts w:ascii="Times New Roman" w:eastAsia="標楷體" w:hAnsi="Times New Roman" w:cs="Times New Roman"/>
              </w:rPr>
              <w:t>X</w:t>
            </w:r>
            <w:r w:rsidRPr="005B48B2">
              <w:rPr>
                <w:rFonts w:ascii="Times New Roman" w:eastAsia="標楷體" w:hAnsi="Times New Roman" w:cs="Times New Roman"/>
              </w:rPr>
              <w:t>日，</w:t>
            </w:r>
            <w:r w:rsidRPr="005B48B2">
              <w:rPr>
                <w:rFonts w:ascii="Times New Roman" w:eastAsia="標楷體" w:hAnsi="Times New Roman" w:cs="Times New Roman" w:hint="eastAsia"/>
              </w:rPr>
              <w:t>那時候您是</w:t>
            </w:r>
            <w:r w:rsidRPr="005B48B2">
              <w:rPr>
                <w:rFonts w:ascii="Times New Roman" w:eastAsia="標楷體" w:hAnsi="Times New Roman" w:cs="Times New Roman" w:hint="eastAsia"/>
              </w:rPr>
              <w:t>XX</w:t>
            </w:r>
            <w:r w:rsidRPr="005B48B2">
              <w:rPr>
                <w:rFonts w:ascii="Times New Roman" w:eastAsia="標楷體" w:hAnsi="Times New Roman" w:cs="Times New Roman" w:hint="eastAsia"/>
              </w:rPr>
              <w:t>歲，</w:t>
            </w:r>
            <w:r w:rsidRPr="005B48B2">
              <w:rPr>
                <w:rFonts w:ascii="Times New Roman" w:eastAsia="標楷體" w:hAnsi="Times New Roman" w:cs="Times New Roman"/>
              </w:rPr>
              <w:t>從早上</w:t>
            </w:r>
            <w:r w:rsidRPr="005B48B2">
              <w:rPr>
                <w:rFonts w:ascii="Times New Roman" w:eastAsia="標楷體" w:hAnsi="Times New Roman" w:cs="Times New Roman" w:hint="eastAsia"/>
              </w:rPr>
              <w:t>起床</w:t>
            </w:r>
            <w:r w:rsidRPr="005B48B2">
              <w:rPr>
                <w:rFonts w:ascii="Times New Roman" w:eastAsia="標楷體" w:hAnsi="Times New Roman" w:cs="Times New Roman"/>
              </w:rPr>
              <w:t>開始，</w:t>
            </w:r>
            <w:r w:rsidRPr="005B48B2">
              <w:rPr>
                <w:rFonts w:ascii="Times New Roman" w:eastAsia="標楷體" w:hAnsi="Times New Roman" w:cs="Times New Roman" w:hint="eastAsia"/>
              </w:rPr>
              <w:t>到晚上入睡，</w:t>
            </w:r>
            <w:r w:rsidRPr="005B48B2">
              <w:rPr>
                <w:rFonts w:ascii="Times New Roman" w:eastAsia="標楷體" w:hAnsi="Times New Roman" w:cs="Times New Roman"/>
              </w:rPr>
              <w:t>那一整天從早到晚您會怎麼過。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15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讓受訪者先把一整天講完，確認主要時間段所在的地點</w:t>
            </w:r>
            <w:r w:rsidRPr="005B48B2">
              <w:rPr>
                <w:rFonts w:ascii="Times New Roman" w:eastAsia="標楷體" w:hAnsi="Times New Roman" w:cs="Times New Roman"/>
              </w:rPr>
              <w:t>/</w:t>
            </w:r>
            <w:r w:rsidRPr="005B48B2">
              <w:rPr>
                <w:rFonts w:ascii="Times New Roman" w:eastAsia="標楷體" w:hAnsi="Times New Roman" w:cs="Times New Roman"/>
              </w:rPr>
              <w:t>環境、穿著、心情、與環境</w:t>
            </w:r>
            <w:r w:rsidRPr="005B48B2">
              <w:rPr>
                <w:rFonts w:ascii="Times New Roman" w:eastAsia="標楷體" w:hAnsi="Times New Roman" w:cs="Times New Roman"/>
              </w:rPr>
              <w:t>/</w:t>
            </w:r>
            <w:r w:rsidRPr="005B48B2">
              <w:rPr>
                <w:rFonts w:ascii="Times New Roman" w:eastAsia="標楷體" w:hAnsi="Times New Roman" w:cs="Times New Roman"/>
              </w:rPr>
              <w:t>外界互動情形。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lastRenderedPageBreak/>
              <w:t>釐清</w:t>
            </w:r>
            <w:r w:rsidRPr="005B48B2">
              <w:rPr>
                <w:rFonts w:ascii="Times New Roman" w:eastAsia="標楷體" w:hAnsi="Times New Roman" w:cs="Times New Roman"/>
              </w:rPr>
              <w:t>1.</w:t>
            </w:r>
            <w:r w:rsidRPr="005B48B2">
              <w:rPr>
                <w:rFonts w:ascii="Times New Roman" w:eastAsia="標楷體" w:hAnsi="Times New Roman" w:cs="Times New Roman"/>
              </w:rPr>
              <w:t>平日假日；</w:t>
            </w:r>
            <w:r w:rsidRPr="005B48B2">
              <w:rPr>
                <w:rFonts w:ascii="Times New Roman" w:eastAsia="標楷體" w:hAnsi="Times New Roman" w:cs="Times New Roman"/>
              </w:rPr>
              <w:t>2.</w:t>
            </w:r>
            <w:r w:rsidRPr="005B48B2">
              <w:rPr>
                <w:rFonts w:ascii="Times New Roman" w:eastAsia="標楷體" w:hAnsi="Times New Roman" w:cs="Times New Roman"/>
              </w:rPr>
              <w:t>單身已婚；</w:t>
            </w:r>
            <w:r w:rsidRPr="005B48B2">
              <w:rPr>
                <w:rFonts w:ascii="Times New Roman" w:eastAsia="標楷體" w:hAnsi="Times New Roman" w:cs="Times New Roman"/>
              </w:rPr>
              <w:t>3.</w:t>
            </w:r>
            <w:r w:rsidRPr="005B48B2">
              <w:rPr>
                <w:rFonts w:ascii="Times New Roman" w:eastAsia="標楷體" w:hAnsi="Times New Roman" w:cs="Times New Roman"/>
              </w:rPr>
              <w:t>上班其他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注意出現人物</w:t>
            </w:r>
            <w:r w:rsidRPr="005B48B2">
              <w:rPr>
                <w:rFonts w:ascii="Times New Roman" w:eastAsia="標楷體" w:hAnsi="Times New Roman" w:cs="Times New Roman"/>
              </w:rPr>
              <w:t xml:space="preserve">: </w:t>
            </w:r>
            <w:r w:rsidRPr="005B48B2">
              <w:rPr>
                <w:rFonts w:ascii="Times New Roman" w:eastAsia="標楷體" w:hAnsi="Times New Roman" w:cs="Times New Roman"/>
              </w:rPr>
              <w:t>家人、伴侶、子女、朋友、同事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注意出現的</w:t>
            </w:r>
            <w:r w:rsidRPr="005B48B2">
              <w:rPr>
                <w:rFonts w:ascii="Times New Roman" w:eastAsia="標楷體" w:hAnsi="Times New Roman" w:cs="Times New Roman" w:hint="eastAsia"/>
              </w:rPr>
              <w:t>活動</w:t>
            </w:r>
            <w:r w:rsidRPr="005B48B2">
              <w:rPr>
                <w:rFonts w:ascii="Times New Roman" w:eastAsia="標楷體" w:hAnsi="Times New Roman" w:cs="Times New Roman"/>
              </w:rPr>
              <w:t>部分：</w:t>
            </w:r>
            <w:r w:rsidRPr="005B48B2">
              <w:rPr>
                <w:rFonts w:ascii="Times New Roman" w:eastAsia="標楷體" w:hAnsi="Times New Roman" w:cs="Times New Roman" w:hint="eastAsia"/>
                <w:u w:val="single"/>
              </w:rPr>
              <w:t>休閒</w:t>
            </w:r>
            <w:r w:rsidRPr="005B48B2">
              <w:rPr>
                <w:rFonts w:ascii="Times New Roman" w:eastAsia="標楷體" w:hAnsi="Times New Roman" w:cs="Times New Roman"/>
              </w:rPr>
              <w:t>、</w:t>
            </w:r>
            <w:r w:rsidRPr="005B48B2">
              <w:rPr>
                <w:rFonts w:ascii="Times New Roman" w:eastAsia="標楷體" w:hAnsi="Times New Roman" w:cs="Times New Roman" w:hint="eastAsia"/>
                <w:u w:val="single"/>
              </w:rPr>
              <w:t>興趣</w:t>
            </w:r>
            <w:r w:rsidRPr="005B48B2">
              <w:rPr>
                <w:rFonts w:ascii="Times New Roman" w:eastAsia="標楷體" w:hAnsi="Times New Roman" w:cs="Times New Roman" w:hint="eastAsia"/>
              </w:rPr>
              <w:t>、飲食、運動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15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針對未來一日敘述中出現的事件，逐一提問：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人物：一個人、有其他人</w:t>
            </w:r>
            <w:r w:rsidRPr="005B48B2">
              <w:rPr>
                <w:rFonts w:ascii="Times New Roman" w:eastAsia="標楷體" w:hAnsi="Times New Roman" w:cs="Times New Roman"/>
              </w:rPr>
              <w:t xml:space="preserve"> (</w:t>
            </w:r>
            <w:r w:rsidRPr="005B48B2">
              <w:rPr>
                <w:rFonts w:ascii="Times New Roman" w:eastAsia="標楷體" w:hAnsi="Times New Roman" w:cs="Times New Roman"/>
              </w:rPr>
              <w:t>認識與否、彼此關係</w:t>
            </w:r>
            <w:r w:rsidRPr="005B48B2">
              <w:rPr>
                <w:rFonts w:ascii="Times New Roman" w:eastAsia="標楷體" w:hAnsi="Times New Roman" w:cs="Times New Roman"/>
              </w:rPr>
              <w:t>)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場景：在哪裡、環境氛圍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情節：做甚麼、過程、互動情形</w:t>
            </w:r>
            <w:r w:rsidRPr="005B48B2">
              <w:rPr>
                <w:rFonts w:ascii="Times New Roman" w:eastAsia="標楷體" w:hAnsi="Times New Roman" w:cs="Times New Roman" w:hint="eastAsia"/>
              </w:rPr>
              <w:t>與</w:t>
            </w:r>
            <w:r w:rsidRPr="005B48B2">
              <w:rPr>
                <w:rFonts w:ascii="Times New Roman" w:eastAsia="標楷體" w:hAnsi="Times New Roman" w:cs="Times New Roman"/>
              </w:rPr>
              <w:t>氣氛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心境：步調、心情感受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一般</w:t>
            </w:r>
            <w:r w:rsidRPr="005B48B2">
              <w:rPr>
                <w:rFonts w:ascii="Times New Roman" w:eastAsia="標楷體" w:hAnsi="Times New Roman" w:cs="Times New Roman"/>
              </w:rPr>
              <w:t>道具：外觀、用途、使用感受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家庭關係：家裡有誰、互動關係如何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工作狀態：有</w:t>
            </w:r>
            <w:r w:rsidRPr="005B48B2">
              <w:rPr>
                <w:rFonts w:ascii="Times New Roman" w:eastAsia="標楷體" w:hAnsi="Times New Roman" w:cs="Times New Roman" w:hint="eastAsia"/>
              </w:rPr>
              <w:t>無</w:t>
            </w:r>
            <w:r w:rsidRPr="005B48B2">
              <w:rPr>
                <w:rFonts w:ascii="Times New Roman" w:eastAsia="標楷體" w:hAnsi="Times New Roman" w:cs="Times New Roman"/>
              </w:rPr>
              <w:t>工作、職位、職務內容</w:t>
            </w:r>
          </w:p>
          <w:p w:rsidR="003E5B01" w:rsidRPr="005B48B2" w:rsidRDefault="003E5B01" w:rsidP="006D081F">
            <w:pPr>
              <w:pStyle w:val="ListParagraph"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居住：住在那裡、居住環境如何、</w:t>
            </w:r>
            <w:r w:rsidRPr="005B48B2">
              <w:rPr>
                <w:rFonts w:ascii="Times New Roman" w:eastAsia="標楷體" w:hAnsi="Times New Roman" w:cs="Times New Roman" w:hint="eastAsia"/>
              </w:rPr>
              <w:t>住屋特色</w:t>
            </w:r>
            <w:r w:rsidRPr="005B48B2">
              <w:rPr>
                <w:rFonts w:ascii="Times New Roman" w:eastAsia="標楷體" w:hAnsi="Times New Roman" w:cs="Times New Roman"/>
              </w:rPr>
              <w:t>、擁有住宅的種類與意義</w:t>
            </w:r>
          </w:p>
          <w:p w:rsidR="003E5B01" w:rsidRPr="005B48B2" w:rsidRDefault="003E5B01" w:rsidP="006D081F">
            <w:pPr>
              <w:pStyle w:val="ListParagraph"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狀態：看起來如何</w:t>
            </w:r>
            <w:r w:rsidRPr="005B48B2">
              <w:rPr>
                <w:rFonts w:ascii="Times New Roman" w:eastAsia="標楷體" w:hAnsi="Times New Roman" w:cs="Times New Roman" w:hint="eastAsia"/>
              </w:rPr>
              <w:t xml:space="preserve"> (</w:t>
            </w:r>
            <w:r w:rsidRPr="005B48B2">
              <w:rPr>
                <w:rFonts w:ascii="Times New Roman" w:eastAsia="標楷體" w:hAnsi="Times New Roman" w:cs="Times New Roman" w:hint="eastAsia"/>
              </w:rPr>
              <w:t>體型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外貌</w:t>
            </w:r>
            <w:r w:rsidRPr="005B48B2">
              <w:rPr>
                <w:rFonts w:ascii="Times New Roman" w:eastAsia="標楷體" w:hAnsi="Times New Roman" w:cs="Times New Roman" w:hint="eastAsia"/>
              </w:rPr>
              <w:t>)</w:t>
            </w:r>
            <w:r w:rsidRPr="005B48B2">
              <w:rPr>
                <w:rFonts w:ascii="Times New Roman" w:eastAsia="標楷體" w:hAnsi="Times New Roman" w:cs="Times New Roman" w:hint="eastAsia"/>
              </w:rPr>
              <w:t>、健康狀況如何、除自然老化外，還有哪些原因造成大幅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小幅的改變</w:t>
            </w:r>
          </w:p>
          <w:p w:rsidR="003E5B01" w:rsidRPr="005B48B2" w:rsidRDefault="003E5B01" w:rsidP="006D081F">
            <w:pPr>
              <w:pStyle w:val="ListParagraph"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作息：比較</w:t>
            </w:r>
            <w:r w:rsidRPr="005B48B2">
              <w:rPr>
                <w:rFonts w:ascii="Times New Roman" w:eastAsia="標楷體" w:hAnsi="Times New Roman" w:cs="Times New Roman" w:hint="eastAsia"/>
              </w:rPr>
              <w:t>15</w:t>
            </w:r>
            <w:r w:rsidRPr="005B48B2">
              <w:rPr>
                <w:rFonts w:ascii="Times New Roman" w:eastAsia="標楷體" w:hAnsi="Times New Roman" w:cs="Times New Roman" w:hint="eastAsia"/>
              </w:rPr>
              <w:t>年後的平日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假日作息與現在的異同、作息改變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沒改變主要原因</w:t>
            </w:r>
          </w:p>
          <w:p w:rsidR="003E5B01" w:rsidRPr="005B48B2" w:rsidRDefault="003E5B01" w:rsidP="006D081F">
            <w:pPr>
              <w:pStyle w:val="ListParagraph"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運動：做什麼、怎麼進行</w:t>
            </w:r>
            <w:r w:rsidRPr="005B48B2">
              <w:rPr>
                <w:rFonts w:ascii="Times New Roman" w:eastAsia="標楷體" w:hAnsi="Times New Roman" w:cs="Times New Roman" w:hint="eastAsia"/>
              </w:rPr>
              <w:t>(</w:t>
            </w:r>
            <w:r w:rsidRPr="005B48B2">
              <w:rPr>
                <w:rFonts w:ascii="Times New Roman" w:eastAsia="標楷體" w:hAnsi="Times New Roman" w:cs="Times New Roman" w:hint="eastAsia"/>
              </w:rPr>
              <w:t>地點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設備</w:t>
            </w:r>
            <w:r w:rsidRPr="005B48B2">
              <w:rPr>
                <w:rFonts w:ascii="Times New Roman" w:eastAsia="標楷體" w:hAnsi="Times New Roman" w:cs="Times New Roman" w:hint="eastAsia"/>
              </w:rPr>
              <w:t>)</w:t>
            </w:r>
            <w:r w:rsidRPr="005B48B2">
              <w:rPr>
                <w:rFonts w:ascii="Times New Roman" w:eastAsia="標楷體" w:hAnsi="Times New Roman" w:cs="Times New Roman" w:hint="eastAsia"/>
              </w:rPr>
              <w:t>、做完之後身體感覺如何、</w:t>
            </w:r>
            <w:r w:rsidRPr="005B48B2">
              <w:rPr>
                <w:rFonts w:ascii="Times New Roman" w:eastAsia="標楷體" w:hAnsi="Times New Roman" w:cs="Times New Roman" w:hint="eastAsia"/>
              </w:rPr>
              <w:t>15</w:t>
            </w:r>
            <w:r w:rsidRPr="005B48B2">
              <w:rPr>
                <w:rFonts w:ascii="Times New Roman" w:eastAsia="標楷體" w:hAnsi="Times New Roman" w:cs="Times New Roman" w:hint="eastAsia"/>
              </w:rPr>
              <w:t>年後這樣做的原因、有何考量、和現在的運動習慣有何不同、為何有此改變、考慮些甚麼</w:t>
            </w:r>
            <w:r w:rsidRPr="005B48B2">
              <w:rPr>
                <w:rFonts w:ascii="Times New Roman" w:eastAsia="標楷體" w:hAnsi="Times New Roman" w:cs="Times New Roman" w:hint="eastAsia"/>
              </w:rPr>
              <w:t>(</w:t>
            </w:r>
            <w:r w:rsidRPr="005B48B2">
              <w:rPr>
                <w:rFonts w:ascii="Times New Roman" w:eastAsia="標楷體" w:hAnsi="Times New Roman" w:cs="Times New Roman" w:hint="eastAsia"/>
              </w:rPr>
              <w:t>自己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他人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外在環境</w:t>
            </w:r>
            <w:r w:rsidRPr="005B48B2">
              <w:rPr>
                <w:rFonts w:ascii="Times New Roman" w:eastAsia="標楷體" w:hAnsi="Times New Roman" w:cs="Times New Roman" w:hint="eastAsia"/>
              </w:rPr>
              <w:t>)</w:t>
            </w:r>
          </w:p>
          <w:p w:rsidR="003E5B01" w:rsidRPr="005B48B2" w:rsidRDefault="003E5B01" w:rsidP="006D081F">
            <w:pPr>
              <w:pStyle w:val="ListParagraph"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飲食：吃甚麼、看起來如何、吃起來如何、特色、吃完之後身體感覺如何、</w:t>
            </w:r>
            <w:r w:rsidRPr="005B48B2">
              <w:rPr>
                <w:rFonts w:ascii="Times New Roman" w:eastAsia="標楷體" w:hAnsi="Times New Roman" w:cs="Times New Roman" w:hint="eastAsia"/>
              </w:rPr>
              <w:t>15</w:t>
            </w:r>
            <w:r w:rsidRPr="005B48B2">
              <w:rPr>
                <w:rFonts w:ascii="Times New Roman" w:eastAsia="標楷體" w:hAnsi="Times New Roman" w:cs="Times New Roman" w:hint="eastAsia"/>
              </w:rPr>
              <w:t>年後這樣吃的原因、有何考量、和現在的飲食習慣有何不同、為何有此改變、考慮些甚麼</w:t>
            </w:r>
            <w:r w:rsidRPr="005B48B2">
              <w:rPr>
                <w:rFonts w:ascii="Times New Roman" w:eastAsia="標楷體" w:hAnsi="Times New Roman" w:cs="Times New Roman" w:hint="eastAsia"/>
              </w:rPr>
              <w:t>(</w:t>
            </w:r>
            <w:r w:rsidRPr="005B48B2">
              <w:rPr>
                <w:rFonts w:ascii="Times New Roman" w:eastAsia="標楷體" w:hAnsi="Times New Roman" w:cs="Times New Roman" w:hint="eastAsia"/>
              </w:rPr>
              <w:t>自己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他人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外在環境</w:t>
            </w:r>
            <w:r w:rsidRPr="005B48B2">
              <w:rPr>
                <w:rFonts w:ascii="Times New Roman" w:eastAsia="標楷體" w:hAnsi="Times New Roman" w:cs="Times New Roman" w:hint="eastAsia"/>
              </w:rPr>
              <w:t>)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15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針對未來一日生活訪談過程中，未提到下列對象者請進行相關追問。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長輩：與父母的相處模式、未來同住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不同住的考量、未來和父母的生活交集、與利用何種方式達成交集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伴侶：與伴侶的相處模式、結婚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不結婚的考量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1"/>
                <w:numId w:val="1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下一代：與子女的相處模式、未來生育</w:t>
            </w:r>
            <w:r w:rsidRPr="005B48B2">
              <w:rPr>
                <w:rFonts w:ascii="Times New Roman" w:eastAsia="標楷體" w:hAnsi="Times New Roman" w:cs="Times New Roman" w:hint="eastAsia"/>
              </w:rPr>
              <w:t>/</w:t>
            </w:r>
            <w:r w:rsidRPr="005B48B2">
              <w:rPr>
                <w:rFonts w:ascii="Times New Roman" w:eastAsia="標楷體" w:hAnsi="Times New Roman" w:cs="Times New Roman" w:hint="eastAsia"/>
              </w:rPr>
              <w:t>不生育的考量、預計生育子女數與考量、未來和下一代的生活交集、與利用何種方式達成交集</w:t>
            </w:r>
          </w:p>
          <w:p w:rsidR="00353D47" w:rsidRDefault="00353D47" w:rsidP="00353D47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</w:p>
          <w:p w:rsidR="00353D47" w:rsidRDefault="00353D47" w:rsidP="00353D47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</w:p>
          <w:p w:rsidR="00353D47" w:rsidRDefault="00353D47" w:rsidP="00353D47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</w:p>
          <w:p w:rsidR="00134BF5" w:rsidRPr="005B48B2" w:rsidRDefault="00C54905" w:rsidP="006D081F">
            <w:pPr>
              <w:pStyle w:val="ListParagraph"/>
              <w:widowControl/>
              <w:numPr>
                <w:ilvl w:val="0"/>
                <w:numId w:val="15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lastRenderedPageBreak/>
              <w:t>這裡有一疊科技卡</w:t>
            </w:r>
            <w:r w:rsidR="00AB1539" w:rsidRPr="005B48B2">
              <w:rPr>
                <w:rFonts w:ascii="Times New Roman" w:eastAsia="標楷體" w:hAnsi="Times New Roman" w:cs="Times New Roman" w:hint="eastAsia"/>
              </w:rPr>
              <w:t>（遞）</w:t>
            </w:r>
            <w:r w:rsidRPr="005B48B2"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134BF5" w:rsidRPr="005B48B2" w:rsidRDefault="00134BF5" w:rsidP="006D081F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麻煩您幫我們挑３張，</w:t>
            </w:r>
            <w:r w:rsidRPr="005B48B2">
              <w:rPr>
                <w:rFonts w:ascii="Times New Roman" w:eastAsia="標楷體" w:hAnsi="Times New Roman" w:cs="Times New Roman"/>
              </w:rPr>
              <w:t>1</w:t>
            </w:r>
            <w:r w:rsidRPr="005B48B2">
              <w:rPr>
                <w:rFonts w:ascii="Times New Roman" w:eastAsia="標楷體" w:hAnsi="Times New Roman" w:cs="Times New Roman" w:hint="eastAsia"/>
              </w:rPr>
              <w:t>年後，可以讓您的健康或生活更好的產品。</w:t>
            </w:r>
          </w:p>
          <w:p w:rsidR="00C54905" w:rsidRPr="005B48B2" w:rsidRDefault="00134BF5" w:rsidP="006D081F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再挑３張，</w:t>
            </w:r>
            <w:r w:rsidR="00C54905" w:rsidRPr="005B48B2">
              <w:rPr>
                <w:rFonts w:ascii="Times New Roman" w:eastAsia="標楷體" w:hAnsi="Times New Roman" w:cs="Times New Roman" w:hint="eastAsia"/>
              </w:rPr>
              <w:t>15</w:t>
            </w:r>
            <w:r w:rsidRPr="005B48B2">
              <w:rPr>
                <w:rFonts w:ascii="Times New Roman" w:eastAsia="標楷體" w:hAnsi="Times New Roman" w:cs="Times New Roman" w:hint="eastAsia"/>
              </w:rPr>
              <w:t>年後，可以讓您的健康或生活更好的產品。</w:t>
            </w:r>
            <w:r w:rsidR="00AB1539" w:rsidRPr="005B48B2">
              <w:rPr>
                <w:rFonts w:ascii="Times New Roman" w:eastAsia="標楷體" w:hAnsi="Times New Roman" w:cs="Times New Roman" w:hint="eastAsia"/>
              </w:rPr>
              <w:t>描述這個的功能</w:t>
            </w:r>
          </w:p>
          <w:p w:rsidR="00AB1539" w:rsidRPr="005B48B2" w:rsidRDefault="00AB1539" w:rsidP="006D081F">
            <w:pPr>
              <w:pStyle w:val="ListParagraph"/>
              <w:widowControl/>
              <w:numPr>
                <w:ilvl w:val="0"/>
                <w:numId w:val="3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人—這個人，你覺得會是什麼樣的人</w:t>
            </w:r>
            <w:r w:rsidR="00452F0C" w:rsidRPr="005B48B2">
              <w:rPr>
                <w:rFonts w:ascii="Times New Roman" w:eastAsia="標楷體" w:hAnsi="Times New Roman" w:cs="Times New Roman" w:hint="eastAsia"/>
              </w:rPr>
              <w:t>？家人／專業教練／同儕？</w:t>
            </w:r>
          </w:p>
          <w:p w:rsidR="00452F0C" w:rsidRPr="005B48B2" w:rsidRDefault="00452F0C" w:rsidP="006D081F">
            <w:pPr>
              <w:pStyle w:val="ListParagraph"/>
              <w:widowControl/>
              <w:numPr>
                <w:ilvl w:val="0"/>
                <w:numId w:val="3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管理項目—有哪些項目？為什麼是這些項目？跟現在有什麼不一樣？</w:t>
            </w:r>
          </w:p>
          <w:p w:rsidR="00452F0C" w:rsidRPr="005B48B2" w:rsidRDefault="00452F0C" w:rsidP="006D081F">
            <w:pPr>
              <w:pStyle w:val="ListParagraph"/>
              <w:widowControl/>
              <w:numPr>
                <w:ilvl w:val="0"/>
                <w:numId w:val="3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評量標準—有哪些項目？為什麼是這些項目？跟現在有什麼不一樣？</w:t>
            </w:r>
          </w:p>
          <w:p w:rsidR="00452F0C" w:rsidRPr="005B48B2" w:rsidRDefault="00452F0C" w:rsidP="006D081F">
            <w:pPr>
              <w:pStyle w:val="ListParagraph"/>
              <w:widowControl/>
              <w:numPr>
                <w:ilvl w:val="0"/>
                <w:numId w:val="3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方法—跟現在的方法有什麼不一樣？現在的方法為什麼無法幫助自己進階？想像中的方法為什麼可以？</w:t>
            </w:r>
          </w:p>
          <w:p w:rsidR="00452F0C" w:rsidRPr="005B48B2" w:rsidRDefault="00452F0C" w:rsidP="006D081F">
            <w:pPr>
              <w:pStyle w:val="ListParagraph"/>
              <w:widowControl/>
              <w:numPr>
                <w:ilvl w:val="0"/>
                <w:numId w:val="3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後續服務—這樣就夠了嗎？如果這個服務你用了一段時間，你會希望他再提供你什麼呢？</w:t>
            </w:r>
          </w:p>
          <w:p w:rsidR="00452F0C" w:rsidRPr="005B48B2" w:rsidRDefault="00452F0C" w:rsidP="006D081F">
            <w:pPr>
              <w:pStyle w:val="ListParagraph"/>
              <w:widowControl/>
              <w:numPr>
                <w:ilvl w:val="0"/>
                <w:numId w:val="3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金額—如果真的有這種服務／產品，會願意用多少錢去換？價格方案？</w:t>
            </w:r>
          </w:p>
          <w:p w:rsidR="00452F0C" w:rsidRPr="005B48B2" w:rsidRDefault="00452F0C" w:rsidP="006D081F">
            <w:pPr>
              <w:pStyle w:val="ListParagraph"/>
              <w:widowControl/>
              <w:numPr>
                <w:ilvl w:val="0"/>
                <w:numId w:val="3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如果有這個，你覺得對你會有什麼影響？</w:t>
            </w:r>
          </w:p>
          <w:p w:rsidR="00452F0C" w:rsidRPr="005B48B2" w:rsidRDefault="00452F0C" w:rsidP="006D081F">
            <w:pPr>
              <w:pStyle w:val="ListParagraph"/>
              <w:widowControl/>
              <w:numPr>
                <w:ilvl w:val="0"/>
                <w:numId w:val="34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如果沒有這個，你覺得對你會有什麼影響？</w:t>
            </w:r>
          </w:p>
        </w:tc>
        <w:tc>
          <w:tcPr>
            <w:tcW w:w="3118" w:type="dxa"/>
            <w:shd w:val="clear" w:color="auto" w:fill="auto"/>
          </w:tcPr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lastRenderedPageBreak/>
              <w:t>比較未來生活脈絡與現在生活脈絡可能的變化方向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價值觀運作線索假設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未來生活內容組成，重要的人事物、其意義與</w:t>
            </w:r>
            <w:r w:rsidRPr="005B48B2">
              <w:rPr>
                <w:rFonts w:ascii="Times New Roman" w:eastAsia="標楷體" w:hAnsi="Times New Roman" w:cs="Times New Roman"/>
              </w:rPr>
              <w:lastRenderedPageBreak/>
              <w:t>作用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釐清關鍵生活需求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家庭關係狀態與期許</w:t>
            </w:r>
          </w:p>
          <w:p w:rsidR="003E5B01" w:rsidRPr="005B48B2" w:rsidRDefault="003E5B01" w:rsidP="006D081F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</w:p>
          <w:p w:rsidR="003E5B01" w:rsidRPr="005B48B2" w:rsidRDefault="003E5B01" w:rsidP="006D081F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</w:p>
          <w:p w:rsidR="003E5B01" w:rsidRPr="005B48B2" w:rsidRDefault="003E5B01" w:rsidP="006D081F">
            <w:pPr>
              <w:pStyle w:val="ListParagraph"/>
              <w:widowControl/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</w:p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健康管理態度與期許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老化生活的需求與擔憂</w:t>
            </w:r>
          </w:p>
          <w:p w:rsidR="003E5B01" w:rsidRPr="005B48B2" w:rsidRDefault="003E5B01" w:rsidP="006D081F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科技卡及創新</w:t>
            </w:r>
          </w:p>
        </w:tc>
      </w:tr>
      <w:tr w:rsidR="00DC75C1" w:rsidRPr="005B48B2" w:rsidTr="006D081F">
        <w:trPr>
          <w:trHeight w:val="699"/>
        </w:trPr>
        <w:tc>
          <w:tcPr>
            <w:tcW w:w="2127" w:type="dxa"/>
            <w:shd w:val="clear" w:color="auto" w:fill="auto"/>
          </w:tcPr>
          <w:p w:rsidR="00DC75C1" w:rsidRPr="005B48B2" w:rsidRDefault="00DC75C1" w:rsidP="006D081F">
            <w:pPr>
              <w:pStyle w:val="ListParagraph"/>
              <w:numPr>
                <w:ilvl w:val="0"/>
                <w:numId w:val="5"/>
              </w:numPr>
              <w:spacing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lastRenderedPageBreak/>
              <w:t>自我期望</w:t>
            </w:r>
            <w:r w:rsidRPr="005B48B2">
              <w:rPr>
                <w:rFonts w:ascii="Times New Roman" w:eastAsia="標楷體" w:hAnsi="Times New Roman" w:cs="Times New Roman"/>
              </w:rPr>
              <w:br/>
            </w:r>
            <w:r w:rsidRPr="005B48B2">
              <w:rPr>
                <w:rFonts w:ascii="Times New Roman" w:eastAsia="標楷體" w:hAnsi="Times New Roman" w:cs="Times New Roman" w:hint="eastAsia"/>
              </w:rPr>
              <w:t>(5</w:t>
            </w:r>
            <w:r w:rsidRPr="005B48B2">
              <w:rPr>
                <w:rFonts w:ascii="Times New Roman" w:eastAsia="標楷體" w:hAnsi="Times New Roman" w:cs="Times New Roman" w:hint="eastAsia"/>
              </w:rPr>
              <w:t>分鐘</w:t>
            </w:r>
            <w:r w:rsidRPr="005B48B2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9923" w:type="dxa"/>
            <w:shd w:val="clear" w:color="auto" w:fill="auto"/>
          </w:tcPr>
          <w:p w:rsidR="00DC75C1" w:rsidRPr="005B48B2" w:rsidRDefault="00DC75C1" w:rsidP="006D081F">
            <w:pPr>
              <w:pStyle w:val="ListParagraph"/>
              <w:numPr>
                <w:ilvl w:val="0"/>
                <w:numId w:val="16"/>
              </w:numPr>
              <w:spacing w:after="0" w:line="300" w:lineRule="exact"/>
              <w:ind w:leftChars="0" w:left="482" w:hanging="482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來談談您最喜歡的衣服搭配是？是甚麼樣的風格？通常什麼時候這樣穿？穿上時的心情感受如何？</w:t>
            </w:r>
          </w:p>
          <w:p w:rsidR="00DC75C1" w:rsidRPr="005B48B2" w:rsidRDefault="00DC75C1" w:rsidP="006D081F">
            <w:pPr>
              <w:pStyle w:val="ListParagraph"/>
              <w:numPr>
                <w:ilvl w:val="0"/>
                <w:numId w:val="16"/>
              </w:numPr>
              <w:spacing w:after="0" w:line="300" w:lineRule="exact"/>
              <w:ind w:leftChars="0" w:left="482" w:hanging="482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最能反應您個人特色的衣服搭配是</w:t>
            </w:r>
            <w:r w:rsidRPr="005B48B2">
              <w:rPr>
                <w:rFonts w:ascii="Times New Roman" w:eastAsia="標楷體" w:hAnsi="Times New Roman" w:cs="Times New Roman" w:hint="eastAsia"/>
              </w:rPr>
              <w:t xml:space="preserve">? </w:t>
            </w:r>
            <w:r w:rsidRPr="005B48B2">
              <w:rPr>
                <w:rFonts w:ascii="Times New Roman" w:eastAsia="標楷體" w:hAnsi="Times New Roman" w:cs="Times New Roman" w:hint="eastAsia"/>
              </w:rPr>
              <w:t>是甚麼樣的風格</w:t>
            </w:r>
            <w:r w:rsidRPr="005B48B2">
              <w:rPr>
                <w:rFonts w:ascii="Times New Roman" w:eastAsia="標楷體" w:hAnsi="Times New Roman" w:cs="Times New Roman" w:hint="eastAsia"/>
              </w:rPr>
              <w:t xml:space="preserve">? </w:t>
            </w:r>
            <w:r w:rsidRPr="005B48B2">
              <w:rPr>
                <w:rFonts w:ascii="Times New Roman" w:eastAsia="標楷體" w:hAnsi="Times New Roman" w:cs="Times New Roman" w:hint="eastAsia"/>
              </w:rPr>
              <w:t>通常什麼時候這樣穿</w:t>
            </w:r>
            <w:r w:rsidRPr="005B48B2">
              <w:rPr>
                <w:rFonts w:ascii="Times New Roman" w:eastAsia="標楷體" w:hAnsi="Times New Roman" w:cs="Times New Roman" w:hint="eastAsia"/>
              </w:rPr>
              <w:t xml:space="preserve">? </w:t>
            </w:r>
            <w:r w:rsidRPr="005B48B2">
              <w:rPr>
                <w:rFonts w:ascii="Times New Roman" w:eastAsia="標楷體" w:hAnsi="Times New Roman" w:cs="Times New Roman" w:hint="eastAsia"/>
              </w:rPr>
              <w:t>穿上時的心情感受如何？</w:t>
            </w:r>
          </w:p>
          <w:p w:rsidR="00DC75C1" w:rsidRPr="005B48B2" w:rsidRDefault="00DC75C1" w:rsidP="006D081F">
            <w:pPr>
              <w:pStyle w:val="ListParagraph"/>
              <w:numPr>
                <w:ilvl w:val="0"/>
                <w:numId w:val="16"/>
              </w:numPr>
              <w:spacing w:after="0" w:line="300" w:lineRule="exact"/>
              <w:ind w:leftChars="0" w:left="482" w:hanging="482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說說很少有機會穿，卻是您非常喜歡的一套衣服</w:t>
            </w:r>
            <w:r w:rsidRPr="005B48B2">
              <w:rPr>
                <w:rFonts w:ascii="Times New Roman" w:eastAsia="標楷體" w:hAnsi="Times New Roman" w:cs="Times New Roman" w:hint="eastAsia"/>
              </w:rPr>
              <w:t xml:space="preserve">? </w:t>
            </w:r>
            <w:r w:rsidRPr="005B48B2">
              <w:rPr>
                <w:rFonts w:ascii="Times New Roman" w:eastAsia="標楷體" w:hAnsi="Times New Roman" w:cs="Times New Roman" w:hint="eastAsia"/>
              </w:rPr>
              <w:t>上一次穿上這套衣服的場合</w:t>
            </w:r>
            <w:r w:rsidRPr="005B48B2">
              <w:rPr>
                <w:rFonts w:ascii="Times New Roman" w:eastAsia="標楷體" w:hAnsi="Times New Roman" w:cs="Times New Roman" w:hint="eastAsia"/>
              </w:rPr>
              <w:t xml:space="preserve">? </w:t>
            </w:r>
            <w:r w:rsidRPr="005B48B2">
              <w:rPr>
                <w:rFonts w:ascii="Times New Roman" w:eastAsia="標楷體" w:hAnsi="Times New Roman" w:cs="Times New Roman" w:hint="eastAsia"/>
              </w:rPr>
              <w:t>下一次再穿會是在甚麼場合</w:t>
            </w:r>
            <w:r w:rsidRPr="005B48B2">
              <w:rPr>
                <w:rFonts w:ascii="Times New Roman" w:eastAsia="標楷體" w:hAnsi="Times New Roman" w:cs="Times New Roman" w:hint="eastAsia"/>
              </w:rPr>
              <w:t xml:space="preserve">? </w:t>
            </w:r>
            <w:r w:rsidRPr="005B48B2">
              <w:rPr>
                <w:rFonts w:ascii="Times New Roman" w:eastAsia="標楷體" w:hAnsi="Times New Roman" w:cs="Times New Roman" w:hint="eastAsia"/>
              </w:rPr>
              <w:t>穿上時的自我感受？</w:t>
            </w:r>
          </w:p>
          <w:p w:rsidR="00DC75C1" w:rsidRPr="005B48B2" w:rsidRDefault="00DC75C1" w:rsidP="006D081F">
            <w:pPr>
              <w:pStyle w:val="ListParagraph"/>
              <w:numPr>
                <w:ilvl w:val="0"/>
                <w:numId w:val="16"/>
              </w:numPr>
              <w:spacing w:after="0" w:line="300" w:lineRule="exact"/>
              <w:ind w:leftChars="0" w:left="482" w:hanging="482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來談談您自認為最好看的一張照片。甚麼時候拍的</w:t>
            </w:r>
            <w:r w:rsidRPr="005B48B2">
              <w:rPr>
                <w:rFonts w:ascii="Times New Roman" w:eastAsia="標楷體" w:hAnsi="Times New Roman" w:cs="Times New Roman" w:hint="eastAsia"/>
              </w:rPr>
              <w:t xml:space="preserve">? </w:t>
            </w:r>
            <w:r w:rsidRPr="005B48B2">
              <w:rPr>
                <w:rFonts w:ascii="Times New Roman" w:eastAsia="標楷體" w:hAnsi="Times New Roman" w:cs="Times New Roman" w:hint="eastAsia"/>
              </w:rPr>
              <w:t>那時您幾歲？畫面中有那些東西是讓您看起來更好看的？</w:t>
            </w:r>
          </w:p>
          <w:p w:rsidR="00DC75C1" w:rsidRPr="005B48B2" w:rsidRDefault="00DC75C1" w:rsidP="006D081F">
            <w:pPr>
              <w:pStyle w:val="ListParagraph"/>
              <w:numPr>
                <w:ilvl w:val="0"/>
                <w:numId w:val="16"/>
              </w:numPr>
              <w:spacing w:after="0" w:line="300" w:lineRule="exact"/>
              <w:ind w:leftChars="0" w:left="482" w:hanging="482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想像一下</w:t>
            </w:r>
            <w:r w:rsidRPr="005B48B2">
              <w:rPr>
                <w:rFonts w:ascii="Times New Roman" w:eastAsia="標楷體" w:hAnsi="Times New Roman" w:cs="Times New Roman"/>
              </w:rPr>
              <w:t>15</w:t>
            </w:r>
            <w:r w:rsidRPr="005B48B2">
              <w:rPr>
                <w:rFonts w:ascii="Times New Roman" w:eastAsia="標楷體" w:hAnsi="Times New Roman" w:cs="Times New Roman" w:hint="eastAsia"/>
              </w:rPr>
              <w:t>年後，你最常穿的一套衣服搭配是？是甚麼樣的風格？穿上時的心情感受如何？</w:t>
            </w:r>
          </w:p>
          <w:p w:rsidR="00DC75C1" w:rsidRPr="005B48B2" w:rsidRDefault="00DC75C1" w:rsidP="006D081F">
            <w:pPr>
              <w:pStyle w:val="ListParagraph"/>
              <w:numPr>
                <w:ilvl w:val="0"/>
                <w:numId w:val="16"/>
              </w:numPr>
              <w:spacing w:after="0" w:line="300" w:lineRule="exact"/>
              <w:ind w:leftChars="0" w:left="482" w:hanging="482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說說您認為的幸福／快樂的來源／壓力的來源</w:t>
            </w:r>
          </w:p>
        </w:tc>
        <w:tc>
          <w:tcPr>
            <w:tcW w:w="3118" w:type="dxa"/>
            <w:shd w:val="clear" w:color="auto" w:fill="auto"/>
          </w:tcPr>
          <w:p w:rsidR="00DC75C1" w:rsidRPr="005B48B2" w:rsidRDefault="00DC75C1" w:rsidP="006D081F">
            <w:pPr>
              <w:pStyle w:val="ListParagraph"/>
              <w:widowControl/>
              <w:numPr>
                <w:ilvl w:val="0"/>
                <w:numId w:val="18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深層想望</w:t>
            </w:r>
          </w:p>
          <w:p w:rsidR="00DC75C1" w:rsidRPr="005B48B2" w:rsidRDefault="00DC75C1" w:rsidP="006D081F">
            <w:pPr>
              <w:pStyle w:val="ListParagraph"/>
              <w:widowControl/>
              <w:numPr>
                <w:ilvl w:val="0"/>
                <w:numId w:val="18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真實自我</w:t>
            </w:r>
          </w:p>
          <w:p w:rsidR="00DC75C1" w:rsidRPr="005B48B2" w:rsidRDefault="00DC75C1" w:rsidP="006D081F">
            <w:pPr>
              <w:pStyle w:val="ListParagraph"/>
              <w:widowControl/>
              <w:numPr>
                <w:ilvl w:val="0"/>
                <w:numId w:val="18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社會自我</w:t>
            </w:r>
          </w:p>
          <w:p w:rsidR="00DC75C1" w:rsidRPr="005B48B2" w:rsidRDefault="00DC75C1" w:rsidP="006D081F">
            <w:pPr>
              <w:pStyle w:val="ListParagraph"/>
              <w:widowControl/>
              <w:numPr>
                <w:ilvl w:val="0"/>
                <w:numId w:val="18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/>
              </w:rPr>
              <w:t>理想自我</w:t>
            </w:r>
          </w:p>
          <w:p w:rsidR="00DC75C1" w:rsidRPr="005B48B2" w:rsidRDefault="00DC75C1" w:rsidP="006D081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napToGrid w:val="0"/>
              <w:spacing w:after="0" w:line="300" w:lineRule="exact"/>
              <w:ind w:leftChars="0"/>
              <w:rPr>
                <w:rFonts w:ascii="Times New Roman" w:eastAsia="標楷體" w:hAnsi="Times New Roman" w:cs="Times New Roman"/>
              </w:rPr>
            </w:pPr>
            <w:r w:rsidRPr="005B48B2">
              <w:rPr>
                <w:rFonts w:ascii="Times New Roman" w:eastAsia="標楷體" w:hAnsi="Times New Roman" w:cs="Times New Roman" w:hint="eastAsia"/>
              </w:rPr>
              <w:t>對皮相老的在意點</w:t>
            </w:r>
          </w:p>
        </w:tc>
      </w:tr>
    </w:tbl>
    <w:p w:rsidR="00063E77" w:rsidRPr="005B48B2" w:rsidRDefault="00063E77" w:rsidP="006D081F">
      <w:pPr>
        <w:spacing w:line="300" w:lineRule="exact"/>
        <w:ind w:leftChars="0" w:left="0"/>
      </w:pPr>
    </w:p>
    <w:sectPr w:rsidR="00063E77" w:rsidRPr="005B48B2" w:rsidSect="00435686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623"/>
    <w:multiLevelType w:val="hybridMultilevel"/>
    <w:tmpl w:val="98BE468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lang w:val="en-US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563501"/>
    <w:multiLevelType w:val="hybridMultilevel"/>
    <w:tmpl w:val="57F0F7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5E7A6A"/>
    <w:multiLevelType w:val="hybridMultilevel"/>
    <w:tmpl w:val="18560BF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7512E38"/>
    <w:multiLevelType w:val="hybridMultilevel"/>
    <w:tmpl w:val="CE54F61E"/>
    <w:lvl w:ilvl="0" w:tplc="F1947960">
      <w:start w:val="2014"/>
      <w:numFmt w:val="bullet"/>
      <w:lvlText w:val="-"/>
      <w:lvlJc w:val="left"/>
      <w:pPr>
        <w:ind w:left="1440" w:hanging="480"/>
      </w:pPr>
      <w:rPr>
        <w:rFonts w:ascii="Cambria" w:eastAsia="標楷體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B1F1957"/>
    <w:multiLevelType w:val="hybridMultilevel"/>
    <w:tmpl w:val="33B636DA"/>
    <w:lvl w:ilvl="0" w:tplc="CCD48B64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E94867"/>
    <w:multiLevelType w:val="hybridMultilevel"/>
    <w:tmpl w:val="357E9F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EBF2EBB"/>
    <w:multiLevelType w:val="hybridMultilevel"/>
    <w:tmpl w:val="F1DE74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48B1305"/>
    <w:multiLevelType w:val="hybridMultilevel"/>
    <w:tmpl w:val="A93870C2"/>
    <w:lvl w:ilvl="0" w:tplc="B60A138A">
      <w:start w:val="1"/>
      <w:numFmt w:val="bullet"/>
      <w:lvlText w:val="-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5BA7EF1"/>
    <w:multiLevelType w:val="hybridMultilevel"/>
    <w:tmpl w:val="EBEA1F9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6ED19D4"/>
    <w:multiLevelType w:val="hybridMultilevel"/>
    <w:tmpl w:val="0A5CBAF8"/>
    <w:lvl w:ilvl="0" w:tplc="C978AC6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6C2EB11A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  <w:color w:val="auto"/>
      </w:rPr>
    </w:lvl>
    <w:lvl w:ilvl="2" w:tplc="F1947960">
      <w:start w:val="2014"/>
      <w:numFmt w:val="bullet"/>
      <w:lvlText w:val="-"/>
      <w:lvlJc w:val="left"/>
      <w:pPr>
        <w:ind w:left="1320" w:hanging="360"/>
      </w:pPr>
      <w:rPr>
        <w:rFonts w:ascii="Cambria" w:eastAsia="標楷體" w:hAnsi="Cambria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00002C"/>
    <w:multiLevelType w:val="hybridMultilevel"/>
    <w:tmpl w:val="EFFC4E5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2A5A6CAF"/>
    <w:multiLevelType w:val="hybridMultilevel"/>
    <w:tmpl w:val="9D24F6AE"/>
    <w:lvl w:ilvl="0" w:tplc="C94C132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317BC"/>
    <w:multiLevelType w:val="hybridMultilevel"/>
    <w:tmpl w:val="E23E1AF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B6E4F84"/>
    <w:multiLevelType w:val="hybridMultilevel"/>
    <w:tmpl w:val="6B507CDA"/>
    <w:lvl w:ilvl="0" w:tplc="675A6984">
      <w:start w:val="2015"/>
      <w:numFmt w:val="bullet"/>
      <w:lvlText w:val=""/>
      <w:lvlJc w:val="left"/>
      <w:pPr>
        <w:ind w:left="537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80"/>
      </w:pPr>
      <w:rPr>
        <w:rFonts w:ascii="Wingdings" w:hAnsi="Wingdings" w:hint="default"/>
      </w:rPr>
    </w:lvl>
  </w:abstractNum>
  <w:abstractNum w:abstractNumId="14">
    <w:nsid w:val="33BE3C28"/>
    <w:multiLevelType w:val="hybridMultilevel"/>
    <w:tmpl w:val="A3F22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6547F4B"/>
    <w:multiLevelType w:val="hybridMultilevel"/>
    <w:tmpl w:val="824E714A"/>
    <w:lvl w:ilvl="0" w:tplc="5FA8035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7805D73"/>
    <w:multiLevelType w:val="hybridMultilevel"/>
    <w:tmpl w:val="0FE06984"/>
    <w:lvl w:ilvl="0" w:tplc="4B9AE7A0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  <w:lang w:val="en-US"/>
      </w:rPr>
    </w:lvl>
    <w:lvl w:ilvl="3" w:tplc="95DCA67E">
      <w:start w:val="1"/>
      <w:numFmt w:val="bullet"/>
      <w:lvlText w:val="—"/>
      <w:lvlJc w:val="left"/>
      <w:pPr>
        <w:ind w:left="1800" w:hanging="360"/>
      </w:pPr>
      <w:rPr>
        <w:rFonts w:ascii="標楷體" w:eastAsia="標楷體" w:hAnsi="標楷體" w:cstheme="minorBidi"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7B84080"/>
    <w:multiLevelType w:val="hybridMultilevel"/>
    <w:tmpl w:val="FBB615C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B60A138A">
      <w:start w:val="1"/>
      <w:numFmt w:val="bullet"/>
      <w:lvlText w:val="-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C720ECA"/>
    <w:multiLevelType w:val="hybridMultilevel"/>
    <w:tmpl w:val="28687A94"/>
    <w:lvl w:ilvl="0" w:tplc="B60A138A">
      <w:start w:val="1"/>
      <w:numFmt w:val="bullet"/>
      <w:lvlText w:val="-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1947960">
      <w:start w:val="2014"/>
      <w:numFmt w:val="bullet"/>
      <w:lvlText w:val="-"/>
      <w:lvlJc w:val="left"/>
      <w:pPr>
        <w:ind w:left="1440" w:hanging="480"/>
      </w:pPr>
      <w:rPr>
        <w:rFonts w:ascii="Cambria" w:eastAsia="標楷體" w:hAnsi="Cambria" w:cstheme="minorBidi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4F24BA5"/>
    <w:multiLevelType w:val="hybridMultilevel"/>
    <w:tmpl w:val="781C522E"/>
    <w:lvl w:ilvl="0" w:tplc="0409000D">
      <w:start w:val="1"/>
      <w:numFmt w:val="bullet"/>
      <w:lvlText w:val=""/>
      <w:lvlJc w:val="left"/>
      <w:pPr>
        <w:ind w:left="840" w:hanging="360"/>
      </w:pPr>
      <w:rPr>
        <w:rFonts w:ascii="Wingdings" w:hAnsi="Wingdings" w:hint="default"/>
      </w:rPr>
    </w:lvl>
    <w:lvl w:ilvl="1" w:tplc="F1947960">
      <w:start w:val="2014"/>
      <w:numFmt w:val="bullet"/>
      <w:lvlText w:val="-"/>
      <w:lvlJc w:val="left"/>
      <w:pPr>
        <w:ind w:left="1440" w:hanging="480"/>
      </w:pPr>
      <w:rPr>
        <w:rFonts w:ascii="Cambria" w:eastAsia="標楷體" w:hAnsi="Cambria" w:cstheme="minorBidi" w:hint="default"/>
        <w:lang w:val="en-US"/>
      </w:rPr>
    </w:lvl>
    <w:lvl w:ilvl="2" w:tplc="B60A138A">
      <w:start w:val="1"/>
      <w:numFmt w:val="bullet"/>
      <w:lvlText w:val="-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87C7C06"/>
    <w:multiLevelType w:val="hybridMultilevel"/>
    <w:tmpl w:val="0FA0CC44"/>
    <w:lvl w:ilvl="0" w:tplc="C978AC6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97B4900"/>
    <w:multiLevelType w:val="hybridMultilevel"/>
    <w:tmpl w:val="7A0220B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4A4D3513"/>
    <w:multiLevelType w:val="hybridMultilevel"/>
    <w:tmpl w:val="C6B6F1B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B56593E"/>
    <w:multiLevelType w:val="hybridMultilevel"/>
    <w:tmpl w:val="3E60716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B60A138A">
      <w:start w:val="1"/>
      <w:numFmt w:val="bullet"/>
      <w:lvlText w:val="-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4FB35855"/>
    <w:multiLevelType w:val="hybridMultilevel"/>
    <w:tmpl w:val="1A046AA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4255995"/>
    <w:multiLevelType w:val="hybridMultilevel"/>
    <w:tmpl w:val="E72071A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>
    <w:nsid w:val="5ADC7797"/>
    <w:multiLevelType w:val="hybridMultilevel"/>
    <w:tmpl w:val="1332C9F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ED15035"/>
    <w:multiLevelType w:val="hybridMultilevel"/>
    <w:tmpl w:val="792AAC56"/>
    <w:lvl w:ilvl="0" w:tplc="E15E5364">
      <w:start w:val="2015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F884173"/>
    <w:multiLevelType w:val="hybridMultilevel"/>
    <w:tmpl w:val="F510091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14010F9"/>
    <w:multiLevelType w:val="hybridMultilevel"/>
    <w:tmpl w:val="968AB0CC"/>
    <w:lvl w:ilvl="0" w:tplc="B838CE1C">
      <w:numFmt w:val="bullet"/>
      <w:lvlText w:val=""/>
      <w:lvlJc w:val="left"/>
      <w:pPr>
        <w:ind w:left="836" w:hanging="360"/>
      </w:pPr>
      <w:rPr>
        <w:rFonts w:ascii="Wingdings" w:eastAsia="微軟正黑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30">
    <w:nsid w:val="64B83D1C"/>
    <w:multiLevelType w:val="hybridMultilevel"/>
    <w:tmpl w:val="87FEBD8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67002CFF"/>
    <w:multiLevelType w:val="hybridMultilevel"/>
    <w:tmpl w:val="EF62093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04F4E65"/>
    <w:multiLevelType w:val="hybridMultilevel"/>
    <w:tmpl w:val="046ABF6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4B1714F"/>
    <w:multiLevelType w:val="hybridMultilevel"/>
    <w:tmpl w:val="B4F21C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84425B20">
      <w:start w:val="1"/>
      <w:numFmt w:val="bullet"/>
      <w:lvlText w:val="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76F282E"/>
    <w:multiLevelType w:val="hybridMultilevel"/>
    <w:tmpl w:val="FB28ED10"/>
    <w:lvl w:ilvl="0" w:tplc="178A6340">
      <w:start w:val="1"/>
      <w:numFmt w:val="decimal"/>
      <w:pStyle w:val="Heading3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7E5D1AE1"/>
    <w:multiLevelType w:val="hybridMultilevel"/>
    <w:tmpl w:val="C2A83A3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33"/>
  </w:num>
  <w:num w:numId="4">
    <w:abstractNumId w:val="4"/>
  </w:num>
  <w:num w:numId="5">
    <w:abstractNumId w:val="14"/>
  </w:num>
  <w:num w:numId="6">
    <w:abstractNumId w:val="17"/>
  </w:num>
  <w:num w:numId="7">
    <w:abstractNumId w:val="19"/>
  </w:num>
  <w:num w:numId="8">
    <w:abstractNumId w:val="10"/>
  </w:num>
  <w:num w:numId="9">
    <w:abstractNumId w:val="32"/>
  </w:num>
  <w:num w:numId="10">
    <w:abstractNumId w:val="26"/>
  </w:num>
  <w:num w:numId="11">
    <w:abstractNumId w:val="15"/>
  </w:num>
  <w:num w:numId="12">
    <w:abstractNumId w:val="8"/>
  </w:num>
  <w:num w:numId="13">
    <w:abstractNumId w:val="1"/>
  </w:num>
  <w:num w:numId="14">
    <w:abstractNumId w:val="9"/>
  </w:num>
  <w:num w:numId="15">
    <w:abstractNumId w:val="28"/>
  </w:num>
  <w:num w:numId="16">
    <w:abstractNumId w:val="11"/>
  </w:num>
  <w:num w:numId="17">
    <w:abstractNumId w:val="16"/>
  </w:num>
  <w:num w:numId="18">
    <w:abstractNumId w:val="5"/>
  </w:num>
  <w:num w:numId="19">
    <w:abstractNumId w:val="27"/>
  </w:num>
  <w:num w:numId="20">
    <w:abstractNumId w:val="29"/>
  </w:num>
  <w:num w:numId="21">
    <w:abstractNumId w:val="30"/>
  </w:num>
  <w:num w:numId="22">
    <w:abstractNumId w:val="13"/>
  </w:num>
  <w:num w:numId="23">
    <w:abstractNumId w:val="31"/>
  </w:num>
  <w:num w:numId="24">
    <w:abstractNumId w:val="22"/>
  </w:num>
  <w:num w:numId="25">
    <w:abstractNumId w:val="35"/>
  </w:num>
  <w:num w:numId="26">
    <w:abstractNumId w:val="12"/>
  </w:num>
  <w:num w:numId="27">
    <w:abstractNumId w:val="23"/>
  </w:num>
  <w:num w:numId="28">
    <w:abstractNumId w:val="0"/>
  </w:num>
  <w:num w:numId="29">
    <w:abstractNumId w:val="24"/>
  </w:num>
  <w:num w:numId="30">
    <w:abstractNumId w:val="6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2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stylePaneFormatFilter w:val="102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116D"/>
    <w:rsid w:val="000039DA"/>
    <w:rsid w:val="00003FA0"/>
    <w:rsid w:val="0001179D"/>
    <w:rsid w:val="00032F7F"/>
    <w:rsid w:val="000368DA"/>
    <w:rsid w:val="000430DF"/>
    <w:rsid w:val="00063E77"/>
    <w:rsid w:val="00091B6D"/>
    <w:rsid w:val="000D2C9F"/>
    <w:rsid w:val="000D59A9"/>
    <w:rsid w:val="000F2890"/>
    <w:rsid w:val="00105F64"/>
    <w:rsid w:val="00113A84"/>
    <w:rsid w:val="00134BF5"/>
    <w:rsid w:val="00145728"/>
    <w:rsid w:val="001674CA"/>
    <w:rsid w:val="0018045D"/>
    <w:rsid w:val="00183C31"/>
    <w:rsid w:val="00185570"/>
    <w:rsid w:val="00195D26"/>
    <w:rsid w:val="00197A5F"/>
    <w:rsid w:val="001B52A3"/>
    <w:rsid w:val="001D3F0C"/>
    <w:rsid w:val="001E747D"/>
    <w:rsid w:val="001F338F"/>
    <w:rsid w:val="0020433C"/>
    <w:rsid w:val="00211A60"/>
    <w:rsid w:val="002323A4"/>
    <w:rsid w:val="002530C4"/>
    <w:rsid w:val="00255CFA"/>
    <w:rsid w:val="00257BEC"/>
    <w:rsid w:val="002852CF"/>
    <w:rsid w:val="002934B1"/>
    <w:rsid w:val="002B080D"/>
    <w:rsid w:val="002C29C0"/>
    <w:rsid w:val="002C2F34"/>
    <w:rsid w:val="002C4A71"/>
    <w:rsid w:val="002C56C5"/>
    <w:rsid w:val="002D3729"/>
    <w:rsid w:val="003439BD"/>
    <w:rsid w:val="00353D47"/>
    <w:rsid w:val="00392343"/>
    <w:rsid w:val="0039685D"/>
    <w:rsid w:val="003B20D5"/>
    <w:rsid w:val="003D73D3"/>
    <w:rsid w:val="003E0DA8"/>
    <w:rsid w:val="003E1F95"/>
    <w:rsid w:val="003E5B01"/>
    <w:rsid w:val="004062B1"/>
    <w:rsid w:val="00435686"/>
    <w:rsid w:val="00435EF8"/>
    <w:rsid w:val="00452F0C"/>
    <w:rsid w:val="00457C1B"/>
    <w:rsid w:val="004603D8"/>
    <w:rsid w:val="0049483B"/>
    <w:rsid w:val="004B1070"/>
    <w:rsid w:val="004D5A7B"/>
    <w:rsid w:val="004F11F4"/>
    <w:rsid w:val="004F618A"/>
    <w:rsid w:val="00503A32"/>
    <w:rsid w:val="00527926"/>
    <w:rsid w:val="00530A43"/>
    <w:rsid w:val="0054122F"/>
    <w:rsid w:val="0058044D"/>
    <w:rsid w:val="005858B3"/>
    <w:rsid w:val="005A5A70"/>
    <w:rsid w:val="005A64FE"/>
    <w:rsid w:val="005B48B2"/>
    <w:rsid w:val="005B6669"/>
    <w:rsid w:val="005D387C"/>
    <w:rsid w:val="0060116D"/>
    <w:rsid w:val="006053EB"/>
    <w:rsid w:val="00613014"/>
    <w:rsid w:val="006867D2"/>
    <w:rsid w:val="006D081F"/>
    <w:rsid w:val="00741DAF"/>
    <w:rsid w:val="00751FE2"/>
    <w:rsid w:val="00755050"/>
    <w:rsid w:val="00756ABB"/>
    <w:rsid w:val="0078442A"/>
    <w:rsid w:val="00791329"/>
    <w:rsid w:val="00817FC1"/>
    <w:rsid w:val="00831AC6"/>
    <w:rsid w:val="008466CB"/>
    <w:rsid w:val="00892046"/>
    <w:rsid w:val="008B7356"/>
    <w:rsid w:val="008C081E"/>
    <w:rsid w:val="008C660B"/>
    <w:rsid w:val="008C7615"/>
    <w:rsid w:val="00936663"/>
    <w:rsid w:val="00954754"/>
    <w:rsid w:val="00963C7F"/>
    <w:rsid w:val="0099377E"/>
    <w:rsid w:val="009D7EE8"/>
    <w:rsid w:val="009E27B8"/>
    <w:rsid w:val="00A12526"/>
    <w:rsid w:val="00A13D3B"/>
    <w:rsid w:val="00A14827"/>
    <w:rsid w:val="00A4370A"/>
    <w:rsid w:val="00A51F6B"/>
    <w:rsid w:val="00A567C0"/>
    <w:rsid w:val="00A60D51"/>
    <w:rsid w:val="00A66751"/>
    <w:rsid w:val="00A81A17"/>
    <w:rsid w:val="00A8606F"/>
    <w:rsid w:val="00A97816"/>
    <w:rsid w:val="00AB1539"/>
    <w:rsid w:val="00AB408A"/>
    <w:rsid w:val="00AC1E2B"/>
    <w:rsid w:val="00AD2481"/>
    <w:rsid w:val="00B55CE8"/>
    <w:rsid w:val="00BB1845"/>
    <w:rsid w:val="00BE34C5"/>
    <w:rsid w:val="00BE47B2"/>
    <w:rsid w:val="00BE5860"/>
    <w:rsid w:val="00C016A0"/>
    <w:rsid w:val="00C02FE3"/>
    <w:rsid w:val="00C33EE4"/>
    <w:rsid w:val="00C41842"/>
    <w:rsid w:val="00C43F68"/>
    <w:rsid w:val="00C516D7"/>
    <w:rsid w:val="00C54905"/>
    <w:rsid w:val="00C67441"/>
    <w:rsid w:val="00C92E22"/>
    <w:rsid w:val="00C968BA"/>
    <w:rsid w:val="00C968C5"/>
    <w:rsid w:val="00CA33A4"/>
    <w:rsid w:val="00CA5679"/>
    <w:rsid w:val="00CC4D43"/>
    <w:rsid w:val="00CF1419"/>
    <w:rsid w:val="00D01D41"/>
    <w:rsid w:val="00D353AF"/>
    <w:rsid w:val="00D37196"/>
    <w:rsid w:val="00D43CA2"/>
    <w:rsid w:val="00DB4A52"/>
    <w:rsid w:val="00DC75C1"/>
    <w:rsid w:val="00DD33C0"/>
    <w:rsid w:val="00E013EC"/>
    <w:rsid w:val="00E2038F"/>
    <w:rsid w:val="00E6590A"/>
    <w:rsid w:val="00E70164"/>
    <w:rsid w:val="00E731B8"/>
    <w:rsid w:val="00E90623"/>
    <w:rsid w:val="00EB38B3"/>
    <w:rsid w:val="00EB4F97"/>
    <w:rsid w:val="00ED3066"/>
    <w:rsid w:val="00F23E23"/>
    <w:rsid w:val="00F24678"/>
    <w:rsid w:val="00F400F9"/>
    <w:rsid w:val="00F46400"/>
    <w:rsid w:val="00F83E26"/>
    <w:rsid w:val="00FB58CA"/>
    <w:rsid w:val="00FC6AA3"/>
    <w:rsid w:val="00FD6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before="180" w:after="18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16D"/>
    <w:pPr>
      <w:widowControl w:val="0"/>
      <w:spacing w:before="0" w:after="240" w:line="240" w:lineRule="auto"/>
      <w:ind w:leftChars="177" w:left="177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A32"/>
    <w:pPr>
      <w:keepNext/>
      <w:numPr>
        <w:numId w:val="1"/>
      </w:numPr>
      <w:ind w:left="0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A3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0116D"/>
    <w:pPr>
      <w:ind w:leftChars="200" w:left="48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0116D"/>
  </w:style>
  <w:style w:type="character" w:styleId="CommentReference">
    <w:name w:val="annotation reference"/>
    <w:basedOn w:val="DefaultParagraphFont"/>
    <w:uiPriority w:val="99"/>
    <w:semiHidden/>
    <w:unhideWhenUsed/>
    <w:rsid w:val="003439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9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9BD"/>
  </w:style>
  <w:style w:type="paragraph" w:styleId="BalloonText">
    <w:name w:val="Balloon Text"/>
    <w:basedOn w:val="Normal"/>
    <w:link w:val="BalloonTextChar"/>
    <w:uiPriority w:val="99"/>
    <w:semiHidden/>
    <w:unhideWhenUsed/>
    <w:rsid w:val="003439BD"/>
    <w:pPr>
      <w:spacing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9BD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CA5679"/>
    <w:pPr>
      <w:spacing w:before="0" w:after="0" w:line="240" w:lineRule="auto"/>
      <w:ind w:leftChars="177" w:left="177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35686"/>
    <w:pPr>
      <w:spacing w:before="0"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568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435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before="180" w:after="18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16D"/>
    <w:pPr>
      <w:widowControl w:val="0"/>
      <w:spacing w:before="0" w:after="240" w:line="240" w:lineRule="auto"/>
      <w:ind w:leftChars="177" w:left="177"/>
    </w:pPr>
  </w:style>
  <w:style w:type="paragraph" w:styleId="3">
    <w:name w:val="heading 3"/>
    <w:basedOn w:val="a"/>
    <w:next w:val="a"/>
    <w:link w:val="30"/>
    <w:uiPriority w:val="9"/>
    <w:unhideWhenUsed/>
    <w:qFormat/>
    <w:rsid w:val="00503A32"/>
    <w:pPr>
      <w:keepNext/>
      <w:numPr>
        <w:numId w:val="1"/>
      </w:numPr>
      <w:ind w:left="0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3A3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60116D"/>
    <w:pPr>
      <w:ind w:leftChars="200" w:left="480"/>
    </w:pPr>
  </w:style>
  <w:style w:type="character" w:customStyle="1" w:styleId="a4">
    <w:name w:val="清單段落 字元"/>
    <w:basedOn w:val="a0"/>
    <w:link w:val="a3"/>
    <w:uiPriority w:val="34"/>
    <w:locked/>
    <w:rsid w:val="0060116D"/>
  </w:style>
  <w:style w:type="character" w:styleId="a5">
    <w:name w:val="annotation reference"/>
    <w:basedOn w:val="a0"/>
    <w:uiPriority w:val="99"/>
    <w:semiHidden/>
    <w:unhideWhenUsed/>
    <w:rsid w:val="003439B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439BD"/>
  </w:style>
  <w:style w:type="character" w:customStyle="1" w:styleId="a7">
    <w:name w:val="註解文字 字元"/>
    <w:basedOn w:val="a0"/>
    <w:link w:val="a6"/>
    <w:uiPriority w:val="99"/>
    <w:semiHidden/>
    <w:rsid w:val="003439BD"/>
  </w:style>
  <w:style w:type="paragraph" w:styleId="a8">
    <w:name w:val="Balloon Text"/>
    <w:basedOn w:val="a"/>
    <w:link w:val="a9"/>
    <w:uiPriority w:val="99"/>
    <w:semiHidden/>
    <w:unhideWhenUsed/>
    <w:rsid w:val="003439BD"/>
    <w:pPr>
      <w:spacing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3439BD"/>
    <w:rPr>
      <w:rFonts w:asciiTheme="majorHAnsi" w:eastAsiaTheme="majorEastAsia" w:hAnsiTheme="majorHAnsi" w:cstheme="majorBidi"/>
      <w:sz w:val="16"/>
      <w:szCs w:val="16"/>
    </w:rPr>
  </w:style>
  <w:style w:type="table" w:styleId="aa">
    <w:name w:val="Table Grid"/>
    <w:basedOn w:val="a1"/>
    <w:uiPriority w:val="59"/>
    <w:rsid w:val="00CA5679"/>
    <w:pPr>
      <w:spacing w:before="0" w:after="0" w:line="240" w:lineRule="auto"/>
      <w:ind w:leftChars="177" w:left="177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Revision"/>
    <w:hidden/>
    <w:uiPriority w:val="99"/>
    <w:semiHidden/>
    <w:rsid w:val="00435686"/>
    <w:pPr>
      <w:spacing w:before="0" w:after="0" w:line="240" w:lineRule="auto"/>
    </w:pPr>
  </w:style>
  <w:style w:type="paragraph" w:styleId="ac">
    <w:name w:val="Date"/>
    <w:basedOn w:val="a"/>
    <w:next w:val="a"/>
    <w:link w:val="ad"/>
    <w:uiPriority w:val="99"/>
    <w:semiHidden/>
    <w:unhideWhenUsed/>
    <w:rsid w:val="00435686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4356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2015-06-25T05:01:00Z</cp:lastPrinted>
  <dcterms:created xsi:type="dcterms:W3CDTF">2015-05-30T17:22:00Z</dcterms:created>
  <dcterms:modified xsi:type="dcterms:W3CDTF">2016-05-17T07:03:00Z</dcterms:modified>
</cp:coreProperties>
</file>