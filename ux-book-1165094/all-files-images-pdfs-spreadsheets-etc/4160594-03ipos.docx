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43" w:rsidRPr="00C5717C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C5717C">
        <w:rPr>
          <w:rFonts w:asciiTheme="minorEastAsia" w:hAnsiTheme="minorEastAsia" w:cs="新細明體"/>
          <w:kern w:val="0"/>
          <w:sz w:val="20"/>
          <w:szCs w:val="20"/>
        </w:rPr>
        <w:t>0</w:t>
      </w:r>
      <w:r w:rsidR="00A231DB">
        <w:rPr>
          <w:rFonts w:asciiTheme="minorEastAsia" w:hAnsiTheme="minorEastAsia" w:cs="新細明體" w:hint="eastAsia"/>
          <w:kern w:val="0"/>
          <w:sz w:val="20"/>
          <w:szCs w:val="20"/>
        </w:rPr>
        <w:t xml:space="preserve">3 </w:t>
      </w:r>
      <w:proofErr w:type="spellStart"/>
      <w:r w:rsidR="00A231DB">
        <w:rPr>
          <w:rFonts w:asciiTheme="minorEastAsia" w:hAnsiTheme="minorEastAsia" w:cs="新細明體" w:hint="eastAsia"/>
          <w:kern w:val="0"/>
          <w:sz w:val="20"/>
          <w:szCs w:val="20"/>
        </w:rPr>
        <w:t>ipos</w:t>
      </w:r>
      <w:proofErr w:type="spellEnd"/>
    </w:p>
    <w:p w:rsid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</w:p>
    <w:p w:rsid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0070C0"/>
          <w:kern w:val="0"/>
          <w:szCs w:val="24"/>
        </w:rPr>
      </w:pPr>
      <w:r w:rsidRPr="00F10E43">
        <w:rPr>
          <w:rFonts w:asciiTheme="minorEastAsia" w:hAnsiTheme="minorEastAsia" w:cs="新細明體" w:hint="eastAsia"/>
          <w:color w:val="0070C0"/>
          <w:kern w:val="0"/>
          <w:szCs w:val="24"/>
        </w:rPr>
        <w:t>簡述文字</w:t>
      </w:r>
    </w:p>
    <w:p w:rsidR="00A231DB" w:rsidRPr="00C5717C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C5717C">
        <w:rPr>
          <w:rFonts w:asciiTheme="minorEastAsia" w:hAnsiTheme="minorEastAsia" w:cs="新細明體"/>
          <w:kern w:val="0"/>
          <w:sz w:val="20"/>
          <w:szCs w:val="20"/>
        </w:rPr>
        <w:t>0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 xml:space="preserve">3 </w:t>
      </w:r>
      <w:proofErr w:type="spellStart"/>
      <w:r>
        <w:rPr>
          <w:rFonts w:asciiTheme="minorEastAsia" w:hAnsiTheme="minorEastAsia" w:cs="新細明體" w:hint="eastAsia"/>
          <w:kern w:val="0"/>
          <w:sz w:val="20"/>
          <w:szCs w:val="20"/>
        </w:rPr>
        <w:t>ipos</w:t>
      </w:r>
      <w:proofErr w:type="spellEnd"/>
    </w:p>
    <w:p w:rsidR="00852A70" w:rsidRPr="00852A70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852A70">
        <w:rPr>
          <w:rFonts w:asciiTheme="minorEastAsia" w:hAnsiTheme="minorEastAsia" w:cs="新細明體" w:hint="eastAsia"/>
          <w:kern w:val="0"/>
          <w:sz w:val="20"/>
          <w:szCs w:val="20"/>
        </w:rPr>
        <w:t xml:space="preserve"> </w:t>
      </w:r>
      <w:r w:rsidR="00852A70" w:rsidRPr="00852A70">
        <w:rPr>
          <w:rFonts w:asciiTheme="minorEastAsia" w:hAnsiTheme="minorEastAsia" w:cs="新細明體" w:hint="eastAsia"/>
          <w:kern w:val="0"/>
          <w:sz w:val="20"/>
          <w:szCs w:val="20"/>
        </w:rPr>
        <w:t>(放組員照片)</w:t>
      </w:r>
    </w:p>
    <w:p w:rsidR="00A231DB" w:rsidRPr="005751D4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提升餐廳服務效率的最佳幫手</w:t>
      </w:r>
    </w:p>
    <w:p w:rsidR="00A231DB" w:rsidRPr="005751D4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proofErr w:type="spellStart"/>
      <w:r w:rsidRPr="005751D4">
        <w:rPr>
          <w:rFonts w:asciiTheme="minorEastAsia" w:hAnsiTheme="minorEastAsia" w:cs="Hei-Lt-HK-BF"/>
          <w:kern w:val="0"/>
          <w:sz w:val="20"/>
          <w:szCs w:val="20"/>
        </w:rPr>
        <w:t>iPOS</w:t>
      </w:r>
      <w:proofErr w:type="spellEnd"/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 ( Point of Service )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是一款可以</w:t>
      </w:r>
      <w:del w:id="0" w:author="BeBe" w:date="2012-10-05T17:43:00Z">
        <w:r w:rsidRPr="005751D4" w:rsidDel="00890D5A">
          <w:rPr>
            <w:rFonts w:asciiTheme="minorEastAsia" w:hAnsiTheme="minorEastAsia" w:cs="新細明體" w:hint="eastAsia"/>
            <w:kern w:val="0"/>
            <w:sz w:val="20"/>
            <w:szCs w:val="20"/>
          </w:rPr>
          <w:delText>協助</w:delText>
        </w:r>
      </w:del>
      <w:ins w:id="1" w:author="BeBe" w:date="2012-10-05T17:43:00Z">
        <w:r w:rsidRPr="005751D4">
          <w:rPr>
            <w:rFonts w:asciiTheme="minorEastAsia" w:hAnsiTheme="minorEastAsia" w:cs="新細明體" w:hint="eastAsia"/>
            <w:kern w:val="0"/>
            <w:sz w:val="20"/>
            <w:szCs w:val="20"/>
          </w:rPr>
          <w:t>提升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服務生</w:t>
      </w:r>
      <w:del w:id="2" w:author="BeBe" w:date="2012-10-05T17:43:00Z">
        <w:r w:rsidRPr="005751D4" w:rsidDel="00890D5A">
          <w:rPr>
            <w:rFonts w:asciiTheme="minorEastAsia" w:hAnsiTheme="minorEastAsia" w:cs="新細明體" w:hint="eastAsia"/>
            <w:kern w:val="0"/>
            <w:sz w:val="20"/>
            <w:szCs w:val="20"/>
          </w:rPr>
          <w:delText>提升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與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顧客間的互動</w:t>
      </w:r>
      <w:proofErr w:type="gramEnd"/>
      <w:ins w:id="3" w:author="BeBe" w:date="2012-10-05T17:43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4" w:author="BeBe" w:date="2012-10-05T17:43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  <w:r w:rsidRPr="005751D4" w:rsidDel="00890D5A">
          <w:rPr>
            <w:rFonts w:asciiTheme="minorEastAsia" w:hAnsiTheme="minorEastAsia" w:cs="新細明體" w:hint="eastAsia"/>
            <w:kern w:val="0"/>
            <w:sz w:val="20"/>
            <w:szCs w:val="20"/>
          </w:rPr>
          <w:delText>且</w:delText>
        </w:r>
      </w:del>
      <w:ins w:id="5" w:author="BeBe" w:date="2012-10-05T17:43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並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即時</w:t>
      </w:r>
      <w:del w:id="6" w:author="BeBe" w:date="2012-10-05T17:43:00Z">
        <w:r w:rsidRPr="005751D4" w:rsidDel="00890D5A">
          <w:rPr>
            <w:rFonts w:asciiTheme="minorEastAsia" w:hAnsiTheme="minorEastAsia" w:cs="新細明體" w:hint="eastAsia"/>
            <w:kern w:val="0"/>
            <w:sz w:val="20"/>
            <w:szCs w:val="20"/>
          </w:rPr>
          <w:delText>地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將點餐訊息傳遞給廚房</w:t>
      </w:r>
      <w:del w:id="7" w:author="BeBe" w:date="2012-10-05T17:43:00Z">
        <w:r w:rsidRPr="005751D4" w:rsidDel="00890D5A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8" w:author="BeBe" w:date="2012-10-05T17:43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讓廚房掌握每桌餐點順序與等候時間</w:t>
      </w:r>
      <w:del w:id="9" w:author="BeBe" w:date="2012-10-05T17:43:00Z">
        <w:r w:rsidRPr="005751D4" w:rsidDel="00890D5A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0" w:author="BeBe" w:date="2012-10-05T17:43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加速餐聽服務的運作效率</w:t>
      </w:r>
      <w:del w:id="11" w:author="BeBe" w:date="2012-10-05T17:43:00Z">
        <w:r w:rsidRPr="005751D4" w:rsidDel="00890D5A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2" w:author="BeBe" w:date="2012-10-05T17:43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也可立即計算出顧客個人消費金額</w:t>
      </w:r>
      <w:del w:id="13" w:author="BeBe" w:date="2012-10-05T17:44:00Z">
        <w:r w:rsidRPr="005751D4" w:rsidDel="00890D5A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4" w:author="BeBe" w:date="2012-10-05T17:44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解決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拆帳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時所遇到的繁複問題。</w:t>
      </w:r>
    </w:p>
    <w:p w:rsidR="00F10E43" w:rsidRPr="00A231DB" w:rsidRDefault="00F10E43" w:rsidP="00F10E43">
      <w:pPr>
        <w:rPr>
          <w:rFonts w:asciiTheme="minorEastAsia" w:hAnsiTheme="minorEastAsia" w:cs="新細明體"/>
          <w:kern w:val="0"/>
          <w:sz w:val="20"/>
          <w:szCs w:val="20"/>
        </w:rPr>
      </w:pPr>
    </w:p>
    <w:p w:rsidR="00F10E43" w:rsidRDefault="00F10E43" w:rsidP="00F10E43">
      <w:pPr>
        <w:rPr>
          <w:rFonts w:asciiTheme="minorEastAsia" w:hAnsiTheme="minorEastAsia"/>
          <w:sz w:val="20"/>
          <w:szCs w:val="20"/>
        </w:rPr>
      </w:pPr>
    </w:p>
    <w:p w:rsidR="00F10E43" w:rsidRP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0070C0"/>
          <w:kern w:val="0"/>
          <w:szCs w:val="24"/>
        </w:rPr>
      </w:pPr>
      <w:r w:rsidRPr="00F10E43">
        <w:rPr>
          <w:rFonts w:asciiTheme="minorEastAsia" w:hAnsiTheme="minorEastAsia" w:cs="新細明體" w:hint="eastAsia"/>
          <w:color w:val="0070C0"/>
          <w:kern w:val="0"/>
          <w:szCs w:val="24"/>
        </w:rPr>
        <w:t>功能簡介</w:t>
      </w:r>
    </w:p>
    <w:p w:rsidR="00F10E43" w:rsidRPr="00B547B0" w:rsidRDefault="00B547B0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FF0000"/>
          <w:kern w:val="0"/>
          <w:sz w:val="20"/>
          <w:szCs w:val="20"/>
        </w:rPr>
      </w:pPr>
      <w:r w:rsidRPr="00B547B0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建議可以從</w:t>
      </w: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 xml:space="preserve">Flow chart </w:t>
      </w:r>
      <w:r w:rsidRPr="00B547B0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裡拉出簡單的功能敘述，大約三大重點功能即可(一個跨頁的篇幅)</w:t>
      </w:r>
    </w:p>
    <w:p w:rsidR="00F10E43" w:rsidRPr="00C5717C" w:rsidRDefault="00F10E43" w:rsidP="00F10E43">
      <w:pPr>
        <w:rPr>
          <w:rFonts w:asciiTheme="minorEastAsia" w:hAnsiTheme="minorEastAsia"/>
          <w:sz w:val="20"/>
          <w:szCs w:val="20"/>
        </w:rPr>
      </w:pPr>
    </w:p>
    <w:p w:rsidR="00F10E43" w:rsidRDefault="00F10E43" w:rsidP="00F10E43">
      <w:pPr>
        <w:rPr>
          <w:rFonts w:asciiTheme="minorEastAsia" w:hAnsiTheme="minorEastAsia"/>
          <w:sz w:val="20"/>
          <w:szCs w:val="20"/>
        </w:rPr>
      </w:pPr>
    </w:p>
    <w:p w:rsidR="00852A70" w:rsidRPr="00F10E43" w:rsidRDefault="00F10E43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0070C0"/>
          <w:kern w:val="0"/>
          <w:szCs w:val="24"/>
        </w:rPr>
      </w:pPr>
      <w:r w:rsidRPr="00F10E43">
        <w:rPr>
          <w:rFonts w:asciiTheme="minorEastAsia" w:hAnsiTheme="minorEastAsia" w:cs="新細明體" w:hint="eastAsia"/>
          <w:color w:val="0070C0"/>
          <w:kern w:val="0"/>
          <w:szCs w:val="24"/>
        </w:rPr>
        <w:t>設計流程</w:t>
      </w:r>
    </w:p>
    <w:p w:rsidR="007F7649" w:rsidRDefault="007F7649" w:rsidP="007F7649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 w:rsidRPr="00B831CC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 w:rsidR="00B547B0">
        <w:rPr>
          <w:rFonts w:asciiTheme="minorEastAsia" w:hAnsiTheme="minorEastAsia" w:cs="新細明體" w:hint="eastAsia"/>
          <w:b/>
          <w:kern w:val="0"/>
          <w:sz w:val="28"/>
          <w:szCs w:val="28"/>
        </w:rPr>
        <w:t>tep1</w:t>
      </w:r>
      <w:r w:rsidR="00A231DB"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 Top 10</w:t>
      </w:r>
    </w:p>
    <w:p w:rsidR="00A231DB" w:rsidRPr="00B547B0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 w:rsidRPr="00B547B0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只有圖片，是否要加上文字說明</w:t>
      </w:r>
    </w:p>
    <w:p w:rsidR="00A231DB" w:rsidRPr="00A231DB" w:rsidRDefault="00A231DB" w:rsidP="007F7649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b/>
          <w:kern w:val="0"/>
          <w:sz w:val="28"/>
          <w:szCs w:val="28"/>
        </w:rPr>
      </w:pPr>
    </w:p>
    <w:p w:rsidR="00A231DB" w:rsidRDefault="007F7649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 w:rsidRPr="00B831CC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 w:rsidR="00B547B0">
        <w:rPr>
          <w:rFonts w:asciiTheme="minorEastAsia" w:hAnsiTheme="minorEastAsia" w:cs="新細明體" w:hint="eastAsia"/>
          <w:b/>
          <w:kern w:val="0"/>
          <w:sz w:val="28"/>
          <w:szCs w:val="28"/>
        </w:rPr>
        <w:t>tep2</w:t>
      </w:r>
      <w:r w:rsidRPr="00B831CC"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 </w:t>
      </w:r>
      <w:r w:rsidR="00A231DB">
        <w:rPr>
          <w:rFonts w:asciiTheme="minorEastAsia" w:hAnsiTheme="minorEastAsia" w:cs="新細明體" w:hint="eastAsia"/>
          <w:b/>
          <w:kern w:val="0"/>
          <w:sz w:val="28"/>
          <w:szCs w:val="28"/>
        </w:rPr>
        <w:t>Persona</w:t>
      </w:r>
    </w:p>
    <w:p w:rsidR="00A231DB" w:rsidRPr="005751D4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【訪問對象】</w:t>
      </w:r>
    </w:p>
    <w:p w:rsidR="00A231DB" w:rsidRPr="005751D4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對象主要分為三類</w:t>
      </w:r>
      <w:ins w:id="15" w:author="BeBe" w:date="2012-10-05T18:00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：</w:t>
        </w:r>
      </w:ins>
      <w:del w:id="16" w:author="BeBe" w:date="2012-10-05T18:00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: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學生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/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商務人士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/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家庭。針對訪問對象列出題目</w:t>
      </w:r>
      <w:del w:id="17" w:author="BeBe" w:date="2012-10-05T18:00:00Z">
        <w:r w:rsidRPr="005751D4" w:rsidDel="000E6649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8" w:author="BeBe" w:date="2012-10-05T18:00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在訪問對象分享經驗時</w:t>
      </w:r>
      <w:del w:id="19" w:author="BeBe" w:date="2012-10-05T18:00:00Z">
        <w:r w:rsidRPr="005751D4" w:rsidDel="000E6649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20" w:author="BeBe" w:date="2012-10-05T18:00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視情況加入問題詢問使用者的意見。</w:t>
      </w:r>
    </w:p>
    <w:p w:rsidR="00A231DB" w:rsidRPr="005751D4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【訪問</w:t>
      </w:r>
      <w:commentRangeStart w:id="21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技巧</w:t>
      </w:r>
      <w:commentRangeEnd w:id="21"/>
      <w:r>
        <w:rPr>
          <w:rStyle w:val="a8"/>
        </w:rPr>
        <w:commentReference w:id="21"/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A231DB" w:rsidRPr="005751D4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dot-HTF-B64-Bold"/>
          <w:kern w:val="0"/>
          <w:sz w:val="20"/>
          <w:szCs w:val="20"/>
        </w:rPr>
        <w:t>1.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問題是開放式的</w:t>
      </w:r>
      <w:del w:id="22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ins w:id="23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盡量避免是非題、選擇題、或是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引導式的問題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。</w:t>
      </w:r>
    </w:p>
    <w:p w:rsidR="00A231DB" w:rsidRPr="005751D4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dot-HTF-B64-Bold"/>
          <w:kern w:val="0"/>
          <w:sz w:val="20"/>
          <w:szCs w:val="20"/>
        </w:rPr>
        <w:t>2.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一開始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暖身多閒聊</w:t>
      </w:r>
      <w:proofErr w:type="gramEnd"/>
      <w:del w:id="24" w:author="BeBe" w:date="2012-10-05T18:02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一些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是不錯的方式</w:t>
      </w:r>
      <w:ins w:id="25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26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可</w:t>
      </w:r>
      <w:del w:id="27" w:author="BeBe" w:date="2012-10-05T18:02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以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建立信任基礎、逐漸打開心房。</w:t>
      </w:r>
    </w:p>
    <w:p w:rsidR="00A231DB" w:rsidRPr="005751D4" w:rsidRDefault="00A231DB" w:rsidP="00A231DB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dot-HTF-B64-Bold"/>
          <w:kern w:val="0"/>
          <w:sz w:val="20"/>
          <w:szCs w:val="20"/>
        </w:rPr>
        <w:t>3.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多問為什麼</w:t>
      </w:r>
      <w:ins w:id="28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29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盡量能夠挖掘到背後真正的需求是什麼。</w:t>
      </w:r>
    </w:p>
    <w:p w:rsidR="00A231DB" w:rsidRDefault="00A231DB" w:rsidP="00A231DB">
      <w:pPr>
        <w:rPr>
          <w:rFonts w:asciiTheme="minorEastAsia" w:hAnsiTheme="minorEastAsia" w:hint="eastAsia"/>
          <w:color w:val="FF0000"/>
          <w:sz w:val="20"/>
          <w:szCs w:val="20"/>
        </w:rPr>
      </w:pPr>
      <w:r w:rsidRPr="00B547B0">
        <w:rPr>
          <w:rFonts w:asciiTheme="minorEastAsia" w:hAnsiTheme="minorEastAsia" w:hint="eastAsia"/>
          <w:color w:val="FF0000"/>
          <w:sz w:val="20"/>
          <w:szCs w:val="20"/>
        </w:rPr>
        <w:t>有放圖片，但是</w:t>
      </w:r>
      <w:proofErr w:type="gramStart"/>
      <w:r w:rsidRPr="00B547B0">
        <w:rPr>
          <w:rFonts w:asciiTheme="minorEastAsia" w:hAnsiTheme="minorEastAsia" w:hint="eastAsia"/>
          <w:color w:val="FF0000"/>
          <w:sz w:val="20"/>
          <w:szCs w:val="20"/>
        </w:rPr>
        <w:t>簡報截圖</w:t>
      </w:r>
      <w:proofErr w:type="gramEnd"/>
      <w:r w:rsidRPr="00B547B0">
        <w:rPr>
          <w:rFonts w:asciiTheme="minorEastAsia" w:hAnsiTheme="minorEastAsia" w:hint="eastAsia"/>
          <w:color w:val="FF0000"/>
          <w:sz w:val="20"/>
          <w:szCs w:val="20"/>
        </w:rPr>
        <w:t>，字體很小，是否可以</w:t>
      </w:r>
      <w:proofErr w:type="gramStart"/>
      <w:r w:rsidRPr="00B547B0">
        <w:rPr>
          <w:rFonts w:asciiTheme="minorEastAsia" w:hAnsiTheme="minorEastAsia" w:hint="eastAsia"/>
          <w:color w:val="FF0000"/>
          <w:sz w:val="20"/>
          <w:szCs w:val="20"/>
        </w:rPr>
        <w:t>把原檔找出</w:t>
      </w:r>
      <w:proofErr w:type="gramEnd"/>
      <w:r w:rsidRPr="00B547B0">
        <w:rPr>
          <w:rFonts w:asciiTheme="minorEastAsia" w:hAnsiTheme="minorEastAsia" w:hint="eastAsia"/>
          <w:color w:val="FF0000"/>
          <w:sz w:val="20"/>
          <w:szCs w:val="20"/>
        </w:rPr>
        <w:t>來，</w:t>
      </w:r>
      <w:proofErr w:type="gramStart"/>
      <w:r w:rsidRPr="00B547B0">
        <w:rPr>
          <w:rFonts w:asciiTheme="minorEastAsia" w:hAnsiTheme="minorEastAsia" w:hint="eastAsia"/>
          <w:color w:val="FF0000"/>
          <w:sz w:val="20"/>
          <w:szCs w:val="20"/>
        </w:rPr>
        <w:t>截出文字</w:t>
      </w:r>
      <w:proofErr w:type="gramEnd"/>
      <w:r w:rsidRPr="00B547B0">
        <w:rPr>
          <w:rFonts w:asciiTheme="minorEastAsia" w:hAnsiTheme="minorEastAsia" w:hint="eastAsia"/>
          <w:color w:val="FF0000"/>
          <w:sz w:val="20"/>
          <w:szCs w:val="20"/>
        </w:rPr>
        <w:t>與照片?</w:t>
      </w:r>
    </w:p>
    <w:p w:rsidR="00B547B0" w:rsidRPr="00B547B0" w:rsidRDefault="00B547B0" w:rsidP="00A231DB">
      <w:pPr>
        <w:rPr>
          <w:rFonts w:asciiTheme="minorEastAsia" w:hAnsiTheme="minorEastAsia"/>
          <w:color w:val="FF0000"/>
          <w:sz w:val="20"/>
          <w:szCs w:val="20"/>
        </w:rPr>
      </w:pPr>
    </w:p>
    <w:p w:rsidR="00B547B0" w:rsidRPr="00B831CC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b/>
          <w:kern w:val="0"/>
          <w:sz w:val="28"/>
          <w:szCs w:val="28"/>
        </w:rPr>
      </w:pPr>
      <w:r w:rsidRPr="00B831CC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tep3 Storyboard</w:t>
      </w:r>
    </w:p>
    <w:p w:rsidR="00B547B0" w:rsidRDefault="00B547B0" w:rsidP="00B547B0">
      <w:pPr>
        <w:rPr>
          <w:rFonts w:asciiTheme="minorEastAsia" w:hAnsiTheme="minorEastAsia" w:hint="eastAsia"/>
          <w:color w:val="FF0000"/>
          <w:sz w:val="20"/>
          <w:szCs w:val="20"/>
        </w:rPr>
      </w:pPr>
      <w:r w:rsidRPr="00B547B0">
        <w:rPr>
          <w:rFonts w:asciiTheme="minorEastAsia" w:hAnsiTheme="minorEastAsia" w:hint="eastAsia"/>
          <w:color w:val="FF0000"/>
          <w:sz w:val="20"/>
          <w:szCs w:val="20"/>
        </w:rPr>
        <w:t>有放圖片，但是</w:t>
      </w:r>
      <w:proofErr w:type="gramStart"/>
      <w:r w:rsidRPr="00B547B0">
        <w:rPr>
          <w:rFonts w:asciiTheme="minorEastAsia" w:hAnsiTheme="minorEastAsia" w:hint="eastAsia"/>
          <w:color w:val="FF0000"/>
          <w:sz w:val="20"/>
          <w:szCs w:val="20"/>
        </w:rPr>
        <w:t>簡報截圖</w:t>
      </w:r>
      <w:proofErr w:type="gramEnd"/>
      <w:r w:rsidRPr="00B547B0">
        <w:rPr>
          <w:rFonts w:asciiTheme="minorEastAsia" w:hAnsiTheme="minorEastAsia" w:hint="eastAsia"/>
          <w:color w:val="FF0000"/>
          <w:sz w:val="20"/>
          <w:szCs w:val="20"/>
        </w:rPr>
        <w:t>，字體很小，是否可以</w:t>
      </w:r>
      <w:proofErr w:type="gramStart"/>
      <w:r w:rsidRPr="00B547B0">
        <w:rPr>
          <w:rFonts w:asciiTheme="minorEastAsia" w:hAnsiTheme="minorEastAsia" w:hint="eastAsia"/>
          <w:color w:val="FF0000"/>
          <w:sz w:val="20"/>
          <w:szCs w:val="20"/>
        </w:rPr>
        <w:t>把原檔找出</w:t>
      </w:r>
      <w:proofErr w:type="gramEnd"/>
      <w:r w:rsidRPr="00B547B0">
        <w:rPr>
          <w:rFonts w:asciiTheme="minorEastAsia" w:hAnsiTheme="minorEastAsia" w:hint="eastAsia"/>
          <w:color w:val="FF0000"/>
          <w:sz w:val="20"/>
          <w:szCs w:val="20"/>
        </w:rPr>
        <w:t>來，</w:t>
      </w:r>
      <w:proofErr w:type="gramStart"/>
      <w:r w:rsidRPr="00B547B0">
        <w:rPr>
          <w:rFonts w:asciiTheme="minorEastAsia" w:hAnsiTheme="minorEastAsia" w:hint="eastAsia"/>
          <w:color w:val="FF0000"/>
          <w:sz w:val="20"/>
          <w:szCs w:val="20"/>
        </w:rPr>
        <w:t>截出文字</w:t>
      </w:r>
      <w:proofErr w:type="gramEnd"/>
      <w:r w:rsidRPr="00B547B0">
        <w:rPr>
          <w:rFonts w:asciiTheme="minorEastAsia" w:hAnsiTheme="minorEastAsia" w:hint="eastAsia"/>
          <w:color w:val="FF0000"/>
          <w:sz w:val="20"/>
          <w:szCs w:val="20"/>
        </w:rPr>
        <w:t>與照片?</w:t>
      </w:r>
    </w:p>
    <w:p w:rsidR="00A231DB" w:rsidRDefault="00A231DB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</w:p>
    <w:p w:rsidR="00B547B0" w:rsidRDefault="00B547B0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 w:rsidRPr="00B831CC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tep4</w:t>
      </w:r>
      <w:r w:rsidRPr="00B831CC"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 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店家訪談回饋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Pr="005751D4">
        <w:rPr>
          <w:rFonts w:asciiTheme="minorEastAsia" w:hAnsiTheme="minorEastAsia" w:cs="MingStd-W7"/>
          <w:kern w:val="0"/>
          <w:sz w:val="20"/>
          <w:szCs w:val="20"/>
        </w:rPr>
        <w:t xml:space="preserve">5 Sense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訪談回饋】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1.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經費</w:t>
      </w:r>
      <w:ins w:id="30" w:author="BeBe" w:date="2012-10-05T18:02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較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充足的、</w:t>
      </w:r>
      <w:ins w:id="31" w:author="BeBe" w:date="2012-10-05T18:02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規模較大的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餐廳</w:t>
      </w:r>
      <w:del w:id="32" w:author="BeBe" w:date="2012-10-05T18:02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大的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可</w:t>
      </w:r>
      <w:del w:id="33" w:author="BeBe" w:date="2012-10-05T18:02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以</w:delText>
        </w:r>
      </w:del>
      <w:ins w:id="34" w:author="BeBe" w:date="2012-10-05T18:02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能讓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服務生每人一台。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2.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經費不足的可保留紙本點餐</w:t>
      </w:r>
      <w:ins w:id="35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36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proofErr w:type="spellStart"/>
      <w:r w:rsidRPr="005751D4">
        <w:rPr>
          <w:rFonts w:asciiTheme="minorEastAsia" w:hAnsiTheme="minorEastAsia" w:cs="Hei-Lt-HK-BF"/>
          <w:kern w:val="0"/>
          <w:sz w:val="20"/>
          <w:szCs w:val="20"/>
        </w:rPr>
        <w:t>iPOS</w:t>
      </w:r>
      <w:proofErr w:type="spellEnd"/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放至櫃台平時可讓服務員複習菜色食材。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3.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可以</w:t>
      </w:r>
      <w:ins w:id="37" w:author="BeBe" w:date="2012-10-05T18:03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反覆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編輯菜色是好的</w:t>
      </w:r>
      <w:ins w:id="38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39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因</w:t>
      </w:r>
      <w:del w:id="40" w:author="BeBe" w:date="2012-10-05T18:03:00Z">
        <w:r w:rsidRPr="005751D4" w:rsidDel="00FA541B">
          <w:rPr>
            <w:rFonts w:asciiTheme="minorEastAsia" w:hAnsiTheme="minorEastAsia" w:cs="新細明體" w:hint="eastAsia"/>
            <w:kern w:val="0"/>
            <w:sz w:val="20"/>
            <w:szCs w:val="20"/>
          </w:rPr>
          <w:delText>為</w:delText>
        </w:r>
      </w:del>
      <w:r w:rsidRPr="005751D4">
        <w:rPr>
          <w:rFonts w:asciiTheme="minorEastAsia" w:hAnsiTheme="minorEastAsia" w:cs="Hei-Lt-HK-BF"/>
          <w:kern w:val="0"/>
          <w:sz w:val="20"/>
          <w:szCs w:val="20"/>
        </w:rPr>
        <w:t>POS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更新</w:t>
      </w:r>
      <w:del w:id="41" w:author="BeBe" w:date="2012-10-05T18:03:00Z">
        <w:r w:rsidRPr="005751D4" w:rsidDel="00FA541B">
          <w:rPr>
            <w:rFonts w:asciiTheme="minorEastAsia" w:hAnsiTheme="minorEastAsia" w:cs="新細明體" w:hint="eastAsia"/>
            <w:kern w:val="0"/>
            <w:sz w:val="20"/>
            <w:szCs w:val="20"/>
          </w:rPr>
          <w:delText>要花很多錢</w:delText>
        </w:r>
      </w:del>
      <w:ins w:id="42" w:author="BeBe" w:date="2012-10-05T18:03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所費不</w:t>
        </w:r>
        <w:proofErr w:type="gramStart"/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貲</w:t>
        </w:r>
      </w:ins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。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4.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現有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POS </w:t>
      </w:r>
      <w:ins w:id="43" w:author="BeBe" w:date="2012-10-05T18:03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要價約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十幾萬元</w:t>
      </w:r>
      <w:ins w:id="44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45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但用</w:t>
      </w:r>
      <w:proofErr w:type="spellStart"/>
      <w:r w:rsidRPr="005751D4">
        <w:rPr>
          <w:rFonts w:asciiTheme="minorEastAsia" w:hAnsiTheme="minorEastAsia" w:cs="Hei-Lt-HK-BF"/>
          <w:kern w:val="0"/>
          <w:sz w:val="20"/>
          <w:szCs w:val="20"/>
        </w:rPr>
        <w:t>iPad</w:t>
      </w:r>
      <w:proofErr w:type="spell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可以達到相同效益甚至更好</w:t>
      </w:r>
      <w:ins w:id="46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47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是不錯的</w:t>
      </w:r>
      <w:del w:id="48" w:author="BeBe" w:date="2012-10-05T18:04:00Z">
        <w:r w:rsidRPr="005751D4" w:rsidDel="00FA541B">
          <w:rPr>
            <w:rFonts w:asciiTheme="minorEastAsia" w:hAnsiTheme="minorEastAsia" w:cs="Hei-Lt-HK-BF" w:hint="eastAsia"/>
            <w:kern w:val="0"/>
            <w:sz w:val="20"/>
            <w:szCs w:val="20"/>
          </w:rPr>
          <w:delText>!</w:delText>
        </w:r>
      </w:del>
      <w:ins w:id="49" w:author="BeBe" w:date="2012-10-05T18:04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！</w:t>
        </w:r>
      </w:ins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5. </w:t>
      </w:r>
      <w:ins w:id="50" w:author="BeBe" w:date="2012-10-05T18:04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規模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越大的餐廳越需要我們</w:t>
      </w:r>
      <w:ins w:id="51" w:author="BeBe" w:date="2012-10-05T18:04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的</w:t>
        </w:r>
      </w:ins>
      <w:r w:rsidRPr="005751D4">
        <w:rPr>
          <w:rFonts w:asciiTheme="minorEastAsia" w:hAnsiTheme="minorEastAsia" w:cs="Hei-Lt-HK-BF"/>
          <w:kern w:val="0"/>
          <w:sz w:val="20"/>
          <w:szCs w:val="20"/>
        </w:rPr>
        <w:t>APP</w:t>
      </w:r>
      <w:ins w:id="52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53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因</w:t>
      </w:r>
      <w:del w:id="54" w:author="BeBe" w:date="2012-10-05T18:04:00Z">
        <w:r w:rsidRPr="005751D4" w:rsidDel="00FA541B">
          <w:rPr>
            <w:rFonts w:asciiTheme="minorEastAsia" w:hAnsiTheme="minorEastAsia" w:cs="新細明體" w:hint="eastAsia"/>
            <w:kern w:val="0"/>
            <w:sz w:val="20"/>
            <w:szCs w:val="20"/>
          </w:rPr>
          <w:delText>為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點餐</w:t>
      </w:r>
      <w:ins w:id="55" w:author="BeBe" w:date="2012-10-05T18:04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秩序會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更</w:t>
      </w:r>
      <w:ins w:id="56" w:author="BeBe" w:date="2012-10-05T18:04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緊湊忙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亂。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>(ex.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香港茶樓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>)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6.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可以</w:t>
      </w:r>
      <w:del w:id="57" w:author="BeBe" w:date="2012-10-05T18:04:00Z">
        <w:r w:rsidRPr="005751D4" w:rsidDel="00FA541B">
          <w:rPr>
            <w:rFonts w:asciiTheme="minorEastAsia" w:hAnsiTheme="minorEastAsia" w:cs="新細明體" w:hint="eastAsia"/>
            <w:kern w:val="0"/>
            <w:sz w:val="20"/>
            <w:szCs w:val="20"/>
          </w:rPr>
          <w:delText>看到顯示</w:delText>
        </w:r>
      </w:del>
      <w:ins w:id="58" w:author="BeBe" w:date="2012-10-05T18:04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檢視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這個座位是否結過帳</w:t>
      </w:r>
      <w:ins w:id="59" w:author="BeBe" w:date="2012-10-05T18:05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了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。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</w:t>
      </w:r>
      <w:r w:rsidRPr="005751D4">
        <w:rPr>
          <w:rFonts w:asciiTheme="minorEastAsia" w:hAnsiTheme="minorEastAsia" w:cs="MingStd-W7"/>
          <w:kern w:val="0"/>
          <w:sz w:val="20"/>
          <w:szCs w:val="20"/>
        </w:rPr>
        <w:t xml:space="preserve">Haas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訪談回饋】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1. </w:t>
      </w:r>
      <w:ins w:id="60" w:author="BeBe" w:date="2012-10-05T18:05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訂位功能</w:t>
      </w:r>
      <w:ins w:id="61" w:author="BeBe" w:date="2012-10-05T18:05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」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對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>HAAS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店裡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來說很重要</w:t>
      </w:r>
      <w:proofErr w:type="gramEnd"/>
      <w:ins w:id="62" w:author="BeBe" w:date="2012-10-05T18:05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。</w:t>
        </w:r>
      </w:ins>
      <w:r w:rsidRPr="005751D4">
        <w:rPr>
          <w:rFonts w:asciiTheme="minorEastAsia" w:hAnsiTheme="minorEastAsia" w:cs="Hei-Lt-HK-BF"/>
          <w:kern w:val="0"/>
          <w:sz w:val="20"/>
          <w:szCs w:val="20"/>
        </w:rPr>
        <w:t>(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前三桌的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翻桌率很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高</w:t>
      </w:r>
      <w:ins w:id="63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64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此點需要考慮進去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>)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2.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點餐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採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條列式</w:t>
      </w:r>
      <w:ins w:id="65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66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所以需</w:t>
      </w:r>
      <w:del w:id="67" w:author="BeBe" w:date="2012-10-05T18:05:00Z">
        <w:r w:rsidRPr="005751D4" w:rsidDel="00FA541B">
          <w:rPr>
            <w:rFonts w:asciiTheme="minorEastAsia" w:hAnsiTheme="minorEastAsia" w:cs="新細明體" w:hint="eastAsia"/>
            <w:kern w:val="0"/>
            <w:sz w:val="20"/>
            <w:szCs w:val="20"/>
          </w:rPr>
          <w:delText>要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註記第一個點</w:t>
      </w:r>
      <w:ins w:id="68" w:author="BeBe" w:date="2012-10-05T18:05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餐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的人及之後的順序。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3.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內場做餐順序有必要時需要調整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>(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按住</w:t>
      </w:r>
      <w:ins w:id="69" w:author="BeBe" w:date="2012-10-05T18:05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選</w:t>
        </w:r>
      </w:ins>
      <w:ins w:id="70" w:author="BeBe" w:date="2012-10-05T18:06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項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移位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>)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4.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以醬料、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麵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種類、主菜不同的統計方式</w:t>
      </w:r>
      <w:ins w:id="71" w:author="BeBe" w:date="2012-10-05T18:0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72" w:author="BeBe" w:date="2012-10-05T18:01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影響店裡開會決策以後菜單的調整。</w:t>
      </w:r>
    </w:p>
    <w:p w:rsidR="00B547B0" w:rsidRDefault="00B547B0" w:rsidP="00B547B0">
      <w:pPr>
        <w:autoSpaceDE w:val="0"/>
        <w:autoSpaceDN w:val="0"/>
        <w:adjustRightInd w:val="0"/>
        <w:snapToGrid w:val="0"/>
        <w:rPr>
          <w:ins w:id="73" w:author="BeBe" w:date="2012-10-05T18:07:00Z"/>
          <w:rFonts w:asciiTheme="minorEastAsia" w:hAnsiTheme="minorEastAsia" w:cs="新細明體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5.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醬料、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麵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種類、主菜數量浮動大隨時需要調整</w:t>
      </w:r>
      <w:ins w:id="74" w:author="BeBe" w:date="2012-10-05T18:06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有缺的</w:t>
      </w:r>
      <w:ins w:id="75" w:author="BeBe" w:date="2012-10-05T18:06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材料需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再補</w:t>
      </w:r>
      <w:ins w:id="76" w:author="BeBe" w:date="2012-10-05T18:0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齊</w:t>
        </w:r>
      </w:ins>
      <w:del w:id="77" w:author="BeBe" w:date="2012-10-05T18:06:00Z">
        <w:r w:rsidRPr="005751D4" w:rsidDel="00FA541B">
          <w:rPr>
            <w:rFonts w:asciiTheme="minorEastAsia" w:hAnsiTheme="minorEastAsia" w:cs="新細明體" w:hint="eastAsia"/>
            <w:kern w:val="0"/>
            <w:sz w:val="20"/>
            <w:szCs w:val="20"/>
          </w:rPr>
          <w:delText>通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。</w:t>
      </w:r>
    </w:p>
    <w:p w:rsidR="001C6B4A" w:rsidRPr="001C6B4A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FF0000"/>
          <w:kern w:val="0"/>
          <w:sz w:val="20"/>
          <w:szCs w:val="20"/>
        </w:rPr>
      </w:pPr>
      <w:r w:rsidRPr="001C6B4A">
        <w:rPr>
          <w:rFonts w:asciiTheme="minorEastAsia" w:hAnsiTheme="minorEastAsia" w:cs="新細明體"/>
          <w:color w:val="FF0000"/>
          <w:kern w:val="0"/>
          <w:sz w:val="20"/>
          <w:szCs w:val="20"/>
        </w:rPr>
        <w:lastRenderedPageBreak/>
        <w:t>S</w:t>
      </w:r>
      <w:r w:rsidRPr="001C6B4A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tep</w:t>
      </w:r>
      <w:proofErr w:type="gramStart"/>
      <w:r w:rsidRPr="001C6B4A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?功能頁面初步架構</w:t>
      </w:r>
      <w:proofErr w:type="gramEnd"/>
    </w:p>
    <w:p w:rsidR="00B547B0" w:rsidRPr="001C6B4A" w:rsidRDefault="001C6B4A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 w:rsidRPr="001C6B4A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在flow chart前放個初步架構?</w:t>
      </w:r>
    </w:p>
    <w:p w:rsidR="00B547B0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 w:rsidRPr="00852A70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tep</w:t>
      </w:r>
      <w:r w:rsidR="001C6B4A">
        <w:rPr>
          <w:rFonts w:asciiTheme="minorEastAsia" w:hAnsiTheme="minorEastAsia" w:cs="新細明體" w:hint="eastAsia"/>
          <w:b/>
          <w:kern w:val="0"/>
          <w:sz w:val="28"/>
          <w:szCs w:val="28"/>
        </w:rPr>
        <w:t>5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 Flow chart</w:t>
      </w:r>
    </w:p>
    <w:p w:rsidR="001C6B4A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在原排版裡，這部分在第一步驟，覺得應該要拉到後面的結果呈現</w:t>
      </w:r>
    </w:p>
    <w:p w:rsidR="001C6B4A" w:rsidRPr="001C6B4A" w:rsidRDefault="001C6B4A" w:rsidP="00B547B0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建議加上一些</w:t>
      </w:r>
      <w:proofErr w:type="gramStart"/>
      <w:r>
        <w:rPr>
          <w:rFonts w:asciiTheme="minorEastAsia" w:hAnsiTheme="minorEastAsia" w:cs="新細明體"/>
          <w:color w:val="FF0000"/>
          <w:kern w:val="0"/>
          <w:sz w:val="20"/>
          <w:szCs w:val="20"/>
        </w:rPr>
        <w:t>”</w:t>
      </w:r>
      <w:proofErr w:type="gramEnd"/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過程</w:t>
      </w:r>
      <w:proofErr w:type="gramStart"/>
      <w:r>
        <w:rPr>
          <w:rFonts w:asciiTheme="minorEastAsia" w:hAnsiTheme="minorEastAsia" w:cs="新細明體"/>
          <w:color w:val="FF0000"/>
          <w:kern w:val="0"/>
          <w:sz w:val="20"/>
          <w:szCs w:val="20"/>
        </w:rPr>
        <w:t>”</w:t>
      </w:r>
      <w:proofErr w:type="gramEnd"/>
      <w:r w:rsidRPr="001C6B4A"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 </w:t>
      </w:r>
    </w:p>
    <w:p w:rsidR="00B547B0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/>
          <w:kern w:val="0"/>
          <w:sz w:val="20"/>
          <w:szCs w:val="20"/>
        </w:rPr>
        <w:t>M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>emo/ floor plan/ remind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【併桌功能】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根據觀察</w:t>
      </w:r>
      <w:ins w:id="78" w:author="BeBe" w:date="2012-10-05T17:47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79" w:author="BeBe" w:date="2012-10-05T17:47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店家常會因應客人需求提供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併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桌的服務</w:t>
      </w:r>
      <w:ins w:id="80" w:author="BeBe" w:date="2012-10-05T17:47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81" w:author="BeBe" w:date="2012-10-05T17:47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因此我們提供了可以讓使用者調整店內配置的功能</w:t>
      </w:r>
      <w:ins w:id="82" w:author="BeBe" w:date="2012-10-05T17:47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83" w:author="BeBe" w:date="2012-10-05T17:47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沒有標記桌號的桌子</w:t>
      </w:r>
      <w:ins w:id="84" w:author="BeBe" w:date="2012-10-05T17:4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(使用中)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都是</w:t>
      </w:r>
      <w:ins w:id="85" w:author="BeBe" w:date="2012-10-05T17:4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可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拖曳的</w:t>
      </w:r>
      <w:ins w:id="86" w:author="BeBe" w:date="2012-10-05T17:47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87" w:author="BeBe" w:date="2012-10-05T17:47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相較於現有的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POS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系統使用上更為靈活。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此外</w:t>
      </w:r>
      <w:ins w:id="88" w:author="BeBe" w:date="2012-10-05T17:47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proofErr w:type="gramEnd"/>
      <w:del w:id="89" w:author="BeBe" w:date="2012-10-05T17:47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使用中的桌子上面會亮藍燈</w:t>
      </w:r>
      <w:ins w:id="90" w:author="BeBe" w:date="2012-10-05T17:47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91" w:author="BeBe" w:date="2012-10-05T17:47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並且顯示用餐的人數</w:t>
      </w:r>
      <w:ins w:id="92" w:author="BeBe" w:date="2012-10-05T17:48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93" w:author="BeBe" w:date="2012-10-05T17:48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方便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服務生場控及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帶位。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【備忘錄】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簡易的備忘錄</w:t>
      </w:r>
      <w:ins w:id="94" w:author="BeBe" w:date="2012-10-05T17:49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讓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店家可以隨時編輯</w:t>
      </w:r>
      <w:ins w:id="95" w:author="BeBe" w:date="2012-10-05T17:49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96" w:author="BeBe" w:date="2012-10-05T17:49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提醒服務生該告知客人的訊息。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【出菜提醒】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廚房端完成的項目會顯示在右下角的單子上</w:t>
      </w:r>
      <w:ins w:id="97" w:author="BeBe" w:date="2012-10-05T17:49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98" w:author="BeBe" w:date="2012-10-05T17:49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當服務生完成送菜後</w:t>
      </w:r>
      <w:ins w:id="99" w:author="BeBe" w:date="2012-10-05T17:49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100" w:author="BeBe" w:date="2012-10-05T17:49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可</w:t>
      </w:r>
      <w:del w:id="101" w:author="BeBe" w:date="2012-10-05T17:49:00Z">
        <w:r w:rsidRPr="005751D4" w:rsidDel="00890D5A">
          <w:rPr>
            <w:rFonts w:asciiTheme="minorEastAsia" w:hAnsiTheme="minorEastAsia" w:cs="新細明體" w:hint="eastAsia"/>
            <w:kern w:val="0"/>
            <w:sz w:val="20"/>
            <w:szCs w:val="20"/>
          </w:rPr>
          <w:delText>以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將該項目用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手指劃除</w:t>
      </w:r>
      <w:proofErr w:type="gramEnd"/>
      <w:del w:id="102" w:author="BeBe" w:date="2012-10-05T17:49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ins w:id="103" w:author="BeBe" w:date="2012-10-05T17:49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變成淺色。</w:t>
      </w:r>
    </w:p>
    <w:p w:rsidR="00B547B0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proofErr w:type="gramStart"/>
      <w:r>
        <w:rPr>
          <w:rFonts w:asciiTheme="minorEastAsia" w:hAnsiTheme="minorEastAsia" w:cs="新細明體" w:hint="eastAsia"/>
          <w:kern w:val="0"/>
          <w:sz w:val="20"/>
          <w:szCs w:val="20"/>
        </w:rPr>
        <w:t>menu</w:t>
      </w:r>
      <w:proofErr w:type="gramEnd"/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【電子菜單】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按照餐廳菜色的分類建立完整的電子菜單</w:t>
      </w:r>
      <w:ins w:id="104" w:author="BeBe" w:date="2012-10-05T17:50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105" w:author="BeBe" w:date="2012-10-05T17:50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讓使用者</w:t>
      </w:r>
      <w:del w:id="106" w:author="BeBe" w:date="2012-10-05T17:50:00Z">
        <w:r w:rsidRPr="005751D4" w:rsidDel="00890D5A">
          <w:rPr>
            <w:rFonts w:asciiTheme="minorEastAsia" w:hAnsiTheme="minorEastAsia" w:cs="新細明體" w:hint="eastAsia"/>
            <w:kern w:val="0"/>
            <w:sz w:val="20"/>
            <w:szCs w:val="20"/>
          </w:rPr>
          <w:delText>可以</w:delText>
        </w:r>
      </w:del>
      <w:ins w:id="107" w:author="BeBe" w:date="2012-10-05T17:50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能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快速找到所需項目。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【個人化點餐】</w:t>
      </w:r>
    </w:p>
    <w:p w:rsidR="00B547B0" w:rsidRPr="00A231DB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按照座位分成不同的點單</w:t>
      </w:r>
      <w:ins w:id="108" w:author="BeBe" w:date="2012-10-05T17:5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109" w:author="BeBe" w:date="2012-10-05T17:51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使用者只須將菜名拖曳至欄位中</w:t>
      </w:r>
      <w:del w:id="110" w:author="BeBe" w:date="2012-10-05T17:51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即可完成點餐</w:t>
      </w:r>
      <w:ins w:id="111" w:author="BeBe" w:date="2012-10-05T17:51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112" w:author="BeBe" w:date="2012-10-05T17:51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服務生在送出點單前可以替每一位客人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複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誦餐點。</w:t>
      </w:r>
    </w:p>
    <w:p w:rsidR="00B547B0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proofErr w:type="gramStart"/>
      <w:r>
        <w:rPr>
          <w:rFonts w:asciiTheme="minorEastAsia" w:hAnsiTheme="minorEastAsia" w:cs="新細明體" w:hint="eastAsia"/>
          <w:kern w:val="0"/>
          <w:sz w:val="20"/>
          <w:szCs w:val="20"/>
        </w:rPr>
        <w:t>edit</w:t>
      </w:r>
      <w:proofErr w:type="gramEnd"/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【加註功能】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根據觀察</w:t>
      </w:r>
      <w:ins w:id="113" w:author="BeBe" w:date="2012-10-05T17:52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114" w:author="BeBe" w:date="2012-10-05T17:52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餐廳常需要依據客人的需求微調菜色或是口味</w:t>
      </w:r>
      <w:del w:id="115" w:author="BeBe" w:date="2012-10-05T17:52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ins w:id="116" w:author="BeBe" w:date="2012-10-05T17:52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此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功能頁讓服務生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能快速選擇已內建的更動項目或是自行編輯。為不同客人加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註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時也不需要跳出畫面</w:t>
      </w:r>
      <w:del w:id="117" w:author="BeBe" w:date="2012-10-05T17:52:00Z">
        <w:r w:rsidRPr="005751D4" w:rsidDel="00890D5A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ins w:id="118" w:author="BeBe" w:date="2012-10-05T17:52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只要直接點擊</w:t>
      </w:r>
      <w:del w:id="119" w:author="BeBe" w:date="2012-10-05T17:52:00Z">
        <w:r w:rsidRPr="005751D4" w:rsidDel="00890D5A">
          <w:rPr>
            <w:rFonts w:asciiTheme="minorEastAsia" w:hAnsiTheme="minorEastAsia" w:cs="新細明體" w:hint="eastAsia"/>
            <w:kern w:val="0"/>
            <w:sz w:val="20"/>
            <w:szCs w:val="20"/>
          </w:rPr>
          <w:delText>就</w:delText>
        </w:r>
      </w:del>
      <w:ins w:id="120" w:author="BeBe" w:date="2012-10-05T17:52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即</w:t>
        </w:r>
      </w:ins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可</w:t>
      </w:r>
      <w:proofErr w:type="gramEnd"/>
      <w:del w:id="121" w:author="BeBe" w:date="2012-10-05T17:52:00Z">
        <w:r w:rsidRPr="005751D4" w:rsidDel="00890D5A">
          <w:rPr>
            <w:rFonts w:asciiTheme="minorEastAsia" w:hAnsiTheme="minorEastAsia" w:cs="新細明體" w:hint="eastAsia"/>
            <w:kern w:val="0"/>
            <w:sz w:val="20"/>
            <w:szCs w:val="20"/>
          </w:rPr>
          <w:delText>以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快速切換。</w:t>
      </w:r>
    </w:p>
    <w:p w:rsidR="00B547B0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</w:rPr>
        <w:t>DIY pasta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【客製義大利麵】</w:t>
      </w:r>
    </w:p>
    <w:p w:rsidR="00B547B0" w:rsidRPr="00A231DB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Hei-Lt-HK-BF"/>
          <w:kern w:val="0"/>
          <w:sz w:val="20"/>
          <w:szCs w:val="20"/>
        </w:rPr>
        <w:t xml:space="preserve">HAAS 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餐廳的其中一個特色是可</w:t>
      </w:r>
      <w:del w:id="122" w:author="BeBe" w:date="2012-10-05T17:52:00Z">
        <w:r w:rsidRPr="005751D4" w:rsidDel="00890D5A">
          <w:rPr>
            <w:rFonts w:asciiTheme="minorEastAsia" w:hAnsiTheme="minorEastAsia" w:cs="新細明體" w:hint="eastAsia"/>
            <w:kern w:val="0"/>
            <w:sz w:val="20"/>
            <w:szCs w:val="20"/>
          </w:rPr>
          <w:delText>以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按照客人的喜好搭配醬料、主菜、麵條</w:t>
      </w:r>
      <w:del w:id="123" w:author="BeBe" w:date="2012-10-05T17:52:00Z">
        <w:r w:rsidRPr="005751D4" w:rsidDel="000E6649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24" w:author="BeBe" w:date="2012-10-05T17:52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此功能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能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提升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服務生點客製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項目時的效率。</w:t>
      </w:r>
    </w:p>
    <w:p w:rsidR="00B547B0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proofErr w:type="gramStart"/>
      <w:r>
        <w:rPr>
          <w:rFonts w:asciiTheme="minorEastAsia" w:hAnsiTheme="minorEastAsia" w:cs="新細明體" w:hint="eastAsia"/>
          <w:kern w:val="0"/>
          <w:sz w:val="20"/>
          <w:szCs w:val="20"/>
        </w:rPr>
        <w:t>checkout</w:t>
      </w:r>
      <w:proofErr w:type="gramEnd"/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【結帳</w:t>
      </w:r>
      <w:r w:rsidRPr="005751D4">
        <w:rPr>
          <w:rFonts w:asciiTheme="minorEastAsia" w:hAnsiTheme="minorEastAsia" w:cs="MingStd-W7"/>
          <w:kern w:val="0"/>
          <w:sz w:val="20"/>
          <w:szCs w:val="20"/>
        </w:rPr>
        <w:t xml:space="preserve">/ 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拆帳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當有三五好友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一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起來用餐時</w:t>
      </w:r>
      <w:del w:id="125" w:author="BeBe" w:date="2012-10-05T17:53:00Z">
        <w:r w:rsidRPr="005751D4" w:rsidDel="000E6649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26" w:author="BeBe" w:date="2012-10-05T17:53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127" w:author="BeBe" w:date="2012-10-05T17:53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很</w:delText>
        </w:r>
      </w:del>
      <w:ins w:id="128" w:author="BeBe" w:date="2012-10-05T17:53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時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常會有分開</w:t>
      </w:r>
      <w:ins w:id="129" w:author="BeBe" w:date="2012-10-05T17:53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結帳</w:t>
        </w:r>
      </w:ins>
      <w:del w:id="130" w:author="BeBe" w:date="2012-10-05T17:53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付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的需求</w:t>
      </w:r>
      <w:del w:id="131" w:author="BeBe" w:date="2012-10-05T17:53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ins w:id="132" w:author="BeBe" w:date="2012-10-05T17:53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133" w:author="BeBe" w:date="2012-10-05T17:53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現在</w:delText>
        </w:r>
      </w:del>
      <w:ins w:id="134" w:author="BeBe" w:date="2012-10-05T17:53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目前觀察到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的情況</w:t>
      </w:r>
      <w:del w:id="135" w:author="BeBe" w:date="2012-10-05T17:53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通常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有兩種</w:t>
      </w:r>
      <w:del w:id="136" w:author="BeBe" w:date="2012-10-05T17:53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:</w:delText>
        </w:r>
      </w:del>
      <w:ins w:id="137" w:author="BeBe" w:date="2012-10-05T17:53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：</w:t>
        </w:r>
      </w:ins>
      <w:ins w:id="138" w:author="BeBe" w:date="2012-10-05T17:56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向</w:t>
        </w:r>
      </w:ins>
      <w:del w:id="139" w:author="BeBe" w:date="2012-10-05T17:56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跟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店家拿菜單</w:t>
      </w:r>
      <w:del w:id="140" w:author="BeBe" w:date="2012-10-05T17:56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來</w:delText>
        </w:r>
      </w:del>
      <w:ins w:id="141" w:author="BeBe" w:date="2012-10-05T17:56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對照、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各自算好</w:t>
      </w:r>
      <w:del w:id="142" w:author="BeBe" w:date="2012-10-05T17:56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在</w:delText>
        </w:r>
      </w:del>
      <w:ins w:id="143" w:author="BeBe" w:date="2012-10-05T17:56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再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結帳</w:t>
      </w:r>
      <w:ins w:id="144" w:author="BeBe" w:date="2012-10-05T17:56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或是其中一人先</w:t>
      </w:r>
      <w:del w:id="145" w:author="BeBe" w:date="2012-10-05T17:56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付</w:delText>
        </w:r>
      </w:del>
      <w:proofErr w:type="gramStart"/>
      <w:ins w:id="146" w:author="BeBe" w:date="2012-10-05T17:56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結清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再換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零錢</w:t>
      </w:r>
      <w:ins w:id="147" w:author="BeBe" w:date="2012-10-05T17:5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回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來</w:t>
      </w:r>
      <w:del w:id="148" w:author="BeBe" w:date="2012-10-05T17:57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找</w:delText>
        </w:r>
      </w:del>
      <w:ins w:id="149" w:author="BeBe" w:date="2012-10-05T17:5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分配</w:t>
        </w:r>
      </w:ins>
      <w:del w:id="150" w:author="BeBe" w:date="2012-10-05T17:57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ins w:id="151" w:author="BeBe" w:date="2012-10-05T17:57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；</w:t>
        </w:r>
      </w:ins>
      <w:del w:id="152" w:author="BeBe" w:date="2012-10-05T17:57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我們</w:delText>
        </w:r>
      </w:del>
      <w:proofErr w:type="spellStart"/>
      <w:ins w:id="153" w:author="BeBe" w:date="2012-10-05T17:5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iPOS</w:t>
        </w:r>
      </w:ins>
      <w:proofErr w:type="spellEnd"/>
      <w:del w:id="154" w:author="BeBe" w:date="2012-10-05T17:57:00Z">
        <w:r w:rsidRPr="005751D4" w:rsidDel="000E6649">
          <w:rPr>
            <w:rFonts w:asciiTheme="minorEastAsia" w:hAnsiTheme="minorEastAsia" w:cs="新細明體" w:hint="eastAsia"/>
            <w:kern w:val="0"/>
            <w:sz w:val="20"/>
            <w:szCs w:val="20"/>
          </w:rPr>
          <w:delText>提供了</w:delText>
        </w:r>
      </w:del>
      <w:ins w:id="155" w:author="BeBe" w:date="2012-10-05T17:57:00Z">
        <w:r>
          <w:rPr>
            <w:rFonts w:asciiTheme="minorEastAsia" w:hAnsiTheme="minorEastAsia" w:cs="新細明體" w:hint="eastAsia"/>
            <w:kern w:val="0"/>
            <w:sz w:val="20"/>
            <w:szCs w:val="20"/>
          </w:rPr>
          <w:t>可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直接顯示每個人的點餐項目</w:t>
      </w:r>
      <w:del w:id="156" w:author="BeBe" w:date="2012-10-05T17:57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ins w:id="157" w:author="BeBe" w:date="2012-10-05T17:57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ins w:id="158" w:author="BeBe" w:date="2012-10-05T17:58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將「結帳」這個動作簡化，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讓消費者有賓至如歸的感受。</w:t>
      </w:r>
    </w:p>
    <w:p w:rsidR="00B547B0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kern w:val="0"/>
          <w:sz w:val="20"/>
          <w:szCs w:val="20"/>
        </w:rPr>
      </w:pPr>
      <w:r>
        <w:rPr>
          <w:rFonts w:asciiTheme="minorEastAsia" w:hAnsiTheme="minorEastAsia" w:cs="新細明體"/>
          <w:kern w:val="0"/>
          <w:sz w:val="20"/>
          <w:szCs w:val="20"/>
        </w:rPr>
        <w:t>K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>itchen page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MingStd-W5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【內場虛擬點</w:t>
      </w:r>
      <w:commentRangeStart w:id="159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單</w:t>
      </w:r>
      <w:commentRangeEnd w:id="159"/>
      <w:r>
        <w:rPr>
          <w:rStyle w:val="a8"/>
        </w:rPr>
        <w:commentReference w:id="159"/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】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根據觀察</w:t>
      </w:r>
      <w:ins w:id="160" w:author="BeBe" w:date="2012-10-05T17:58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161" w:author="BeBe" w:date="2012-10-05T17:58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Hei-Lt-HK-BF"/>
          <w:kern w:val="0"/>
          <w:sz w:val="20"/>
          <w:szCs w:val="20"/>
        </w:rPr>
        <w:t>HAAS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餐廳在製作餐點主要分成三個站</w:t>
      </w:r>
      <w:del w:id="162" w:author="BeBe" w:date="2012-10-05T17:58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:</w:delText>
        </w:r>
      </w:del>
      <w:ins w:id="163" w:author="BeBe" w:date="2012-10-05T17:58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：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前菜、主菜、點心</w:t>
      </w:r>
      <w:del w:id="164" w:author="BeBe" w:date="2012-10-05T17:58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ins w:id="165" w:author="BeBe" w:date="2012-10-05T17:58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每一桌的服務流程都會按照順序上菜</w:t>
      </w:r>
      <w:ins w:id="166" w:author="BeBe" w:date="2012-10-05T17:59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del w:id="167" w:author="BeBe" w:date="2012-10-05T17:58:00Z">
        <w:r w:rsidRPr="005751D4" w:rsidDel="000E6649">
          <w:rPr>
            <w:rFonts w:asciiTheme="minorEastAsia" w:hAnsiTheme="minorEastAsia" w:cs="Hei-Lt-HK-BF"/>
            <w:kern w:val="0"/>
            <w:sz w:val="20"/>
            <w:szCs w:val="20"/>
          </w:rPr>
          <w:delText>,</w:delText>
        </w:r>
      </w:del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因此我們將點單設計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成以桌為</w:t>
      </w:r>
      <w:proofErr w:type="gramEnd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單位</w:t>
      </w:r>
      <w:del w:id="168" w:author="BeBe" w:date="2012-10-05T17:59:00Z">
        <w:r w:rsidRPr="005751D4" w:rsidDel="000E6649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69" w:author="BeBe" w:date="2012-10-05T17:59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按照順序在不同站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>(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欄位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>)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傳遞</w:t>
      </w:r>
      <w:del w:id="170" w:author="BeBe" w:date="2012-10-05T17:59:00Z">
        <w:r w:rsidRPr="005751D4" w:rsidDel="000E6649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71" w:author="BeBe" w:date="2012-10-05T17:59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在不同站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>(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欄位</w:t>
      </w:r>
      <w:r w:rsidRPr="005751D4">
        <w:rPr>
          <w:rFonts w:asciiTheme="minorEastAsia" w:hAnsiTheme="minorEastAsia" w:cs="Hei-Lt-HK-BF"/>
          <w:kern w:val="0"/>
          <w:sz w:val="20"/>
          <w:szCs w:val="20"/>
        </w:rPr>
        <w:t>)</w:t>
      </w: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時只會顯示該站要做的項目</w:t>
      </w:r>
      <w:del w:id="172" w:author="BeBe" w:date="2012-10-05T17:59:00Z">
        <w:r w:rsidRPr="005751D4" w:rsidDel="000E6649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73" w:author="BeBe" w:date="2012-10-05T17:59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讓螢幕中顯示的點單數量增加。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點單右下角的計時器讓廚師能掌握上菜的效率。</w:t>
      </w:r>
    </w:p>
    <w:p w:rsidR="00B547B0" w:rsidRPr="005751D4" w:rsidRDefault="00B547B0" w:rsidP="00B547B0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如果有客人用餐速度</w:t>
      </w:r>
      <w:proofErr w:type="gramStart"/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較慢時</w:t>
      </w:r>
      <w:proofErr w:type="gramEnd"/>
      <w:del w:id="174" w:author="BeBe" w:date="2012-10-05T18:00:00Z">
        <w:r w:rsidRPr="005751D4" w:rsidDel="000E6649">
          <w:rPr>
            <w:rFonts w:asciiTheme="minorEastAsia" w:hAnsiTheme="minorEastAsia" w:cs="Hei-Lt-HK-BF" w:hint="eastAsia"/>
            <w:kern w:val="0"/>
            <w:sz w:val="20"/>
            <w:szCs w:val="20"/>
          </w:rPr>
          <w:delText>,</w:delText>
        </w:r>
      </w:del>
      <w:ins w:id="175" w:author="BeBe" w:date="2012-10-05T18:00:00Z">
        <w:r>
          <w:rPr>
            <w:rFonts w:asciiTheme="minorEastAsia" w:hAnsiTheme="minorEastAsia" w:cs="Hei-Lt-HK-BF" w:hint="eastAsia"/>
            <w:kern w:val="0"/>
            <w:sz w:val="20"/>
            <w:szCs w:val="20"/>
          </w:rPr>
          <w:t>，</w:t>
        </w:r>
      </w:ins>
      <w:r w:rsidRPr="005751D4">
        <w:rPr>
          <w:rFonts w:asciiTheme="minorEastAsia" w:hAnsiTheme="minorEastAsia" w:cs="新細明體" w:hint="eastAsia"/>
          <w:kern w:val="0"/>
          <w:sz w:val="20"/>
          <w:szCs w:val="20"/>
        </w:rPr>
        <w:t>服務生能按「慢」鍵提醒廚師適時調整做餐順序。</w:t>
      </w:r>
    </w:p>
    <w:p w:rsidR="00B547B0" w:rsidRDefault="00B547B0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</w:p>
    <w:p w:rsidR="001C6B4A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 w:rsidRPr="00852A70">
        <w:rPr>
          <w:rFonts w:asciiTheme="minorEastAsia" w:hAnsiTheme="minorEastAsia" w:cs="新細明體"/>
          <w:b/>
          <w:kern w:val="0"/>
          <w:sz w:val="28"/>
          <w:szCs w:val="28"/>
        </w:rPr>
        <w:t>S</w:t>
      </w:r>
      <w:r>
        <w:rPr>
          <w:rFonts w:asciiTheme="minorEastAsia" w:hAnsiTheme="minorEastAsia" w:cs="新細明體" w:hint="eastAsia"/>
          <w:b/>
          <w:kern w:val="0"/>
          <w:sz w:val="28"/>
          <w:szCs w:val="28"/>
        </w:rPr>
        <w:t>tep6 Styling</w:t>
      </w:r>
    </w:p>
    <w:p w:rsidR="001C6B4A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 w:rsidRPr="00B547B0"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只有圖片，是否要加上文字說明</w:t>
      </w:r>
    </w:p>
    <w:p w:rsidR="001C6B4A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在原排版裡，這部分在滿前面的，覺得應該要拉到這個位置</w:t>
      </w:r>
    </w:p>
    <w:p w:rsidR="001C6B4A" w:rsidRPr="00B547B0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並加上一些</w:t>
      </w:r>
      <w:proofErr w:type="gramStart"/>
      <w:r>
        <w:rPr>
          <w:rFonts w:asciiTheme="minorEastAsia" w:hAnsiTheme="minorEastAsia" w:cs="新細明體"/>
          <w:color w:val="FF0000"/>
          <w:kern w:val="0"/>
          <w:sz w:val="20"/>
          <w:szCs w:val="20"/>
        </w:rPr>
        <w:t>”</w:t>
      </w:r>
      <w:proofErr w:type="gramEnd"/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過程</w:t>
      </w:r>
      <w:proofErr w:type="gramStart"/>
      <w:r>
        <w:rPr>
          <w:rFonts w:asciiTheme="minorEastAsia" w:hAnsiTheme="minorEastAsia" w:cs="新細明體"/>
          <w:color w:val="FF0000"/>
          <w:kern w:val="0"/>
          <w:sz w:val="20"/>
          <w:szCs w:val="20"/>
        </w:rPr>
        <w:t>”</w:t>
      </w:r>
      <w:proofErr w:type="gramEnd"/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，不要只放最終完成版</w:t>
      </w:r>
    </w:p>
    <w:p w:rsidR="001C6B4A" w:rsidRPr="001C6B4A" w:rsidRDefault="001C6B4A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</w:p>
    <w:p w:rsidR="007F7649" w:rsidRDefault="007F7649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b/>
          <w:kern w:val="0"/>
          <w:sz w:val="28"/>
          <w:szCs w:val="28"/>
        </w:rPr>
      </w:pPr>
      <w:r w:rsidRPr="00B831CC">
        <w:rPr>
          <w:rFonts w:asciiTheme="minorEastAsia" w:hAnsiTheme="minorEastAsia" w:cs="新細明體"/>
          <w:b/>
          <w:kern w:val="0"/>
          <w:sz w:val="28"/>
          <w:szCs w:val="28"/>
        </w:rPr>
        <w:lastRenderedPageBreak/>
        <w:t>S</w:t>
      </w:r>
      <w:r w:rsidRPr="00B831CC">
        <w:rPr>
          <w:rFonts w:asciiTheme="minorEastAsia" w:hAnsiTheme="minorEastAsia" w:cs="新細明體" w:hint="eastAsia"/>
          <w:b/>
          <w:kern w:val="0"/>
          <w:sz w:val="28"/>
          <w:szCs w:val="28"/>
        </w:rPr>
        <w:t>tep</w:t>
      </w:r>
      <w:r w:rsidR="001C6B4A">
        <w:rPr>
          <w:rFonts w:asciiTheme="minorEastAsia" w:hAnsiTheme="minorEastAsia" w:cs="新細明體" w:hint="eastAsia"/>
          <w:b/>
          <w:kern w:val="0"/>
          <w:sz w:val="28"/>
          <w:szCs w:val="28"/>
        </w:rPr>
        <w:t>7</w:t>
      </w:r>
      <w:r w:rsidRPr="00B831CC">
        <w:rPr>
          <w:rFonts w:asciiTheme="minorEastAsia" w:hAnsiTheme="minorEastAsia" w:cs="新細明體" w:hint="eastAsia"/>
          <w:b/>
          <w:kern w:val="0"/>
          <w:sz w:val="28"/>
          <w:szCs w:val="28"/>
        </w:rPr>
        <w:t xml:space="preserve"> Scenario使用情境</w:t>
      </w:r>
    </w:p>
    <w:p w:rsidR="001C6B4A" w:rsidRPr="00B547B0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是否有使用情境，敘述或照片畫面?</w:t>
      </w:r>
    </w:p>
    <w:p w:rsidR="001C6B4A" w:rsidRPr="001C6B4A" w:rsidRDefault="001C6B4A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b/>
          <w:kern w:val="0"/>
          <w:sz w:val="28"/>
          <w:szCs w:val="28"/>
        </w:rPr>
      </w:pPr>
    </w:p>
    <w:p w:rsidR="00A231DB" w:rsidRDefault="00A231DB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0070C0"/>
          <w:kern w:val="0"/>
          <w:szCs w:val="24"/>
        </w:rPr>
      </w:pPr>
    </w:p>
    <w:p w:rsidR="003E6FA4" w:rsidRPr="003E6FA4" w:rsidRDefault="003E6FA4" w:rsidP="00F10E43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color w:val="0070C0"/>
          <w:kern w:val="0"/>
          <w:szCs w:val="24"/>
        </w:rPr>
      </w:pPr>
      <w:r>
        <w:rPr>
          <w:rFonts w:asciiTheme="minorEastAsia" w:hAnsiTheme="minorEastAsia" w:cs="新細明體" w:hint="eastAsia"/>
          <w:color w:val="0070C0"/>
          <w:kern w:val="0"/>
          <w:szCs w:val="24"/>
        </w:rPr>
        <w:t>心得紀錄</w:t>
      </w:r>
    </w:p>
    <w:p w:rsidR="003E6FA4" w:rsidRDefault="003E6FA4" w:rsidP="00F10E43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>
        <w:rPr>
          <w:rFonts w:asciiTheme="minorEastAsia" w:hAnsiTheme="minorEastAsia" w:cs="Hei-Lt-HK-BF" w:hint="eastAsia"/>
          <w:kern w:val="0"/>
          <w:sz w:val="20"/>
          <w:szCs w:val="20"/>
        </w:rPr>
        <w:t>設計過程分享</w:t>
      </w:r>
    </w:p>
    <w:p w:rsidR="001C6B4A" w:rsidRPr="00B547B0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</w:pPr>
      <w:r>
        <w:rPr>
          <w:rFonts w:asciiTheme="minorEastAsia" w:hAnsiTheme="minorEastAsia" w:cs="新細明體" w:hint="eastAsia"/>
          <w:color w:val="FF0000"/>
          <w:kern w:val="0"/>
          <w:sz w:val="20"/>
          <w:szCs w:val="20"/>
        </w:rPr>
        <w:t>這一組都沒有，是否可以簡單補上收穫與心得?</w:t>
      </w:r>
    </w:p>
    <w:p w:rsidR="00272AE8" w:rsidRPr="001C6B4A" w:rsidRDefault="00272AE8" w:rsidP="00F10E43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</w:p>
    <w:p w:rsidR="001C6B4A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proofErr w:type="gramStart"/>
      <w:r w:rsidRPr="001C6B4A">
        <w:rPr>
          <w:rFonts w:asciiTheme="minorEastAsia" w:hAnsiTheme="minorEastAsia" w:cs="Hei-Lt-HK-BF" w:hint="eastAsia"/>
          <w:b/>
          <w:kern w:val="0"/>
          <w:szCs w:val="24"/>
        </w:rPr>
        <w:t>鄭群萌</w:t>
      </w:r>
      <w:proofErr w:type="gramEnd"/>
      <w:r w:rsidRPr="001C6B4A">
        <w:rPr>
          <w:rFonts w:asciiTheme="minorEastAsia" w:hAnsiTheme="minorEastAsia" w:cs="Hei-Lt-HK-BF"/>
          <w:kern w:val="0"/>
          <w:sz w:val="20"/>
          <w:szCs w:val="20"/>
        </w:rPr>
        <w:t xml:space="preserve"> </w:t>
      </w:r>
      <w:r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台科大工商業設計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/ 分工?</w:t>
      </w:r>
      <w:proofErr w:type="gramStart"/>
      <w:r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Pr="001C6B4A">
        <w:rPr>
          <w:rFonts w:asciiTheme="minorEastAsia" w:hAnsiTheme="minorEastAsia" w:cs="Hei-Lt-HK-BF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UX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、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 xml:space="preserve">GUI 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設計、影片製作及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Project Manager</w:t>
      </w:r>
    </w:p>
    <w:p w:rsidR="001C6B4A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proofErr w:type="gramStart"/>
      <w:r w:rsidRPr="001C6B4A">
        <w:rPr>
          <w:rFonts w:asciiTheme="minorEastAsia" w:hAnsiTheme="minorEastAsia" w:cs="Hei-Lt-HK-BF" w:hint="eastAsia"/>
          <w:b/>
          <w:kern w:val="0"/>
          <w:szCs w:val="24"/>
        </w:rPr>
        <w:t>曾泓喻</w:t>
      </w:r>
      <w:proofErr w:type="gramEnd"/>
      <w:r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台科大工商業設計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/ 分工?</w:t>
      </w:r>
      <w:proofErr w:type="gramStart"/>
      <w:r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Pr="001C6B4A">
        <w:rPr>
          <w:rFonts w:asciiTheme="minorEastAsia" w:hAnsiTheme="minorEastAsia" w:cs="Hei-Lt-HK-BF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UX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、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 xml:space="preserve">GUI 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設計、影片製作及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Project Manager</w:t>
      </w:r>
    </w:p>
    <w:p w:rsidR="001C6B4A" w:rsidRDefault="001C6B4A" w:rsidP="001C6B4A">
      <w:pPr>
        <w:autoSpaceDE w:val="0"/>
        <w:autoSpaceDN w:val="0"/>
        <w:adjustRightInd w:val="0"/>
        <w:snapToGrid w:val="0"/>
        <w:rPr>
          <w:rFonts w:asciiTheme="minorEastAsia" w:hAnsiTheme="minorEastAsia" w:cs="Hei-Lt-HK-BF"/>
          <w:kern w:val="0"/>
          <w:sz w:val="20"/>
          <w:szCs w:val="20"/>
        </w:rPr>
      </w:pPr>
      <w:r w:rsidRPr="001C6B4A">
        <w:rPr>
          <w:rFonts w:asciiTheme="minorEastAsia" w:hAnsiTheme="minorEastAsia" w:cs="Hei-Lt-HK-BF" w:hint="eastAsia"/>
          <w:b/>
          <w:kern w:val="0"/>
          <w:szCs w:val="24"/>
        </w:rPr>
        <w:t>邱琦</w:t>
      </w:r>
      <w:r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台科大工商業設計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/ 分工?</w:t>
      </w:r>
      <w:proofErr w:type="gramStart"/>
      <w:r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Pr="001C6B4A">
        <w:rPr>
          <w:rFonts w:asciiTheme="minorEastAsia" w:hAnsiTheme="minorEastAsia" w:cs="Hei-Lt-HK-BF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UX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、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 xml:space="preserve">GUI </w:t>
      </w:r>
      <w:r w:rsidRPr="00272AE8">
        <w:rPr>
          <w:rFonts w:asciiTheme="minorEastAsia" w:hAnsiTheme="minorEastAsia" w:cs="Hei-Lt-HK-BF" w:hint="eastAsia"/>
          <w:kern w:val="0"/>
          <w:sz w:val="20"/>
          <w:szCs w:val="20"/>
        </w:rPr>
        <w:t>設計、影片製作及</w:t>
      </w:r>
      <w:r w:rsidRPr="00272AE8">
        <w:rPr>
          <w:rFonts w:asciiTheme="minorEastAsia" w:hAnsiTheme="minorEastAsia" w:cs="Hei-Lt-HK-BF"/>
          <w:kern w:val="0"/>
          <w:sz w:val="20"/>
          <w:szCs w:val="20"/>
        </w:rPr>
        <w:t>Project Manager</w:t>
      </w:r>
    </w:p>
    <w:p w:rsidR="008348EA" w:rsidRPr="003E6FA4" w:rsidRDefault="001C6B4A" w:rsidP="008348EA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1C6B4A">
        <w:rPr>
          <w:rFonts w:asciiTheme="minorEastAsia" w:hAnsiTheme="minorEastAsia" w:cs="Hei-Lt-HK-BF" w:hint="eastAsia"/>
          <w:b/>
          <w:kern w:val="0"/>
          <w:szCs w:val="24"/>
        </w:rPr>
        <w:t>鄭龍</w:t>
      </w:r>
      <w:proofErr w:type="gramStart"/>
      <w:r w:rsidRPr="001C6B4A">
        <w:rPr>
          <w:rFonts w:asciiTheme="minorEastAsia" w:hAnsiTheme="minorEastAsia" w:cs="Hei-Lt-HK-BF" w:hint="eastAsia"/>
          <w:b/>
          <w:kern w:val="0"/>
          <w:szCs w:val="24"/>
        </w:rPr>
        <w:t>磻</w:t>
      </w:r>
      <w:proofErr w:type="gramEnd"/>
      <w:r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 w:rsidRPr="00272AE8">
        <w:rPr>
          <w:rFonts w:asciiTheme="minorEastAsia" w:hAnsiTheme="minorEastAsia" w:cs="新細明體" w:hint="eastAsia"/>
          <w:kern w:val="0"/>
          <w:sz w:val="20"/>
          <w:szCs w:val="20"/>
        </w:rPr>
        <w:t>台大資訊工程系</w:t>
      </w:r>
      <w:r>
        <w:rPr>
          <w:rFonts w:asciiTheme="minorEastAsia" w:hAnsiTheme="minorEastAsia" w:cs="新細明體" w:hint="eastAsia"/>
          <w:kern w:val="0"/>
          <w:sz w:val="20"/>
          <w:szCs w:val="20"/>
        </w:rPr>
        <w:t xml:space="preserve">/ </w:t>
      </w:r>
      <w:r>
        <w:rPr>
          <w:rFonts w:asciiTheme="minorEastAsia" w:hAnsiTheme="minorEastAsia" w:cs="Hei-Lt-HK-BF" w:hint="eastAsia"/>
          <w:kern w:val="0"/>
          <w:sz w:val="20"/>
          <w:szCs w:val="20"/>
        </w:rPr>
        <w:t>分工?</w:t>
      </w:r>
      <w:proofErr w:type="gramStart"/>
      <w:r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="008348EA" w:rsidRPr="008348EA">
        <w:rPr>
          <w:rFonts w:asciiTheme="minorEastAsia" w:hAnsiTheme="minorEastAsia" w:cs="新細明體"/>
          <w:kern w:val="0"/>
          <w:sz w:val="20"/>
          <w:szCs w:val="20"/>
        </w:rPr>
        <w:t xml:space="preserve"> </w:t>
      </w:r>
      <w:r w:rsidR="008348EA" w:rsidRPr="00272AE8">
        <w:rPr>
          <w:rFonts w:asciiTheme="minorEastAsia" w:hAnsiTheme="minorEastAsia" w:cs="新細明體"/>
          <w:kern w:val="0"/>
          <w:sz w:val="20"/>
          <w:szCs w:val="20"/>
        </w:rPr>
        <w:t xml:space="preserve">Coding </w:t>
      </w:r>
      <w:r w:rsidR="008348EA" w:rsidRPr="00272AE8">
        <w:rPr>
          <w:rFonts w:asciiTheme="minorEastAsia" w:hAnsiTheme="minorEastAsia" w:cs="新細明體" w:hint="eastAsia"/>
          <w:kern w:val="0"/>
          <w:sz w:val="20"/>
          <w:szCs w:val="20"/>
        </w:rPr>
        <w:t>統整與主要功能架</w:t>
      </w:r>
      <w:r w:rsidR="008348EA">
        <w:rPr>
          <w:rFonts w:asciiTheme="minorEastAsia" w:hAnsiTheme="minorEastAsia" w:cs="新細明體" w:hint="eastAsia"/>
          <w:kern w:val="0"/>
          <w:sz w:val="20"/>
          <w:szCs w:val="20"/>
        </w:rPr>
        <w:t>構</w:t>
      </w:r>
    </w:p>
    <w:p w:rsidR="008348EA" w:rsidRPr="003E6FA4" w:rsidRDefault="001C6B4A" w:rsidP="008348EA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1C6B4A">
        <w:rPr>
          <w:rFonts w:asciiTheme="minorEastAsia" w:hAnsiTheme="minorEastAsia" w:cs="Hei-Lt-HK-BF" w:hint="eastAsia"/>
          <w:b/>
          <w:kern w:val="0"/>
          <w:szCs w:val="24"/>
        </w:rPr>
        <w:t>趙建</w:t>
      </w:r>
      <w:proofErr w:type="gramStart"/>
      <w:r w:rsidRPr="001C6B4A">
        <w:rPr>
          <w:rFonts w:asciiTheme="minorEastAsia" w:hAnsiTheme="minorEastAsia" w:cs="Hei-Lt-HK-BF" w:hint="eastAsia"/>
          <w:b/>
          <w:kern w:val="0"/>
          <w:szCs w:val="24"/>
        </w:rPr>
        <w:t>誌</w:t>
      </w:r>
      <w:proofErr w:type="gramEnd"/>
      <w:r w:rsidRPr="001C6B4A">
        <w:rPr>
          <w:rFonts w:asciiTheme="minorEastAsia" w:hAnsiTheme="minorEastAsia" w:cs="Hei-Lt-HK-BF"/>
          <w:b/>
          <w:kern w:val="0"/>
          <w:szCs w:val="24"/>
        </w:rPr>
        <w:t xml:space="preserve"> </w:t>
      </w:r>
      <w:r w:rsidR="008348EA"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 w:rsidR="008348EA"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 w:rsidR="008348EA" w:rsidRPr="00272AE8">
        <w:rPr>
          <w:rFonts w:asciiTheme="minorEastAsia" w:hAnsiTheme="minorEastAsia" w:cs="新細明體" w:hint="eastAsia"/>
          <w:kern w:val="0"/>
          <w:sz w:val="20"/>
          <w:szCs w:val="20"/>
        </w:rPr>
        <w:t>台大資訊工程系</w:t>
      </w:r>
      <w:r w:rsidR="008348EA">
        <w:rPr>
          <w:rFonts w:asciiTheme="minorEastAsia" w:hAnsiTheme="minorEastAsia" w:cs="新細明體" w:hint="eastAsia"/>
          <w:kern w:val="0"/>
          <w:sz w:val="20"/>
          <w:szCs w:val="20"/>
        </w:rPr>
        <w:t xml:space="preserve">/ </w:t>
      </w:r>
      <w:r w:rsidR="008348EA">
        <w:rPr>
          <w:rFonts w:asciiTheme="minorEastAsia" w:hAnsiTheme="minorEastAsia" w:cs="Hei-Lt-HK-BF" w:hint="eastAsia"/>
          <w:kern w:val="0"/>
          <w:sz w:val="20"/>
          <w:szCs w:val="20"/>
        </w:rPr>
        <w:t>分工?</w:t>
      </w:r>
      <w:proofErr w:type="gramStart"/>
      <w:r w:rsidR="008348EA"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 w:rsidR="008348EA"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="008348EA" w:rsidRPr="008348EA">
        <w:rPr>
          <w:rFonts w:asciiTheme="minorEastAsia" w:hAnsiTheme="minorEastAsia" w:cs="新細明體"/>
          <w:kern w:val="0"/>
          <w:sz w:val="20"/>
          <w:szCs w:val="20"/>
        </w:rPr>
        <w:t xml:space="preserve"> </w:t>
      </w:r>
      <w:r w:rsidR="008348EA" w:rsidRPr="00272AE8">
        <w:rPr>
          <w:rFonts w:asciiTheme="minorEastAsia" w:hAnsiTheme="minorEastAsia" w:cs="新細明體"/>
          <w:kern w:val="0"/>
          <w:sz w:val="20"/>
          <w:szCs w:val="20"/>
        </w:rPr>
        <w:t xml:space="preserve">Coding </w:t>
      </w:r>
      <w:r w:rsidR="008348EA" w:rsidRPr="00272AE8">
        <w:rPr>
          <w:rFonts w:asciiTheme="minorEastAsia" w:hAnsiTheme="minorEastAsia" w:cs="新細明體" w:hint="eastAsia"/>
          <w:kern w:val="0"/>
          <w:sz w:val="20"/>
          <w:szCs w:val="20"/>
        </w:rPr>
        <w:t>統整與主要功能架</w:t>
      </w:r>
      <w:r w:rsidR="008348EA">
        <w:rPr>
          <w:rFonts w:asciiTheme="minorEastAsia" w:hAnsiTheme="minorEastAsia" w:cs="新細明體" w:hint="eastAsia"/>
          <w:kern w:val="0"/>
          <w:sz w:val="20"/>
          <w:szCs w:val="20"/>
        </w:rPr>
        <w:t>構</w:t>
      </w:r>
    </w:p>
    <w:p w:rsidR="008348EA" w:rsidRPr="003E6FA4" w:rsidRDefault="001C6B4A" w:rsidP="008348EA">
      <w:pPr>
        <w:autoSpaceDE w:val="0"/>
        <w:autoSpaceDN w:val="0"/>
        <w:adjustRightInd w:val="0"/>
        <w:snapToGrid w:val="0"/>
        <w:rPr>
          <w:rFonts w:asciiTheme="minorEastAsia" w:hAnsiTheme="minorEastAsia" w:cs="新細明體"/>
          <w:kern w:val="0"/>
          <w:sz w:val="20"/>
          <w:szCs w:val="20"/>
        </w:rPr>
      </w:pPr>
      <w:r w:rsidRPr="001C6B4A">
        <w:rPr>
          <w:rFonts w:asciiTheme="minorEastAsia" w:hAnsiTheme="minorEastAsia" w:cs="Hei-Lt-HK-BF"/>
          <w:b/>
          <w:kern w:val="0"/>
          <w:szCs w:val="24"/>
        </w:rPr>
        <w:t xml:space="preserve">A l </w:t>
      </w:r>
      <w:proofErr w:type="spellStart"/>
      <w:r w:rsidRPr="001C6B4A">
        <w:rPr>
          <w:rFonts w:asciiTheme="minorEastAsia" w:hAnsiTheme="minorEastAsia" w:cs="Hei-Lt-HK-BF"/>
          <w:b/>
          <w:kern w:val="0"/>
          <w:szCs w:val="24"/>
        </w:rPr>
        <w:t>l</w:t>
      </w:r>
      <w:proofErr w:type="spellEnd"/>
      <w:r w:rsidRPr="001C6B4A">
        <w:rPr>
          <w:rFonts w:asciiTheme="minorEastAsia" w:hAnsiTheme="minorEastAsia" w:cs="Hei-Lt-HK-BF"/>
          <w:b/>
          <w:kern w:val="0"/>
          <w:szCs w:val="24"/>
        </w:rPr>
        <w:t xml:space="preserve"> a n L </w:t>
      </w:r>
      <w:proofErr w:type="spellStart"/>
      <w:r w:rsidRPr="001C6B4A">
        <w:rPr>
          <w:rFonts w:asciiTheme="minorEastAsia" w:hAnsiTheme="minorEastAsia" w:cs="Hei-Lt-HK-BF"/>
          <w:b/>
          <w:kern w:val="0"/>
          <w:szCs w:val="24"/>
        </w:rPr>
        <w:t>i</w:t>
      </w:r>
      <w:proofErr w:type="spellEnd"/>
      <w:r w:rsidRPr="001C6B4A">
        <w:rPr>
          <w:rFonts w:asciiTheme="minorEastAsia" w:hAnsiTheme="minorEastAsia" w:cs="Hei-Lt-HK-BF"/>
          <w:b/>
          <w:kern w:val="0"/>
          <w:szCs w:val="24"/>
        </w:rPr>
        <w:t xml:space="preserve"> n </w:t>
      </w:r>
      <w:r w:rsidR="008348EA" w:rsidRPr="001C6B4A">
        <w:rPr>
          <w:rFonts w:asciiTheme="minorEastAsia" w:hAnsiTheme="minorEastAsia" w:cs="Hei-Lt-HK-BF" w:hint="eastAsia"/>
          <w:kern w:val="0"/>
          <w:sz w:val="20"/>
          <w:szCs w:val="20"/>
        </w:rPr>
        <w:t>/</w:t>
      </w:r>
      <w:r w:rsidR="008348EA">
        <w:rPr>
          <w:rFonts w:asciiTheme="minorEastAsia" w:hAnsiTheme="minorEastAsia" w:cs="Hei-Lt-HK-BF" w:hint="eastAsia"/>
          <w:kern w:val="0"/>
          <w:sz w:val="20"/>
          <w:szCs w:val="20"/>
        </w:rPr>
        <w:t xml:space="preserve"> </w:t>
      </w:r>
      <w:r w:rsidR="008348EA" w:rsidRPr="00272AE8">
        <w:rPr>
          <w:rFonts w:asciiTheme="minorEastAsia" w:hAnsiTheme="minorEastAsia" w:cs="新細明體" w:hint="eastAsia"/>
          <w:kern w:val="0"/>
          <w:sz w:val="20"/>
          <w:szCs w:val="20"/>
        </w:rPr>
        <w:t>台大資訊工程系</w:t>
      </w:r>
      <w:r w:rsidR="008348EA">
        <w:rPr>
          <w:rFonts w:asciiTheme="minorEastAsia" w:hAnsiTheme="minorEastAsia" w:cs="新細明體" w:hint="eastAsia"/>
          <w:kern w:val="0"/>
          <w:sz w:val="20"/>
          <w:szCs w:val="20"/>
        </w:rPr>
        <w:t xml:space="preserve">/ </w:t>
      </w:r>
      <w:r w:rsidR="008348EA">
        <w:rPr>
          <w:rFonts w:asciiTheme="minorEastAsia" w:hAnsiTheme="minorEastAsia" w:cs="Hei-Lt-HK-BF" w:hint="eastAsia"/>
          <w:kern w:val="0"/>
          <w:sz w:val="20"/>
          <w:szCs w:val="20"/>
        </w:rPr>
        <w:t>分工?</w:t>
      </w:r>
      <w:proofErr w:type="gramStart"/>
      <w:r w:rsidR="008348EA">
        <w:rPr>
          <w:rFonts w:asciiTheme="minorEastAsia" w:hAnsiTheme="minorEastAsia" w:cs="Hei-Lt-HK-BF" w:hint="eastAsia"/>
          <w:kern w:val="0"/>
          <w:sz w:val="20"/>
          <w:szCs w:val="20"/>
        </w:rPr>
        <w:t>ex</w:t>
      </w:r>
      <w:proofErr w:type="gramEnd"/>
      <w:r w:rsidR="008348EA">
        <w:rPr>
          <w:rFonts w:asciiTheme="minorEastAsia" w:hAnsiTheme="minorEastAsia" w:cs="Hei-Lt-HK-BF" w:hint="eastAsia"/>
          <w:kern w:val="0"/>
          <w:sz w:val="20"/>
          <w:szCs w:val="20"/>
        </w:rPr>
        <w:t>..</w:t>
      </w:r>
      <w:r w:rsidR="008348EA" w:rsidRPr="008348EA">
        <w:rPr>
          <w:rFonts w:asciiTheme="minorEastAsia" w:hAnsiTheme="minorEastAsia" w:cs="新細明體"/>
          <w:kern w:val="0"/>
          <w:sz w:val="20"/>
          <w:szCs w:val="20"/>
        </w:rPr>
        <w:t xml:space="preserve"> </w:t>
      </w:r>
      <w:r w:rsidR="008348EA" w:rsidRPr="00272AE8">
        <w:rPr>
          <w:rFonts w:asciiTheme="minorEastAsia" w:hAnsiTheme="minorEastAsia" w:cs="新細明體"/>
          <w:kern w:val="0"/>
          <w:sz w:val="20"/>
          <w:szCs w:val="20"/>
        </w:rPr>
        <w:t xml:space="preserve">Coding </w:t>
      </w:r>
      <w:r w:rsidR="008348EA" w:rsidRPr="00272AE8">
        <w:rPr>
          <w:rFonts w:asciiTheme="minorEastAsia" w:hAnsiTheme="minorEastAsia" w:cs="新細明體" w:hint="eastAsia"/>
          <w:kern w:val="0"/>
          <w:sz w:val="20"/>
          <w:szCs w:val="20"/>
        </w:rPr>
        <w:t>統整與主要功能架</w:t>
      </w:r>
      <w:r w:rsidR="008348EA">
        <w:rPr>
          <w:rFonts w:asciiTheme="minorEastAsia" w:hAnsiTheme="minorEastAsia" w:cs="新細明體" w:hint="eastAsia"/>
          <w:kern w:val="0"/>
          <w:sz w:val="20"/>
          <w:szCs w:val="20"/>
        </w:rPr>
        <w:t>構</w:t>
      </w:r>
    </w:p>
    <w:sectPr w:rsidR="008348EA" w:rsidRPr="003E6FA4" w:rsidSect="008066C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1" w:author="BeBe" w:date="2014-05-13T19:39:00Z" w:initials="B">
    <w:p w:rsidR="00A231DB" w:rsidRDefault="00A231DB" w:rsidP="00A231D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這段敘述每一組都一樣呢。</w:t>
      </w:r>
    </w:p>
  </w:comment>
  <w:comment w:id="159" w:author="BeBe" w:date="2014-05-13T19:47:00Z" w:initials="B">
    <w:p w:rsidR="00B547B0" w:rsidRDefault="00B547B0" w:rsidP="00B547B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不太懂意思。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FD9" w:rsidRDefault="00C57FD9" w:rsidP="0081593D">
      <w:r>
        <w:separator/>
      </w:r>
    </w:p>
  </w:endnote>
  <w:endnote w:type="continuationSeparator" w:id="0">
    <w:p w:rsidR="00C57FD9" w:rsidRDefault="00C57FD9" w:rsidP="00815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gStd-W5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-Lt-HK-BF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ot-HTF-B64-Bold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gStd-W7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FD9" w:rsidRDefault="00C57FD9" w:rsidP="0081593D">
      <w:r>
        <w:separator/>
      </w:r>
    </w:p>
  </w:footnote>
  <w:footnote w:type="continuationSeparator" w:id="0">
    <w:p w:rsidR="00C57FD9" w:rsidRDefault="00C57FD9" w:rsidP="008159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C4D64"/>
    <w:multiLevelType w:val="hybridMultilevel"/>
    <w:tmpl w:val="04C209AE"/>
    <w:lvl w:ilvl="0" w:tplc="8522FF98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BC2212"/>
    <w:multiLevelType w:val="hybridMultilevel"/>
    <w:tmpl w:val="1F52CDF0"/>
    <w:lvl w:ilvl="0" w:tplc="462441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A55146"/>
    <w:multiLevelType w:val="hybridMultilevel"/>
    <w:tmpl w:val="7EB68086"/>
    <w:lvl w:ilvl="0" w:tplc="BC5CC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E661525"/>
    <w:multiLevelType w:val="hybridMultilevel"/>
    <w:tmpl w:val="137CD69E"/>
    <w:lvl w:ilvl="0" w:tplc="906E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894A3C"/>
    <w:multiLevelType w:val="hybridMultilevel"/>
    <w:tmpl w:val="792895F0"/>
    <w:lvl w:ilvl="0" w:tplc="CB007888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  <w:color w:val="574759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E43"/>
    <w:rsid w:val="001C6B4A"/>
    <w:rsid w:val="001D0AFE"/>
    <w:rsid w:val="00272AE8"/>
    <w:rsid w:val="003E6FA4"/>
    <w:rsid w:val="00567DD9"/>
    <w:rsid w:val="007F7649"/>
    <w:rsid w:val="0081593D"/>
    <w:rsid w:val="0083033F"/>
    <w:rsid w:val="008348EA"/>
    <w:rsid w:val="00852A70"/>
    <w:rsid w:val="009A45E7"/>
    <w:rsid w:val="009B3315"/>
    <w:rsid w:val="00A231DB"/>
    <w:rsid w:val="00A97931"/>
    <w:rsid w:val="00B547B0"/>
    <w:rsid w:val="00B831CC"/>
    <w:rsid w:val="00C57FD9"/>
    <w:rsid w:val="00CC3FED"/>
    <w:rsid w:val="00F1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E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10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10E4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10E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10E43"/>
    <w:rPr>
      <w:sz w:val="20"/>
      <w:szCs w:val="20"/>
    </w:rPr>
  </w:style>
  <w:style w:type="paragraph" w:styleId="a7">
    <w:name w:val="List Paragraph"/>
    <w:basedOn w:val="a"/>
    <w:uiPriority w:val="34"/>
    <w:qFormat/>
    <w:rsid w:val="00F10E4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A231DB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231DB"/>
  </w:style>
  <w:style w:type="character" w:customStyle="1" w:styleId="aa">
    <w:name w:val="註解文字 字元"/>
    <w:basedOn w:val="a0"/>
    <w:link w:val="a9"/>
    <w:uiPriority w:val="99"/>
    <w:semiHidden/>
    <w:rsid w:val="00A23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克姐</dc:creator>
  <cp:lastModifiedBy>BeBe</cp:lastModifiedBy>
  <cp:revision>4</cp:revision>
  <dcterms:created xsi:type="dcterms:W3CDTF">2014-05-13T11:19:00Z</dcterms:created>
  <dcterms:modified xsi:type="dcterms:W3CDTF">2014-05-13T12:08:00Z</dcterms:modified>
</cp:coreProperties>
</file>