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w:t>
      </w:r>
      <w:r w:rsidR="008A7900">
        <w:rPr>
          <w:rFonts w:asciiTheme="minorEastAsia" w:hAnsiTheme="minorEastAsia" w:cs="新細明體" w:hint="eastAsia"/>
          <w:kern w:val="0"/>
          <w:sz w:val="20"/>
          <w:szCs w:val="20"/>
        </w:rPr>
        <w:t xml:space="preserve">5 </w:t>
      </w:r>
      <w:r w:rsidR="008A7900">
        <w:rPr>
          <w:rFonts w:asciiTheme="minorEastAsia" w:hAnsiTheme="minorEastAsia" w:cs="新細明體" w:hint="eastAsia"/>
          <w:kern w:val="0"/>
          <w:sz w:val="20"/>
          <w:szCs w:val="20"/>
        </w:rPr>
        <w:t xml:space="preserve">Family </w:t>
      </w:r>
      <w:proofErr w:type="gramStart"/>
      <w:r w:rsidR="008A7900">
        <w:rPr>
          <w:rFonts w:asciiTheme="minorEastAsia" w:hAnsiTheme="minorEastAsia" w:cs="新細明體" w:hint="eastAsia"/>
          <w:kern w:val="0"/>
          <w:sz w:val="20"/>
          <w:szCs w:val="20"/>
        </w:rPr>
        <w:t>Memory</w:t>
      </w:r>
      <w:proofErr w:type="gramEnd"/>
    </w:p>
    <w:p w:rsidR="00F10E43" w:rsidRDefault="00F10E43" w:rsidP="00F10E43">
      <w:pPr>
        <w:autoSpaceDE w:val="0"/>
        <w:autoSpaceDN w:val="0"/>
        <w:adjustRightInd w:val="0"/>
        <w:snapToGrid w:val="0"/>
        <w:rPr>
          <w:rFonts w:asciiTheme="minorEastAsia" w:hAnsiTheme="minorEastAsia" w:cs="新細明體"/>
          <w:kern w:val="0"/>
          <w:sz w:val="20"/>
          <w:szCs w:val="20"/>
        </w:rPr>
      </w:pPr>
    </w:p>
    <w:p w:rsid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簡述文字</w:t>
      </w:r>
    </w:p>
    <w:p w:rsidR="008A7900" w:rsidRDefault="008A7900"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kern w:val="0"/>
          <w:sz w:val="20"/>
          <w:szCs w:val="20"/>
        </w:rPr>
        <w:t>0</w:t>
      </w:r>
      <w:r>
        <w:rPr>
          <w:rFonts w:asciiTheme="minorEastAsia" w:hAnsiTheme="minorEastAsia" w:cs="新細明體" w:hint="eastAsia"/>
          <w:kern w:val="0"/>
          <w:sz w:val="20"/>
          <w:szCs w:val="20"/>
        </w:rPr>
        <w:t xml:space="preserve">5 </w:t>
      </w:r>
      <w:r>
        <w:rPr>
          <w:rFonts w:asciiTheme="minorEastAsia" w:hAnsiTheme="minorEastAsia" w:cs="新細明體" w:hint="eastAsia"/>
          <w:kern w:val="0"/>
          <w:sz w:val="20"/>
          <w:szCs w:val="20"/>
        </w:rPr>
        <w:t xml:space="preserve">Family </w:t>
      </w:r>
      <w:proofErr w:type="gramStart"/>
      <w:r>
        <w:rPr>
          <w:rFonts w:asciiTheme="minorEastAsia" w:hAnsiTheme="minorEastAsia" w:cs="新細明體" w:hint="eastAsia"/>
          <w:kern w:val="0"/>
          <w:sz w:val="20"/>
          <w:szCs w:val="20"/>
        </w:rPr>
        <w:t>Memory</w:t>
      </w:r>
      <w:proofErr w:type="gramEnd"/>
      <w:r w:rsidRPr="00852A70">
        <w:rPr>
          <w:rFonts w:asciiTheme="minorEastAsia" w:hAnsiTheme="minorEastAsia" w:cs="新細明體" w:hint="eastAsia"/>
          <w:kern w:val="0"/>
          <w:sz w:val="20"/>
          <w:szCs w:val="20"/>
        </w:rPr>
        <w:t xml:space="preserve"> </w:t>
      </w:r>
    </w:p>
    <w:p w:rsidR="00852A70" w:rsidRDefault="00852A70" w:rsidP="00F10E43">
      <w:pPr>
        <w:autoSpaceDE w:val="0"/>
        <w:autoSpaceDN w:val="0"/>
        <w:adjustRightInd w:val="0"/>
        <w:snapToGrid w:val="0"/>
        <w:rPr>
          <w:rFonts w:asciiTheme="minorEastAsia" w:hAnsiTheme="minorEastAsia" w:cs="新細明體" w:hint="eastAsia"/>
          <w:kern w:val="0"/>
          <w:sz w:val="20"/>
          <w:szCs w:val="20"/>
        </w:rPr>
      </w:pPr>
      <w:r w:rsidRPr="00852A70">
        <w:rPr>
          <w:rFonts w:asciiTheme="minorEastAsia" w:hAnsiTheme="minorEastAsia" w:cs="新細明體" w:hint="eastAsia"/>
          <w:kern w:val="0"/>
          <w:sz w:val="20"/>
          <w:szCs w:val="20"/>
        </w:rPr>
        <w:t>(放組員照片)</w:t>
      </w:r>
    </w:p>
    <w:p w:rsidR="00BD4964" w:rsidRPr="00852A70" w:rsidRDefault="00BD4964" w:rsidP="00F10E43">
      <w:pPr>
        <w:autoSpaceDE w:val="0"/>
        <w:autoSpaceDN w:val="0"/>
        <w:adjustRightInd w:val="0"/>
        <w:snapToGrid w:val="0"/>
        <w:rPr>
          <w:rFonts w:asciiTheme="minorEastAsia" w:hAnsiTheme="minorEastAsia" w:cs="新細明體"/>
          <w:kern w:val="0"/>
          <w:sz w:val="20"/>
          <w:szCs w:val="20"/>
        </w:rPr>
      </w:pPr>
      <w:r w:rsidRPr="00BD4964">
        <w:rPr>
          <w:rFonts w:asciiTheme="minorEastAsia" w:hAnsiTheme="minorEastAsia" w:cs="新細明體"/>
          <w:kern w:val="0"/>
          <w:sz w:val="20"/>
          <w:szCs w:val="20"/>
        </w:rPr>
        <w:t>Share &amp; Stay Turn-in</w:t>
      </w:r>
    </w:p>
    <w:p w:rsidR="008A7900" w:rsidRPr="00D91442" w:rsidRDefault="008A7900" w:rsidP="008A7900">
      <w:pPr>
        <w:autoSpaceDE w:val="0"/>
        <w:autoSpaceDN w:val="0"/>
        <w:adjustRightInd w:val="0"/>
        <w:snapToGrid w:val="0"/>
        <w:rPr>
          <w:rFonts w:asciiTheme="minorEastAsia" w:hAnsiTheme="minorEastAsia" w:cs="MingStd-W5"/>
          <w:kern w:val="0"/>
          <w:sz w:val="20"/>
          <w:szCs w:val="20"/>
        </w:rPr>
      </w:pPr>
      <w:r w:rsidRPr="00D91442">
        <w:rPr>
          <w:rFonts w:asciiTheme="minorEastAsia" w:hAnsiTheme="minorEastAsia" w:cs="MingStd-W5"/>
          <w:kern w:val="0"/>
          <w:sz w:val="20"/>
          <w:szCs w:val="20"/>
        </w:rPr>
        <w:t>Family Memory</w:t>
      </w:r>
      <w:r w:rsidRPr="00D91442">
        <w:rPr>
          <w:rFonts w:asciiTheme="minorEastAsia" w:hAnsiTheme="minorEastAsia" w:cs="新細明體" w:hint="eastAsia"/>
          <w:kern w:val="0"/>
          <w:sz w:val="20"/>
          <w:szCs w:val="20"/>
        </w:rPr>
        <w:t>為一</w:t>
      </w:r>
      <w:del w:id="0" w:author="BeBe" w:date="2012-10-23T14:00:00Z">
        <w:r w:rsidRPr="00D91442" w:rsidDel="00C86230">
          <w:rPr>
            <w:rFonts w:asciiTheme="minorEastAsia" w:hAnsiTheme="minorEastAsia" w:cs="新細明體" w:hint="eastAsia"/>
            <w:kern w:val="0"/>
            <w:sz w:val="20"/>
            <w:szCs w:val="20"/>
          </w:rPr>
          <w:delText>個</w:delText>
        </w:r>
      </w:del>
      <w:r w:rsidRPr="00D91442">
        <w:rPr>
          <w:rFonts w:asciiTheme="minorEastAsia" w:hAnsiTheme="minorEastAsia" w:cs="新細明體" w:hint="eastAsia"/>
          <w:kern w:val="0"/>
          <w:sz w:val="20"/>
          <w:szCs w:val="20"/>
        </w:rPr>
        <w:t>家庭專屬影像溝通平台。簡單且人性化的設計</w:t>
      </w:r>
      <w:del w:id="1" w:author="BeBe" w:date="2012-10-10T17:45:00Z">
        <w:r w:rsidRPr="00D91442" w:rsidDel="008B5B69">
          <w:rPr>
            <w:rFonts w:asciiTheme="minorEastAsia" w:hAnsiTheme="minorEastAsia" w:cs="MingStd-W5"/>
            <w:kern w:val="0"/>
            <w:sz w:val="20"/>
            <w:szCs w:val="20"/>
          </w:rPr>
          <w:delText>,</w:delText>
        </w:r>
      </w:del>
      <w:ins w:id="2" w:author="BeBe" w:date="2012-10-10T17:45:00Z">
        <w:r>
          <w:rPr>
            <w:rFonts w:asciiTheme="minorEastAsia" w:hAnsiTheme="minorEastAsia" w:cs="MingStd-W5" w:hint="eastAsia"/>
            <w:kern w:val="0"/>
            <w:sz w:val="20"/>
            <w:szCs w:val="20"/>
          </w:rPr>
          <w:t>，</w:t>
        </w:r>
      </w:ins>
      <w:r w:rsidRPr="00D91442">
        <w:rPr>
          <w:rFonts w:asciiTheme="minorEastAsia" w:hAnsiTheme="minorEastAsia" w:cs="新細明體" w:hint="eastAsia"/>
          <w:kern w:val="0"/>
          <w:sz w:val="20"/>
          <w:szCs w:val="20"/>
        </w:rPr>
        <w:t>家中長輩也能輕鬆使用</w:t>
      </w:r>
      <w:ins w:id="3" w:author="BeBe" w:date="2012-10-10T17:46:00Z">
        <w:r>
          <w:rPr>
            <w:rFonts w:asciiTheme="minorEastAsia" w:hAnsiTheme="minorEastAsia" w:cs="MingStd-W5" w:hint="eastAsia"/>
            <w:kern w:val="0"/>
            <w:sz w:val="20"/>
            <w:szCs w:val="20"/>
          </w:rPr>
          <w:t>，</w:t>
        </w:r>
      </w:ins>
      <w:del w:id="4"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讓因忙碌、時差分隔兩地、作息不一致</w:t>
      </w:r>
      <w:del w:id="5" w:author="BeBe" w:date="2012-10-10T17:46:00Z">
        <w:r w:rsidRPr="00D91442" w:rsidDel="008B5B69">
          <w:rPr>
            <w:rFonts w:ascii="Cambria Math" w:hAnsi="Cambria Math" w:cs="Cambria Math" w:hint="eastAsia"/>
            <w:kern w:val="0"/>
            <w:sz w:val="20"/>
            <w:szCs w:val="20"/>
          </w:rPr>
          <w:delText>⋯</w:delText>
        </w:r>
      </w:del>
      <w:ins w:id="6" w:author="BeBe" w:date="2012-10-10T17:46:00Z">
        <w:r>
          <w:rPr>
            <w:rFonts w:ascii="Cambria Math" w:hAnsi="Cambria Math" w:cs="Cambria Math"/>
            <w:kern w:val="0"/>
            <w:sz w:val="20"/>
            <w:szCs w:val="20"/>
          </w:rPr>
          <w:t>…</w:t>
        </w:r>
        <w:proofErr w:type="gramStart"/>
        <w:r>
          <w:rPr>
            <w:rFonts w:ascii="Cambria Math" w:hAnsi="Cambria Math" w:cs="Cambria Math"/>
            <w:kern w:val="0"/>
            <w:sz w:val="20"/>
            <w:szCs w:val="20"/>
          </w:rPr>
          <w:t>…</w:t>
        </w:r>
      </w:ins>
      <w:proofErr w:type="gramEnd"/>
      <w:r w:rsidRPr="00D91442">
        <w:rPr>
          <w:rFonts w:asciiTheme="minorEastAsia" w:hAnsiTheme="minorEastAsia" w:cs="新細明體" w:hint="eastAsia"/>
          <w:kern w:val="0"/>
          <w:sz w:val="20"/>
          <w:szCs w:val="20"/>
        </w:rPr>
        <w:t>等原因</w:t>
      </w:r>
      <w:del w:id="7"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而不知不覺間疏遠的親情重新凝聚起來</w:t>
      </w:r>
      <w:ins w:id="8" w:author="BeBe" w:date="2012-10-10T17:46:00Z">
        <w:r>
          <w:rPr>
            <w:rFonts w:asciiTheme="minorEastAsia" w:hAnsiTheme="minorEastAsia" w:cs="MingStd-W5" w:hint="eastAsia"/>
            <w:kern w:val="0"/>
            <w:sz w:val="20"/>
            <w:szCs w:val="20"/>
          </w:rPr>
          <w:t>，</w:t>
        </w:r>
      </w:ins>
      <w:del w:id="9"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透過此平台</w:t>
      </w:r>
      <w:ins w:id="10" w:author="BeBe" w:date="2012-10-10T17:46:00Z">
        <w:r>
          <w:rPr>
            <w:rFonts w:asciiTheme="minorEastAsia" w:hAnsiTheme="minorEastAsia" w:cs="MingStd-W5" w:hint="eastAsia"/>
            <w:kern w:val="0"/>
            <w:sz w:val="20"/>
            <w:szCs w:val="20"/>
          </w:rPr>
          <w:t>，</w:t>
        </w:r>
      </w:ins>
      <w:del w:id="11"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家族</w:t>
      </w:r>
      <w:proofErr w:type="gramStart"/>
      <w:r w:rsidRPr="00D91442">
        <w:rPr>
          <w:rFonts w:asciiTheme="minorEastAsia" w:hAnsiTheme="minorEastAsia" w:cs="新細明體" w:hint="eastAsia"/>
          <w:kern w:val="0"/>
          <w:sz w:val="20"/>
          <w:szCs w:val="20"/>
        </w:rPr>
        <w:t>成員間的近況</w:t>
      </w:r>
      <w:proofErr w:type="gramEnd"/>
      <w:r w:rsidRPr="00D91442">
        <w:rPr>
          <w:rFonts w:asciiTheme="minorEastAsia" w:hAnsiTheme="minorEastAsia" w:cs="新細明體" w:hint="eastAsia"/>
          <w:kern w:val="0"/>
          <w:sz w:val="20"/>
          <w:szCs w:val="20"/>
        </w:rPr>
        <w:t>分享變得輕鬆簡單</w:t>
      </w:r>
      <w:del w:id="12" w:author="BeBe" w:date="2012-10-10T17:46:00Z">
        <w:r w:rsidRPr="00D91442" w:rsidDel="008B5B69">
          <w:rPr>
            <w:rFonts w:asciiTheme="minorEastAsia" w:hAnsiTheme="minorEastAsia" w:cs="MingStd-W5" w:hint="eastAsia"/>
            <w:kern w:val="0"/>
            <w:sz w:val="20"/>
            <w:szCs w:val="20"/>
          </w:rPr>
          <w:delText>;</w:delText>
        </w:r>
      </w:del>
      <w:ins w:id="13" w:author="BeBe" w:date="2012-10-10T17:46:00Z">
        <w:r>
          <w:rPr>
            <w:rFonts w:asciiTheme="minorEastAsia" w:hAnsiTheme="minorEastAsia" w:cs="MingStd-W5" w:hint="eastAsia"/>
            <w:kern w:val="0"/>
            <w:sz w:val="20"/>
            <w:szCs w:val="20"/>
          </w:rPr>
          <w:t>；</w:t>
        </w:r>
      </w:ins>
      <w:r w:rsidRPr="00D91442">
        <w:rPr>
          <w:rFonts w:asciiTheme="minorEastAsia" w:hAnsiTheme="minorEastAsia" w:cs="新細明體" w:hint="eastAsia"/>
          <w:kern w:val="0"/>
          <w:sz w:val="20"/>
          <w:szCs w:val="20"/>
        </w:rPr>
        <w:t>時光機讓使用者輕鬆在此平台上找到需要的資料、故事牆隨意佈置分享喜歡的照片。</w:t>
      </w:r>
      <w:r w:rsidRPr="00D91442">
        <w:rPr>
          <w:rFonts w:asciiTheme="minorEastAsia" w:hAnsiTheme="minorEastAsia" w:cs="MingStd-W5"/>
          <w:kern w:val="0"/>
          <w:sz w:val="20"/>
          <w:szCs w:val="20"/>
        </w:rPr>
        <w:t>Family Memory</w:t>
      </w:r>
      <w:r w:rsidRPr="00D91442">
        <w:rPr>
          <w:rFonts w:asciiTheme="minorEastAsia" w:hAnsiTheme="minorEastAsia" w:cs="新細明體" w:hint="eastAsia"/>
          <w:kern w:val="0"/>
          <w:sz w:val="20"/>
          <w:szCs w:val="20"/>
        </w:rPr>
        <w:t>不只是相片瀏覽與收藏</w:t>
      </w:r>
      <w:ins w:id="14" w:author="BeBe" w:date="2012-10-10T17:46:00Z">
        <w:r>
          <w:rPr>
            <w:rFonts w:asciiTheme="minorEastAsia" w:hAnsiTheme="minorEastAsia" w:cs="MingStd-W5" w:hint="eastAsia"/>
            <w:kern w:val="0"/>
            <w:sz w:val="20"/>
            <w:szCs w:val="20"/>
          </w:rPr>
          <w:t>，</w:t>
        </w:r>
      </w:ins>
      <w:del w:id="15"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更將家人間珍貴的生活</w:t>
      </w:r>
      <w:del w:id="16" w:author="BeBe" w:date="2012-10-23T14:01:00Z">
        <w:r w:rsidRPr="00D91442" w:rsidDel="00C86230">
          <w:rPr>
            <w:rFonts w:asciiTheme="minorEastAsia" w:hAnsiTheme="minorEastAsia" w:cs="新細明體" w:hint="eastAsia"/>
            <w:kern w:val="0"/>
            <w:sz w:val="20"/>
            <w:szCs w:val="20"/>
          </w:rPr>
          <w:delText>記</w:delText>
        </w:r>
      </w:del>
      <w:ins w:id="17" w:author="BeBe" w:date="2012-10-23T14:01:00Z">
        <w:r>
          <w:rPr>
            <w:rFonts w:asciiTheme="minorEastAsia" w:hAnsiTheme="minorEastAsia" w:cs="新細明體" w:hint="eastAsia"/>
            <w:kern w:val="0"/>
            <w:sz w:val="20"/>
            <w:szCs w:val="20"/>
          </w:rPr>
          <w:t>紀</w:t>
        </w:r>
      </w:ins>
      <w:r w:rsidRPr="00D91442">
        <w:rPr>
          <w:rFonts w:asciiTheme="minorEastAsia" w:hAnsiTheme="minorEastAsia" w:cs="新細明體" w:hint="eastAsia"/>
          <w:kern w:val="0"/>
          <w:sz w:val="20"/>
          <w:szCs w:val="20"/>
        </w:rPr>
        <w:t>錄最大化應用</w:t>
      </w:r>
      <w:ins w:id="18" w:author="BeBe" w:date="2012-10-10T17:46:00Z">
        <w:r>
          <w:rPr>
            <w:rFonts w:asciiTheme="minorEastAsia" w:hAnsiTheme="minorEastAsia" w:cs="MingStd-W5" w:hint="eastAsia"/>
            <w:kern w:val="0"/>
            <w:sz w:val="20"/>
            <w:szCs w:val="20"/>
          </w:rPr>
          <w:t>，</w:t>
        </w:r>
      </w:ins>
      <w:del w:id="19"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照片不再只是生活的紀錄</w:t>
      </w:r>
      <w:ins w:id="20" w:author="BeBe" w:date="2012-10-10T17:46:00Z">
        <w:r>
          <w:rPr>
            <w:rFonts w:asciiTheme="minorEastAsia" w:hAnsiTheme="minorEastAsia" w:cs="MingStd-W5" w:hint="eastAsia"/>
            <w:kern w:val="0"/>
            <w:sz w:val="20"/>
            <w:szCs w:val="20"/>
          </w:rPr>
          <w:t>，</w:t>
        </w:r>
      </w:ins>
      <w:del w:id="21"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也是與家人間互動的新樂趣</w:t>
      </w:r>
      <w:ins w:id="22" w:author="BeBe" w:date="2012-10-23T14:01: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讓你與重要家人間的聯繫</w:t>
      </w:r>
      <w:del w:id="23" w:author="BeBe" w:date="2012-10-10T17:46:00Z">
        <w:r w:rsidRPr="00D91442" w:rsidDel="008B5B69">
          <w:rPr>
            <w:rFonts w:asciiTheme="minorEastAsia" w:hAnsiTheme="minorEastAsia" w:cs="MingStd-W5"/>
            <w:kern w:val="0"/>
            <w:sz w:val="20"/>
            <w:szCs w:val="20"/>
          </w:rPr>
          <w:delText>,</w:delText>
        </w:r>
      </w:del>
      <w:r w:rsidRPr="00D91442">
        <w:rPr>
          <w:rFonts w:asciiTheme="minorEastAsia" w:hAnsiTheme="minorEastAsia" w:cs="新細明體" w:hint="eastAsia"/>
          <w:kern w:val="0"/>
          <w:sz w:val="20"/>
          <w:szCs w:val="20"/>
        </w:rPr>
        <w:t>在數位化的生活浪潮中更靠近</w:t>
      </w:r>
      <w:ins w:id="24" w:author="BeBe" w:date="2012-10-23T14:01:00Z">
        <w:r>
          <w:rPr>
            <w:rFonts w:asciiTheme="minorEastAsia" w:hAnsiTheme="minorEastAsia" w:cs="新細明體" w:hint="eastAsia"/>
            <w:kern w:val="0"/>
            <w:sz w:val="20"/>
            <w:szCs w:val="20"/>
          </w:rPr>
          <w:t>！</w:t>
        </w:r>
      </w:ins>
      <w:del w:id="25" w:author="BeBe" w:date="2012-10-23T14:01:00Z">
        <w:r w:rsidRPr="00D91442" w:rsidDel="00C86230">
          <w:rPr>
            <w:rFonts w:asciiTheme="minorEastAsia" w:hAnsiTheme="minorEastAsia" w:cs="新細明體" w:hint="eastAsia"/>
            <w:kern w:val="0"/>
            <w:sz w:val="20"/>
            <w:szCs w:val="20"/>
          </w:rPr>
          <w:delText>。</w:delText>
        </w:r>
      </w:del>
    </w:p>
    <w:p w:rsidR="00F10E43" w:rsidRPr="008A7900" w:rsidRDefault="00F10E43" w:rsidP="00F10E43">
      <w:pPr>
        <w:rPr>
          <w:rFonts w:asciiTheme="minorEastAsia" w:hAnsiTheme="minorEastAsia"/>
          <w:sz w:val="20"/>
          <w:szCs w:val="20"/>
        </w:rPr>
      </w:pPr>
    </w:p>
    <w:p w:rsidR="00F10E43"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功能簡介</w:t>
      </w:r>
    </w:p>
    <w:p w:rsidR="00BD4964" w:rsidRPr="00BD4964" w:rsidRDefault="00BD4964" w:rsidP="00BD4964">
      <w:pPr>
        <w:autoSpaceDE w:val="0"/>
        <w:autoSpaceDN w:val="0"/>
        <w:adjustRightInd w:val="0"/>
        <w:snapToGrid w:val="0"/>
        <w:rPr>
          <w:rFonts w:asciiTheme="minorEastAsia" w:hAnsiTheme="minorEastAsia" w:cs="新細明體"/>
          <w:b/>
          <w:kern w:val="0"/>
          <w:szCs w:val="24"/>
        </w:rPr>
      </w:pPr>
      <w:r w:rsidRPr="00BD4964">
        <w:rPr>
          <w:rFonts w:asciiTheme="minorEastAsia" w:hAnsiTheme="minorEastAsia" w:cs="新細明體" w:hint="eastAsia"/>
          <w:b/>
          <w:kern w:val="0"/>
          <w:szCs w:val="24"/>
        </w:rPr>
        <w:t>1.首頁設定</w:t>
      </w:r>
    </w:p>
    <w:p w:rsidR="00BD4964" w:rsidRDefault="00BD4964" w:rsidP="00BD4964">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為重要家人的分享平台</w:t>
      </w:r>
      <w:ins w:id="26" w:author="BeBe" w:date="2012-10-10T17:46:00Z">
        <w:r>
          <w:rPr>
            <w:rFonts w:asciiTheme="minorEastAsia" w:hAnsiTheme="minorEastAsia" w:cs="MingStd-W5" w:hint="eastAsia"/>
            <w:kern w:val="0"/>
            <w:sz w:val="20"/>
            <w:szCs w:val="20"/>
          </w:rPr>
          <w:t>，</w:t>
        </w:r>
      </w:ins>
      <w:del w:id="27"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首頁讓使用者可以隨時得知重要家人的最新消息一覽。不論家庭成員們</w:t>
      </w:r>
      <w:ins w:id="28" w:author="BeBe" w:date="2012-10-23T14:04:00Z">
        <w:r>
          <w:rPr>
            <w:rFonts w:asciiTheme="minorEastAsia" w:hAnsiTheme="minorEastAsia" w:cs="新細明體" w:hint="eastAsia"/>
            <w:kern w:val="0"/>
            <w:sz w:val="20"/>
            <w:szCs w:val="20"/>
          </w:rPr>
          <w:t>居</w:t>
        </w:r>
      </w:ins>
      <w:r w:rsidRPr="00D91442">
        <w:rPr>
          <w:rFonts w:asciiTheme="minorEastAsia" w:hAnsiTheme="minorEastAsia" w:cs="新細明體" w:hint="eastAsia"/>
          <w:kern w:val="0"/>
          <w:sz w:val="20"/>
          <w:szCs w:val="20"/>
        </w:rPr>
        <w:t>住</w:t>
      </w:r>
      <w:del w:id="29" w:author="BeBe" w:date="2012-10-23T14:04:00Z">
        <w:r w:rsidRPr="00D91442" w:rsidDel="00C86230">
          <w:rPr>
            <w:rFonts w:asciiTheme="minorEastAsia" w:hAnsiTheme="minorEastAsia" w:cs="新細明體" w:hint="eastAsia"/>
            <w:kern w:val="0"/>
            <w:sz w:val="20"/>
            <w:szCs w:val="20"/>
          </w:rPr>
          <w:delText>的</w:delText>
        </w:r>
      </w:del>
      <w:ins w:id="30" w:author="BeBe" w:date="2012-10-23T14:04:00Z">
        <w:r>
          <w:rPr>
            <w:rFonts w:asciiTheme="minorEastAsia" w:hAnsiTheme="minorEastAsia" w:cs="新細明體" w:hint="eastAsia"/>
            <w:kern w:val="0"/>
            <w:sz w:val="20"/>
            <w:szCs w:val="20"/>
          </w:rPr>
          <w:t>距離</w:t>
        </w:r>
      </w:ins>
      <w:del w:id="31" w:author="BeBe" w:date="2012-10-23T14:05:00Z">
        <w:r w:rsidRPr="00D91442" w:rsidDel="00C86230">
          <w:rPr>
            <w:rFonts w:asciiTheme="minorEastAsia" w:hAnsiTheme="minorEastAsia" w:cs="新細明體" w:hint="eastAsia"/>
            <w:kern w:val="0"/>
            <w:sz w:val="20"/>
            <w:szCs w:val="20"/>
          </w:rPr>
          <w:delText>多近多</w:delText>
        </w:r>
      </w:del>
      <w:r w:rsidRPr="00D91442">
        <w:rPr>
          <w:rFonts w:asciiTheme="minorEastAsia" w:hAnsiTheme="minorEastAsia" w:cs="新細明體" w:hint="eastAsia"/>
          <w:kern w:val="0"/>
          <w:sz w:val="20"/>
          <w:szCs w:val="20"/>
        </w:rPr>
        <w:t>遠</w:t>
      </w:r>
      <w:ins w:id="32" w:author="BeBe" w:date="2012-10-23T14:05:00Z">
        <w:r>
          <w:rPr>
            <w:rFonts w:asciiTheme="minorEastAsia" w:hAnsiTheme="minorEastAsia" w:cs="新細明體" w:hint="eastAsia"/>
            <w:kern w:val="0"/>
            <w:sz w:val="20"/>
            <w:szCs w:val="20"/>
          </w:rPr>
          <w:t>近</w:t>
        </w:r>
      </w:ins>
      <w:ins w:id="33" w:author="BeBe" w:date="2012-10-10T17:46:00Z">
        <w:r>
          <w:rPr>
            <w:rFonts w:asciiTheme="minorEastAsia" w:hAnsiTheme="minorEastAsia" w:cs="MingStd-W5" w:hint="eastAsia"/>
            <w:kern w:val="0"/>
            <w:sz w:val="20"/>
            <w:szCs w:val="20"/>
          </w:rPr>
          <w:t>，</w:t>
        </w:r>
      </w:ins>
      <w:del w:id="34"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或是忙碌到沒有辦法撥空和家人相處</w:t>
      </w:r>
      <w:ins w:id="35" w:author="BeBe" w:date="2012-10-10T17:46:00Z">
        <w:r>
          <w:rPr>
            <w:rFonts w:asciiTheme="minorEastAsia" w:hAnsiTheme="minorEastAsia" w:cs="MingStd-W5" w:hint="eastAsia"/>
            <w:kern w:val="0"/>
            <w:sz w:val="20"/>
            <w:szCs w:val="20"/>
          </w:rPr>
          <w:t>，</w:t>
        </w:r>
      </w:ins>
      <w:del w:id="36"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只要利用隨身裝置上傳最近照片</w:t>
      </w:r>
      <w:ins w:id="37" w:author="BeBe" w:date="2012-10-10T17:46:00Z">
        <w:r>
          <w:rPr>
            <w:rFonts w:asciiTheme="minorEastAsia" w:hAnsiTheme="minorEastAsia" w:cs="MingStd-W5" w:hint="eastAsia"/>
            <w:kern w:val="0"/>
            <w:sz w:val="20"/>
            <w:szCs w:val="20"/>
          </w:rPr>
          <w:t>，</w:t>
        </w:r>
      </w:ins>
      <w:del w:id="38"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家人就可以在不打擾到對方的情況下</w:t>
      </w:r>
      <w:ins w:id="39" w:author="BeBe" w:date="2012-10-10T17:46:00Z">
        <w:r>
          <w:rPr>
            <w:rFonts w:asciiTheme="minorEastAsia" w:hAnsiTheme="minorEastAsia" w:cs="MingStd-W5" w:hint="eastAsia"/>
            <w:kern w:val="0"/>
            <w:sz w:val="20"/>
            <w:szCs w:val="20"/>
          </w:rPr>
          <w:t>，</w:t>
        </w:r>
      </w:ins>
      <w:del w:id="40"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知道彼此最近的生活近況。另外</w:t>
      </w:r>
      <w:ins w:id="41" w:author="BeBe" w:date="2012-10-10T17:46:00Z">
        <w:r>
          <w:rPr>
            <w:rFonts w:asciiTheme="minorEastAsia" w:hAnsiTheme="minorEastAsia" w:cs="MingStd-W5" w:hint="eastAsia"/>
            <w:kern w:val="0"/>
            <w:sz w:val="20"/>
            <w:szCs w:val="20"/>
          </w:rPr>
          <w:t>，</w:t>
        </w:r>
      </w:ins>
      <w:del w:id="42"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在新訊息中間會安插驚喜照片</w:t>
      </w:r>
      <w:ins w:id="43" w:author="BeBe" w:date="2012-10-10T17:46:00Z">
        <w:r>
          <w:rPr>
            <w:rFonts w:asciiTheme="minorEastAsia" w:hAnsiTheme="minorEastAsia" w:cs="MingStd-W5" w:hint="eastAsia"/>
            <w:kern w:val="0"/>
            <w:sz w:val="20"/>
            <w:szCs w:val="20"/>
          </w:rPr>
          <w:t>，</w:t>
        </w:r>
      </w:ins>
      <w:del w:id="44"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由系統隨機從很久沒看的照片、某年的同一天的照片等相關屬性揀出使用者可能有興趣的照片</w:t>
      </w:r>
      <w:ins w:id="45" w:author="BeBe" w:date="2012-10-10T17:46:00Z">
        <w:r>
          <w:rPr>
            <w:rFonts w:asciiTheme="minorEastAsia" w:hAnsiTheme="minorEastAsia" w:cs="MingStd-W5" w:hint="eastAsia"/>
            <w:kern w:val="0"/>
            <w:sz w:val="20"/>
            <w:szCs w:val="20"/>
          </w:rPr>
          <w:t>，</w:t>
        </w:r>
      </w:ins>
      <w:del w:id="46"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讓使用者不只是瀏覽成員的新消息</w:t>
      </w:r>
      <w:ins w:id="47" w:author="BeBe" w:date="2012-10-10T17:46:00Z">
        <w:r>
          <w:rPr>
            <w:rFonts w:asciiTheme="minorEastAsia" w:hAnsiTheme="minorEastAsia" w:cs="MingStd-W5" w:hint="eastAsia"/>
            <w:kern w:val="0"/>
            <w:sz w:val="20"/>
            <w:szCs w:val="20"/>
          </w:rPr>
          <w:t>，</w:t>
        </w:r>
      </w:ins>
      <w:del w:id="48" w:author="BeBe" w:date="2012-10-10T17:46:00Z">
        <w:r w:rsidRPr="00D91442" w:rsidDel="008B5B6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更能透過驚喜照片喚醒一些被塵封的共同回憶。</w:t>
      </w:r>
    </w:p>
    <w:p w:rsidR="00BD4964" w:rsidRPr="00D91442" w:rsidRDefault="00BD4964" w:rsidP="00BD4964">
      <w:pPr>
        <w:autoSpaceDE w:val="0"/>
        <w:autoSpaceDN w:val="0"/>
        <w:adjustRightInd w:val="0"/>
        <w:snapToGrid w:val="0"/>
        <w:rPr>
          <w:rFonts w:asciiTheme="minorEastAsia" w:hAnsiTheme="minorEastAsia" w:cs="Hei-Lt-HK-BF"/>
          <w:kern w:val="0"/>
          <w:sz w:val="20"/>
          <w:szCs w:val="20"/>
        </w:rPr>
      </w:pPr>
    </w:p>
    <w:p w:rsidR="00BD4964" w:rsidRPr="00BD4964" w:rsidRDefault="00BD4964" w:rsidP="00BD4964">
      <w:pPr>
        <w:autoSpaceDE w:val="0"/>
        <w:autoSpaceDN w:val="0"/>
        <w:adjustRightInd w:val="0"/>
        <w:snapToGrid w:val="0"/>
        <w:rPr>
          <w:rFonts w:asciiTheme="minorEastAsia" w:hAnsiTheme="minorEastAsia" w:cs="新細明體"/>
          <w:b/>
          <w:kern w:val="0"/>
          <w:szCs w:val="24"/>
        </w:rPr>
      </w:pPr>
      <w:r w:rsidRPr="00BD4964">
        <w:rPr>
          <w:rFonts w:asciiTheme="minorEastAsia" w:hAnsiTheme="minorEastAsia" w:cs="新細明體" w:hint="eastAsia"/>
          <w:b/>
          <w:kern w:val="0"/>
          <w:szCs w:val="24"/>
        </w:rPr>
        <w:t>2. 時光機</w:t>
      </w:r>
    </w:p>
    <w:p w:rsidR="00BD4964" w:rsidRPr="00D91442" w:rsidRDefault="00BD4964" w:rsidP="00BD496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「時光機」</w:t>
      </w:r>
      <w:proofErr w:type="gramStart"/>
      <w:ins w:id="49" w:author="BeBe" w:date="2012-10-23T14:06:00Z">
        <w:r>
          <w:rPr>
            <w:rFonts w:asciiTheme="minorEastAsia" w:hAnsiTheme="minorEastAsia" w:cs="新細明體" w:hint="eastAsia"/>
            <w:kern w:val="0"/>
            <w:sz w:val="20"/>
            <w:szCs w:val="20"/>
          </w:rPr>
          <w:t>──</w:t>
        </w:r>
      </w:ins>
      <w:proofErr w:type="gramEnd"/>
      <w:del w:id="50" w:author="BeBe" w:date="2012-10-23T14:06:00Z">
        <w:r w:rsidRPr="00D91442" w:rsidDel="00C86230">
          <w:rPr>
            <w:rFonts w:asciiTheme="minorEastAsia" w:hAnsiTheme="minorEastAsia" w:cs="新細明體" w:hint="eastAsia"/>
            <w:kern w:val="0"/>
            <w:sz w:val="20"/>
            <w:szCs w:val="20"/>
          </w:rPr>
          <w:delText>是</w:delText>
        </w:r>
      </w:del>
      <w:r w:rsidRPr="00D91442">
        <w:rPr>
          <w:rFonts w:asciiTheme="minorEastAsia" w:hAnsiTheme="minorEastAsia" w:cs="新細明體" w:hint="eastAsia"/>
          <w:kern w:val="0"/>
          <w:sz w:val="20"/>
          <w:szCs w:val="20"/>
        </w:rPr>
        <w:t>讓使用者搜尋</w:t>
      </w:r>
      <w:r w:rsidRPr="00D91442">
        <w:rPr>
          <w:rFonts w:asciiTheme="minorEastAsia" w:hAnsiTheme="minorEastAsia" w:cs="Hei-Lt-HK-BF"/>
          <w:kern w:val="0"/>
          <w:sz w:val="20"/>
          <w:szCs w:val="20"/>
        </w:rPr>
        <w:t>Family</w:t>
      </w:r>
      <w:r>
        <w:rPr>
          <w:rFonts w:asciiTheme="minorEastAsia" w:hAnsiTheme="minorEastAsia" w:cs="Hei-Lt-HK-BF" w:hint="eastAsia"/>
          <w:kern w:val="0"/>
          <w:sz w:val="20"/>
          <w:szCs w:val="20"/>
        </w:rPr>
        <w:t xml:space="preserve"> </w:t>
      </w:r>
      <w:r w:rsidRPr="00D91442">
        <w:rPr>
          <w:rFonts w:asciiTheme="minorEastAsia" w:hAnsiTheme="minorEastAsia" w:cs="Hei-Lt-HK-BF"/>
          <w:kern w:val="0"/>
          <w:sz w:val="20"/>
          <w:szCs w:val="20"/>
        </w:rPr>
        <w:t>Memory</w:t>
      </w:r>
      <w:r w:rsidRPr="00D91442">
        <w:rPr>
          <w:rFonts w:asciiTheme="minorEastAsia" w:hAnsiTheme="minorEastAsia" w:cs="新細明體" w:hint="eastAsia"/>
          <w:kern w:val="0"/>
          <w:sz w:val="20"/>
          <w:szCs w:val="20"/>
        </w:rPr>
        <w:t>的所有相片</w:t>
      </w:r>
      <w:ins w:id="51" w:author="BeBe" w:date="2012-10-23T14:06:00Z">
        <w:r>
          <w:rPr>
            <w:rFonts w:asciiTheme="minorEastAsia" w:hAnsiTheme="minorEastAsia" w:cs="MingStd-W5" w:hint="eastAsia"/>
            <w:kern w:val="0"/>
            <w:sz w:val="20"/>
            <w:szCs w:val="20"/>
          </w:rPr>
          <w:t>，</w:t>
        </w:r>
      </w:ins>
      <w:del w:id="52" w:author="BeBe" w:date="2012-10-23T14:06: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透過多種方式找尋自己感興趣的影像</w:t>
      </w:r>
      <w:ins w:id="53" w:author="BeBe" w:date="2012-10-23T14:06:00Z">
        <w:r>
          <w:rPr>
            <w:rFonts w:asciiTheme="minorEastAsia" w:hAnsiTheme="minorEastAsia" w:cs="MingStd-W5" w:hint="eastAsia"/>
            <w:kern w:val="0"/>
            <w:sz w:val="20"/>
            <w:szCs w:val="20"/>
          </w:rPr>
          <w:t>，</w:t>
        </w:r>
      </w:ins>
      <w:del w:id="54" w:author="BeBe" w:date="2012-10-23T14:06:00Z">
        <w:r w:rsidRPr="00D91442" w:rsidDel="00C86230">
          <w:rPr>
            <w:rFonts w:asciiTheme="minorEastAsia" w:hAnsiTheme="minorEastAsia" w:cs="Hei-Lt-HK-BF"/>
            <w:kern w:val="0"/>
            <w:sz w:val="20"/>
            <w:szCs w:val="20"/>
          </w:rPr>
          <w:delText>,</w:delText>
        </w:r>
        <w:r w:rsidRPr="00D91442" w:rsidDel="00C86230">
          <w:rPr>
            <w:rFonts w:asciiTheme="minorEastAsia" w:hAnsiTheme="minorEastAsia" w:cs="新細明體" w:hint="eastAsia"/>
            <w:kern w:val="0"/>
            <w:sz w:val="20"/>
            <w:szCs w:val="20"/>
          </w:rPr>
          <w:delText>可以透過</w:delText>
        </w:r>
      </w:del>
      <w:r w:rsidRPr="00D91442">
        <w:rPr>
          <w:rFonts w:asciiTheme="minorEastAsia" w:hAnsiTheme="minorEastAsia" w:cs="新細明體" w:hint="eastAsia"/>
          <w:kern w:val="0"/>
          <w:sz w:val="20"/>
          <w:szCs w:val="20"/>
        </w:rPr>
        <w:t>選擇關注對象、關鍵字搜尋並搭配時間軸輔助</w:t>
      </w:r>
      <w:ins w:id="55" w:author="BeBe" w:date="2012-10-23T14:06:00Z">
        <w:r>
          <w:rPr>
            <w:rFonts w:asciiTheme="minorEastAsia" w:hAnsiTheme="minorEastAsia" w:cs="MingStd-W5" w:hint="eastAsia"/>
            <w:kern w:val="0"/>
            <w:sz w:val="20"/>
            <w:szCs w:val="20"/>
          </w:rPr>
          <w:t>，</w:t>
        </w:r>
      </w:ins>
      <w:del w:id="56" w:author="BeBe" w:date="2012-10-23T14:06: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讓系統自動化</w:t>
      </w:r>
      <w:proofErr w:type="gramStart"/>
      <w:r w:rsidRPr="00D91442">
        <w:rPr>
          <w:rFonts w:asciiTheme="minorEastAsia" w:hAnsiTheme="minorEastAsia" w:cs="新細明體" w:hint="eastAsia"/>
          <w:kern w:val="0"/>
          <w:sz w:val="20"/>
          <w:szCs w:val="20"/>
        </w:rPr>
        <w:t>匯</w:t>
      </w:r>
      <w:proofErr w:type="gramEnd"/>
      <w:r w:rsidRPr="00D91442">
        <w:rPr>
          <w:rFonts w:asciiTheme="minorEastAsia" w:hAnsiTheme="minorEastAsia" w:cs="新細明體" w:hint="eastAsia"/>
          <w:kern w:val="0"/>
          <w:sz w:val="20"/>
          <w:szCs w:val="20"/>
        </w:rPr>
        <w:t>整出相關的照片</w:t>
      </w:r>
      <w:ins w:id="57" w:author="BeBe" w:date="2012-10-23T14:07:00Z">
        <w:r>
          <w:rPr>
            <w:rFonts w:asciiTheme="minorEastAsia" w:hAnsiTheme="minorEastAsia" w:cs="MingStd-W5" w:hint="eastAsia"/>
            <w:kern w:val="0"/>
            <w:sz w:val="20"/>
            <w:szCs w:val="20"/>
          </w:rPr>
          <w:t>；</w:t>
        </w:r>
      </w:ins>
      <w:del w:id="58" w:author="BeBe" w:date="2012-10-23T14:06:00Z">
        <w:r w:rsidRPr="00D91442" w:rsidDel="00C86230">
          <w:rPr>
            <w:rFonts w:asciiTheme="minorEastAsia" w:hAnsiTheme="minorEastAsia" w:cs="Hei-Lt-HK-BF"/>
            <w:kern w:val="0"/>
            <w:sz w:val="20"/>
            <w:szCs w:val="20"/>
          </w:rPr>
          <w:delText>,</w:delText>
        </w:r>
      </w:del>
      <w:del w:id="59" w:author="BeBe" w:date="2012-10-23T14:07:00Z">
        <w:r w:rsidRPr="00D91442" w:rsidDel="00C86230">
          <w:rPr>
            <w:rFonts w:asciiTheme="minorEastAsia" w:hAnsiTheme="minorEastAsia" w:cs="新細明體" w:hint="eastAsia"/>
            <w:kern w:val="0"/>
            <w:sz w:val="20"/>
            <w:szCs w:val="20"/>
          </w:rPr>
          <w:delText>並且</w:delText>
        </w:r>
      </w:del>
      <w:r w:rsidRPr="00D91442">
        <w:rPr>
          <w:rFonts w:asciiTheme="minorEastAsia" w:hAnsiTheme="minorEastAsia" w:cs="新細明體" w:hint="eastAsia"/>
          <w:kern w:val="0"/>
          <w:sz w:val="20"/>
          <w:szCs w:val="20"/>
        </w:rPr>
        <w:t>使用者可以設定多個關注對象</w:t>
      </w:r>
      <w:ins w:id="60" w:author="BeBe" w:date="2012-10-23T14:06:00Z">
        <w:r>
          <w:rPr>
            <w:rFonts w:asciiTheme="minorEastAsia" w:hAnsiTheme="minorEastAsia" w:cs="MingStd-W5" w:hint="eastAsia"/>
            <w:kern w:val="0"/>
            <w:sz w:val="20"/>
            <w:szCs w:val="20"/>
          </w:rPr>
          <w:t>，</w:t>
        </w:r>
      </w:ins>
      <w:del w:id="61" w:author="BeBe" w:date="2012-10-23T14:06:00Z">
        <w:r w:rsidRPr="00D91442" w:rsidDel="00C86230">
          <w:rPr>
            <w:rFonts w:asciiTheme="minorEastAsia" w:hAnsiTheme="minorEastAsia" w:cs="Hei-Lt-HK-BF"/>
            <w:kern w:val="0"/>
            <w:sz w:val="20"/>
            <w:szCs w:val="20"/>
          </w:rPr>
          <w:delText>,</w:delText>
        </w:r>
      </w:del>
      <w:del w:id="62" w:author="BeBe" w:date="2012-10-23T14:07:00Z">
        <w:r w:rsidRPr="00D91442" w:rsidDel="00C86230">
          <w:rPr>
            <w:rFonts w:asciiTheme="minorEastAsia" w:hAnsiTheme="minorEastAsia" w:cs="新細明體" w:hint="eastAsia"/>
            <w:kern w:val="0"/>
            <w:sz w:val="20"/>
            <w:szCs w:val="20"/>
          </w:rPr>
          <w:delText>讓使用者</w:delText>
        </w:r>
      </w:del>
      <w:r w:rsidRPr="00D91442">
        <w:rPr>
          <w:rFonts w:asciiTheme="minorEastAsia" w:hAnsiTheme="minorEastAsia" w:cs="新細明體" w:hint="eastAsia"/>
          <w:kern w:val="0"/>
          <w:sz w:val="20"/>
          <w:szCs w:val="20"/>
        </w:rPr>
        <w:t>可</w:t>
      </w:r>
      <w:del w:id="63" w:author="BeBe" w:date="2012-10-23T14:07:00Z">
        <w:r w:rsidRPr="00D91442" w:rsidDel="00C86230">
          <w:rPr>
            <w:rFonts w:asciiTheme="minorEastAsia" w:hAnsiTheme="minorEastAsia" w:cs="新細明體" w:hint="eastAsia"/>
            <w:kern w:val="0"/>
            <w:sz w:val="20"/>
            <w:szCs w:val="20"/>
          </w:rPr>
          <w:delText>以</w:delText>
        </w:r>
      </w:del>
      <w:r w:rsidRPr="00D91442">
        <w:rPr>
          <w:rFonts w:asciiTheme="minorEastAsia" w:hAnsiTheme="minorEastAsia" w:cs="新細明體" w:hint="eastAsia"/>
          <w:kern w:val="0"/>
          <w:sz w:val="20"/>
          <w:szCs w:val="20"/>
        </w:rPr>
        <w:t>更輕鬆</w:t>
      </w:r>
      <w:del w:id="64" w:author="BeBe" w:date="2012-10-23T14:07:00Z">
        <w:r w:rsidRPr="00D91442" w:rsidDel="00C86230">
          <w:rPr>
            <w:rFonts w:asciiTheme="minorEastAsia" w:hAnsiTheme="minorEastAsia" w:cs="新細明體" w:hint="eastAsia"/>
            <w:kern w:val="0"/>
            <w:sz w:val="20"/>
            <w:szCs w:val="20"/>
          </w:rPr>
          <w:delText>的</w:delText>
        </w:r>
      </w:del>
      <w:ins w:id="65" w:author="BeBe" w:date="2012-10-23T14:07:00Z">
        <w:r>
          <w:rPr>
            <w:rFonts w:asciiTheme="minorEastAsia" w:hAnsiTheme="minorEastAsia" w:cs="新細明體" w:hint="eastAsia"/>
            <w:kern w:val="0"/>
            <w:sz w:val="20"/>
            <w:szCs w:val="20"/>
          </w:rPr>
          <w:t>地</w:t>
        </w:r>
      </w:ins>
      <w:r w:rsidRPr="00D91442">
        <w:rPr>
          <w:rFonts w:asciiTheme="minorEastAsia" w:hAnsiTheme="minorEastAsia" w:cs="新細明體" w:hint="eastAsia"/>
          <w:kern w:val="0"/>
          <w:sz w:val="20"/>
          <w:szCs w:val="20"/>
        </w:rPr>
        <w:t>找到家人間互動的照片。例如同時關注「爺爺」和「孫子」</w:t>
      </w:r>
      <w:ins w:id="66" w:author="BeBe" w:date="2012-10-23T14:06:00Z">
        <w:r>
          <w:rPr>
            <w:rFonts w:asciiTheme="minorEastAsia" w:hAnsiTheme="minorEastAsia" w:cs="MingStd-W5" w:hint="eastAsia"/>
            <w:kern w:val="0"/>
            <w:sz w:val="20"/>
            <w:szCs w:val="20"/>
          </w:rPr>
          <w:t>，</w:t>
        </w:r>
      </w:ins>
      <w:del w:id="67" w:author="BeBe" w:date="2012-10-23T14:06: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即可透過系統的整理</w:t>
      </w:r>
      <w:ins w:id="68" w:author="BeBe" w:date="2012-10-23T14:06:00Z">
        <w:r>
          <w:rPr>
            <w:rFonts w:asciiTheme="minorEastAsia" w:hAnsiTheme="minorEastAsia" w:cs="MingStd-W5" w:hint="eastAsia"/>
            <w:kern w:val="0"/>
            <w:sz w:val="20"/>
            <w:szCs w:val="20"/>
          </w:rPr>
          <w:t>，</w:t>
        </w:r>
      </w:ins>
      <w:del w:id="69" w:author="BeBe" w:date="2012-10-23T14:06: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找到所分享過的相片中有</w:t>
      </w:r>
      <w:ins w:id="70" w:author="BeBe" w:date="2012-10-23T14:07:00Z">
        <w:r>
          <w:rPr>
            <w:rFonts w:asciiTheme="minorEastAsia" w:hAnsiTheme="minorEastAsia" w:cs="新細明體" w:hint="eastAsia"/>
            <w:kern w:val="0"/>
            <w:sz w:val="20"/>
            <w:szCs w:val="20"/>
          </w:rPr>
          <w:t>祖</w:t>
        </w:r>
      </w:ins>
      <w:del w:id="71" w:author="BeBe" w:date="2012-10-23T14:07:00Z">
        <w:r w:rsidRPr="00D91442" w:rsidDel="00C86230">
          <w:rPr>
            <w:rFonts w:asciiTheme="minorEastAsia" w:hAnsiTheme="minorEastAsia" w:cs="新細明體" w:hint="eastAsia"/>
            <w:kern w:val="0"/>
            <w:sz w:val="20"/>
            <w:szCs w:val="20"/>
          </w:rPr>
          <w:delText>爺</w:delText>
        </w:r>
      </w:del>
      <w:r w:rsidRPr="00D91442">
        <w:rPr>
          <w:rFonts w:asciiTheme="minorEastAsia" w:hAnsiTheme="minorEastAsia" w:cs="新細明體" w:hint="eastAsia"/>
          <w:kern w:val="0"/>
          <w:sz w:val="20"/>
          <w:szCs w:val="20"/>
        </w:rPr>
        <w:t>孫共處的相片</w:t>
      </w:r>
      <w:ins w:id="72" w:author="BeBe" w:date="2012-10-23T14:06:00Z">
        <w:r>
          <w:rPr>
            <w:rFonts w:asciiTheme="minorEastAsia" w:hAnsiTheme="minorEastAsia" w:cs="MingStd-W5" w:hint="eastAsia"/>
            <w:kern w:val="0"/>
            <w:sz w:val="20"/>
            <w:szCs w:val="20"/>
          </w:rPr>
          <w:t>，</w:t>
        </w:r>
      </w:ins>
      <w:del w:id="73" w:author="BeBe" w:date="2012-10-23T14:06: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讓使用者能有效</w:t>
      </w:r>
      <w:del w:id="74" w:author="BeBe" w:date="2012-10-23T14:07:00Z">
        <w:r w:rsidRPr="00D91442" w:rsidDel="00C86230">
          <w:rPr>
            <w:rFonts w:asciiTheme="minorEastAsia" w:hAnsiTheme="minorEastAsia" w:cs="新細明體" w:hint="eastAsia"/>
            <w:kern w:val="0"/>
            <w:sz w:val="20"/>
            <w:szCs w:val="20"/>
          </w:rPr>
          <w:delText>的</w:delText>
        </w:r>
      </w:del>
      <w:ins w:id="75" w:author="BeBe" w:date="2012-10-23T14:07:00Z">
        <w:r>
          <w:rPr>
            <w:rFonts w:asciiTheme="minorEastAsia" w:hAnsiTheme="minorEastAsia" w:cs="新細明體" w:hint="eastAsia"/>
            <w:kern w:val="0"/>
            <w:sz w:val="20"/>
            <w:szCs w:val="20"/>
          </w:rPr>
          <w:t>地</w:t>
        </w:r>
      </w:ins>
      <w:r w:rsidRPr="00D91442">
        <w:rPr>
          <w:rFonts w:asciiTheme="minorEastAsia" w:hAnsiTheme="minorEastAsia" w:cs="新細明體" w:hint="eastAsia"/>
          <w:kern w:val="0"/>
          <w:sz w:val="20"/>
          <w:szCs w:val="20"/>
        </w:rPr>
        <w:t>在眾多照片中尋找自己想要的照片。</w:t>
      </w:r>
    </w:p>
    <w:p w:rsidR="00F10E43" w:rsidRDefault="00F10E43" w:rsidP="00F10E43">
      <w:pPr>
        <w:rPr>
          <w:rFonts w:asciiTheme="minorEastAsia" w:hAnsiTheme="minorEastAsia" w:hint="eastAsia"/>
          <w:sz w:val="20"/>
          <w:szCs w:val="20"/>
        </w:rPr>
      </w:pPr>
    </w:p>
    <w:p w:rsidR="00BD4964" w:rsidRPr="00BD4964" w:rsidRDefault="00BD4964" w:rsidP="00F10E43">
      <w:pPr>
        <w:rPr>
          <w:rFonts w:asciiTheme="minorEastAsia" w:hAnsiTheme="minorEastAsia"/>
          <w:sz w:val="20"/>
          <w:szCs w:val="20"/>
        </w:rPr>
      </w:pPr>
    </w:p>
    <w:p w:rsidR="00852A70"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設計流程</w:t>
      </w:r>
    </w:p>
    <w:p w:rsidR="00F10E43" w:rsidRDefault="007F7649" w:rsidP="00F10E43">
      <w:pPr>
        <w:autoSpaceDE w:val="0"/>
        <w:autoSpaceDN w:val="0"/>
        <w:adjustRightInd w:val="0"/>
        <w:snapToGrid w:val="0"/>
        <w:rPr>
          <w:rFonts w:asciiTheme="minorEastAsia" w:hAnsiTheme="minorEastAsia" w:cs="新細明體" w:hint="eastAsia"/>
          <w:b/>
          <w:kern w:val="0"/>
          <w:sz w:val="28"/>
          <w:szCs w:val="28"/>
        </w:rPr>
      </w:pPr>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tep1 Topic Search</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sidRPr="00790CBD">
        <w:rPr>
          <w:rFonts w:asciiTheme="minorEastAsia" w:hAnsiTheme="minorEastAsia" w:cs="新細明體" w:hint="eastAsia"/>
          <w:kern w:val="0"/>
          <w:sz w:val="20"/>
          <w:szCs w:val="20"/>
        </w:rPr>
        <w:t>【醞釀期】</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sidRPr="00790CBD">
        <w:rPr>
          <w:rFonts w:asciiTheme="minorEastAsia" w:hAnsiTheme="minorEastAsia" w:cs="新細明體" w:hint="eastAsia"/>
          <w:kern w:val="0"/>
          <w:sz w:val="20"/>
          <w:szCs w:val="20"/>
        </w:rPr>
        <w:t>社會、經濟、科技的未來趨勢</w:t>
      </w:r>
      <w:r w:rsidRPr="00790CBD">
        <w:rPr>
          <w:rFonts w:asciiTheme="minorEastAsia" w:hAnsiTheme="minorEastAsia" w:cs="新細明體"/>
          <w:kern w:val="0"/>
          <w:sz w:val="20"/>
          <w:szCs w:val="20"/>
        </w:rPr>
        <w:t xml:space="preserve"> SET Top 10</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應用程式概念衍生</w:t>
      </w:r>
      <w:r w:rsidRPr="00790CBD">
        <w:rPr>
          <w:rFonts w:asciiTheme="minorEastAsia" w:hAnsiTheme="minorEastAsia" w:cs="新細明體"/>
          <w:kern w:val="0"/>
          <w:sz w:val="20"/>
          <w:szCs w:val="20"/>
        </w:rPr>
        <w:t>App Concept Generation</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w:t>
      </w:r>
      <w:r w:rsidRPr="00F10E43">
        <w:rPr>
          <w:rFonts w:asciiTheme="minorEastAsia" w:hAnsiTheme="minorEastAsia" w:cs="新細明體"/>
          <w:kern w:val="0"/>
          <w:sz w:val="20"/>
          <w:szCs w:val="20"/>
        </w:rPr>
        <w:t>Brain Storming</w:t>
      </w:r>
      <w:r w:rsidRPr="00C5717C">
        <w:rPr>
          <w:rFonts w:asciiTheme="minorEastAsia" w:hAnsiTheme="minorEastAsia" w:cs="新細明體" w:hint="eastAsia"/>
          <w:kern w:val="0"/>
          <w:sz w:val="20"/>
          <w:szCs w:val="20"/>
        </w:rPr>
        <w:t>】</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del w:id="76" w:author="BeBe" w:date="2012-10-23T14:08:00Z">
        <w:r w:rsidRPr="00D91442" w:rsidDel="00C86230">
          <w:rPr>
            <w:rFonts w:asciiTheme="minorEastAsia" w:hAnsiTheme="minorEastAsia" w:cs="新細明體" w:hint="eastAsia"/>
            <w:kern w:val="0"/>
            <w:sz w:val="20"/>
            <w:szCs w:val="20"/>
          </w:rPr>
          <w:delText>開發一款應用程式</w:delText>
        </w:r>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一頭埋進</w:t>
      </w:r>
      <w:del w:id="77" w:author="BeBe" w:date="2012-10-23T14:08:00Z">
        <w:r w:rsidRPr="00D91442" w:rsidDel="00C86230">
          <w:rPr>
            <w:rFonts w:asciiTheme="minorEastAsia" w:hAnsiTheme="minorEastAsia" w:cs="新細明體" w:hint="eastAsia"/>
            <w:kern w:val="0"/>
            <w:sz w:val="20"/>
            <w:szCs w:val="20"/>
          </w:rPr>
          <w:delText>去</w:delText>
        </w:r>
      </w:del>
      <w:ins w:id="78" w:author="BeBe" w:date="2012-10-23T14:08:00Z">
        <w:r>
          <w:rPr>
            <w:rFonts w:asciiTheme="minorEastAsia" w:hAnsiTheme="minorEastAsia" w:cs="新細明體" w:hint="eastAsia"/>
            <w:kern w:val="0"/>
            <w:sz w:val="20"/>
            <w:szCs w:val="20"/>
          </w:rPr>
          <w:t>開發一款應用程式</w:t>
        </w:r>
      </w:ins>
      <w:r w:rsidRPr="00D91442">
        <w:rPr>
          <w:rFonts w:asciiTheme="minorEastAsia" w:hAnsiTheme="minorEastAsia" w:cs="新細明體" w:hint="eastAsia"/>
          <w:kern w:val="0"/>
          <w:sz w:val="20"/>
          <w:szCs w:val="20"/>
        </w:rPr>
        <w:t>之前</w:t>
      </w:r>
      <w:ins w:id="79" w:author="BeBe" w:date="2012-10-23T14:08:00Z">
        <w:r>
          <w:rPr>
            <w:rFonts w:asciiTheme="minorEastAsia" w:hAnsiTheme="minorEastAsia" w:cs="MingStd-W5" w:hint="eastAsia"/>
            <w:kern w:val="0"/>
            <w:sz w:val="20"/>
            <w:szCs w:val="20"/>
          </w:rPr>
          <w:t>，</w:t>
        </w:r>
      </w:ins>
      <w:del w:id="80"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必須先對使用者需求有所瞭解</w:t>
      </w:r>
      <w:ins w:id="81" w:author="BeBe" w:date="2012-10-23T14:08:00Z">
        <w:r>
          <w:rPr>
            <w:rFonts w:asciiTheme="minorEastAsia" w:hAnsiTheme="minorEastAsia" w:cs="MingStd-W5" w:hint="eastAsia"/>
            <w:kern w:val="0"/>
            <w:sz w:val="20"/>
            <w:szCs w:val="20"/>
          </w:rPr>
          <w:t>，</w:t>
        </w:r>
      </w:ins>
      <w:del w:id="82" w:author="BeBe" w:date="2012-10-23T14:08:00Z">
        <w:r w:rsidRPr="00D91442" w:rsidDel="00C86230">
          <w:rPr>
            <w:rFonts w:asciiTheme="minorEastAsia" w:hAnsiTheme="minorEastAsia" w:cs="Hei-Lt-HK-BF"/>
            <w:kern w:val="0"/>
            <w:sz w:val="20"/>
            <w:szCs w:val="20"/>
          </w:rPr>
          <w:delText>,</w:delText>
        </w:r>
      </w:del>
      <w:del w:id="83" w:author="BeBe" w:date="2012-10-23T14:09:00Z">
        <w:r w:rsidRPr="00D91442" w:rsidDel="00C86230">
          <w:rPr>
            <w:rFonts w:asciiTheme="minorEastAsia" w:hAnsiTheme="minorEastAsia" w:cs="新細明體" w:hint="eastAsia"/>
            <w:kern w:val="0"/>
            <w:sz w:val="20"/>
            <w:szCs w:val="20"/>
          </w:rPr>
          <w:delText>因此</w:delText>
        </w:r>
      </w:del>
      <w:r w:rsidRPr="00D91442">
        <w:rPr>
          <w:rFonts w:asciiTheme="minorEastAsia" w:hAnsiTheme="minorEastAsia" w:cs="新細明體" w:hint="eastAsia"/>
          <w:kern w:val="0"/>
          <w:sz w:val="20"/>
          <w:szCs w:val="20"/>
        </w:rPr>
        <w:t>在課堂初期</w:t>
      </w:r>
      <w:ins w:id="84" w:author="BeBe" w:date="2012-10-23T14:08:00Z">
        <w:r>
          <w:rPr>
            <w:rFonts w:asciiTheme="minorEastAsia" w:hAnsiTheme="minorEastAsia" w:cs="MingStd-W5" w:hint="eastAsia"/>
            <w:kern w:val="0"/>
            <w:sz w:val="20"/>
            <w:szCs w:val="20"/>
          </w:rPr>
          <w:t>，</w:t>
        </w:r>
      </w:ins>
      <w:del w:id="85"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著重的是如何拉開同學們的視野</w:t>
      </w:r>
      <w:ins w:id="86" w:author="BeBe" w:date="2012-10-23T14:08:00Z">
        <w:r>
          <w:rPr>
            <w:rFonts w:asciiTheme="minorEastAsia" w:hAnsiTheme="minorEastAsia" w:cs="MingStd-W5" w:hint="eastAsia"/>
            <w:kern w:val="0"/>
            <w:sz w:val="20"/>
            <w:szCs w:val="20"/>
          </w:rPr>
          <w:t>，</w:t>
        </w:r>
      </w:ins>
      <w:del w:id="87"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先不去討論技術、或設計上的細節</w:t>
      </w:r>
      <w:ins w:id="88" w:author="BeBe" w:date="2012-10-23T14:08:00Z">
        <w:r>
          <w:rPr>
            <w:rFonts w:asciiTheme="minorEastAsia" w:hAnsiTheme="minorEastAsia" w:cs="MingStd-W5" w:hint="eastAsia"/>
            <w:kern w:val="0"/>
            <w:sz w:val="20"/>
            <w:szCs w:val="20"/>
          </w:rPr>
          <w:t>，</w:t>
        </w:r>
      </w:ins>
      <w:del w:id="89"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而是如何從大處著眼。因此</w:t>
      </w:r>
      <w:ins w:id="90" w:author="BeBe" w:date="2012-10-23T14:08:00Z">
        <w:r>
          <w:rPr>
            <w:rFonts w:asciiTheme="minorEastAsia" w:hAnsiTheme="minorEastAsia" w:cs="MingStd-W5" w:hint="eastAsia"/>
            <w:kern w:val="0"/>
            <w:sz w:val="20"/>
            <w:szCs w:val="20"/>
          </w:rPr>
          <w:t>，</w:t>
        </w:r>
      </w:ins>
      <w:del w:id="91"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前兩</w:t>
      </w:r>
      <w:proofErr w:type="gramStart"/>
      <w:r w:rsidRPr="00D91442">
        <w:rPr>
          <w:rFonts w:asciiTheme="minorEastAsia" w:hAnsiTheme="minorEastAsia" w:cs="新細明體" w:hint="eastAsia"/>
          <w:kern w:val="0"/>
          <w:sz w:val="20"/>
          <w:szCs w:val="20"/>
        </w:rPr>
        <w:t>週</w:t>
      </w:r>
      <w:proofErr w:type="gramEnd"/>
      <w:r w:rsidRPr="00D91442">
        <w:rPr>
          <w:rFonts w:asciiTheme="minorEastAsia" w:hAnsiTheme="minorEastAsia" w:cs="新細明體" w:hint="eastAsia"/>
          <w:kern w:val="0"/>
          <w:sz w:val="20"/>
          <w:szCs w:val="20"/>
        </w:rPr>
        <w:t>透過小組腦力激盪</w:t>
      </w:r>
      <w:ins w:id="92" w:author="BeBe" w:date="2012-10-23T14:08:00Z">
        <w:r>
          <w:rPr>
            <w:rFonts w:asciiTheme="minorEastAsia" w:hAnsiTheme="minorEastAsia" w:cs="MingStd-W5" w:hint="eastAsia"/>
            <w:kern w:val="0"/>
            <w:sz w:val="20"/>
            <w:szCs w:val="20"/>
          </w:rPr>
          <w:t>，</w:t>
        </w:r>
      </w:ins>
      <w:del w:id="93"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我們針對三個面向</w:t>
      </w:r>
      <w:r w:rsidRPr="00C5717C">
        <w:rPr>
          <w:rFonts w:asciiTheme="minorEastAsia" w:hAnsiTheme="minorEastAsia" w:cs="新細明體" w:hint="eastAsia"/>
          <w:kern w:val="0"/>
          <w:sz w:val="20"/>
          <w:szCs w:val="20"/>
        </w:rPr>
        <w:t>「社會」、「經濟」、「</w:t>
      </w:r>
      <w:r>
        <w:rPr>
          <w:rFonts w:asciiTheme="minorEastAsia" w:hAnsiTheme="minorEastAsia" w:cs="新細明體" w:hint="eastAsia"/>
          <w:kern w:val="0"/>
          <w:sz w:val="20"/>
          <w:szCs w:val="20"/>
        </w:rPr>
        <w:t>科技</w:t>
      </w:r>
      <w:r w:rsidRPr="00C5717C">
        <w:rPr>
          <w:rFonts w:asciiTheme="minorEastAsia" w:hAnsiTheme="minorEastAsia" w:cs="新細明體" w:hint="eastAsia"/>
          <w:kern w:val="0"/>
          <w:sz w:val="20"/>
          <w:szCs w:val="20"/>
        </w:rPr>
        <w:t>」</w:t>
      </w:r>
      <w:ins w:id="94" w:author="BeBe" w:date="2012-10-23T14:08:00Z">
        <w:r>
          <w:rPr>
            <w:rFonts w:asciiTheme="minorEastAsia" w:hAnsiTheme="minorEastAsia" w:cs="MingStd-W5" w:hint="eastAsia"/>
            <w:kern w:val="0"/>
            <w:sz w:val="20"/>
            <w:szCs w:val="20"/>
          </w:rPr>
          <w:t>，</w:t>
        </w:r>
      </w:ins>
      <w:del w:id="95"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討論出當下所發生的趨勢及其背後所造成的效應</w:t>
      </w:r>
      <w:ins w:id="96" w:author="BeBe" w:date="2012-10-23T14:08:00Z">
        <w:r>
          <w:rPr>
            <w:rFonts w:asciiTheme="minorEastAsia" w:hAnsiTheme="minorEastAsia" w:cs="MingStd-W5" w:hint="eastAsia"/>
            <w:kern w:val="0"/>
            <w:sz w:val="20"/>
            <w:szCs w:val="20"/>
          </w:rPr>
          <w:t>，</w:t>
        </w:r>
      </w:ins>
      <w:del w:id="97"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透過宏觀的探討可以拉大視野</w:t>
      </w:r>
      <w:ins w:id="98" w:author="BeBe" w:date="2012-10-23T14:08:00Z">
        <w:r>
          <w:rPr>
            <w:rFonts w:asciiTheme="minorEastAsia" w:hAnsiTheme="minorEastAsia" w:cs="MingStd-W5" w:hint="eastAsia"/>
            <w:kern w:val="0"/>
            <w:sz w:val="20"/>
            <w:szCs w:val="20"/>
          </w:rPr>
          <w:t>，</w:t>
        </w:r>
      </w:ins>
      <w:del w:id="99"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並在過程中自問</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「若要開發一個新的應用程式</w:t>
      </w:r>
      <w:ins w:id="100" w:author="BeBe" w:date="2012-10-23T14:08:00Z">
        <w:r>
          <w:rPr>
            <w:rFonts w:asciiTheme="minorEastAsia" w:hAnsiTheme="minorEastAsia" w:cs="MingStd-W5" w:hint="eastAsia"/>
            <w:kern w:val="0"/>
            <w:sz w:val="20"/>
            <w:szCs w:val="20"/>
          </w:rPr>
          <w:t>，</w:t>
        </w:r>
      </w:ins>
      <w:del w:id="101" w:author="BeBe" w:date="2012-10-23T14:08:00Z">
        <w:r w:rsidRPr="00D91442" w:rsidDel="00C8623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能夠產生的影響力會是什麼？有多深？」也就是老師在課堂中不斷強調的「社會影響力</w:t>
      </w:r>
      <w:del w:id="102" w:author="BeBe" w:date="2012-10-23T14:09:00Z">
        <w:r w:rsidRPr="00D91442" w:rsidDel="009E203C">
          <w:rPr>
            <w:rFonts w:asciiTheme="minorEastAsia" w:hAnsiTheme="minorEastAsia" w:cs="新細明體" w:hint="eastAsia"/>
            <w:kern w:val="0"/>
            <w:sz w:val="20"/>
            <w:szCs w:val="20"/>
          </w:rPr>
          <w:delText>。</w:delText>
        </w:r>
      </w:del>
      <w:r w:rsidRPr="00D91442">
        <w:rPr>
          <w:rFonts w:asciiTheme="minorEastAsia" w:hAnsiTheme="minorEastAsia" w:cs="新細明體" w:hint="eastAsia"/>
          <w:kern w:val="0"/>
          <w:sz w:val="20"/>
          <w:szCs w:val="20"/>
        </w:rPr>
        <w:t>」</w:t>
      </w:r>
      <w:ins w:id="103" w:author="BeBe" w:date="2012-10-23T14:09:00Z">
        <w:r w:rsidRPr="00D91442">
          <w:rPr>
            <w:rFonts w:asciiTheme="minorEastAsia" w:hAnsiTheme="minorEastAsia" w:cs="新細明體" w:hint="eastAsia"/>
            <w:kern w:val="0"/>
            <w:sz w:val="20"/>
            <w:szCs w:val="20"/>
          </w:rPr>
          <w:t>。</w:t>
        </w:r>
      </w:ins>
    </w:p>
    <w:p w:rsidR="00790CBD" w:rsidRDefault="00790CBD" w:rsidP="00F10E43">
      <w:pPr>
        <w:autoSpaceDE w:val="0"/>
        <w:autoSpaceDN w:val="0"/>
        <w:adjustRightInd w:val="0"/>
        <w:snapToGrid w:val="0"/>
        <w:rPr>
          <w:rFonts w:asciiTheme="minorEastAsia" w:hAnsiTheme="minorEastAsia" w:cs="新細明體" w:hint="eastAsia"/>
          <w:kern w:val="0"/>
          <w:sz w:val="20"/>
          <w:szCs w:val="20"/>
        </w:rPr>
      </w:pPr>
    </w:p>
    <w:p w:rsidR="00852A70" w:rsidRPr="00790CBD" w:rsidRDefault="00790CBD" w:rsidP="00F10E43">
      <w:pPr>
        <w:autoSpaceDE w:val="0"/>
        <w:autoSpaceDN w:val="0"/>
        <w:adjustRightInd w:val="0"/>
        <w:snapToGrid w:val="0"/>
        <w:rPr>
          <w:rFonts w:asciiTheme="minorEastAsia" w:hAnsiTheme="minorEastAsia" w:cs="新細明體" w:hint="eastAsia"/>
          <w:color w:val="FF0000"/>
          <w:kern w:val="0"/>
          <w:sz w:val="20"/>
          <w:szCs w:val="20"/>
        </w:rPr>
      </w:pPr>
      <w:r w:rsidRPr="00790CBD">
        <w:rPr>
          <w:rFonts w:asciiTheme="minorEastAsia" w:hAnsiTheme="minorEastAsia" w:cs="新細明體" w:hint="eastAsia"/>
          <w:color w:val="FF0000"/>
          <w:kern w:val="0"/>
          <w:sz w:val="20"/>
          <w:szCs w:val="20"/>
        </w:rPr>
        <w:t xml:space="preserve"> (此處不詳列那30條項目，擺上SET三張海報的照片即可)</w:t>
      </w:r>
    </w:p>
    <w:p w:rsidR="00790CBD" w:rsidRDefault="00790CBD" w:rsidP="00F10E43">
      <w:pPr>
        <w:autoSpaceDE w:val="0"/>
        <w:autoSpaceDN w:val="0"/>
        <w:adjustRightInd w:val="0"/>
        <w:snapToGrid w:val="0"/>
        <w:rPr>
          <w:rFonts w:asciiTheme="minorEastAsia" w:hAnsiTheme="minorEastAsia" w:cs="新細明體"/>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Idea</w:t>
      </w:r>
      <w:r w:rsidRPr="00C5717C">
        <w:rPr>
          <w:rFonts w:asciiTheme="minorEastAsia" w:hAnsiTheme="minorEastAsia" w:cs="新細明體" w:hint="eastAsia"/>
          <w:kern w:val="0"/>
          <w:sz w:val="20"/>
          <w:szCs w:val="20"/>
        </w:rPr>
        <w:t>收斂】</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從社會、經濟、自然共</w:t>
      </w:r>
      <w:r w:rsidRPr="00C5717C">
        <w:rPr>
          <w:rFonts w:asciiTheme="minorEastAsia" w:hAnsiTheme="minorEastAsia" w:cs="ebuchetMS" w:hint="eastAsia"/>
          <w:kern w:val="0"/>
          <w:sz w:val="20"/>
          <w:szCs w:val="20"/>
        </w:rPr>
        <w:t>三十</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議題中進一步列出可能性與發展模式，統整並票選出適合的八個議題。</w:t>
      </w:r>
    </w:p>
    <w:p w:rsidR="00BA4304" w:rsidRDefault="00BA4304" w:rsidP="00BA4304">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擴散之後進行收斂</w:t>
      </w:r>
      <w:ins w:id="104" w:author="BeBe" w:date="2012-10-23T14:10:00Z">
        <w:r>
          <w:rPr>
            <w:rFonts w:asciiTheme="minorEastAsia" w:hAnsiTheme="minorEastAsia" w:cs="MingStd-W5" w:hint="eastAsia"/>
            <w:kern w:val="0"/>
            <w:sz w:val="20"/>
            <w:szCs w:val="20"/>
          </w:rPr>
          <w:t>，</w:t>
        </w:r>
      </w:ins>
      <w:del w:id="105" w:author="BeBe" w:date="2012-10-23T14:10:00Z">
        <w:r w:rsidRPr="00D91442" w:rsidDel="003A772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於是從我們討論出的</w:t>
      </w:r>
      <w:del w:id="106" w:author="BeBe" w:date="2012-10-23T14:10:00Z">
        <w:r w:rsidRPr="00D91442" w:rsidDel="003A772D">
          <w:rPr>
            <w:rFonts w:asciiTheme="minorEastAsia" w:hAnsiTheme="minorEastAsia" w:cs="Hei-Lt-HK-BF" w:hint="eastAsia"/>
            <w:kern w:val="0"/>
            <w:sz w:val="20"/>
            <w:szCs w:val="20"/>
          </w:rPr>
          <w:delText>30</w:delText>
        </w:r>
      </w:del>
      <w:ins w:id="107" w:author="BeBe" w:date="2012-10-23T14:10:00Z">
        <w:r>
          <w:rPr>
            <w:rFonts w:asciiTheme="minorEastAsia" w:hAnsiTheme="minorEastAsia" w:cs="Hei-Lt-HK-BF" w:hint="eastAsia"/>
            <w:kern w:val="0"/>
            <w:sz w:val="20"/>
            <w:szCs w:val="20"/>
          </w:rPr>
          <w:t>三十</w:t>
        </w:r>
      </w:ins>
      <w:proofErr w:type="gramStart"/>
      <w:r w:rsidRPr="00D91442">
        <w:rPr>
          <w:rFonts w:asciiTheme="minorEastAsia" w:hAnsiTheme="minorEastAsia" w:cs="新細明體" w:hint="eastAsia"/>
          <w:kern w:val="0"/>
          <w:sz w:val="20"/>
          <w:szCs w:val="20"/>
        </w:rPr>
        <w:t>個</w:t>
      </w:r>
      <w:proofErr w:type="gramEnd"/>
      <w:r w:rsidRPr="00D91442">
        <w:rPr>
          <w:rFonts w:asciiTheme="minorEastAsia" w:hAnsiTheme="minorEastAsia" w:cs="新細明體" w:hint="eastAsia"/>
          <w:kern w:val="0"/>
          <w:sz w:val="20"/>
          <w:szCs w:val="20"/>
        </w:rPr>
        <w:t>趨勢中</w:t>
      </w:r>
      <w:ins w:id="108" w:author="BeBe" w:date="2012-10-23T14:10:00Z">
        <w:r>
          <w:rPr>
            <w:rFonts w:asciiTheme="minorEastAsia" w:hAnsiTheme="minorEastAsia" w:cs="MingStd-W5" w:hint="eastAsia"/>
            <w:kern w:val="0"/>
            <w:sz w:val="20"/>
            <w:szCs w:val="20"/>
          </w:rPr>
          <w:t>，</w:t>
        </w:r>
      </w:ins>
      <w:del w:id="109" w:author="BeBe" w:date="2012-10-23T14:10:00Z">
        <w:r w:rsidRPr="00D91442" w:rsidDel="003A772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挑選出</w:t>
      </w:r>
      <w:del w:id="110" w:author="BeBe" w:date="2012-10-23T14:10:00Z">
        <w:r w:rsidRPr="00D91442" w:rsidDel="003A772D">
          <w:rPr>
            <w:rFonts w:asciiTheme="minorEastAsia" w:hAnsiTheme="minorEastAsia" w:cs="Hei-Lt-HK-BF" w:hint="eastAsia"/>
            <w:kern w:val="0"/>
            <w:sz w:val="20"/>
            <w:szCs w:val="20"/>
          </w:rPr>
          <w:delText>8</w:delText>
        </w:r>
      </w:del>
      <w:ins w:id="111" w:author="BeBe" w:date="2012-10-23T14:10:00Z">
        <w:r>
          <w:rPr>
            <w:rFonts w:asciiTheme="minorEastAsia" w:hAnsiTheme="minorEastAsia" w:cs="Hei-Lt-HK-BF" w:hint="eastAsia"/>
            <w:kern w:val="0"/>
            <w:sz w:val="20"/>
            <w:szCs w:val="20"/>
          </w:rPr>
          <w:t>八</w:t>
        </w:r>
      </w:ins>
      <w:r w:rsidRPr="00D91442">
        <w:rPr>
          <w:rFonts w:asciiTheme="minorEastAsia" w:hAnsiTheme="minorEastAsia" w:cs="新細明體" w:hint="eastAsia"/>
          <w:kern w:val="0"/>
          <w:sz w:val="20"/>
          <w:szCs w:val="20"/>
        </w:rPr>
        <w:t>個值得關注的項目</w:t>
      </w:r>
      <w:ins w:id="112" w:author="BeBe" w:date="2012-10-23T14:10:00Z">
        <w:r>
          <w:rPr>
            <w:rFonts w:asciiTheme="minorEastAsia" w:hAnsiTheme="minorEastAsia" w:cs="MingStd-W5" w:hint="eastAsia"/>
            <w:kern w:val="0"/>
            <w:sz w:val="20"/>
            <w:szCs w:val="20"/>
          </w:rPr>
          <w:t>，</w:t>
        </w:r>
      </w:ins>
      <w:del w:id="113" w:author="BeBe" w:date="2012-10-23T14:10:00Z">
        <w:r w:rsidRPr="00D91442" w:rsidDel="003A772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包括</w:t>
      </w:r>
      <w:del w:id="114" w:author="BeBe" w:date="2012-10-23T14:10:00Z">
        <w:r w:rsidRPr="00D91442" w:rsidDel="003A772D">
          <w:rPr>
            <w:rFonts w:asciiTheme="minorEastAsia" w:hAnsiTheme="minorEastAsia" w:cs="Hei-Lt-HK-BF" w:hint="eastAsia"/>
            <w:kern w:val="0"/>
            <w:sz w:val="20"/>
            <w:szCs w:val="20"/>
          </w:rPr>
          <w:delText>5</w:delText>
        </w:r>
      </w:del>
      <w:ins w:id="115" w:author="BeBe" w:date="2012-10-23T14:10:00Z">
        <w:r>
          <w:rPr>
            <w:rFonts w:asciiTheme="minorEastAsia" w:hAnsiTheme="minorEastAsia" w:cs="Hei-Lt-HK-BF" w:hint="eastAsia"/>
            <w:kern w:val="0"/>
            <w:sz w:val="20"/>
            <w:szCs w:val="20"/>
          </w:rPr>
          <w:t>五</w:t>
        </w:r>
      </w:ins>
      <w:r w:rsidRPr="00D91442">
        <w:rPr>
          <w:rFonts w:asciiTheme="minorEastAsia" w:hAnsiTheme="minorEastAsia" w:cs="新細明體" w:hint="eastAsia"/>
          <w:kern w:val="0"/>
          <w:sz w:val="20"/>
          <w:szCs w:val="20"/>
        </w:rPr>
        <w:t>個正面概念與</w:t>
      </w:r>
      <w:del w:id="116" w:author="BeBe" w:date="2012-10-23T14:11:00Z">
        <w:r w:rsidRPr="00D91442" w:rsidDel="003A772D">
          <w:rPr>
            <w:rFonts w:asciiTheme="minorEastAsia" w:hAnsiTheme="minorEastAsia" w:cs="Hei-Lt-HK-BF" w:hint="eastAsia"/>
            <w:kern w:val="0"/>
            <w:sz w:val="20"/>
            <w:szCs w:val="20"/>
          </w:rPr>
          <w:delText>3</w:delText>
        </w:r>
      </w:del>
      <w:ins w:id="117" w:author="BeBe" w:date="2012-10-23T14:11:00Z">
        <w:r>
          <w:rPr>
            <w:rFonts w:asciiTheme="minorEastAsia" w:hAnsiTheme="minorEastAsia" w:cs="Hei-Lt-HK-BF" w:hint="eastAsia"/>
            <w:kern w:val="0"/>
            <w:sz w:val="20"/>
            <w:szCs w:val="20"/>
          </w:rPr>
          <w:t>三</w:t>
        </w:r>
      </w:ins>
      <w:r w:rsidRPr="00D91442">
        <w:rPr>
          <w:rFonts w:asciiTheme="minorEastAsia" w:hAnsiTheme="minorEastAsia" w:cs="新細明體" w:hint="eastAsia"/>
          <w:kern w:val="0"/>
          <w:sz w:val="20"/>
          <w:szCs w:val="20"/>
        </w:rPr>
        <w:t>個反面概念。</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p>
    <w:p w:rsidR="00BA4304" w:rsidRPr="00D91442" w:rsidDel="003A772D" w:rsidRDefault="00BA4304" w:rsidP="00BA4304">
      <w:pPr>
        <w:autoSpaceDE w:val="0"/>
        <w:autoSpaceDN w:val="0"/>
        <w:adjustRightInd w:val="0"/>
        <w:snapToGrid w:val="0"/>
        <w:rPr>
          <w:del w:id="118" w:author="BeBe" w:date="2012-10-23T14:16:00Z"/>
          <w:rFonts w:asciiTheme="minorEastAsia" w:hAnsiTheme="minorEastAsia" w:cs="Hei-Lt-HK-BF"/>
          <w:kern w:val="0"/>
          <w:sz w:val="20"/>
          <w:szCs w:val="20"/>
        </w:rPr>
      </w:pPr>
      <w:del w:id="119" w:author="BeBe" w:date="2012-10-23T14:16:00Z">
        <w:r w:rsidRPr="00D91442" w:rsidDel="003A772D">
          <w:rPr>
            <w:rFonts w:asciiTheme="minorEastAsia" w:hAnsiTheme="minorEastAsia" w:cs="新細明體" w:hint="eastAsia"/>
            <w:kern w:val="0"/>
            <w:sz w:val="20"/>
            <w:szCs w:val="20"/>
          </w:rPr>
          <w:delText>組內成員或多或少都有感受到</w:delText>
        </w:r>
      </w:del>
      <w:del w:id="120" w:author="BeBe" w:date="2012-10-23T14:10:00Z">
        <w:r w:rsidRPr="00D91442" w:rsidDel="003A772D">
          <w:rPr>
            <w:rFonts w:asciiTheme="minorEastAsia" w:hAnsiTheme="minorEastAsia" w:cs="Hei-Lt-HK-BF"/>
            <w:kern w:val="0"/>
            <w:sz w:val="20"/>
            <w:szCs w:val="20"/>
          </w:rPr>
          <w:delText>,</w:delText>
        </w:r>
      </w:del>
      <w:del w:id="121" w:author="BeBe" w:date="2012-10-23T14:16:00Z">
        <w:r w:rsidRPr="00D91442" w:rsidDel="003A772D">
          <w:rPr>
            <w:rFonts w:asciiTheme="minorEastAsia" w:hAnsiTheme="minorEastAsia" w:cs="新細明體" w:hint="eastAsia"/>
            <w:kern w:val="0"/>
            <w:sz w:val="20"/>
            <w:szCs w:val="20"/>
          </w:rPr>
          <w:delText>在生活型態與科技的快速變動下</w:delText>
        </w:r>
      </w:del>
      <w:del w:id="122" w:author="BeBe" w:date="2012-10-23T14:10:00Z">
        <w:r w:rsidRPr="00D91442" w:rsidDel="003A772D">
          <w:rPr>
            <w:rFonts w:asciiTheme="minorEastAsia" w:hAnsiTheme="minorEastAsia" w:cs="Hei-Lt-HK-BF"/>
            <w:kern w:val="0"/>
            <w:sz w:val="20"/>
            <w:szCs w:val="20"/>
          </w:rPr>
          <w:delText>,</w:delText>
        </w:r>
      </w:del>
      <w:del w:id="123" w:author="BeBe" w:date="2012-10-23T14:16:00Z">
        <w:r w:rsidRPr="00D91442" w:rsidDel="003A772D">
          <w:rPr>
            <w:rFonts w:asciiTheme="minorEastAsia" w:hAnsiTheme="minorEastAsia" w:cs="新細明體" w:hint="eastAsia"/>
            <w:kern w:val="0"/>
            <w:sz w:val="20"/>
            <w:szCs w:val="20"/>
          </w:rPr>
          <w:delText>子</w:delText>
        </w:r>
      </w:del>
      <w:del w:id="124" w:author="BeBe" w:date="2012-10-23T14:11:00Z">
        <w:r w:rsidRPr="00D91442" w:rsidDel="003A772D">
          <w:rPr>
            <w:rFonts w:asciiTheme="minorEastAsia" w:hAnsiTheme="minorEastAsia" w:cs="新細明體" w:hint="eastAsia"/>
            <w:kern w:val="0"/>
            <w:sz w:val="20"/>
            <w:szCs w:val="20"/>
          </w:rPr>
          <w:delText>女與父母</w:delText>
        </w:r>
      </w:del>
      <w:del w:id="125" w:author="BeBe" w:date="2012-10-23T14:16:00Z">
        <w:r w:rsidRPr="00D91442" w:rsidDel="003A772D">
          <w:rPr>
            <w:rFonts w:asciiTheme="minorEastAsia" w:hAnsiTheme="minorEastAsia" w:cs="新細明體" w:hint="eastAsia"/>
            <w:kern w:val="0"/>
            <w:sz w:val="20"/>
            <w:szCs w:val="20"/>
          </w:rPr>
          <w:delText>間的交流</w:delText>
        </w:r>
      </w:del>
      <w:del w:id="126" w:author="BeBe" w:date="2012-10-23T14:11:00Z">
        <w:r w:rsidRPr="00D91442" w:rsidDel="003A772D">
          <w:rPr>
            <w:rFonts w:asciiTheme="minorEastAsia" w:hAnsiTheme="minorEastAsia" w:cs="新細明體" w:hint="eastAsia"/>
            <w:kern w:val="0"/>
            <w:sz w:val="20"/>
            <w:szCs w:val="20"/>
          </w:rPr>
          <w:delText>似乎</w:delText>
        </w:r>
      </w:del>
      <w:del w:id="127" w:author="BeBe" w:date="2012-10-23T14:16:00Z">
        <w:r w:rsidRPr="00D91442" w:rsidDel="003A772D">
          <w:rPr>
            <w:rFonts w:asciiTheme="minorEastAsia" w:hAnsiTheme="minorEastAsia" w:cs="新細明體" w:hint="eastAsia"/>
            <w:kern w:val="0"/>
            <w:sz w:val="20"/>
            <w:szCs w:val="20"/>
          </w:rPr>
          <w:delText>不知不覺地疏遠了</w:delText>
        </w:r>
      </w:del>
      <w:del w:id="128" w:author="BeBe" w:date="2012-10-23T14:10:00Z">
        <w:r w:rsidRPr="00D91442" w:rsidDel="003A772D">
          <w:rPr>
            <w:rFonts w:asciiTheme="minorEastAsia" w:hAnsiTheme="minorEastAsia" w:cs="Hei-Lt-HK-BF"/>
            <w:kern w:val="0"/>
            <w:sz w:val="20"/>
            <w:szCs w:val="20"/>
          </w:rPr>
          <w:delText>,</w:delText>
        </w:r>
      </w:del>
      <w:del w:id="129" w:author="BeBe" w:date="2012-10-23T14:16:00Z">
        <w:r w:rsidRPr="00D91442" w:rsidDel="003A772D">
          <w:rPr>
            <w:rFonts w:asciiTheme="minorEastAsia" w:hAnsiTheme="minorEastAsia" w:cs="新細明體" w:hint="eastAsia"/>
            <w:kern w:val="0"/>
            <w:sz w:val="20"/>
            <w:szCs w:val="20"/>
          </w:rPr>
          <w:delText>父母</w:delText>
        </w:r>
      </w:del>
      <w:del w:id="130" w:author="BeBe" w:date="2012-10-23T14:12:00Z">
        <w:r w:rsidRPr="00D91442" w:rsidDel="003A772D">
          <w:rPr>
            <w:rFonts w:asciiTheme="minorEastAsia" w:hAnsiTheme="minorEastAsia" w:cs="新細明體" w:hint="eastAsia"/>
            <w:kern w:val="0"/>
            <w:sz w:val="20"/>
            <w:szCs w:val="20"/>
          </w:rPr>
          <w:delText>會想知道</w:delText>
        </w:r>
      </w:del>
      <w:del w:id="131" w:author="BeBe" w:date="2012-10-23T14:16:00Z">
        <w:r w:rsidRPr="00D91442" w:rsidDel="003A772D">
          <w:rPr>
            <w:rFonts w:asciiTheme="minorEastAsia" w:hAnsiTheme="minorEastAsia" w:cs="新細明體" w:hint="eastAsia"/>
            <w:kern w:val="0"/>
            <w:sz w:val="20"/>
            <w:szCs w:val="20"/>
          </w:rPr>
          <w:delText>子女</w:delText>
        </w:r>
      </w:del>
      <w:del w:id="132" w:author="BeBe" w:date="2012-10-23T14:12:00Z">
        <w:r w:rsidRPr="00D91442" w:rsidDel="003A772D">
          <w:rPr>
            <w:rFonts w:asciiTheme="minorEastAsia" w:hAnsiTheme="minorEastAsia" w:cs="新細明體" w:hint="eastAsia"/>
            <w:kern w:val="0"/>
            <w:sz w:val="20"/>
            <w:szCs w:val="20"/>
          </w:rPr>
          <w:delText>發生什麼事情</w:delText>
        </w:r>
      </w:del>
      <w:del w:id="133" w:author="BeBe" w:date="2012-10-23T14:10:00Z">
        <w:r w:rsidRPr="00D91442" w:rsidDel="003A772D">
          <w:rPr>
            <w:rFonts w:asciiTheme="minorEastAsia" w:hAnsiTheme="minorEastAsia" w:cs="Hei-Lt-HK-BF"/>
            <w:kern w:val="0"/>
            <w:sz w:val="20"/>
            <w:szCs w:val="20"/>
          </w:rPr>
          <w:delText>,</w:delText>
        </w:r>
      </w:del>
      <w:del w:id="134" w:author="BeBe" w:date="2012-10-23T14:16:00Z">
        <w:r w:rsidRPr="00D91442" w:rsidDel="003A772D">
          <w:rPr>
            <w:rFonts w:asciiTheme="minorEastAsia" w:hAnsiTheme="minorEastAsia" w:cs="新細明體" w:hint="eastAsia"/>
            <w:kern w:val="0"/>
            <w:sz w:val="20"/>
            <w:szCs w:val="20"/>
          </w:rPr>
          <w:delText>但</w:delText>
        </w:r>
      </w:del>
      <w:del w:id="135" w:author="BeBe" w:date="2012-10-23T14:12:00Z">
        <w:r w:rsidRPr="00D91442" w:rsidDel="003A772D">
          <w:rPr>
            <w:rFonts w:asciiTheme="minorEastAsia" w:hAnsiTheme="minorEastAsia" w:cs="新細明體" w:hint="eastAsia"/>
            <w:kern w:val="0"/>
            <w:sz w:val="20"/>
            <w:szCs w:val="20"/>
          </w:rPr>
          <w:delText>父母</w:delText>
        </w:r>
      </w:del>
      <w:del w:id="136" w:author="BeBe" w:date="2012-10-23T14:16:00Z">
        <w:r w:rsidRPr="00D91442" w:rsidDel="003A772D">
          <w:rPr>
            <w:rFonts w:asciiTheme="minorEastAsia" w:hAnsiTheme="minorEastAsia" w:cs="新細明體" w:hint="eastAsia"/>
            <w:kern w:val="0"/>
            <w:sz w:val="20"/>
            <w:szCs w:val="20"/>
          </w:rPr>
          <w:delText>並不熟悉子女</w:delText>
        </w:r>
      </w:del>
      <w:del w:id="137" w:author="BeBe" w:date="2012-10-23T14:12:00Z">
        <w:r w:rsidRPr="00D91442" w:rsidDel="003A772D">
          <w:rPr>
            <w:rFonts w:asciiTheme="minorEastAsia" w:hAnsiTheme="minorEastAsia" w:cs="新細明體" w:hint="eastAsia"/>
            <w:kern w:val="0"/>
            <w:sz w:val="20"/>
            <w:szCs w:val="20"/>
          </w:rPr>
          <w:delText>平時</w:delText>
        </w:r>
      </w:del>
      <w:del w:id="138" w:author="BeBe" w:date="2012-10-23T14:16:00Z">
        <w:r w:rsidRPr="00D91442" w:rsidDel="003A772D">
          <w:rPr>
            <w:rFonts w:asciiTheme="minorEastAsia" w:hAnsiTheme="minorEastAsia" w:cs="新細明體" w:hint="eastAsia"/>
            <w:kern w:val="0"/>
            <w:sz w:val="20"/>
            <w:szCs w:val="20"/>
          </w:rPr>
          <w:delText>慣常使用的數位平台</w:delText>
        </w:r>
      </w:del>
      <w:del w:id="139" w:author="BeBe" w:date="2012-10-23T14:10:00Z">
        <w:r w:rsidRPr="00D91442" w:rsidDel="003A772D">
          <w:rPr>
            <w:rFonts w:asciiTheme="minorEastAsia" w:hAnsiTheme="minorEastAsia" w:cs="Hei-Lt-HK-BF"/>
            <w:kern w:val="0"/>
            <w:sz w:val="20"/>
            <w:szCs w:val="20"/>
          </w:rPr>
          <w:delText>,</w:delText>
        </w:r>
      </w:del>
      <w:del w:id="140" w:author="BeBe" w:date="2012-10-23T14:16:00Z">
        <w:r w:rsidRPr="00D91442" w:rsidDel="003A772D">
          <w:rPr>
            <w:rFonts w:asciiTheme="minorEastAsia" w:hAnsiTheme="minorEastAsia" w:cs="新細明體" w:hint="eastAsia"/>
            <w:kern w:val="0"/>
            <w:sz w:val="20"/>
            <w:szCs w:val="20"/>
          </w:rPr>
          <w:delText>子女也未必希望讓父母加入自己的數位社群</w:delText>
        </w:r>
      </w:del>
      <w:del w:id="141" w:author="BeBe" w:date="2012-10-23T14:10:00Z">
        <w:r w:rsidRPr="00D91442" w:rsidDel="003A772D">
          <w:rPr>
            <w:rFonts w:asciiTheme="minorEastAsia" w:hAnsiTheme="minorEastAsia" w:cs="Hei-Lt-HK-BF"/>
            <w:kern w:val="0"/>
            <w:sz w:val="20"/>
            <w:szCs w:val="20"/>
          </w:rPr>
          <w:delText>,</w:delText>
        </w:r>
      </w:del>
      <w:del w:id="142" w:author="BeBe" w:date="2012-10-23T14:16:00Z">
        <w:r w:rsidRPr="00D91442" w:rsidDel="003A772D">
          <w:rPr>
            <w:rFonts w:asciiTheme="minorEastAsia" w:hAnsiTheme="minorEastAsia" w:cs="新細明體" w:hint="eastAsia"/>
            <w:kern w:val="0"/>
            <w:sz w:val="20"/>
            <w:szCs w:val="20"/>
          </w:rPr>
          <w:delText>所以我們最後聚焦於開發一款應用程式</w:delText>
        </w:r>
      </w:del>
      <w:del w:id="143" w:author="BeBe" w:date="2012-10-23T14:10:00Z">
        <w:r w:rsidRPr="00D91442" w:rsidDel="003A772D">
          <w:rPr>
            <w:rFonts w:asciiTheme="minorEastAsia" w:hAnsiTheme="minorEastAsia" w:cs="Hei-Lt-HK-BF"/>
            <w:kern w:val="0"/>
            <w:sz w:val="20"/>
            <w:szCs w:val="20"/>
          </w:rPr>
          <w:delText>,</w:delText>
        </w:r>
      </w:del>
      <w:del w:id="144" w:author="BeBe" w:date="2012-10-23T14:16:00Z">
        <w:r w:rsidRPr="00D91442" w:rsidDel="003A772D">
          <w:rPr>
            <w:rFonts w:asciiTheme="minorEastAsia" w:hAnsiTheme="minorEastAsia" w:cs="新細明體" w:hint="eastAsia"/>
            <w:kern w:val="0"/>
            <w:sz w:val="20"/>
            <w:szCs w:val="20"/>
          </w:rPr>
          <w:delText>讓數位資料的發送與接收</w:delText>
        </w:r>
      </w:del>
      <w:del w:id="145" w:author="BeBe" w:date="2012-10-23T14:10:00Z">
        <w:r w:rsidRPr="00D91442" w:rsidDel="003A772D">
          <w:rPr>
            <w:rFonts w:asciiTheme="minorEastAsia" w:hAnsiTheme="minorEastAsia" w:cs="Hei-Lt-HK-BF"/>
            <w:kern w:val="0"/>
            <w:sz w:val="20"/>
            <w:szCs w:val="20"/>
          </w:rPr>
          <w:delText>,</w:delText>
        </w:r>
      </w:del>
      <w:del w:id="146" w:author="BeBe" w:date="2012-10-23T14:16:00Z">
        <w:r w:rsidRPr="00D91442" w:rsidDel="003A772D">
          <w:rPr>
            <w:rFonts w:asciiTheme="minorEastAsia" w:hAnsiTheme="minorEastAsia" w:cs="新細明體" w:hint="eastAsia"/>
            <w:kern w:val="0"/>
            <w:sz w:val="20"/>
            <w:szCs w:val="20"/>
          </w:rPr>
          <w:delText>更貼近當下重要家人間的生活型態。</w:delText>
        </w:r>
      </w:del>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Positive / </w:t>
      </w:r>
      <w:r w:rsidRPr="00D91442">
        <w:rPr>
          <w:rFonts w:asciiTheme="minorEastAsia" w:hAnsiTheme="minorEastAsia" w:cs="新細明體" w:hint="eastAsia"/>
          <w:kern w:val="0"/>
          <w:sz w:val="20"/>
          <w:szCs w:val="20"/>
        </w:rPr>
        <w:t>正面概念</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1. </w:t>
      </w:r>
      <w:r w:rsidRPr="00D91442">
        <w:rPr>
          <w:rFonts w:asciiTheme="minorEastAsia" w:hAnsiTheme="minorEastAsia" w:cs="新細明體" w:hint="eastAsia"/>
          <w:kern w:val="0"/>
          <w:sz w:val="20"/>
          <w:szCs w:val="20"/>
        </w:rPr>
        <w:t>創造透明化有機農田合作社</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commentRangeStart w:id="147"/>
      <w:r w:rsidRPr="00D91442">
        <w:rPr>
          <w:rFonts w:asciiTheme="minorEastAsia" w:hAnsiTheme="minorEastAsia" w:cs="Hei-Lt-HK-BF"/>
          <w:kern w:val="0"/>
          <w:sz w:val="20"/>
          <w:szCs w:val="20"/>
        </w:rPr>
        <w:t>2</w:t>
      </w:r>
      <w:commentRangeEnd w:id="147"/>
      <w:r>
        <w:rPr>
          <w:rStyle w:val="a8"/>
        </w:rPr>
        <w:commentReference w:id="147"/>
      </w:r>
      <w:r w:rsidRPr="00D91442">
        <w:rPr>
          <w:rFonts w:asciiTheme="minorEastAsia" w:hAnsiTheme="minorEastAsia" w:cs="Hei-Lt-HK-BF"/>
          <w:kern w:val="0"/>
          <w:sz w:val="20"/>
          <w:szCs w:val="20"/>
        </w:rPr>
        <w:t xml:space="preserve">. </w:t>
      </w:r>
      <w:r w:rsidRPr="00D91442">
        <w:rPr>
          <w:rFonts w:asciiTheme="minorEastAsia" w:hAnsiTheme="minorEastAsia" w:cs="新細明體" w:hint="eastAsia"/>
          <w:kern w:val="0"/>
          <w:sz w:val="20"/>
          <w:szCs w:val="20"/>
        </w:rPr>
        <w:t>加乘活動體驗心得交流俱樂部</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3. </w:t>
      </w:r>
      <w:r w:rsidRPr="00D91442">
        <w:rPr>
          <w:rFonts w:asciiTheme="minorEastAsia" w:hAnsiTheme="minorEastAsia" w:cs="新細明體" w:hint="eastAsia"/>
          <w:kern w:val="0"/>
          <w:sz w:val="20"/>
          <w:szCs w:val="20"/>
        </w:rPr>
        <w:t>以物易物增強在地體驗的互動平台</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4. </w:t>
      </w:r>
      <w:r w:rsidRPr="00D91442">
        <w:rPr>
          <w:rFonts w:asciiTheme="minorEastAsia" w:hAnsiTheme="minorEastAsia" w:cs="新細明體" w:hint="eastAsia"/>
          <w:kern w:val="0"/>
          <w:sz w:val="20"/>
          <w:szCs w:val="20"/>
        </w:rPr>
        <w:t>省</w:t>
      </w:r>
      <w:del w:id="148" w:author="BeBe" w:date="2012-10-23T14:14:00Z">
        <w:r w:rsidRPr="00D91442" w:rsidDel="003A772D">
          <w:rPr>
            <w:rFonts w:asciiTheme="minorEastAsia" w:hAnsiTheme="minorEastAsia" w:cs="新細明體" w:hint="eastAsia"/>
            <w:kern w:val="0"/>
            <w:sz w:val="20"/>
            <w:szCs w:val="20"/>
          </w:rPr>
          <w:delText>前</w:delText>
        </w:r>
      </w:del>
      <w:proofErr w:type="gramStart"/>
      <w:ins w:id="149" w:author="BeBe" w:date="2012-10-23T14:14:00Z">
        <w:r>
          <w:rPr>
            <w:rFonts w:asciiTheme="minorEastAsia" w:hAnsiTheme="minorEastAsia" w:cs="新細明體" w:hint="eastAsia"/>
            <w:kern w:val="0"/>
            <w:sz w:val="20"/>
            <w:szCs w:val="20"/>
          </w:rPr>
          <w:t>錢</w:t>
        </w:r>
      </w:ins>
      <w:r w:rsidRPr="00D91442">
        <w:rPr>
          <w:rFonts w:asciiTheme="minorEastAsia" w:hAnsiTheme="minorEastAsia" w:cs="新細明體" w:hint="eastAsia"/>
          <w:kern w:val="0"/>
          <w:sz w:val="20"/>
          <w:szCs w:val="20"/>
        </w:rPr>
        <w:t>減碳的</w:t>
      </w:r>
      <w:proofErr w:type="gramEnd"/>
      <w:r w:rsidRPr="00D91442">
        <w:rPr>
          <w:rFonts w:asciiTheme="minorEastAsia" w:hAnsiTheme="minorEastAsia" w:cs="新細明體" w:hint="eastAsia"/>
          <w:kern w:val="0"/>
          <w:sz w:val="20"/>
          <w:szCs w:val="20"/>
        </w:rPr>
        <w:t>精明交通共乘平台</w:t>
      </w:r>
    </w:p>
    <w:p w:rsidR="00BA4304" w:rsidRDefault="00BA4304" w:rsidP="00BA4304">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Hei-Lt-HK-BF"/>
          <w:kern w:val="0"/>
          <w:sz w:val="20"/>
          <w:szCs w:val="20"/>
        </w:rPr>
        <w:t xml:space="preserve">5. </w:t>
      </w:r>
      <w:r w:rsidRPr="00D91442">
        <w:rPr>
          <w:rFonts w:asciiTheme="minorEastAsia" w:hAnsiTheme="minorEastAsia" w:cs="新細明體" w:hint="eastAsia"/>
          <w:kern w:val="0"/>
          <w:sz w:val="20"/>
          <w:szCs w:val="20"/>
        </w:rPr>
        <w:t>讓病友自主發聲的溝通管道</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Negative / </w:t>
      </w:r>
      <w:r w:rsidRPr="00D91442">
        <w:rPr>
          <w:rFonts w:asciiTheme="minorEastAsia" w:hAnsiTheme="minorEastAsia" w:cs="新細明體" w:hint="eastAsia"/>
          <w:kern w:val="0"/>
          <w:sz w:val="20"/>
          <w:szCs w:val="20"/>
        </w:rPr>
        <w:t>反面概念</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1. </w:t>
      </w:r>
      <w:r w:rsidRPr="00D91442">
        <w:rPr>
          <w:rFonts w:asciiTheme="minorEastAsia" w:hAnsiTheme="minorEastAsia" w:cs="新細明體" w:hint="eastAsia"/>
          <w:kern w:val="0"/>
          <w:sz w:val="20"/>
          <w:szCs w:val="20"/>
        </w:rPr>
        <w:t>展現個人情緒的數位手寫系統</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2. </w:t>
      </w:r>
      <w:r w:rsidRPr="00D91442">
        <w:rPr>
          <w:rFonts w:asciiTheme="minorEastAsia" w:hAnsiTheme="minorEastAsia" w:cs="新細明體" w:hint="eastAsia"/>
          <w:kern w:val="0"/>
          <w:sz w:val="20"/>
          <w:szCs w:val="20"/>
        </w:rPr>
        <w:t>連</w:t>
      </w:r>
      <w:del w:id="150" w:author="BeBe" w:date="2012-10-23T14:14:00Z">
        <w:r w:rsidRPr="00D91442" w:rsidDel="003A772D">
          <w:rPr>
            <w:rFonts w:asciiTheme="minorEastAsia" w:hAnsiTheme="minorEastAsia" w:cs="新細明體" w:hint="eastAsia"/>
            <w:kern w:val="0"/>
            <w:sz w:val="20"/>
            <w:szCs w:val="20"/>
          </w:rPr>
          <w:delText>阿嬤</w:delText>
        </w:r>
      </w:del>
      <w:ins w:id="151" w:author="BeBe" w:date="2012-10-23T14:14:00Z">
        <w:r>
          <w:rPr>
            <w:rFonts w:asciiTheme="minorEastAsia" w:hAnsiTheme="minorEastAsia" w:cs="新細明體" w:hint="eastAsia"/>
            <w:kern w:val="0"/>
            <w:sz w:val="20"/>
            <w:szCs w:val="20"/>
          </w:rPr>
          <w:t>祖母</w:t>
        </w:r>
      </w:ins>
      <w:r w:rsidRPr="00D91442">
        <w:rPr>
          <w:rFonts w:asciiTheme="minorEastAsia" w:hAnsiTheme="minorEastAsia" w:cs="新細明體" w:hint="eastAsia"/>
          <w:kern w:val="0"/>
          <w:sz w:val="20"/>
          <w:szCs w:val="20"/>
        </w:rPr>
        <w:t>也會用的家庭分享頻道</w:t>
      </w:r>
    </w:p>
    <w:p w:rsidR="00BA4304" w:rsidRDefault="00BA4304" w:rsidP="00BA4304">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Hei-Lt-HK-BF"/>
          <w:kern w:val="0"/>
          <w:sz w:val="20"/>
          <w:szCs w:val="20"/>
        </w:rPr>
        <w:t xml:space="preserve">3. </w:t>
      </w:r>
      <w:r w:rsidRPr="00D91442">
        <w:rPr>
          <w:rFonts w:asciiTheme="minorEastAsia" w:hAnsiTheme="minorEastAsia" w:cs="新細明體" w:hint="eastAsia"/>
          <w:kern w:val="0"/>
          <w:sz w:val="20"/>
          <w:szCs w:val="20"/>
        </w:rPr>
        <w:t>改善溝通的遠距諮商</w:t>
      </w:r>
    </w:p>
    <w:p w:rsidR="00BA4304" w:rsidRPr="00D91442" w:rsidRDefault="00BA4304" w:rsidP="00BA4304">
      <w:pPr>
        <w:autoSpaceDE w:val="0"/>
        <w:autoSpaceDN w:val="0"/>
        <w:adjustRightInd w:val="0"/>
        <w:snapToGrid w:val="0"/>
        <w:rPr>
          <w:rFonts w:asciiTheme="minorEastAsia" w:hAnsiTheme="minorEastAsia" w:cs="Hei-Lt-HK-BF"/>
          <w:kern w:val="0"/>
          <w:sz w:val="20"/>
          <w:szCs w:val="20"/>
        </w:rPr>
      </w:pPr>
    </w:p>
    <w:p w:rsidR="00BA4304" w:rsidRPr="00790CBD" w:rsidRDefault="00BA4304" w:rsidP="00BA4304">
      <w:pPr>
        <w:autoSpaceDE w:val="0"/>
        <w:autoSpaceDN w:val="0"/>
        <w:adjustRightInd w:val="0"/>
        <w:snapToGrid w:val="0"/>
        <w:rPr>
          <w:rFonts w:asciiTheme="minorEastAsia" w:hAnsiTheme="minorEastAsia" w:cs="Hei-Lt-HK-BF"/>
          <w:b/>
          <w:kern w:val="0"/>
          <w:sz w:val="20"/>
          <w:szCs w:val="20"/>
        </w:rPr>
      </w:pPr>
      <w:r w:rsidRPr="00790CBD">
        <w:rPr>
          <w:rFonts w:asciiTheme="minorEastAsia" w:hAnsiTheme="minorEastAsia" w:cs="Hei-Lt-HK-BF"/>
          <w:b/>
          <w:kern w:val="0"/>
          <w:sz w:val="20"/>
          <w:szCs w:val="20"/>
        </w:rPr>
        <w:t xml:space="preserve">Chosen / </w:t>
      </w:r>
      <w:r w:rsidRPr="00790CBD">
        <w:rPr>
          <w:rFonts w:asciiTheme="minorEastAsia" w:hAnsiTheme="minorEastAsia" w:cs="新細明體" w:hint="eastAsia"/>
          <w:b/>
          <w:kern w:val="0"/>
          <w:sz w:val="20"/>
          <w:szCs w:val="20"/>
        </w:rPr>
        <w:t>選定概念</w:t>
      </w:r>
    </w:p>
    <w:p w:rsidR="00BA4304" w:rsidRPr="00790CBD" w:rsidRDefault="00BA4304" w:rsidP="00BA4304">
      <w:pPr>
        <w:autoSpaceDE w:val="0"/>
        <w:autoSpaceDN w:val="0"/>
        <w:adjustRightInd w:val="0"/>
        <w:snapToGrid w:val="0"/>
        <w:rPr>
          <w:ins w:id="152" w:author="BeBe" w:date="2012-10-23T14:16:00Z"/>
          <w:rFonts w:asciiTheme="minorEastAsia" w:hAnsiTheme="minorEastAsia" w:cs="新細明體"/>
          <w:b/>
          <w:kern w:val="0"/>
          <w:sz w:val="20"/>
          <w:szCs w:val="20"/>
        </w:rPr>
      </w:pPr>
      <w:r w:rsidRPr="00790CBD">
        <w:rPr>
          <w:rFonts w:asciiTheme="minorEastAsia" w:hAnsiTheme="minorEastAsia" w:cs="新細明體" w:hint="eastAsia"/>
          <w:b/>
          <w:kern w:val="0"/>
          <w:sz w:val="20"/>
          <w:szCs w:val="20"/>
        </w:rPr>
        <w:t>連</w:t>
      </w:r>
      <w:del w:id="153" w:author="BeBe" w:date="2012-10-23T14:14:00Z">
        <w:r w:rsidRPr="00790CBD" w:rsidDel="003A772D">
          <w:rPr>
            <w:rFonts w:asciiTheme="minorEastAsia" w:hAnsiTheme="minorEastAsia" w:cs="新細明體" w:hint="eastAsia"/>
            <w:b/>
            <w:kern w:val="0"/>
            <w:sz w:val="20"/>
            <w:szCs w:val="20"/>
          </w:rPr>
          <w:delText>阿嬤</w:delText>
        </w:r>
      </w:del>
      <w:ins w:id="154" w:author="BeBe" w:date="2012-10-23T14:14:00Z">
        <w:r w:rsidRPr="00790CBD">
          <w:rPr>
            <w:rFonts w:asciiTheme="minorEastAsia" w:hAnsiTheme="minorEastAsia" w:cs="新細明體" w:hint="eastAsia"/>
            <w:b/>
            <w:kern w:val="0"/>
            <w:sz w:val="20"/>
            <w:szCs w:val="20"/>
          </w:rPr>
          <w:t>祖母</w:t>
        </w:r>
      </w:ins>
      <w:r w:rsidRPr="00790CBD">
        <w:rPr>
          <w:rFonts w:asciiTheme="minorEastAsia" w:hAnsiTheme="minorEastAsia" w:cs="新細明體" w:hint="eastAsia"/>
          <w:b/>
          <w:kern w:val="0"/>
          <w:sz w:val="20"/>
          <w:szCs w:val="20"/>
        </w:rPr>
        <w:t>也會用的家庭分享頻道</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90CBD" w:rsidRPr="003A772D" w:rsidRDefault="00790CBD" w:rsidP="00790CBD">
      <w:pPr>
        <w:autoSpaceDE w:val="0"/>
        <w:autoSpaceDN w:val="0"/>
        <w:adjustRightInd w:val="0"/>
        <w:snapToGrid w:val="0"/>
        <w:rPr>
          <w:rFonts w:asciiTheme="minorEastAsia" w:hAnsiTheme="minorEastAsia" w:cs="Hei-Lt-HK-BF"/>
          <w:kern w:val="0"/>
          <w:sz w:val="20"/>
          <w:szCs w:val="20"/>
        </w:rPr>
      </w:pPr>
      <w:ins w:id="155" w:author="BeBe" w:date="2012-10-23T14:16:00Z">
        <w:r w:rsidRPr="00D91442">
          <w:rPr>
            <w:rFonts w:asciiTheme="minorEastAsia" w:hAnsiTheme="minorEastAsia" w:cs="新細明體" w:hint="eastAsia"/>
            <w:kern w:val="0"/>
            <w:sz w:val="20"/>
            <w:szCs w:val="20"/>
          </w:rPr>
          <w:t>組內成員或多或少都有感受到</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在生活型態與科技的快速變動下</w:t>
        </w:r>
        <w:r>
          <w:rPr>
            <w:rFonts w:asciiTheme="minorEastAsia" w:hAnsiTheme="minorEastAsia" w:cs="MingStd-W5" w:hint="eastAsia"/>
            <w:kern w:val="0"/>
            <w:sz w:val="20"/>
            <w:szCs w:val="20"/>
          </w:rPr>
          <w:t>，</w:t>
        </w:r>
        <w:r>
          <w:rPr>
            <w:rFonts w:asciiTheme="minorEastAsia" w:hAnsiTheme="minorEastAsia" w:cs="Hei-Lt-HK-BF" w:hint="eastAsia"/>
            <w:kern w:val="0"/>
            <w:sz w:val="20"/>
            <w:szCs w:val="20"/>
          </w:rPr>
          <w:t>親</w:t>
        </w:r>
        <w:proofErr w:type="gramStart"/>
        <w:r w:rsidRPr="00D91442">
          <w:rPr>
            <w:rFonts w:asciiTheme="minorEastAsia" w:hAnsiTheme="minorEastAsia" w:cs="新細明體" w:hint="eastAsia"/>
            <w:kern w:val="0"/>
            <w:sz w:val="20"/>
            <w:szCs w:val="20"/>
          </w:rPr>
          <w:t>子間的交流</w:t>
        </w:r>
        <w:proofErr w:type="gramEnd"/>
        <w:r w:rsidRPr="00D91442">
          <w:rPr>
            <w:rFonts w:asciiTheme="minorEastAsia" w:hAnsiTheme="minorEastAsia" w:cs="新細明體" w:hint="eastAsia"/>
            <w:kern w:val="0"/>
            <w:sz w:val="20"/>
            <w:szCs w:val="20"/>
          </w:rPr>
          <w:t>不知不覺地疏遠了</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父母</w:t>
        </w:r>
        <w:r>
          <w:rPr>
            <w:rFonts w:asciiTheme="minorEastAsia" w:hAnsiTheme="minorEastAsia" w:cs="新細明體" w:hint="eastAsia"/>
            <w:kern w:val="0"/>
            <w:sz w:val="20"/>
            <w:szCs w:val="20"/>
          </w:rPr>
          <w:t>想關心、參與</w:t>
        </w:r>
        <w:r w:rsidRPr="00D91442">
          <w:rPr>
            <w:rFonts w:asciiTheme="minorEastAsia" w:hAnsiTheme="minorEastAsia" w:cs="新細明體" w:hint="eastAsia"/>
            <w:kern w:val="0"/>
            <w:sz w:val="20"/>
            <w:szCs w:val="20"/>
          </w:rPr>
          <w:t>子女</w:t>
        </w:r>
        <w:r>
          <w:rPr>
            <w:rFonts w:asciiTheme="minorEastAsia" w:hAnsiTheme="minorEastAsia" w:cs="新細明體" w:hint="eastAsia"/>
            <w:kern w:val="0"/>
            <w:sz w:val="20"/>
            <w:szCs w:val="20"/>
          </w:rPr>
          <w:t>的生活</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但</w:t>
        </w:r>
        <w:r>
          <w:rPr>
            <w:rFonts w:asciiTheme="minorEastAsia" w:hAnsiTheme="minorEastAsia" w:cs="新細明體" w:hint="eastAsia"/>
            <w:kern w:val="0"/>
            <w:sz w:val="20"/>
            <w:szCs w:val="20"/>
          </w:rPr>
          <w:t>他們</w:t>
        </w:r>
        <w:r w:rsidRPr="00D91442">
          <w:rPr>
            <w:rFonts w:asciiTheme="minorEastAsia" w:hAnsiTheme="minorEastAsia" w:cs="新細明體" w:hint="eastAsia"/>
            <w:kern w:val="0"/>
            <w:sz w:val="20"/>
            <w:szCs w:val="20"/>
          </w:rPr>
          <w:t>並不熟悉子女慣常使用的數位平台</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子女也未必希望讓父母加入自己的數位社群</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所以我們最後聚焦於開發一款應用程式</w:t>
        </w:r>
        <w:r>
          <w:rPr>
            <w:rFonts w:asciiTheme="minorEastAsia" w:hAnsiTheme="minorEastAsia" w:cs="MingStd-W5" w:hint="eastAsia"/>
            <w:kern w:val="0"/>
            <w:sz w:val="20"/>
            <w:szCs w:val="20"/>
          </w:rPr>
          <w:t>，</w:t>
        </w:r>
        <w:r w:rsidRPr="00D91442">
          <w:rPr>
            <w:rFonts w:asciiTheme="minorEastAsia" w:hAnsiTheme="minorEastAsia" w:cs="新細明體" w:hint="eastAsia"/>
            <w:kern w:val="0"/>
            <w:sz w:val="20"/>
            <w:szCs w:val="20"/>
          </w:rPr>
          <w:t>讓數位資料的發送與接收更貼近當下重要家人間的生活型態。</w:t>
        </w:r>
      </w:ins>
    </w:p>
    <w:p w:rsidR="00790CBD" w:rsidRPr="00790CBD" w:rsidRDefault="00790CBD" w:rsidP="00F10E43">
      <w:pPr>
        <w:autoSpaceDE w:val="0"/>
        <w:autoSpaceDN w:val="0"/>
        <w:adjustRightInd w:val="0"/>
        <w:snapToGrid w:val="0"/>
        <w:rPr>
          <w:rFonts w:asciiTheme="minorEastAsia" w:hAnsiTheme="minorEastAsia" w:cs="Hei-Lt-HK-BF"/>
          <w:kern w:val="0"/>
          <w:sz w:val="20"/>
          <w:szCs w:val="20"/>
        </w:rPr>
      </w:pPr>
    </w:p>
    <w:p w:rsidR="00852A70" w:rsidRDefault="007F7649" w:rsidP="007F7649">
      <w:pPr>
        <w:autoSpaceDE w:val="0"/>
        <w:autoSpaceDN w:val="0"/>
        <w:adjustRightInd w:val="0"/>
        <w:snapToGrid w:val="0"/>
        <w:rPr>
          <w:rFonts w:asciiTheme="minorEastAsia" w:hAnsiTheme="minorEastAsia" w:cs="新細明體" w:hint="eastAsia"/>
          <w:b/>
          <w:kern w:val="0"/>
          <w:sz w:val="28"/>
          <w:szCs w:val="28"/>
        </w:rPr>
      </w:pPr>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 xml:space="preserve">tep2 </w:t>
      </w:r>
      <w:r w:rsidR="00790CBD" w:rsidRPr="00B831CC">
        <w:rPr>
          <w:rFonts w:asciiTheme="minorEastAsia" w:hAnsiTheme="minorEastAsia" w:cs="新細明體" w:hint="eastAsia"/>
          <w:b/>
          <w:kern w:val="0"/>
          <w:sz w:val="28"/>
          <w:szCs w:val="28"/>
        </w:rPr>
        <w:t>Persona</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sidRPr="00790CBD">
        <w:rPr>
          <w:rFonts w:asciiTheme="minorEastAsia" w:hAnsiTheme="minorEastAsia" w:cs="新細明體" w:hint="eastAsia"/>
          <w:kern w:val="0"/>
          <w:sz w:val="20"/>
          <w:szCs w:val="20"/>
        </w:rPr>
        <w:t>【構思期】</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sidRPr="00790CBD">
        <w:rPr>
          <w:rFonts w:asciiTheme="minorEastAsia" w:hAnsiTheme="minorEastAsia" w:cs="新細明體" w:hint="eastAsia"/>
          <w:kern w:val="0"/>
          <w:sz w:val="20"/>
          <w:szCs w:val="20"/>
        </w:rPr>
        <w:t>使用族群訪談</w:t>
      </w:r>
      <w:r w:rsidRPr="00790CBD">
        <w:rPr>
          <w:rFonts w:asciiTheme="minorEastAsia" w:hAnsiTheme="minorEastAsia" w:cs="新細明體"/>
          <w:kern w:val="0"/>
          <w:sz w:val="20"/>
          <w:szCs w:val="20"/>
        </w:rPr>
        <w:t xml:space="preserve"> P e r s o n a</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sidRPr="00790CBD">
        <w:rPr>
          <w:rFonts w:asciiTheme="minorEastAsia" w:hAnsiTheme="minorEastAsia" w:cs="新細明體" w:hint="eastAsia"/>
          <w:kern w:val="0"/>
          <w:sz w:val="20"/>
          <w:szCs w:val="20"/>
        </w:rPr>
        <w:t>族群角色界定</w:t>
      </w:r>
      <w:r w:rsidRPr="00790CBD">
        <w:rPr>
          <w:rFonts w:asciiTheme="minorEastAsia" w:hAnsiTheme="minorEastAsia" w:cs="新細明體"/>
          <w:kern w:val="0"/>
          <w:sz w:val="20"/>
          <w:szCs w:val="20"/>
        </w:rPr>
        <w:t xml:space="preserve"> C h a r a c t e r M a p </w:t>
      </w:r>
      <w:proofErr w:type="spellStart"/>
      <w:r w:rsidRPr="00790CBD">
        <w:rPr>
          <w:rFonts w:asciiTheme="minorEastAsia" w:hAnsiTheme="minorEastAsia" w:cs="新細明體"/>
          <w:kern w:val="0"/>
          <w:sz w:val="20"/>
          <w:szCs w:val="20"/>
        </w:rPr>
        <w:t>p</w:t>
      </w:r>
      <w:proofErr w:type="spellEnd"/>
      <w:r w:rsidRPr="00790CBD">
        <w:rPr>
          <w:rFonts w:asciiTheme="minorEastAsia" w:hAnsiTheme="minorEastAsia" w:cs="新細明體"/>
          <w:kern w:val="0"/>
          <w:sz w:val="20"/>
          <w:szCs w:val="20"/>
        </w:rPr>
        <w:t xml:space="preserve"> </w:t>
      </w:r>
      <w:proofErr w:type="spellStart"/>
      <w:r w:rsidRPr="00790CBD">
        <w:rPr>
          <w:rFonts w:asciiTheme="minorEastAsia" w:hAnsiTheme="minorEastAsia" w:cs="新細明體"/>
          <w:kern w:val="0"/>
          <w:sz w:val="20"/>
          <w:szCs w:val="20"/>
        </w:rPr>
        <w:t>i</w:t>
      </w:r>
      <w:proofErr w:type="spellEnd"/>
      <w:r w:rsidRPr="00790CBD">
        <w:rPr>
          <w:rFonts w:asciiTheme="minorEastAsia" w:hAnsiTheme="minorEastAsia" w:cs="新細明體"/>
          <w:kern w:val="0"/>
          <w:sz w:val="20"/>
          <w:szCs w:val="20"/>
        </w:rPr>
        <w:t xml:space="preserve"> n g</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應用程式初步構想</w:t>
      </w:r>
      <w:r w:rsidRPr="00790CBD">
        <w:rPr>
          <w:rFonts w:asciiTheme="minorEastAsia" w:hAnsiTheme="minorEastAsia" w:cs="新細明體"/>
          <w:kern w:val="0"/>
          <w:sz w:val="20"/>
          <w:szCs w:val="20"/>
        </w:rPr>
        <w:t xml:space="preserve"> M </w:t>
      </w:r>
      <w:proofErr w:type="spellStart"/>
      <w:r w:rsidRPr="00790CBD">
        <w:rPr>
          <w:rFonts w:asciiTheme="minorEastAsia" w:hAnsiTheme="minorEastAsia" w:cs="新細明體"/>
          <w:kern w:val="0"/>
          <w:sz w:val="20"/>
          <w:szCs w:val="20"/>
        </w:rPr>
        <w:t>i</w:t>
      </w:r>
      <w:proofErr w:type="spellEnd"/>
      <w:r w:rsidRPr="00790CBD">
        <w:rPr>
          <w:rFonts w:asciiTheme="minorEastAsia" w:hAnsiTheme="minorEastAsia" w:cs="新細明體"/>
          <w:kern w:val="0"/>
          <w:sz w:val="20"/>
          <w:szCs w:val="20"/>
        </w:rPr>
        <w:t xml:space="preserve"> n d M a p</w:t>
      </w:r>
    </w:p>
    <w:p w:rsidR="00790CBD" w:rsidRPr="00F10E43" w:rsidRDefault="00790CBD" w:rsidP="00790CBD">
      <w:pPr>
        <w:autoSpaceDE w:val="0"/>
        <w:autoSpaceDN w:val="0"/>
        <w:adjustRightInd w:val="0"/>
        <w:snapToGrid w:val="0"/>
        <w:rPr>
          <w:rFonts w:asciiTheme="minorEastAsia" w:hAnsiTheme="minorEastAsia" w:cs="新細明體"/>
          <w:kern w:val="0"/>
          <w:sz w:val="20"/>
          <w:szCs w:val="20"/>
        </w:rPr>
      </w:pP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決定</w:t>
      </w:r>
      <w:del w:id="156" w:author="BeBe" w:date="2012-10-23T14:16:00Z">
        <w:r w:rsidRPr="00D91442" w:rsidDel="003A772D">
          <w:rPr>
            <w:rFonts w:asciiTheme="minorEastAsia" w:hAnsiTheme="minorEastAsia" w:cs="新細明體" w:hint="eastAsia"/>
            <w:kern w:val="0"/>
            <w:sz w:val="20"/>
            <w:szCs w:val="20"/>
          </w:rPr>
          <w:delText>要做家庭成員間的分享頻道</w:delText>
        </w:r>
      </w:del>
      <w:ins w:id="157" w:author="BeBe" w:date="2012-10-23T14:16:00Z">
        <w:r>
          <w:rPr>
            <w:rFonts w:asciiTheme="minorEastAsia" w:hAnsiTheme="minorEastAsia" w:cs="新細明體" w:hint="eastAsia"/>
            <w:kern w:val="0"/>
            <w:sz w:val="20"/>
            <w:szCs w:val="20"/>
          </w:rPr>
          <w:t>題目</w:t>
        </w:r>
      </w:ins>
      <w:r w:rsidRPr="00D91442">
        <w:rPr>
          <w:rFonts w:asciiTheme="minorEastAsia" w:hAnsiTheme="minorEastAsia" w:cs="新細明體" w:hint="eastAsia"/>
          <w:kern w:val="0"/>
          <w:sz w:val="20"/>
          <w:szCs w:val="20"/>
        </w:rPr>
        <w:t>後</w:t>
      </w:r>
      <w:ins w:id="158" w:author="BeBe" w:date="2012-10-23T14:15:00Z">
        <w:r w:rsidRPr="00790CBD">
          <w:rPr>
            <w:rFonts w:asciiTheme="minorEastAsia" w:hAnsiTheme="minorEastAsia" w:cs="新細明體" w:hint="eastAsia"/>
            <w:kern w:val="0"/>
            <w:sz w:val="20"/>
            <w:szCs w:val="20"/>
          </w:rPr>
          <w:t>，</w:t>
        </w:r>
      </w:ins>
      <w:del w:id="159" w:author="BeBe" w:date="2012-10-23T14:15:00Z">
        <w:r w:rsidRPr="00790CBD" w:rsidDel="003A772D">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就必須對目標使用對象</w:t>
      </w:r>
      <w:del w:id="160" w:author="BeBe" w:date="2012-10-23T14:17:00Z">
        <w:r w:rsidRPr="00D91442" w:rsidDel="003A772D">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進行探索與想像</w:t>
      </w:r>
      <w:ins w:id="161" w:author="BeBe" w:date="2012-10-23T14:15:00Z">
        <w:r w:rsidRPr="00790CBD">
          <w:rPr>
            <w:rFonts w:asciiTheme="minorEastAsia" w:hAnsiTheme="minorEastAsia" w:cs="新細明體" w:hint="eastAsia"/>
            <w:kern w:val="0"/>
            <w:sz w:val="20"/>
            <w:szCs w:val="20"/>
          </w:rPr>
          <w:t>，</w:t>
        </w:r>
      </w:ins>
      <w:del w:id="162" w:author="BeBe" w:date="2012-10-23T14:15:00Z">
        <w:r w:rsidRPr="00790CBD" w:rsidDel="003A772D">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我們針對可能使用這服務的對象進行訪談</w:t>
      </w:r>
      <w:ins w:id="163" w:author="BeBe" w:date="2012-10-23T14:15:00Z">
        <w:r w:rsidRPr="00790CBD">
          <w:rPr>
            <w:rFonts w:asciiTheme="minorEastAsia" w:hAnsiTheme="minorEastAsia" w:cs="新細明體" w:hint="eastAsia"/>
            <w:kern w:val="0"/>
            <w:sz w:val="20"/>
            <w:szCs w:val="20"/>
          </w:rPr>
          <w:t>，</w:t>
        </w:r>
      </w:ins>
      <w:del w:id="164" w:author="BeBe" w:date="2012-10-23T14:15:00Z">
        <w:r w:rsidRPr="00790CBD" w:rsidDel="003A772D">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並探索各種可能發生的使用者情境</w:t>
      </w:r>
      <w:ins w:id="165" w:author="BeBe" w:date="2012-10-23T14:15:00Z">
        <w:r>
          <w:rPr>
            <w:rFonts w:asciiTheme="minorEastAsia" w:hAnsiTheme="minorEastAsia" w:cs="MingStd-W5" w:hint="eastAsia"/>
            <w:kern w:val="0"/>
            <w:sz w:val="20"/>
            <w:szCs w:val="20"/>
          </w:rPr>
          <w:t>，</w:t>
        </w:r>
      </w:ins>
      <w:del w:id="166" w:author="BeBe" w:date="2012-10-23T14:15:00Z">
        <w:r w:rsidRPr="00D91442" w:rsidDel="003A772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收斂歸納出此款</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的定位</w:t>
      </w:r>
      <w:ins w:id="167" w:author="BeBe" w:date="2012-10-23T14:15:00Z">
        <w:r>
          <w:rPr>
            <w:rFonts w:asciiTheme="minorEastAsia" w:hAnsiTheme="minorEastAsia" w:cs="MingStd-W5" w:hint="eastAsia"/>
            <w:kern w:val="0"/>
            <w:sz w:val="20"/>
            <w:szCs w:val="20"/>
          </w:rPr>
          <w:t>，</w:t>
        </w:r>
      </w:ins>
      <w:del w:id="168" w:author="BeBe" w:date="2012-10-23T14:15:00Z">
        <w:r w:rsidRPr="00D91442" w:rsidDel="003A772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以及期望達成的使用者經驗目標。</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p>
    <w:p w:rsidR="00790CBD" w:rsidRPr="00C5717C" w:rsidRDefault="00790CBD" w:rsidP="00790CBD">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【訪問對象】</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首要目標族群</w:t>
      </w:r>
      <w:r>
        <w:rPr>
          <w:rFonts w:asciiTheme="minorEastAsia" w:hAnsiTheme="minorEastAsia" w:cs="新細明體" w:hint="eastAsia"/>
          <w:kern w:val="0"/>
          <w:sz w:val="20"/>
          <w:szCs w:val="20"/>
        </w:rPr>
        <w:t>：</w:t>
      </w:r>
      <w:del w:id="169" w:author="BeBe" w:date="2012-10-23T14:17:00Z">
        <w:r w:rsidRPr="00D91442" w:rsidDel="003A772D">
          <w:rPr>
            <w:rFonts w:asciiTheme="minorEastAsia" w:hAnsiTheme="minorEastAsia" w:cs="Hei-Lt-HK-BF" w:hint="eastAsia"/>
            <w:kern w:val="0"/>
            <w:sz w:val="20"/>
            <w:szCs w:val="20"/>
          </w:rPr>
          <w:delText>50</w:delText>
        </w:r>
      </w:del>
      <w:ins w:id="170" w:author="BeBe" w:date="2012-10-23T14:17:00Z">
        <w:r>
          <w:rPr>
            <w:rFonts w:asciiTheme="minorEastAsia" w:hAnsiTheme="minorEastAsia" w:cs="Hei-Lt-HK-BF" w:hint="eastAsia"/>
            <w:kern w:val="0"/>
            <w:sz w:val="20"/>
            <w:szCs w:val="20"/>
          </w:rPr>
          <w:t>五十</w:t>
        </w:r>
      </w:ins>
      <w:r w:rsidRPr="00D91442">
        <w:rPr>
          <w:rFonts w:asciiTheme="minorEastAsia" w:hAnsiTheme="minorEastAsia" w:cs="新細明體" w:hint="eastAsia"/>
          <w:kern w:val="0"/>
          <w:sz w:val="20"/>
          <w:szCs w:val="20"/>
        </w:rPr>
        <w:t>歲以上的年長者</w:t>
      </w:r>
      <w:r>
        <w:rPr>
          <w:rFonts w:asciiTheme="minorEastAsia" w:hAnsiTheme="minorEastAsia" w:cs="新細明體" w:hint="eastAsia"/>
          <w:kern w:val="0"/>
          <w:sz w:val="20"/>
          <w:szCs w:val="20"/>
        </w:rPr>
        <w:t>。</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次要族群：</w:t>
      </w:r>
      <w:del w:id="171" w:author="BeBe" w:date="2012-10-23T14:17:00Z">
        <w:r w:rsidRPr="00D91442" w:rsidDel="003A772D">
          <w:rPr>
            <w:rFonts w:asciiTheme="minorEastAsia" w:hAnsiTheme="minorEastAsia" w:cs="Hei-Lt-HK-BF" w:hint="eastAsia"/>
            <w:kern w:val="0"/>
            <w:sz w:val="20"/>
            <w:szCs w:val="20"/>
          </w:rPr>
          <w:delText>20</w:delText>
        </w:r>
        <w:r w:rsidRPr="00D91442" w:rsidDel="003A772D">
          <w:rPr>
            <w:rFonts w:asciiTheme="minorEastAsia" w:hAnsiTheme="minorEastAsia" w:cs="Hei-Lt-HK-BF"/>
            <w:kern w:val="0"/>
            <w:sz w:val="20"/>
            <w:szCs w:val="20"/>
          </w:rPr>
          <w:delText>~50</w:delText>
        </w:r>
      </w:del>
      <w:ins w:id="172" w:author="BeBe" w:date="2012-10-23T14:17:00Z">
        <w:r>
          <w:rPr>
            <w:rFonts w:asciiTheme="minorEastAsia" w:hAnsiTheme="minorEastAsia" w:cs="Hei-Lt-HK-BF" w:hint="eastAsia"/>
            <w:kern w:val="0"/>
            <w:sz w:val="20"/>
            <w:szCs w:val="20"/>
          </w:rPr>
          <w:t>二十至五十</w:t>
        </w:r>
      </w:ins>
      <w:r w:rsidRPr="00D91442">
        <w:rPr>
          <w:rFonts w:asciiTheme="minorEastAsia" w:hAnsiTheme="minorEastAsia" w:cs="新細明體" w:hint="eastAsia"/>
          <w:kern w:val="0"/>
          <w:sz w:val="20"/>
          <w:szCs w:val="20"/>
        </w:rPr>
        <w:t>歲</w:t>
      </w: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期望與家人更有效溝通分享生活的科技產品愛好者</w:t>
      </w:r>
      <w:r>
        <w:rPr>
          <w:rFonts w:asciiTheme="minorEastAsia" w:hAnsiTheme="minorEastAsia" w:cs="新細明體" w:hint="eastAsia"/>
          <w:kern w:val="0"/>
          <w:sz w:val="20"/>
          <w:szCs w:val="20"/>
        </w:rPr>
        <w:t>。</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90CBD" w:rsidRPr="00790CBD" w:rsidRDefault="00790CBD" w:rsidP="00F10E43">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w:t>
      </w:r>
      <w:r w:rsidRPr="00790CBD">
        <w:rPr>
          <w:rFonts w:asciiTheme="minorEastAsia" w:hAnsiTheme="minorEastAsia" w:cs="新細明體"/>
          <w:kern w:val="0"/>
          <w:sz w:val="20"/>
          <w:szCs w:val="20"/>
        </w:rPr>
        <w:t xml:space="preserve"> </w:t>
      </w:r>
      <w:r w:rsidRPr="00790CBD">
        <w:rPr>
          <w:rFonts w:asciiTheme="minorEastAsia" w:hAnsiTheme="minorEastAsia" w:cs="新細明體" w:hint="eastAsia"/>
          <w:kern w:val="0"/>
          <w:sz w:val="20"/>
          <w:szCs w:val="20"/>
        </w:rPr>
        <w:t>訪談案例Ａ</w:t>
      </w:r>
      <w:r w:rsidRPr="00790CBD">
        <w:rPr>
          <w:rFonts w:asciiTheme="minorEastAsia" w:hAnsiTheme="minorEastAsia" w:cs="新細明體"/>
          <w:kern w:val="0"/>
          <w:sz w:val="20"/>
          <w:szCs w:val="20"/>
        </w:rPr>
        <w:t xml:space="preserve"> </w:t>
      </w:r>
      <w:r w:rsidRPr="00790CBD">
        <w:rPr>
          <w:rFonts w:asciiTheme="minorEastAsia" w:hAnsiTheme="minorEastAsia" w:cs="新細明體" w:hint="eastAsia"/>
          <w:kern w:val="0"/>
          <w:sz w:val="20"/>
          <w:szCs w:val="20"/>
        </w:rPr>
        <w:t>】</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嚴爸爸</w:t>
      </w:r>
      <w:r w:rsidRPr="00790CBD">
        <w:rPr>
          <w:rFonts w:asciiTheme="minorEastAsia" w:hAnsiTheme="minorEastAsia" w:cs="新細明體"/>
          <w:kern w:val="0"/>
          <w:sz w:val="20"/>
          <w:szCs w:val="20"/>
        </w:rPr>
        <w:t xml:space="preserve"> &amp; </w:t>
      </w:r>
      <w:r w:rsidRPr="00790CBD">
        <w:rPr>
          <w:rFonts w:asciiTheme="minorEastAsia" w:hAnsiTheme="minorEastAsia" w:cs="新細明體" w:hint="eastAsia"/>
          <w:kern w:val="0"/>
          <w:sz w:val="20"/>
          <w:szCs w:val="20"/>
        </w:rPr>
        <w:t>嚴媽媽</w:t>
      </w:r>
      <w:r w:rsidRPr="00790CBD">
        <w:rPr>
          <w:rFonts w:asciiTheme="minorEastAsia" w:hAnsiTheme="minorEastAsia" w:cs="新細明體"/>
          <w:kern w:val="0"/>
          <w:sz w:val="20"/>
          <w:szCs w:val="20"/>
        </w:rPr>
        <w:t xml:space="preserve"> / 6 0 </w:t>
      </w:r>
      <w:r w:rsidRPr="00790CBD">
        <w:rPr>
          <w:rFonts w:asciiTheme="minorEastAsia" w:hAnsiTheme="minorEastAsia" w:cs="新細明體" w:hint="eastAsia"/>
          <w:kern w:val="0"/>
          <w:sz w:val="20"/>
          <w:szCs w:val="20"/>
        </w:rPr>
        <w:t>歲左右</w:t>
      </w:r>
      <w:r>
        <w:rPr>
          <w:rFonts w:asciiTheme="minorEastAsia" w:hAnsiTheme="minorEastAsia" w:cs="新細明體" w:hint="eastAsia"/>
          <w:kern w:val="0"/>
          <w:sz w:val="20"/>
          <w:szCs w:val="20"/>
        </w:rPr>
        <w:t xml:space="preserve"> / </w:t>
      </w:r>
      <w:r w:rsidRPr="00790CBD">
        <w:rPr>
          <w:rFonts w:asciiTheme="minorEastAsia" w:hAnsiTheme="minorEastAsia" w:cs="新細明體" w:hint="eastAsia"/>
          <w:kern w:val="0"/>
          <w:sz w:val="20"/>
          <w:szCs w:val="20"/>
        </w:rPr>
        <w:t>製造業</w:t>
      </w:r>
      <w:r w:rsidRPr="00790CBD">
        <w:rPr>
          <w:rFonts w:asciiTheme="minorEastAsia" w:hAnsiTheme="minorEastAsia" w:cs="新細明體"/>
          <w:kern w:val="0"/>
          <w:sz w:val="20"/>
          <w:szCs w:val="20"/>
        </w:rPr>
        <w:t xml:space="preserve"> / </w:t>
      </w:r>
      <w:r w:rsidRPr="00790CBD">
        <w:rPr>
          <w:rFonts w:asciiTheme="minorEastAsia" w:hAnsiTheme="minorEastAsia" w:cs="新細明體" w:hint="eastAsia"/>
          <w:kern w:val="0"/>
          <w:sz w:val="20"/>
          <w:szCs w:val="20"/>
        </w:rPr>
        <w:t>育有二子</w:t>
      </w:r>
      <w:proofErr w:type="gramStart"/>
      <w:r w:rsidRPr="00790CBD">
        <w:rPr>
          <w:rFonts w:asciiTheme="minorEastAsia" w:hAnsiTheme="minorEastAsia" w:cs="新細明體" w:hint="eastAsia"/>
          <w:kern w:val="0"/>
          <w:sz w:val="20"/>
          <w:szCs w:val="20"/>
        </w:rPr>
        <w:t>一</w:t>
      </w:r>
      <w:proofErr w:type="gramEnd"/>
      <w:r w:rsidRPr="00790CBD">
        <w:rPr>
          <w:rFonts w:asciiTheme="minorEastAsia" w:hAnsiTheme="minorEastAsia" w:cs="新細明體" w:hint="eastAsia"/>
          <w:kern w:val="0"/>
          <w:sz w:val="20"/>
          <w:szCs w:val="20"/>
        </w:rPr>
        <w:t>貓</w:t>
      </w:r>
    </w:p>
    <w:p w:rsidR="00790CBD" w:rsidRPr="00790CBD" w:rsidRDefault="00790CBD" w:rsidP="00790CBD">
      <w:pPr>
        <w:autoSpaceDE w:val="0"/>
        <w:autoSpaceDN w:val="0"/>
        <w:adjustRightInd w:val="0"/>
        <w:snapToGrid w:val="0"/>
        <w:rPr>
          <w:rFonts w:asciiTheme="minorEastAsia" w:hAnsiTheme="minorEastAsia" w:cs="新細明體" w:hint="eastAsia"/>
          <w:kern w:val="0"/>
          <w:sz w:val="20"/>
          <w:szCs w:val="20"/>
        </w:rPr>
      </w:pP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家庭溝通方式</w:t>
      </w: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與大兒子一起工作</w:t>
      </w:r>
      <w:ins w:id="173" w:author="BeBe" w:date="2012-10-23T14:21:00Z">
        <w:r>
          <w:rPr>
            <w:rFonts w:asciiTheme="minorEastAsia" w:hAnsiTheme="minorEastAsia" w:cs="MingStd-W5" w:hint="eastAsia"/>
            <w:kern w:val="0"/>
            <w:sz w:val="20"/>
            <w:szCs w:val="20"/>
          </w:rPr>
          <w:t>，</w:t>
        </w:r>
      </w:ins>
      <w:del w:id="174"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互動較頻繁</w:t>
      </w:r>
      <w:del w:id="175" w:author="BeBe" w:date="2012-10-23T14:21:00Z">
        <w:r w:rsidRPr="00D91442" w:rsidDel="00A60E51">
          <w:rPr>
            <w:rFonts w:asciiTheme="minorEastAsia" w:hAnsiTheme="minorEastAsia" w:cs="Hei-Lt-HK-BF" w:hint="eastAsia"/>
            <w:kern w:val="0"/>
            <w:sz w:val="20"/>
            <w:szCs w:val="20"/>
          </w:rPr>
          <w:delText>;</w:delText>
        </w:r>
      </w:del>
      <w:ins w:id="176" w:author="BeBe" w:date="2012-10-23T14:21: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小兒子從事科技業的緣故早出晚歸平日幾乎看不到彼此</w:t>
      </w:r>
      <w:ins w:id="177" w:author="BeBe" w:date="2012-10-23T14:21:00Z">
        <w:r>
          <w:rPr>
            <w:rFonts w:asciiTheme="minorEastAsia" w:hAnsiTheme="minorEastAsia" w:cs="MingStd-W5" w:hint="eastAsia"/>
            <w:kern w:val="0"/>
            <w:sz w:val="20"/>
            <w:szCs w:val="20"/>
          </w:rPr>
          <w:t>，</w:t>
        </w:r>
      </w:ins>
      <w:del w:id="178"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週末才有機會和他們聊聊天</w:t>
      </w:r>
      <w:ins w:id="179" w:author="BeBe" w:date="2012-10-23T14:21:00Z">
        <w:r>
          <w:rPr>
            <w:rFonts w:asciiTheme="minorEastAsia" w:hAnsiTheme="minorEastAsia" w:cs="MingStd-W5" w:hint="eastAsia"/>
            <w:kern w:val="0"/>
            <w:sz w:val="20"/>
            <w:szCs w:val="20"/>
          </w:rPr>
          <w:t>，</w:t>
        </w:r>
      </w:ins>
      <w:del w:id="180"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經常擔心兒子工作過度操勞。家人最常聚在一起的地點是家中餐桌</w:t>
      </w:r>
      <w:ins w:id="181" w:author="BeBe" w:date="2012-10-23T14:21:00Z">
        <w:r>
          <w:rPr>
            <w:rFonts w:asciiTheme="minorEastAsia" w:hAnsiTheme="minorEastAsia" w:cs="MingStd-W5" w:hint="eastAsia"/>
            <w:kern w:val="0"/>
            <w:sz w:val="20"/>
            <w:szCs w:val="20"/>
          </w:rPr>
          <w:t>，</w:t>
        </w:r>
      </w:ins>
      <w:del w:id="182"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邊吃飯邊看電視</w:t>
      </w:r>
      <w:ins w:id="183" w:author="BeBe" w:date="2012-10-23T14:21:00Z">
        <w:r>
          <w:rPr>
            <w:rFonts w:asciiTheme="minorEastAsia" w:hAnsiTheme="minorEastAsia" w:cs="MingStd-W5" w:hint="eastAsia"/>
            <w:kern w:val="0"/>
            <w:sz w:val="20"/>
            <w:szCs w:val="20"/>
          </w:rPr>
          <w:t>，</w:t>
        </w:r>
      </w:ins>
      <w:del w:id="184"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不會特別聊什麼</w:t>
      </w:r>
      <w:ins w:id="185" w:author="BeBe" w:date="2012-10-23T14:21:00Z">
        <w:r>
          <w:rPr>
            <w:rFonts w:asciiTheme="minorEastAsia" w:hAnsiTheme="minorEastAsia" w:cs="MingStd-W5" w:hint="eastAsia"/>
            <w:kern w:val="0"/>
            <w:sz w:val="20"/>
            <w:szCs w:val="20"/>
          </w:rPr>
          <w:t>，</w:t>
        </w:r>
      </w:ins>
      <w:del w:id="186"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多半討論電視劇情</w:t>
      </w:r>
      <w:del w:id="187" w:author="BeBe" w:date="2012-10-23T14:21:00Z">
        <w:r w:rsidRPr="00D91442" w:rsidDel="00A60E51">
          <w:rPr>
            <w:rFonts w:asciiTheme="minorEastAsia" w:hAnsiTheme="minorEastAsia" w:cs="Hei-Lt-HK-BF" w:hint="eastAsia"/>
            <w:kern w:val="0"/>
            <w:sz w:val="20"/>
            <w:szCs w:val="20"/>
          </w:rPr>
          <w:delText>;</w:delText>
        </w:r>
      </w:del>
      <w:ins w:id="188" w:author="BeBe" w:date="2012-10-23T14:21: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見不到面時用手機聯絡</w:t>
      </w:r>
      <w:ins w:id="189" w:author="BeBe" w:date="2012-10-23T14:21:00Z">
        <w:r>
          <w:rPr>
            <w:rFonts w:asciiTheme="minorEastAsia" w:hAnsiTheme="minorEastAsia" w:cs="MingStd-W5" w:hint="eastAsia"/>
            <w:kern w:val="0"/>
            <w:sz w:val="20"/>
            <w:szCs w:val="20"/>
          </w:rPr>
          <w:t>，</w:t>
        </w:r>
      </w:ins>
      <w:del w:id="190"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手機找不到對方時才會傳簡訊。</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家人生日或重大節日會一起聚餐</w:t>
      </w:r>
      <w:ins w:id="191" w:author="BeBe" w:date="2012-10-23T14:21:00Z">
        <w:r>
          <w:rPr>
            <w:rFonts w:asciiTheme="minorEastAsia" w:hAnsiTheme="minorEastAsia" w:cs="MingStd-W5" w:hint="eastAsia"/>
            <w:kern w:val="0"/>
            <w:sz w:val="20"/>
            <w:szCs w:val="20"/>
          </w:rPr>
          <w:t>，</w:t>
        </w:r>
      </w:ins>
      <w:del w:id="192"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聚餐時間很難敲定</w:t>
      </w:r>
      <w:ins w:id="193" w:author="BeBe" w:date="2012-10-23T14:21:00Z">
        <w:r>
          <w:rPr>
            <w:rFonts w:asciiTheme="minorEastAsia" w:hAnsiTheme="minorEastAsia" w:cs="MingStd-W5" w:hint="eastAsia"/>
            <w:kern w:val="0"/>
            <w:sz w:val="20"/>
            <w:szCs w:val="20"/>
          </w:rPr>
          <w:t>，</w:t>
        </w:r>
      </w:ins>
      <w:del w:id="194"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兒子週末常跟朋友有約</w:t>
      </w:r>
      <w:ins w:id="195" w:author="BeBe" w:date="2012-10-23T14:21:00Z">
        <w:r>
          <w:rPr>
            <w:rFonts w:asciiTheme="minorEastAsia" w:hAnsiTheme="minorEastAsia" w:cs="MingStd-W5" w:hint="eastAsia"/>
            <w:kern w:val="0"/>
            <w:sz w:val="20"/>
            <w:szCs w:val="20"/>
          </w:rPr>
          <w:t>，</w:t>
        </w:r>
      </w:ins>
      <w:del w:id="196" w:author="BeBe" w:date="2012-10-23T14:21: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或者窩在房裡</w:t>
      </w:r>
      <w:del w:id="197" w:author="BeBe" w:date="2012-10-23T14:22:00Z">
        <w:r w:rsidRPr="00D91442" w:rsidDel="00A60E51">
          <w:rPr>
            <w:rFonts w:asciiTheme="minorEastAsia" w:hAnsiTheme="minorEastAsia" w:cs="新細明體" w:hint="eastAsia"/>
            <w:kern w:val="0"/>
            <w:sz w:val="20"/>
            <w:szCs w:val="20"/>
          </w:rPr>
          <w:delText>捕</w:delText>
        </w:r>
      </w:del>
      <w:ins w:id="198" w:author="BeBe" w:date="2012-10-23T14:22:00Z">
        <w:r>
          <w:rPr>
            <w:rFonts w:asciiTheme="minorEastAsia" w:hAnsiTheme="minorEastAsia" w:cs="新細明體" w:hint="eastAsia"/>
            <w:kern w:val="0"/>
            <w:sz w:val="20"/>
            <w:szCs w:val="20"/>
          </w:rPr>
          <w:t>補</w:t>
        </w:r>
      </w:ins>
      <w:r w:rsidRPr="00D91442">
        <w:rPr>
          <w:rFonts w:asciiTheme="minorEastAsia" w:hAnsiTheme="minorEastAsia" w:cs="新細明體" w:hint="eastAsia"/>
          <w:kern w:val="0"/>
          <w:sz w:val="20"/>
          <w:szCs w:val="20"/>
        </w:rPr>
        <w:t>眠。和兒子鮮少有共同的興趣</w:t>
      </w:r>
      <w:ins w:id="199" w:author="BeBe" w:date="2012-10-23T14:22:00Z">
        <w:r>
          <w:rPr>
            <w:rFonts w:asciiTheme="minorEastAsia" w:hAnsiTheme="minorEastAsia" w:cs="MingStd-W5" w:hint="eastAsia"/>
            <w:kern w:val="0"/>
            <w:sz w:val="20"/>
            <w:szCs w:val="20"/>
          </w:rPr>
          <w:t>，</w:t>
        </w:r>
      </w:ins>
      <w:del w:id="200"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常常因為找不到適合家人聚會或出遊的場所而苦惱</w:t>
      </w:r>
      <w:ins w:id="201" w:author="BeBe" w:date="2012-10-23T14:22:00Z">
        <w:r>
          <w:rPr>
            <w:rFonts w:asciiTheme="minorEastAsia" w:hAnsiTheme="minorEastAsia" w:cs="MingStd-W5" w:hint="eastAsia"/>
            <w:kern w:val="0"/>
            <w:sz w:val="20"/>
            <w:szCs w:val="20"/>
          </w:rPr>
          <w:t>，</w:t>
        </w:r>
      </w:ins>
      <w:del w:id="202"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多半是到賣場採購、拜訪親戚、到廟裡拜拜才會一起出門。每年寒暑假各安排一次家庭出遊</w:t>
      </w:r>
      <w:ins w:id="203" w:author="BeBe" w:date="2012-10-23T14:22:00Z">
        <w:r>
          <w:rPr>
            <w:rFonts w:asciiTheme="minorEastAsia" w:hAnsiTheme="minorEastAsia" w:cs="MingStd-W5" w:hint="eastAsia"/>
            <w:kern w:val="0"/>
            <w:sz w:val="20"/>
            <w:szCs w:val="20"/>
          </w:rPr>
          <w:t>，</w:t>
        </w:r>
      </w:ins>
      <w:del w:id="204"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兒子會先上網「做功課」</w:t>
      </w:r>
      <w:ins w:id="205" w:author="BeBe" w:date="2012-10-23T14:22:00Z">
        <w:r>
          <w:rPr>
            <w:rFonts w:asciiTheme="minorEastAsia" w:hAnsiTheme="minorEastAsia" w:cs="MingStd-W5" w:hint="eastAsia"/>
            <w:kern w:val="0"/>
            <w:sz w:val="20"/>
            <w:szCs w:val="20"/>
          </w:rPr>
          <w:t>，</w:t>
        </w:r>
      </w:ins>
      <w:del w:id="206"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規劃好行程再讓他們取捨</w:t>
      </w:r>
      <w:ins w:id="207" w:author="BeBe" w:date="2012-10-23T14:22:00Z">
        <w:r>
          <w:rPr>
            <w:rFonts w:asciiTheme="minorEastAsia" w:hAnsiTheme="minorEastAsia" w:cs="MingStd-W5" w:hint="eastAsia"/>
            <w:kern w:val="0"/>
            <w:sz w:val="20"/>
            <w:szCs w:val="20"/>
          </w:rPr>
          <w:t>，</w:t>
        </w:r>
      </w:ins>
      <w:del w:id="208"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出遊時就仰賴兒子的相機拍照</w:t>
      </w:r>
      <w:ins w:id="209" w:author="BeBe" w:date="2012-10-23T14:22:00Z">
        <w:r>
          <w:rPr>
            <w:rFonts w:asciiTheme="minorEastAsia" w:hAnsiTheme="minorEastAsia" w:cs="MingStd-W5" w:hint="eastAsia"/>
            <w:kern w:val="0"/>
            <w:sz w:val="20"/>
            <w:szCs w:val="20"/>
          </w:rPr>
          <w:t>，</w:t>
        </w:r>
      </w:ins>
      <w:del w:id="210" w:author="BeBe" w:date="2012-10-23T14:22: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再請兒子挑一些沖洗出來。</w:t>
      </w: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數位產品使用經驗</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手機大多只用來接、打電話。上次到美國拜訪嚴爺爺時</w:t>
      </w:r>
      <w:ins w:id="211" w:author="BeBe" w:date="2012-10-23T14:23:00Z">
        <w:r>
          <w:rPr>
            <w:rFonts w:asciiTheme="minorEastAsia" w:hAnsiTheme="minorEastAsia" w:cs="MingStd-W5" w:hint="eastAsia"/>
            <w:kern w:val="0"/>
            <w:sz w:val="20"/>
            <w:szCs w:val="20"/>
          </w:rPr>
          <w:t>，</w:t>
        </w:r>
      </w:ins>
      <w:del w:id="212"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他們特地請兒子在手機裡放一些家人生活</w:t>
      </w:r>
      <w:r w:rsidRPr="00D91442">
        <w:rPr>
          <w:rFonts w:asciiTheme="minorEastAsia" w:hAnsiTheme="minorEastAsia" w:cs="新細明體" w:hint="eastAsia"/>
          <w:kern w:val="0"/>
          <w:sz w:val="20"/>
          <w:szCs w:val="20"/>
        </w:rPr>
        <w:lastRenderedPageBreak/>
        <w:t>照</w:t>
      </w:r>
      <w:ins w:id="213" w:author="BeBe" w:date="2012-10-23T14:23:00Z">
        <w:r>
          <w:rPr>
            <w:rFonts w:asciiTheme="minorEastAsia" w:hAnsiTheme="minorEastAsia" w:cs="MingStd-W5" w:hint="eastAsia"/>
            <w:kern w:val="0"/>
            <w:sz w:val="20"/>
            <w:szCs w:val="20"/>
          </w:rPr>
          <w:t>，</w:t>
        </w:r>
      </w:ins>
      <w:del w:id="214"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讓爺爺看看孫子的近況</w:t>
      </w:r>
      <w:ins w:id="215" w:author="BeBe" w:date="2012-10-23T14:23:00Z">
        <w:r>
          <w:rPr>
            <w:rFonts w:asciiTheme="minorEastAsia" w:hAnsiTheme="minorEastAsia" w:cs="MingStd-W5" w:hint="eastAsia"/>
            <w:kern w:val="0"/>
            <w:sz w:val="20"/>
            <w:szCs w:val="20"/>
          </w:rPr>
          <w:t>，</w:t>
        </w:r>
      </w:ins>
      <w:del w:id="216"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意識到有</w:t>
      </w:r>
      <w:del w:id="217" w:author="BeBe" w:date="2012-10-23T14:25:00Z">
        <w:r w:rsidRPr="00D91442" w:rsidDel="00A60E51">
          <w:rPr>
            <w:rFonts w:asciiTheme="minorEastAsia" w:hAnsiTheme="minorEastAsia" w:cs="新細明體" w:hint="eastAsia"/>
            <w:kern w:val="0"/>
            <w:sz w:val="20"/>
            <w:szCs w:val="20"/>
          </w:rPr>
          <w:delText>放照片的</w:delText>
        </w:r>
      </w:del>
      <w:ins w:id="218" w:author="BeBe" w:date="2012-10-23T14:25:00Z">
        <w:r>
          <w:rPr>
            <w:rFonts w:asciiTheme="minorEastAsia" w:hAnsiTheme="minorEastAsia" w:cs="新細明體" w:hint="eastAsia"/>
            <w:kern w:val="0"/>
            <w:sz w:val="20"/>
            <w:szCs w:val="20"/>
          </w:rPr>
          <w:t>相簿</w:t>
        </w:r>
      </w:ins>
      <w:r w:rsidRPr="00D91442">
        <w:rPr>
          <w:rFonts w:asciiTheme="minorEastAsia" w:hAnsiTheme="minorEastAsia" w:cs="新細明體" w:hint="eastAsia"/>
          <w:kern w:val="0"/>
          <w:sz w:val="20"/>
          <w:szCs w:val="20"/>
        </w:rPr>
        <w:t>功能之後</w:t>
      </w:r>
      <w:ins w:id="219" w:author="BeBe" w:date="2012-10-23T14:23:00Z">
        <w:r>
          <w:rPr>
            <w:rFonts w:asciiTheme="minorEastAsia" w:hAnsiTheme="minorEastAsia" w:cs="MingStd-W5" w:hint="eastAsia"/>
            <w:kern w:val="0"/>
            <w:sz w:val="20"/>
            <w:szCs w:val="20"/>
          </w:rPr>
          <w:t>，</w:t>
        </w:r>
      </w:ins>
      <w:del w:id="220"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會請兒子放一些家人、寵物照片當作桌布</w:t>
      </w:r>
      <w:ins w:id="221" w:author="BeBe" w:date="2012-10-23T14:23:00Z">
        <w:r>
          <w:rPr>
            <w:rFonts w:asciiTheme="minorEastAsia" w:hAnsiTheme="minorEastAsia" w:cs="MingStd-W5" w:hint="eastAsia"/>
            <w:kern w:val="0"/>
            <w:sz w:val="20"/>
            <w:szCs w:val="20"/>
          </w:rPr>
          <w:t>，</w:t>
        </w:r>
      </w:ins>
      <w:del w:id="222"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此外幾乎沒有用到其他功能。嚴爸爸利用電腦上網看股票</w:t>
      </w:r>
      <w:ins w:id="223" w:author="BeBe" w:date="2012-10-23T14:23:00Z">
        <w:r>
          <w:rPr>
            <w:rFonts w:asciiTheme="minorEastAsia" w:hAnsiTheme="minorEastAsia" w:cs="MingStd-W5" w:hint="eastAsia"/>
            <w:kern w:val="0"/>
            <w:sz w:val="20"/>
            <w:szCs w:val="20"/>
          </w:rPr>
          <w:t>，</w:t>
        </w:r>
      </w:ins>
      <w:del w:id="224"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嚴媽媽會用</w:t>
      </w:r>
      <w:r w:rsidRPr="00D91442">
        <w:rPr>
          <w:rFonts w:asciiTheme="minorEastAsia" w:hAnsiTheme="minorEastAsia" w:cs="Hei-Lt-HK-BF"/>
          <w:kern w:val="0"/>
          <w:sz w:val="20"/>
          <w:szCs w:val="20"/>
        </w:rPr>
        <w:t>PPS</w:t>
      </w:r>
      <w:r w:rsidRPr="00D91442">
        <w:rPr>
          <w:rFonts w:asciiTheme="minorEastAsia" w:hAnsiTheme="minorEastAsia" w:cs="新細明體" w:hint="eastAsia"/>
          <w:kern w:val="0"/>
          <w:sz w:val="20"/>
          <w:szCs w:val="20"/>
        </w:rPr>
        <w:t>接到電視</w:t>
      </w:r>
      <w:proofErr w:type="gramStart"/>
      <w:r w:rsidRPr="00D91442">
        <w:rPr>
          <w:rFonts w:asciiTheme="minorEastAsia" w:hAnsiTheme="minorEastAsia" w:cs="新細明體" w:hint="eastAsia"/>
          <w:kern w:val="0"/>
          <w:sz w:val="20"/>
          <w:szCs w:val="20"/>
        </w:rPr>
        <w:t>螢幕看韓劇</w:t>
      </w:r>
      <w:proofErr w:type="gramEnd"/>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不習慣直接用電腦看</w:t>
      </w:r>
      <w:r w:rsidRPr="00D91442">
        <w:rPr>
          <w:rFonts w:asciiTheme="minorEastAsia" w:hAnsiTheme="minorEastAsia" w:cs="Hei-Lt-HK-BF"/>
          <w:kern w:val="0"/>
          <w:sz w:val="20"/>
          <w:szCs w:val="20"/>
        </w:rPr>
        <w:t>)</w:t>
      </w:r>
      <w:del w:id="225" w:author="BeBe" w:date="2012-10-23T14:23:00Z">
        <w:r w:rsidRPr="00D91442" w:rsidDel="00A60E51">
          <w:rPr>
            <w:rFonts w:asciiTheme="minorEastAsia" w:hAnsiTheme="minorEastAsia" w:cs="Hei-Lt-HK-BF" w:hint="eastAsia"/>
            <w:kern w:val="0"/>
            <w:sz w:val="20"/>
            <w:szCs w:val="20"/>
          </w:rPr>
          <w:delText>,</w:delText>
        </w:r>
      </w:del>
      <w:ins w:id="226" w:author="BeBe" w:date="2012-10-23T14:23:00Z">
        <w:r>
          <w:rPr>
            <w:rFonts w:asciiTheme="minorEastAsia" w:hAnsiTheme="minorEastAsia" w:cs="MingStd-W5" w:hint="eastAsia"/>
            <w:kern w:val="0"/>
            <w:sz w:val="20"/>
            <w:szCs w:val="20"/>
          </w:rPr>
          <w:t>；</w:t>
        </w:r>
      </w:ins>
      <w:r w:rsidRPr="00D91442">
        <w:rPr>
          <w:rFonts w:asciiTheme="minorEastAsia" w:hAnsiTheme="minorEastAsia" w:cs="新細明體" w:hint="eastAsia"/>
          <w:kern w:val="0"/>
          <w:sz w:val="20"/>
          <w:szCs w:val="20"/>
        </w:rPr>
        <w:t>他們覺得最大的障礙是鍵盤輸入</w:t>
      </w:r>
      <w:ins w:id="227" w:author="BeBe" w:date="2012-10-23T14:23:00Z">
        <w:r>
          <w:rPr>
            <w:rFonts w:asciiTheme="minorEastAsia" w:hAnsiTheme="minorEastAsia" w:cs="MingStd-W5" w:hint="eastAsia"/>
            <w:kern w:val="0"/>
            <w:sz w:val="20"/>
            <w:szCs w:val="20"/>
          </w:rPr>
          <w:t>，</w:t>
        </w:r>
      </w:ins>
      <w:del w:id="228" w:author="BeBe" w:date="2012-10-23T14:23: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所以上網搜尋各種資訊</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如健康食品、餐廳、旅遊、交通等</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、網路掛號和網路購物會請兒子代勞。</w:t>
      </w:r>
    </w:p>
    <w:p w:rsidR="00790CBD" w:rsidRPr="00D91442" w:rsidRDefault="00790CBD" w:rsidP="00790CBD">
      <w:pPr>
        <w:autoSpaceDE w:val="0"/>
        <w:autoSpaceDN w:val="0"/>
        <w:adjustRightInd w:val="0"/>
        <w:snapToGrid w:val="0"/>
        <w:rPr>
          <w:rFonts w:asciiTheme="minorEastAsia" w:hAnsiTheme="minorEastAsia" w:cs="新細明體"/>
          <w:kern w:val="0"/>
          <w:sz w:val="20"/>
          <w:szCs w:val="20"/>
        </w:rPr>
      </w:pP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對家庭分享平台的看法</w:t>
      </w:r>
    </w:p>
    <w:p w:rsidR="00790CBD" w:rsidRDefault="00790CBD" w:rsidP="00790CBD">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新細明體" w:hint="eastAsia"/>
          <w:kern w:val="0"/>
          <w:sz w:val="20"/>
          <w:szCs w:val="20"/>
        </w:rPr>
        <w:t>因為跟家人住一起</w:t>
      </w:r>
      <w:ins w:id="229" w:author="BeBe" w:date="2012-10-23T14:24:00Z">
        <w:r>
          <w:rPr>
            <w:rFonts w:asciiTheme="minorEastAsia" w:hAnsiTheme="minorEastAsia" w:cs="MingStd-W5" w:hint="eastAsia"/>
            <w:kern w:val="0"/>
            <w:sz w:val="20"/>
            <w:szCs w:val="20"/>
          </w:rPr>
          <w:t>，</w:t>
        </w:r>
      </w:ins>
      <w:del w:id="230"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日常生活大致了解</w:t>
      </w:r>
      <w:ins w:id="231" w:author="BeBe" w:date="2012-10-23T14:24:00Z">
        <w:r>
          <w:rPr>
            <w:rFonts w:asciiTheme="minorEastAsia" w:hAnsiTheme="minorEastAsia" w:cs="MingStd-W5" w:hint="eastAsia"/>
            <w:kern w:val="0"/>
            <w:sz w:val="20"/>
            <w:szCs w:val="20"/>
          </w:rPr>
          <w:t>，</w:t>
        </w:r>
      </w:ins>
      <w:del w:id="232"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沒什麼話題</w:t>
      </w:r>
      <w:ins w:id="233" w:author="BeBe" w:date="2012-10-23T14:24:00Z">
        <w:r>
          <w:rPr>
            <w:rFonts w:asciiTheme="minorEastAsia" w:hAnsiTheme="minorEastAsia" w:cs="MingStd-W5" w:hint="eastAsia"/>
            <w:kern w:val="0"/>
            <w:sz w:val="20"/>
            <w:szCs w:val="20"/>
          </w:rPr>
          <w:t>，</w:t>
        </w:r>
      </w:ins>
      <w:del w:id="234" w:author="BeBe" w:date="2012-10-23T14:24:00Z">
        <w:r w:rsidRPr="00D91442" w:rsidDel="00A60E51">
          <w:rPr>
            <w:rFonts w:asciiTheme="minorEastAsia" w:hAnsiTheme="minorEastAsia" w:cs="Hei-Lt-HK-BF"/>
            <w:kern w:val="0"/>
            <w:sz w:val="20"/>
            <w:szCs w:val="20"/>
          </w:rPr>
          <w:delText>,</w:delText>
        </w:r>
      </w:del>
      <w:proofErr w:type="gramStart"/>
      <w:r w:rsidRPr="00D91442">
        <w:rPr>
          <w:rFonts w:asciiTheme="minorEastAsia" w:hAnsiTheme="minorEastAsia" w:cs="新細明體" w:hint="eastAsia"/>
          <w:kern w:val="0"/>
          <w:sz w:val="20"/>
          <w:szCs w:val="20"/>
        </w:rPr>
        <w:t>希望跟較熟稔</w:t>
      </w:r>
      <w:proofErr w:type="gramEnd"/>
      <w:r w:rsidRPr="00D91442">
        <w:rPr>
          <w:rFonts w:asciiTheme="minorEastAsia" w:hAnsiTheme="minorEastAsia" w:cs="新細明體" w:hint="eastAsia"/>
          <w:kern w:val="0"/>
          <w:sz w:val="20"/>
          <w:szCs w:val="20"/>
        </w:rPr>
        <w:t>卻無法經常見面的親友分享照片</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特別是想看親友的小孩、寵物的照片或影片</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、視訊電話、討論</w:t>
      </w:r>
      <w:proofErr w:type="gramStart"/>
      <w:r w:rsidRPr="00D91442">
        <w:rPr>
          <w:rFonts w:asciiTheme="minorEastAsia" w:hAnsiTheme="minorEastAsia" w:cs="新細明體" w:hint="eastAsia"/>
          <w:kern w:val="0"/>
          <w:sz w:val="20"/>
          <w:szCs w:val="20"/>
        </w:rPr>
        <w:t>親友間的狀況</w:t>
      </w:r>
      <w:proofErr w:type="gramEnd"/>
      <w:r w:rsidRPr="00D91442">
        <w:rPr>
          <w:rFonts w:asciiTheme="minorEastAsia" w:hAnsiTheme="minorEastAsia" w:cs="新細明體" w:hint="eastAsia"/>
          <w:kern w:val="0"/>
          <w:sz w:val="20"/>
          <w:szCs w:val="20"/>
        </w:rPr>
        <w:t>、以及交流食物烹飪與醃漬心得。兒子幫他們拍了很多照片</w:t>
      </w:r>
      <w:ins w:id="235" w:author="BeBe" w:date="2012-10-23T14:24:00Z">
        <w:r>
          <w:rPr>
            <w:rFonts w:asciiTheme="minorEastAsia" w:hAnsiTheme="minorEastAsia" w:cs="MingStd-W5" w:hint="eastAsia"/>
            <w:kern w:val="0"/>
            <w:sz w:val="20"/>
            <w:szCs w:val="20"/>
          </w:rPr>
          <w:t>，</w:t>
        </w:r>
      </w:ins>
      <w:del w:id="236"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但是都放在電腦裡</w:t>
      </w:r>
      <w:ins w:id="237" w:author="BeBe" w:date="2012-10-23T14:24:00Z">
        <w:r>
          <w:rPr>
            <w:rFonts w:asciiTheme="minorEastAsia" w:hAnsiTheme="minorEastAsia" w:cs="MingStd-W5" w:hint="eastAsia"/>
            <w:kern w:val="0"/>
            <w:sz w:val="20"/>
            <w:szCs w:val="20"/>
          </w:rPr>
          <w:t>，</w:t>
        </w:r>
      </w:ins>
      <w:del w:id="238"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請他幫忙沖洗也要花很多時間挑選照片</w:t>
      </w:r>
      <w:ins w:id="239" w:author="BeBe" w:date="2012-10-23T14:24:00Z">
        <w:r>
          <w:rPr>
            <w:rFonts w:asciiTheme="minorEastAsia" w:hAnsiTheme="minorEastAsia" w:cs="MingStd-W5" w:hint="eastAsia"/>
            <w:kern w:val="0"/>
            <w:sz w:val="20"/>
            <w:szCs w:val="20"/>
          </w:rPr>
          <w:t>，</w:t>
        </w:r>
      </w:ins>
      <w:del w:id="240" w:author="BeBe" w:date="2012-10-23T14:24:00Z">
        <w:r w:rsidRPr="00D91442" w:rsidDel="00A60E51">
          <w:rPr>
            <w:rFonts w:asciiTheme="minorEastAsia" w:hAnsiTheme="minorEastAsia" w:cs="Hei-Lt-HK-BF"/>
            <w:kern w:val="0"/>
            <w:sz w:val="20"/>
            <w:szCs w:val="20"/>
          </w:rPr>
          <w:delText>,</w:delText>
        </w:r>
        <w:r w:rsidRPr="00D91442" w:rsidDel="00A60E51">
          <w:rPr>
            <w:rFonts w:asciiTheme="minorEastAsia" w:hAnsiTheme="minorEastAsia" w:cs="新細明體" w:hint="eastAsia"/>
            <w:kern w:val="0"/>
            <w:sz w:val="20"/>
            <w:szCs w:val="20"/>
          </w:rPr>
          <w:delText>他們</w:delText>
        </w:r>
      </w:del>
      <w:r w:rsidRPr="00D91442">
        <w:rPr>
          <w:rFonts w:asciiTheme="minorEastAsia" w:hAnsiTheme="minorEastAsia" w:cs="新細明體" w:hint="eastAsia"/>
          <w:kern w:val="0"/>
          <w:sz w:val="20"/>
          <w:szCs w:val="20"/>
        </w:rPr>
        <w:t>又不習慣用手機或電腦看照片</w:t>
      </w:r>
      <w:ins w:id="241" w:author="BeBe" w:date="2012-10-23T14:24:00Z">
        <w:r>
          <w:rPr>
            <w:rFonts w:asciiTheme="minorEastAsia" w:hAnsiTheme="minorEastAsia" w:cs="MingStd-W5" w:hint="eastAsia"/>
            <w:kern w:val="0"/>
            <w:sz w:val="20"/>
            <w:szCs w:val="20"/>
          </w:rPr>
          <w:t>，</w:t>
        </w:r>
      </w:ins>
      <w:del w:id="242" w:author="BeBe" w:date="2012-10-23T14:24:00Z">
        <w:r w:rsidRPr="00D91442" w:rsidDel="00A60E51">
          <w:rPr>
            <w:rFonts w:asciiTheme="minorEastAsia" w:hAnsiTheme="minorEastAsia" w:cs="Hei-Lt-HK-BF"/>
            <w:kern w:val="0"/>
            <w:sz w:val="20"/>
            <w:szCs w:val="20"/>
          </w:rPr>
          <w:delText>,</w:delText>
        </w:r>
      </w:del>
      <w:ins w:id="243" w:author="BeBe" w:date="2012-10-23T14:24:00Z">
        <w:r>
          <w:rPr>
            <w:rFonts w:asciiTheme="minorEastAsia" w:hAnsiTheme="minorEastAsia" w:cs="Hei-Lt-HK-BF" w:hint="eastAsia"/>
            <w:kern w:val="0"/>
            <w:sz w:val="20"/>
            <w:szCs w:val="20"/>
          </w:rPr>
          <w:t>認為</w:t>
        </w:r>
      </w:ins>
      <w:del w:id="244" w:author="BeBe" w:date="2012-10-23T14:24:00Z">
        <w:r w:rsidRPr="00D91442" w:rsidDel="00A60E51">
          <w:rPr>
            <w:rFonts w:asciiTheme="minorEastAsia" w:hAnsiTheme="minorEastAsia" w:cs="新細明體" w:hint="eastAsia"/>
            <w:kern w:val="0"/>
            <w:sz w:val="20"/>
            <w:szCs w:val="20"/>
          </w:rPr>
          <w:delText>還是</w:delText>
        </w:r>
      </w:del>
      <w:r w:rsidRPr="00D91442">
        <w:rPr>
          <w:rFonts w:asciiTheme="minorEastAsia" w:hAnsiTheme="minorEastAsia" w:cs="新細明體" w:hint="eastAsia"/>
          <w:kern w:val="0"/>
          <w:sz w:val="20"/>
          <w:szCs w:val="20"/>
        </w:rPr>
        <w:t>實體照片</w:t>
      </w:r>
      <w:del w:id="245" w:author="BeBe" w:date="2012-10-23T14:24:00Z">
        <w:r w:rsidRPr="00D91442" w:rsidDel="00A60E51">
          <w:rPr>
            <w:rFonts w:asciiTheme="minorEastAsia" w:hAnsiTheme="minorEastAsia" w:cs="新細明體" w:hint="eastAsia"/>
            <w:kern w:val="0"/>
            <w:sz w:val="20"/>
            <w:szCs w:val="20"/>
          </w:rPr>
          <w:delText>比</w:delText>
        </w:r>
      </w:del>
      <w:r w:rsidRPr="00D91442">
        <w:rPr>
          <w:rFonts w:asciiTheme="minorEastAsia" w:hAnsiTheme="minorEastAsia" w:cs="新細明體" w:hint="eastAsia"/>
          <w:kern w:val="0"/>
          <w:sz w:val="20"/>
          <w:szCs w:val="20"/>
        </w:rPr>
        <w:t>較方便翻閱以及跟親友分享</w:t>
      </w:r>
      <w:ins w:id="246" w:author="BeBe" w:date="2012-10-23T14:24:00Z">
        <w:r>
          <w:rPr>
            <w:rFonts w:asciiTheme="minorEastAsia" w:hAnsiTheme="minorEastAsia" w:cs="MingStd-W5" w:hint="eastAsia"/>
            <w:kern w:val="0"/>
            <w:sz w:val="20"/>
            <w:szCs w:val="20"/>
          </w:rPr>
          <w:t>，</w:t>
        </w:r>
      </w:ins>
      <w:del w:id="247"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比較有紀念性的感覺。他們也常需要看醫生</w:t>
      </w:r>
      <w:ins w:id="248" w:author="BeBe" w:date="2012-10-23T14:24:00Z">
        <w:r>
          <w:rPr>
            <w:rFonts w:asciiTheme="minorEastAsia" w:hAnsiTheme="minorEastAsia" w:cs="MingStd-W5" w:hint="eastAsia"/>
            <w:kern w:val="0"/>
            <w:sz w:val="20"/>
            <w:szCs w:val="20"/>
          </w:rPr>
          <w:t>，</w:t>
        </w:r>
      </w:ins>
      <w:del w:id="249"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不會網路掛號</w:t>
      </w:r>
      <w:del w:id="250" w:author="BeBe" w:date="2012-10-23T14:24:00Z">
        <w:r w:rsidRPr="00D91442" w:rsidDel="00A60E51">
          <w:rPr>
            <w:rFonts w:asciiTheme="minorEastAsia" w:hAnsiTheme="minorEastAsia" w:cs="Hei-Lt-HK-BF" w:hint="eastAsia"/>
            <w:kern w:val="0"/>
            <w:sz w:val="20"/>
            <w:szCs w:val="20"/>
          </w:rPr>
          <w:delText>,</w:delText>
        </w:r>
      </w:del>
      <w:del w:id="251" w:author="BeBe" w:date="2012-10-23T14:25:00Z">
        <w:r w:rsidRPr="00D91442" w:rsidDel="00A60E51">
          <w:rPr>
            <w:rFonts w:asciiTheme="minorEastAsia" w:hAnsiTheme="minorEastAsia" w:cs="新細明體" w:hint="eastAsia"/>
            <w:kern w:val="0"/>
            <w:sz w:val="20"/>
            <w:szCs w:val="20"/>
          </w:rPr>
          <w:delText>又</w:delText>
        </w:r>
      </w:del>
      <w:ins w:id="252" w:author="BeBe" w:date="2012-10-23T14:25:00Z">
        <w:r>
          <w:rPr>
            <w:rFonts w:asciiTheme="minorEastAsia" w:hAnsiTheme="minorEastAsia" w:cs="Hei-Lt-HK-BF" w:hint="eastAsia"/>
            <w:kern w:val="0"/>
            <w:sz w:val="20"/>
            <w:szCs w:val="20"/>
          </w:rPr>
          <w:t>也</w:t>
        </w:r>
      </w:ins>
      <w:r w:rsidRPr="00D91442">
        <w:rPr>
          <w:rFonts w:asciiTheme="minorEastAsia" w:hAnsiTheme="minorEastAsia" w:cs="新細明體" w:hint="eastAsia"/>
          <w:kern w:val="0"/>
          <w:sz w:val="20"/>
          <w:szCs w:val="20"/>
        </w:rPr>
        <w:t>不知道醫生的資訊和評價</w:t>
      </w:r>
      <w:ins w:id="253" w:author="BeBe" w:date="2012-10-23T14:24:00Z">
        <w:r>
          <w:rPr>
            <w:rFonts w:asciiTheme="minorEastAsia" w:hAnsiTheme="minorEastAsia" w:cs="MingStd-W5" w:hint="eastAsia"/>
            <w:kern w:val="0"/>
            <w:sz w:val="20"/>
            <w:szCs w:val="20"/>
          </w:rPr>
          <w:t>，</w:t>
        </w:r>
      </w:ins>
      <w:del w:id="254" w:author="BeBe" w:date="2012-10-23T14:24:00Z">
        <w:r w:rsidRPr="00D91442" w:rsidDel="00A60E5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所以常常要請兒子</w:t>
      </w:r>
      <w:r w:rsidRPr="004E013A">
        <w:rPr>
          <w:rFonts w:asciiTheme="minorEastAsia" w:hAnsiTheme="minorEastAsia" w:cs="新細明體" w:hint="eastAsia"/>
          <w:kern w:val="0"/>
          <w:sz w:val="20"/>
          <w:szCs w:val="20"/>
        </w:rPr>
        <w:t>幫忙掛號或查詢。</w:t>
      </w:r>
    </w:p>
    <w:p w:rsidR="00790CBD" w:rsidRDefault="00790CBD" w:rsidP="00F10E43">
      <w:pPr>
        <w:autoSpaceDE w:val="0"/>
        <w:autoSpaceDN w:val="0"/>
        <w:adjustRightInd w:val="0"/>
        <w:snapToGrid w:val="0"/>
        <w:rPr>
          <w:rFonts w:asciiTheme="minorEastAsia" w:hAnsiTheme="minorEastAsia" w:cs="Hei-Lt-HK-BF" w:hint="eastAsia"/>
          <w:kern w:val="0"/>
          <w:sz w:val="20"/>
          <w:szCs w:val="20"/>
        </w:rPr>
      </w:pPr>
    </w:p>
    <w:p w:rsidR="00790CBD" w:rsidRPr="00790CBD" w:rsidRDefault="00790CBD" w:rsidP="00F10E43">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w:t>
      </w:r>
      <w:r w:rsidRPr="00790CBD">
        <w:rPr>
          <w:rFonts w:asciiTheme="minorEastAsia" w:hAnsiTheme="minorEastAsia" w:cs="新細明體"/>
          <w:kern w:val="0"/>
          <w:sz w:val="20"/>
          <w:szCs w:val="20"/>
        </w:rPr>
        <w:t xml:space="preserve"> </w:t>
      </w:r>
      <w:r>
        <w:rPr>
          <w:rFonts w:asciiTheme="minorEastAsia" w:hAnsiTheme="minorEastAsia" w:cs="新細明體" w:hint="eastAsia"/>
          <w:kern w:val="0"/>
          <w:sz w:val="20"/>
          <w:szCs w:val="20"/>
        </w:rPr>
        <w:t>訪談案例B</w:t>
      </w:r>
      <w:r w:rsidRPr="00790CBD">
        <w:rPr>
          <w:rFonts w:asciiTheme="minorEastAsia" w:hAnsiTheme="minorEastAsia" w:cs="新細明體"/>
          <w:kern w:val="0"/>
          <w:sz w:val="20"/>
          <w:szCs w:val="20"/>
        </w:rPr>
        <w:t xml:space="preserve"> </w:t>
      </w:r>
      <w:r w:rsidRPr="00790CBD">
        <w:rPr>
          <w:rFonts w:asciiTheme="minorEastAsia" w:hAnsiTheme="minorEastAsia" w:cs="新細明體" w:hint="eastAsia"/>
          <w:kern w:val="0"/>
          <w:sz w:val="20"/>
          <w:szCs w:val="20"/>
        </w:rPr>
        <w:t>】</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r w:rsidRPr="00790CBD">
        <w:rPr>
          <w:rFonts w:asciiTheme="minorEastAsia" w:hAnsiTheme="minorEastAsia" w:cs="新細明體" w:hint="eastAsia"/>
          <w:kern w:val="0"/>
          <w:sz w:val="20"/>
          <w:szCs w:val="20"/>
        </w:rPr>
        <w:t>王爸爸</w:t>
      </w:r>
      <w:r w:rsidRPr="00790CBD">
        <w:rPr>
          <w:rFonts w:asciiTheme="minorEastAsia" w:hAnsiTheme="minorEastAsia" w:cs="新細明體"/>
          <w:kern w:val="0"/>
          <w:sz w:val="20"/>
          <w:szCs w:val="20"/>
        </w:rPr>
        <w:t xml:space="preserve"> &amp; </w:t>
      </w:r>
      <w:r w:rsidRPr="00790CBD">
        <w:rPr>
          <w:rFonts w:asciiTheme="minorEastAsia" w:hAnsiTheme="minorEastAsia" w:cs="新細明體" w:hint="eastAsia"/>
          <w:kern w:val="0"/>
          <w:sz w:val="20"/>
          <w:szCs w:val="20"/>
        </w:rPr>
        <w:t>王媽媽</w:t>
      </w:r>
      <w:r w:rsidRPr="00790CBD">
        <w:rPr>
          <w:rFonts w:asciiTheme="minorEastAsia" w:hAnsiTheme="minorEastAsia" w:cs="新細明體"/>
          <w:kern w:val="0"/>
          <w:sz w:val="20"/>
          <w:szCs w:val="20"/>
        </w:rPr>
        <w:t xml:space="preserve"> / 5 </w:t>
      </w:r>
      <w:proofErr w:type="spellStart"/>
      <w:r w:rsidRPr="00790CBD">
        <w:rPr>
          <w:rFonts w:asciiTheme="minorEastAsia" w:hAnsiTheme="minorEastAsia" w:cs="新細明體"/>
          <w:kern w:val="0"/>
          <w:sz w:val="20"/>
          <w:szCs w:val="20"/>
        </w:rPr>
        <w:t>5</w:t>
      </w:r>
      <w:proofErr w:type="spellEnd"/>
      <w:r w:rsidRPr="00790CBD">
        <w:rPr>
          <w:rFonts w:asciiTheme="minorEastAsia" w:hAnsiTheme="minorEastAsia" w:cs="新細明體"/>
          <w:kern w:val="0"/>
          <w:sz w:val="20"/>
          <w:szCs w:val="20"/>
        </w:rPr>
        <w:t xml:space="preserve"> </w:t>
      </w:r>
      <w:r w:rsidRPr="00790CBD">
        <w:rPr>
          <w:rFonts w:asciiTheme="minorEastAsia" w:hAnsiTheme="minorEastAsia" w:cs="新細明體" w:hint="eastAsia"/>
          <w:kern w:val="0"/>
          <w:sz w:val="20"/>
          <w:szCs w:val="20"/>
        </w:rPr>
        <w:t>歲左右 / 從事教育業</w:t>
      </w:r>
      <w:r w:rsidRPr="00790CBD">
        <w:rPr>
          <w:rFonts w:asciiTheme="minorEastAsia" w:hAnsiTheme="minorEastAsia" w:cs="新細明體"/>
          <w:kern w:val="0"/>
          <w:sz w:val="20"/>
          <w:szCs w:val="20"/>
        </w:rPr>
        <w:t xml:space="preserve"> / </w:t>
      </w:r>
      <w:r w:rsidRPr="00790CBD">
        <w:rPr>
          <w:rFonts w:asciiTheme="minorEastAsia" w:hAnsiTheme="minorEastAsia" w:cs="新細明體" w:hint="eastAsia"/>
          <w:kern w:val="0"/>
          <w:sz w:val="20"/>
          <w:szCs w:val="20"/>
        </w:rPr>
        <w:t>育有二子</w:t>
      </w:r>
      <w:proofErr w:type="gramStart"/>
      <w:r w:rsidRPr="00790CBD">
        <w:rPr>
          <w:rFonts w:asciiTheme="minorEastAsia" w:hAnsiTheme="minorEastAsia" w:cs="新細明體" w:hint="eastAsia"/>
          <w:kern w:val="0"/>
          <w:sz w:val="20"/>
          <w:szCs w:val="20"/>
        </w:rPr>
        <w:t>一</w:t>
      </w:r>
      <w:proofErr w:type="gramEnd"/>
      <w:r w:rsidRPr="00790CBD">
        <w:rPr>
          <w:rFonts w:asciiTheme="minorEastAsia" w:hAnsiTheme="minorEastAsia" w:cs="新細明體" w:hint="eastAsia"/>
          <w:kern w:val="0"/>
          <w:sz w:val="20"/>
          <w:szCs w:val="20"/>
        </w:rPr>
        <w:t>犬</w:t>
      </w:r>
    </w:p>
    <w:p w:rsidR="00790CBD" w:rsidRDefault="00790CBD" w:rsidP="00790CBD">
      <w:pPr>
        <w:autoSpaceDE w:val="0"/>
        <w:autoSpaceDN w:val="0"/>
        <w:adjustRightInd w:val="0"/>
        <w:snapToGrid w:val="0"/>
        <w:rPr>
          <w:rFonts w:asciiTheme="minorEastAsia" w:hAnsiTheme="minorEastAsia" w:cs="新細明體" w:hint="eastAsia"/>
          <w:kern w:val="0"/>
          <w:sz w:val="20"/>
          <w:szCs w:val="20"/>
        </w:rPr>
      </w:pPr>
    </w:p>
    <w:p w:rsidR="00790CBD" w:rsidRPr="00D91442" w:rsidRDefault="00DA70AC" w:rsidP="00790CBD">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00790CBD" w:rsidRPr="00D91442">
        <w:rPr>
          <w:rFonts w:asciiTheme="minorEastAsia" w:hAnsiTheme="minorEastAsia" w:cs="新細明體" w:hint="eastAsia"/>
          <w:kern w:val="0"/>
          <w:sz w:val="20"/>
          <w:szCs w:val="20"/>
        </w:rPr>
        <w:t>家庭溝通方式</w:t>
      </w: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家人最常聚</w:t>
      </w:r>
      <w:del w:id="255" w:author="BeBe" w:date="2012-10-23T14:28:00Z">
        <w:r w:rsidRPr="00D91442" w:rsidDel="002B3987">
          <w:rPr>
            <w:rFonts w:asciiTheme="minorEastAsia" w:hAnsiTheme="minorEastAsia" w:cs="新細明體" w:hint="eastAsia"/>
            <w:kern w:val="0"/>
            <w:sz w:val="20"/>
            <w:szCs w:val="20"/>
          </w:rPr>
          <w:delText>在一起</w:delText>
        </w:r>
      </w:del>
      <w:ins w:id="256" w:author="BeBe" w:date="2012-10-23T14:28:00Z">
        <w:r>
          <w:rPr>
            <w:rFonts w:asciiTheme="minorEastAsia" w:hAnsiTheme="minorEastAsia" w:cs="新細明體" w:hint="eastAsia"/>
            <w:kern w:val="0"/>
            <w:sz w:val="20"/>
            <w:szCs w:val="20"/>
          </w:rPr>
          <w:t>首</w:t>
        </w:r>
      </w:ins>
      <w:r w:rsidRPr="00D91442">
        <w:rPr>
          <w:rFonts w:asciiTheme="minorEastAsia" w:hAnsiTheme="minorEastAsia" w:cs="新細明體" w:hint="eastAsia"/>
          <w:kern w:val="0"/>
          <w:sz w:val="20"/>
          <w:szCs w:val="20"/>
        </w:rPr>
        <w:t>的時</w:t>
      </w:r>
      <w:del w:id="257" w:author="BeBe" w:date="2012-10-23T14:28:00Z">
        <w:r w:rsidRPr="00D91442" w:rsidDel="002B3987">
          <w:rPr>
            <w:rFonts w:asciiTheme="minorEastAsia" w:hAnsiTheme="minorEastAsia" w:cs="新細明體" w:hint="eastAsia"/>
            <w:kern w:val="0"/>
            <w:sz w:val="20"/>
            <w:szCs w:val="20"/>
          </w:rPr>
          <w:delText>候</w:delText>
        </w:r>
      </w:del>
      <w:proofErr w:type="gramStart"/>
      <w:ins w:id="258" w:author="BeBe" w:date="2012-10-23T14:28:00Z">
        <w:r>
          <w:rPr>
            <w:rFonts w:asciiTheme="minorEastAsia" w:hAnsiTheme="minorEastAsia" w:cs="新細明體" w:hint="eastAsia"/>
            <w:kern w:val="0"/>
            <w:sz w:val="20"/>
            <w:szCs w:val="20"/>
          </w:rPr>
          <w:t>刻</w:t>
        </w:r>
      </w:ins>
      <w:r w:rsidRPr="00D91442">
        <w:rPr>
          <w:rFonts w:asciiTheme="minorEastAsia" w:hAnsiTheme="minorEastAsia" w:cs="新細明體" w:hint="eastAsia"/>
          <w:kern w:val="0"/>
          <w:sz w:val="20"/>
          <w:szCs w:val="20"/>
        </w:rPr>
        <w:t>是</w:t>
      </w:r>
      <w:proofErr w:type="gramEnd"/>
      <w:del w:id="259" w:author="BeBe" w:date="2012-10-23T14:28:00Z">
        <w:r w:rsidRPr="00D91442" w:rsidDel="002B3987">
          <w:rPr>
            <w:rFonts w:asciiTheme="minorEastAsia" w:hAnsiTheme="minorEastAsia" w:cs="新細明體" w:hint="eastAsia"/>
            <w:kern w:val="0"/>
            <w:sz w:val="20"/>
            <w:szCs w:val="20"/>
          </w:rPr>
          <w:delText>在吃飯</w:delText>
        </w:r>
      </w:del>
      <w:ins w:id="260" w:author="BeBe" w:date="2012-10-23T14:28:00Z">
        <w:r>
          <w:rPr>
            <w:rFonts w:asciiTheme="minorEastAsia" w:hAnsiTheme="minorEastAsia" w:cs="新細明體" w:hint="eastAsia"/>
            <w:kern w:val="0"/>
            <w:sz w:val="20"/>
            <w:szCs w:val="20"/>
          </w:rPr>
          <w:t>用餐</w:t>
        </w:r>
      </w:ins>
      <w:r w:rsidRPr="00D91442">
        <w:rPr>
          <w:rFonts w:asciiTheme="minorEastAsia" w:hAnsiTheme="minorEastAsia" w:cs="新細明體" w:hint="eastAsia"/>
          <w:kern w:val="0"/>
          <w:sz w:val="20"/>
          <w:szCs w:val="20"/>
        </w:rPr>
        <w:t>時間</w:t>
      </w:r>
      <w:del w:id="261" w:author="BeBe" w:date="2012-10-23T14:27:00Z">
        <w:r w:rsidRPr="00D91442" w:rsidDel="002B3987">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不論是在外面餐廳</w:t>
      </w:r>
      <w:del w:id="262" w:author="BeBe" w:date="2012-10-23T14:28:00Z">
        <w:r w:rsidRPr="00D91442" w:rsidDel="002B3987">
          <w:rPr>
            <w:rFonts w:asciiTheme="minorEastAsia" w:hAnsiTheme="minorEastAsia" w:cs="新細明體" w:hint="eastAsia"/>
            <w:kern w:val="0"/>
            <w:sz w:val="20"/>
            <w:szCs w:val="20"/>
          </w:rPr>
          <w:delText>用餐</w:delText>
        </w:r>
      </w:del>
      <w:r w:rsidRPr="00D91442">
        <w:rPr>
          <w:rFonts w:asciiTheme="minorEastAsia" w:hAnsiTheme="minorEastAsia" w:cs="新細明體" w:hint="eastAsia"/>
          <w:kern w:val="0"/>
          <w:sz w:val="20"/>
          <w:szCs w:val="20"/>
        </w:rPr>
        <w:t>還是在家裡</w:t>
      </w:r>
      <w:del w:id="263" w:author="BeBe" w:date="2012-10-23T14:28:00Z">
        <w:r w:rsidRPr="00D91442" w:rsidDel="002B3987">
          <w:rPr>
            <w:rFonts w:asciiTheme="minorEastAsia" w:hAnsiTheme="minorEastAsia" w:cs="新細明體" w:hint="eastAsia"/>
            <w:kern w:val="0"/>
            <w:sz w:val="20"/>
            <w:szCs w:val="20"/>
          </w:rPr>
          <w:delText>客廳</w:delText>
        </w:r>
      </w:del>
      <w:r w:rsidRPr="00D91442">
        <w:rPr>
          <w:rFonts w:asciiTheme="minorEastAsia" w:hAnsiTheme="minorEastAsia" w:cs="新細明體" w:hint="eastAsia"/>
          <w:kern w:val="0"/>
          <w:sz w:val="20"/>
          <w:szCs w:val="20"/>
        </w:rPr>
        <w:t>吃飯</w:t>
      </w:r>
      <w:r w:rsidRPr="00D91442">
        <w:rPr>
          <w:rFonts w:asciiTheme="minorEastAsia" w:hAnsiTheme="minorEastAsia" w:cs="Hei-Lt-HK-BF"/>
          <w:kern w:val="0"/>
          <w:sz w:val="20"/>
          <w:szCs w:val="20"/>
        </w:rPr>
        <w:t>)</w:t>
      </w:r>
      <w:ins w:id="264" w:author="BeBe" w:date="2012-10-23T14:28:00Z">
        <w:r>
          <w:rPr>
            <w:rFonts w:asciiTheme="minorEastAsia" w:hAnsiTheme="minorEastAsia" w:cs="MingStd-W5" w:hint="eastAsia"/>
            <w:kern w:val="0"/>
            <w:sz w:val="20"/>
            <w:szCs w:val="20"/>
          </w:rPr>
          <w:t>、</w:t>
        </w:r>
      </w:ins>
      <w:del w:id="265" w:author="BeBe" w:date="2012-10-23T14:27:00Z">
        <w:r w:rsidRPr="00D91442" w:rsidDel="002B3987">
          <w:rPr>
            <w:rFonts w:asciiTheme="minorEastAsia" w:hAnsiTheme="minorEastAsia" w:cs="Hei-Lt-HK-BF"/>
            <w:kern w:val="0"/>
            <w:sz w:val="20"/>
            <w:szCs w:val="20"/>
          </w:rPr>
          <w:delText>,</w:delText>
        </w:r>
      </w:del>
      <w:del w:id="266" w:author="BeBe" w:date="2012-10-23T14:28:00Z">
        <w:r w:rsidRPr="00D91442" w:rsidDel="002B3987">
          <w:rPr>
            <w:rFonts w:asciiTheme="minorEastAsia" w:hAnsiTheme="minorEastAsia" w:cs="新細明體" w:hint="eastAsia"/>
            <w:kern w:val="0"/>
            <w:sz w:val="20"/>
            <w:szCs w:val="20"/>
          </w:rPr>
          <w:delText>吃飽</w:delText>
        </w:r>
      </w:del>
      <w:r w:rsidRPr="00D91442">
        <w:rPr>
          <w:rFonts w:asciiTheme="minorEastAsia" w:hAnsiTheme="minorEastAsia" w:cs="新細明體" w:hint="eastAsia"/>
          <w:kern w:val="0"/>
          <w:sz w:val="20"/>
          <w:szCs w:val="20"/>
        </w:rPr>
        <w:t>飯後吃水果和轉電視的時候。大兒子現在</w:t>
      </w:r>
      <w:proofErr w:type="gramStart"/>
      <w:r w:rsidRPr="00D91442">
        <w:rPr>
          <w:rFonts w:asciiTheme="minorEastAsia" w:hAnsiTheme="minorEastAsia" w:cs="新細明體" w:hint="eastAsia"/>
          <w:kern w:val="0"/>
          <w:sz w:val="20"/>
          <w:szCs w:val="20"/>
        </w:rPr>
        <w:t>在</w:t>
      </w:r>
      <w:proofErr w:type="gramEnd"/>
      <w:r w:rsidRPr="00D91442">
        <w:rPr>
          <w:rFonts w:asciiTheme="minorEastAsia" w:hAnsiTheme="minorEastAsia" w:cs="新細明體" w:hint="eastAsia"/>
          <w:kern w:val="0"/>
          <w:sz w:val="20"/>
          <w:szCs w:val="20"/>
        </w:rPr>
        <w:t>醫院當實習醫師</w:t>
      </w:r>
      <w:ins w:id="267" w:author="BeBe" w:date="2012-10-23T14:27:00Z">
        <w:r>
          <w:rPr>
            <w:rFonts w:asciiTheme="minorEastAsia" w:hAnsiTheme="minorEastAsia" w:cs="MingStd-W5" w:hint="eastAsia"/>
            <w:kern w:val="0"/>
            <w:sz w:val="20"/>
            <w:szCs w:val="20"/>
          </w:rPr>
          <w:t>，</w:t>
        </w:r>
      </w:ins>
      <w:del w:id="268" w:author="BeBe" w:date="2012-10-23T14:27: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幾乎每天晚上</w:t>
      </w:r>
      <w:r w:rsidRPr="00D91442">
        <w:rPr>
          <w:rFonts w:asciiTheme="minorEastAsia" w:hAnsiTheme="minorEastAsia" w:cs="Hei-Lt-HK-BF"/>
          <w:kern w:val="0"/>
          <w:sz w:val="20"/>
          <w:szCs w:val="20"/>
        </w:rPr>
        <w:t>10</w:t>
      </w:r>
      <w:r w:rsidRPr="00D91442">
        <w:rPr>
          <w:rFonts w:asciiTheme="minorEastAsia" w:hAnsiTheme="minorEastAsia" w:cs="新細明體" w:hint="eastAsia"/>
          <w:kern w:val="0"/>
          <w:sz w:val="20"/>
          <w:szCs w:val="20"/>
        </w:rPr>
        <w:t>點左右回到家</w:t>
      </w:r>
      <w:ins w:id="269" w:author="BeBe" w:date="2012-10-23T14:29:00Z">
        <w:r>
          <w:rPr>
            <w:rFonts w:asciiTheme="minorEastAsia" w:hAnsiTheme="minorEastAsia" w:cs="MingStd-W5" w:hint="eastAsia"/>
            <w:kern w:val="0"/>
            <w:sz w:val="20"/>
            <w:szCs w:val="20"/>
          </w:rPr>
          <w:t>，</w:t>
        </w:r>
      </w:ins>
      <w:del w:id="270" w:author="BeBe" w:date="2012-10-23T14:29:00Z">
        <w:r w:rsidRPr="00D91442" w:rsidDel="002B3987">
          <w:rPr>
            <w:rFonts w:asciiTheme="minorEastAsia" w:hAnsiTheme="minorEastAsia" w:cs="Hei-Lt-HK-BF"/>
            <w:kern w:val="0"/>
            <w:sz w:val="20"/>
            <w:szCs w:val="20"/>
          </w:rPr>
          <w:delText>,</w:delText>
        </w:r>
        <w:r w:rsidRPr="00D91442" w:rsidDel="002B3987">
          <w:rPr>
            <w:rFonts w:asciiTheme="minorEastAsia" w:hAnsiTheme="minorEastAsia" w:cs="新細明體" w:hint="eastAsia"/>
            <w:kern w:val="0"/>
            <w:sz w:val="20"/>
            <w:szCs w:val="20"/>
          </w:rPr>
          <w:delText>回</w:delText>
        </w:r>
      </w:del>
      <w:r w:rsidRPr="00D91442">
        <w:rPr>
          <w:rFonts w:asciiTheme="minorEastAsia" w:hAnsiTheme="minorEastAsia" w:cs="新細明體" w:hint="eastAsia"/>
          <w:kern w:val="0"/>
          <w:sz w:val="20"/>
          <w:szCs w:val="20"/>
        </w:rPr>
        <w:t>到家後通常都是直接到房間用電腦</w:t>
      </w:r>
      <w:del w:id="271" w:author="BeBe" w:date="2012-10-23T14:29:00Z">
        <w:r w:rsidRPr="00D91442" w:rsidDel="002B3987">
          <w:rPr>
            <w:rFonts w:asciiTheme="minorEastAsia" w:hAnsiTheme="minorEastAsia" w:cs="Hei-Lt-HK-BF" w:hint="eastAsia"/>
            <w:kern w:val="0"/>
            <w:sz w:val="20"/>
            <w:szCs w:val="20"/>
          </w:rPr>
          <w:delText>,</w:delText>
        </w:r>
        <w:r w:rsidRPr="00D91442" w:rsidDel="002B3987">
          <w:rPr>
            <w:rFonts w:asciiTheme="minorEastAsia" w:hAnsiTheme="minorEastAsia" w:cs="新細明體" w:hint="eastAsia"/>
            <w:kern w:val="0"/>
            <w:sz w:val="20"/>
            <w:szCs w:val="20"/>
          </w:rPr>
          <w:delText>比</w:delText>
        </w:r>
      </w:del>
      <w:ins w:id="272" w:author="BeBe" w:date="2012-10-23T14:29: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較少互動的機會</w:t>
      </w:r>
      <w:del w:id="273" w:author="BeBe" w:date="2012-10-23T14:29:00Z">
        <w:r w:rsidRPr="00D91442" w:rsidDel="002B3987">
          <w:rPr>
            <w:rFonts w:asciiTheme="minorEastAsia" w:hAnsiTheme="minorEastAsia" w:cs="Hei-Lt-HK-BF" w:hint="eastAsia"/>
            <w:kern w:val="0"/>
            <w:sz w:val="20"/>
            <w:szCs w:val="20"/>
          </w:rPr>
          <w:delText>,</w:delText>
        </w:r>
      </w:del>
      <w:ins w:id="274" w:author="BeBe" w:date="2012-10-23T14:29: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小兒子在台北念書</w:t>
      </w:r>
      <w:ins w:id="275" w:author="BeBe" w:date="2012-10-23T14:29:00Z">
        <w:r>
          <w:rPr>
            <w:rFonts w:asciiTheme="minorEastAsia" w:hAnsiTheme="minorEastAsia" w:cs="MingStd-W5" w:hint="eastAsia"/>
            <w:kern w:val="0"/>
            <w:sz w:val="20"/>
            <w:szCs w:val="20"/>
          </w:rPr>
          <w:t>，</w:t>
        </w:r>
      </w:ins>
      <w:del w:id="276" w:author="BeBe" w:date="2012-10-23T14:29: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大約一個月回家一次</w:t>
      </w:r>
      <w:ins w:id="277" w:author="BeBe" w:date="2012-10-23T14:29:00Z">
        <w:r>
          <w:rPr>
            <w:rFonts w:asciiTheme="minorEastAsia" w:hAnsiTheme="minorEastAsia" w:cs="MingStd-W5" w:hint="eastAsia"/>
            <w:kern w:val="0"/>
            <w:sz w:val="20"/>
            <w:szCs w:val="20"/>
          </w:rPr>
          <w:t>，</w:t>
        </w:r>
      </w:ins>
      <w:del w:id="278" w:author="BeBe" w:date="2012-10-23T14:29:00Z">
        <w:r w:rsidRPr="00D91442" w:rsidDel="002B3987">
          <w:rPr>
            <w:rFonts w:asciiTheme="minorEastAsia" w:hAnsiTheme="minorEastAsia" w:cs="Hei-Lt-HK-BF"/>
            <w:kern w:val="0"/>
            <w:sz w:val="20"/>
            <w:szCs w:val="20"/>
          </w:rPr>
          <w:delText>,</w:delText>
        </w:r>
        <w:r w:rsidRPr="00D91442" w:rsidDel="002B3987">
          <w:rPr>
            <w:rFonts w:asciiTheme="minorEastAsia" w:hAnsiTheme="minorEastAsia" w:cs="新細明體" w:hint="eastAsia"/>
            <w:kern w:val="0"/>
            <w:sz w:val="20"/>
            <w:szCs w:val="20"/>
          </w:rPr>
          <w:delText>回家後</w:delText>
        </w:r>
      </w:del>
      <w:r w:rsidRPr="00D91442">
        <w:rPr>
          <w:rFonts w:asciiTheme="minorEastAsia" w:hAnsiTheme="minorEastAsia" w:cs="新細明體" w:hint="eastAsia"/>
          <w:kern w:val="0"/>
          <w:sz w:val="20"/>
          <w:szCs w:val="20"/>
        </w:rPr>
        <w:t>除了吃飯時間</w:t>
      </w:r>
      <w:del w:id="279" w:author="BeBe" w:date="2012-10-23T14:29:00Z">
        <w:r w:rsidRPr="00D91442" w:rsidDel="002B3987">
          <w:rPr>
            <w:rFonts w:asciiTheme="minorEastAsia" w:hAnsiTheme="minorEastAsia" w:cs="新細明體" w:hint="eastAsia"/>
            <w:kern w:val="0"/>
            <w:sz w:val="20"/>
            <w:szCs w:val="20"/>
          </w:rPr>
          <w:delText>以</w:delText>
        </w:r>
      </w:del>
      <w:r w:rsidRPr="00D91442">
        <w:rPr>
          <w:rFonts w:asciiTheme="minorEastAsia" w:hAnsiTheme="minorEastAsia" w:cs="新細明體" w:hint="eastAsia"/>
          <w:kern w:val="0"/>
          <w:sz w:val="20"/>
          <w:szCs w:val="20"/>
        </w:rPr>
        <w:t>外通常也是在房間用電腦。周末比較有空的時候</w:t>
      </w:r>
      <w:ins w:id="280" w:author="BeBe" w:date="2012-10-23T14:29:00Z">
        <w:r>
          <w:rPr>
            <w:rFonts w:asciiTheme="minorEastAsia" w:hAnsiTheme="minorEastAsia" w:cs="MingStd-W5" w:hint="eastAsia"/>
            <w:kern w:val="0"/>
            <w:sz w:val="20"/>
            <w:szCs w:val="20"/>
          </w:rPr>
          <w:t>，</w:t>
        </w:r>
      </w:ins>
      <w:del w:id="281" w:author="BeBe" w:date="2012-10-23T14:29: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全家人會在客廳一起看電影。偶爾會安排家庭旅遊</w:t>
      </w:r>
      <w:ins w:id="282" w:author="BeBe" w:date="2012-10-23T14:29:00Z">
        <w:r>
          <w:rPr>
            <w:rFonts w:asciiTheme="minorEastAsia" w:hAnsiTheme="minorEastAsia" w:cs="MingStd-W5" w:hint="eastAsia"/>
            <w:kern w:val="0"/>
            <w:sz w:val="20"/>
            <w:szCs w:val="20"/>
          </w:rPr>
          <w:t>，</w:t>
        </w:r>
      </w:ins>
      <w:del w:id="283" w:author="BeBe" w:date="2012-10-23T14:29: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因為不大會使用數位相機</w:t>
      </w:r>
      <w:ins w:id="284" w:author="BeBe" w:date="2012-10-23T14:29:00Z">
        <w:r>
          <w:rPr>
            <w:rFonts w:asciiTheme="minorEastAsia" w:hAnsiTheme="minorEastAsia" w:cs="MingStd-W5" w:hint="eastAsia"/>
            <w:kern w:val="0"/>
            <w:sz w:val="20"/>
            <w:szCs w:val="20"/>
          </w:rPr>
          <w:t>，</w:t>
        </w:r>
      </w:ins>
      <w:del w:id="285" w:author="BeBe" w:date="2012-10-23T14:29: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通常都是由兒子的手機或是數位相機拍照</w:t>
      </w:r>
      <w:ins w:id="286" w:author="BeBe" w:date="2012-10-23T14:29:00Z">
        <w:r>
          <w:rPr>
            <w:rFonts w:asciiTheme="minorEastAsia" w:hAnsiTheme="minorEastAsia" w:cs="MingStd-W5" w:hint="eastAsia"/>
            <w:kern w:val="0"/>
            <w:sz w:val="20"/>
            <w:szCs w:val="20"/>
          </w:rPr>
          <w:t>，</w:t>
        </w:r>
      </w:ins>
      <w:del w:id="287" w:author="BeBe" w:date="2012-10-23T14:29: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w:t>
      </w:r>
      <w:del w:id="288" w:author="BeBe" w:date="2012-10-23T14:30:00Z">
        <w:r w:rsidRPr="00D91442" w:rsidDel="002B3987">
          <w:rPr>
            <w:rFonts w:asciiTheme="minorEastAsia" w:hAnsiTheme="minorEastAsia" w:cs="新細明體" w:hint="eastAsia"/>
            <w:kern w:val="0"/>
            <w:sz w:val="20"/>
            <w:szCs w:val="20"/>
          </w:rPr>
          <w:delText>是之</w:delText>
        </w:r>
      </w:del>
      <w:ins w:id="289" w:author="BeBe" w:date="2012-10-23T14:30:00Z">
        <w:r>
          <w:rPr>
            <w:rFonts w:asciiTheme="minorEastAsia" w:hAnsiTheme="minorEastAsia" w:cs="新細明體" w:hint="eastAsia"/>
            <w:kern w:val="0"/>
            <w:sz w:val="20"/>
            <w:szCs w:val="20"/>
          </w:rPr>
          <w:t>事</w:t>
        </w:r>
      </w:ins>
      <w:r w:rsidRPr="00D91442">
        <w:rPr>
          <w:rFonts w:asciiTheme="minorEastAsia" w:hAnsiTheme="minorEastAsia" w:cs="新細明體" w:hint="eastAsia"/>
          <w:kern w:val="0"/>
          <w:sz w:val="20"/>
          <w:szCs w:val="20"/>
        </w:rPr>
        <w:t>後兒子一忙常常拖很久才把照片傳給他們。王媽媽比較會關心兒子</w:t>
      </w:r>
      <w:ins w:id="290" w:author="BeBe" w:date="2012-10-23T14:30:00Z">
        <w:r>
          <w:rPr>
            <w:rFonts w:asciiTheme="minorEastAsia" w:hAnsiTheme="minorEastAsia" w:cs="MingStd-W5" w:hint="eastAsia"/>
            <w:kern w:val="0"/>
            <w:sz w:val="20"/>
            <w:szCs w:val="20"/>
          </w:rPr>
          <w:t>，</w:t>
        </w:r>
      </w:ins>
      <w:del w:id="291" w:author="BeBe" w:date="2012-10-23T14:30: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很常想</w:t>
      </w:r>
      <w:del w:id="292" w:author="BeBe" w:date="2012-10-23T14:30:00Z">
        <w:r w:rsidRPr="00D91442" w:rsidDel="002B3987">
          <w:rPr>
            <w:rFonts w:asciiTheme="minorEastAsia" w:hAnsiTheme="minorEastAsia" w:cs="新細明體" w:hint="eastAsia"/>
            <w:kern w:val="0"/>
            <w:sz w:val="20"/>
            <w:szCs w:val="20"/>
          </w:rPr>
          <w:delText>要</w:delText>
        </w:r>
      </w:del>
      <w:r w:rsidRPr="00D91442">
        <w:rPr>
          <w:rFonts w:asciiTheme="minorEastAsia" w:hAnsiTheme="minorEastAsia" w:cs="新細明體" w:hint="eastAsia"/>
          <w:kern w:val="0"/>
          <w:sz w:val="20"/>
          <w:szCs w:val="20"/>
        </w:rPr>
        <w:t>打電話關心</w:t>
      </w:r>
      <w:del w:id="293" w:author="BeBe" w:date="2012-10-23T14:30:00Z">
        <w:r w:rsidRPr="00D91442" w:rsidDel="002B3987">
          <w:rPr>
            <w:rFonts w:asciiTheme="minorEastAsia" w:hAnsiTheme="minorEastAsia" w:cs="Hei-Lt-HK-BF" w:hint="eastAsia"/>
            <w:kern w:val="0"/>
            <w:sz w:val="20"/>
            <w:szCs w:val="20"/>
          </w:rPr>
          <w:delText>,</w:delText>
        </w:r>
        <w:r w:rsidRPr="00D91442" w:rsidDel="002B3987">
          <w:rPr>
            <w:rFonts w:asciiTheme="minorEastAsia" w:hAnsiTheme="minorEastAsia" w:cs="新細明體" w:hint="eastAsia"/>
            <w:kern w:val="0"/>
            <w:sz w:val="20"/>
            <w:szCs w:val="20"/>
          </w:rPr>
          <w:delText>會</w:delText>
        </w:r>
      </w:del>
      <w:ins w:id="294" w:author="BeBe" w:date="2012-10-23T14:30:00Z">
        <w:r>
          <w:rPr>
            <w:rFonts w:asciiTheme="minorEastAsia" w:hAnsiTheme="minorEastAsia" w:cs="Hei-Lt-HK-BF" w:hint="eastAsia"/>
            <w:kern w:val="0"/>
            <w:sz w:val="20"/>
            <w:szCs w:val="20"/>
          </w:rPr>
          <w:t>又</w:t>
        </w:r>
      </w:ins>
      <w:del w:id="295" w:author="BeBe" w:date="2012-10-23T14:30:00Z">
        <w:r w:rsidRPr="00D91442" w:rsidDel="002B3987">
          <w:rPr>
            <w:rFonts w:asciiTheme="minorEastAsia" w:hAnsiTheme="minorEastAsia" w:cs="新細明體" w:hint="eastAsia"/>
            <w:kern w:val="0"/>
            <w:sz w:val="20"/>
            <w:szCs w:val="20"/>
          </w:rPr>
          <w:delText>擔</w:delText>
        </w:r>
      </w:del>
      <w:ins w:id="296" w:author="BeBe" w:date="2012-10-23T14:30:00Z">
        <w:r>
          <w:rPr>
            <w:rFonts w:asciiTheme="minorEastAsia" w:hAnsiTheme="minorEastAsia" w:cs="新細明體" w:hint="eastAsia"/>
            <w:kern w:val="0"/>
            <w:sz w:val="20"/>
            <w:szCs w:val="20"/>
          </w:rPr>
          <w:t>耽</w:t>
        </w:r>
      </w:ins>
      <w:r w:rsidRPr="00D91442">
        <w:rPr>
          <w:rFonts w:asciiTheme="minorEastAsia" w:hAnsiTheme="minorEastAsia" w:cs="新細明體" w:hint="eastAsia"/>
          <w:kern w:val="0"/>
          <w:sz w:val="20"/>
          <w:szCs w:val="20"/>
        </w:rPr>
        <w:t>心打擾到兒子</w:t>
      </w:r>
      <w:ins w:id="297" w:author="BeBe" w:date="2012-10-23T14:30:00Z">
        <w:r>
          <w:rPr>
            <w:rFonts w:asciiTheme="minorEastAsia" w:hAnsiTheme="minorEastAsia" w:cs="MingStd-W5" w:hint="eastAsia"/>
            <w:kern w:val="0"/>
            <w:sz w:val="20"/>
            <w:szCs w:val="20"/>
          </w:rPr>
          <w:t>，</w:t>
        </w:r>
      </w:ins>
      <w:del w:id="298" w:author="BeBe" w:date="2012-10-23T14:30: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w:t>
      </w:r>
      <w:del w:id="299" w:author="BeBe" w:date="2012-10-23T14:30:00Z">
        <w:r w:rsidRPr="00D91442" w:rsidDel="002B3987">
          <w:rPr>
            <w:rFonts w:asciiTheme="minorEastAsia" w:hAnsiTheme="minorEastAsia" w:cs="新細明體" w:hint="eastAsia"/>
            <w:kern w:val="0"/>
            <w:sz w:val="20"/>
            <w:szCs w:val="20"/>
          </w:rPr>
          <w:delText>是</w:delText>
        </w:r>
      </w:del>
      <w:r w:rsidRPr="00D91442">
        <w:rPr>
          <w:rFonts w:asciiTheme="minorEastAsia" w:hAnsiTheme="minorEastAsia" w:cs="新細明體" w:hint="eastAsia"/>
          <w:kern w:val="0"/>
          <w:sz w:val="20"/>
          <w:szCs w:val="20"/>
        </w:rPr>
        <w:t>又想知道兒子</w:t>
      </w:r>
      <w:del w:id="300" w:author="BeBe" w:date="2012-10-23T14:30:00Z">
        <w:r w:rsidRPr="00D91442" w:rsidDel="002B3987">
          <w:rPr>
            <w:rFonts w:asciiTheme="minorEastAsia" w:hAnsiTheme="minorEastAsia" w:cs="新細明體" w:hint="eastAsia"/>
            <w:kern w:val="0"/>
            <w:sz w:val="20"/>
            <w:szCs w:val="20"/>
          </w:rPr>
          <w:delText>過得好不好</w:delText>
        </w:r>
      </w:del>
      <w:ins w:id="301" w:author="BeBe" w:date="2012-10-23T14:30:00Z">
        <w:r>
          <w:rPr>
            <w:rFonts w:asciiTheme="minorEastAsia" w:hAnsiTheme="minorEastAsia" w:cs="新細明體" w:hint="eastAsia"/>
            <w:kern w:val="0"/>
            <w:sz w:val="20"/>
            <w:szCs w:val="20"/>
          </w:rPr>
          <w:t>的近況</w:t>
        </w:r>
      </w:ins>
      <w:del w:id="302" w:author="BeBe" w:date="2012-10-23T14:30:00Z">
        <w:r w:rsidRPr="00D91442" w:rsidDel="002B3987">
          <w:rPr>
            <w:rFonts w:asciiTheme="minorEastAsia" w:hAnsiTheme="minorEastAsia" w:cs="Hei-Lt-HK-BF"/>
            <w:kern w:val="0"/>
            <w:sz w:val="20"/>
            <w:szCs w:val="20"/>
          </w:rPr>
          <w:delText>,</w:delText>
        </w:r>
      </w:del>
      <w:ins w:id="303" w:author="BeBe" w:date="2012-10-23T14:30:00Z">
        <w:r w:rsidRPr="002B3987">
          <w:rPr>
            <w:rFonts w:asciiTheme="minorEastAsia" w:hAnsiTheme="minorEastAsia" w:cs="MingStd-W5" w:hint="eastAsia"/>
            <w:kern w:val="0"/>
            <w:sz w:val="20"/>
            <w:szCs w:val="20"/>
          </w:rPr>
          <w:t xml:space="preserve"> </w:t>
        </w:r>
        <w:r>
          <w:rPr>
            <w:rFonts w:asciiTheme="minorEastAsia" w:hAnsiTheme="minorEastAsia" w:cs="MingStd-W5" w:hint="eastAsia"/>
            <w:kern w:val="0"/>
            <w:sz w:val="20"/>
            <w:szCs w:val="20"/>
          </w:rPr>
          <w:t>，</w:t>
        </w:r>
      </w:ins>
      <w:del w:id="304" w:author="BeBe" w:date="2012-10-23T14:30:00Z">
        <w:r w:rsidRPr="00D91442" w:rsidDel="002B3987">
          <w:rPr>
            <w:rFonts w:asciiTheme="minorEastAsia" w:hAnsiTheme="minorEastAsia" w:cs="新細明體" w:hint="eastAsia"/>
            <w:kern w:val="0"/>
            <w:sz w:val="20"/>
            <w:szCs w:val="20"/>
          </w:rPr>
          <w:delText>所以</w:delText>
        </w:r>
      </w:del>
      <w:r w:rsidRPr="00D91442">
        <w:rPr>
          <w:rFonts w:asciiTheme="minorEastAsia" w:hAnsiTheme="minorEastAsia" w:cs="新細明體" w:hint="eastAsia"/>
          <w:kern w:val="0"/>
          <w:sz w:val="20"/>
          <w:szCs w:val="20"/>
        </w:rPr>
        <w:t>有時</w:t>
      </w:r>
      <w:del w:id="305" w:author="BeBe" w:date="2012-10-23T14:31:00Z">
        <w:r w:rsidRPr="00D91442" w:rsidDel="002B3987">
          <w:rPr>
            <w:rFonts w:asciiTheme="minorEastAsia" w:hAnsiTheme="minorEastAsia" w:cs="新細明體" w:hint="eastAsia"/>
            <w:kern w:val="0"/>
            <w:sz w:val="20"/>
            <w:szCs w:val="20"/>
          </w:rPr>
          <w:delText>候</w:delText>
        </w:r>
      </w:del>
      <w:r w:rsidRPr="00D91442">
        <w:rPr>
          <w:rFonts w:asciiTheme="minorEastAsia" w:hAnsiTheme="minorEastAsia" w:cs="新細明體" w:hint="eastAsia"/>
          <w:kern w:val="0"/>
          <w:sz w:val="20"/>
          <w:szCs w:val="20"/>
        </w:rPr>
        <w:t>會留語音訊息</w:t>
      </w:r>
      <w:ins w:id="306" w:author="BeBe" w:date="2012-10-23T14:31:00Z">
        <w:r>
          <w:rPr>
            <w:rFonts w:asciiTheme="minorEastAsia" w:hAnsiTheme="minorEastAsia" w:cs="MingStd-W5" w:hint="eastAsia"/>
            <w:kern w:val="0"/>
            <w:sz w:val="20"/>
            <w:szCs w:val="20"/>
          </w:rPr>
          <w:t>，</w:t>
        </w:r>
      </w:ins>
      <w:del w:id="307"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w:t>
      </w:r>
      <w:ins w:id="308" w:author="BeBe" w:date="2012-10-23T14:31:00Z">
        <w:r>
          <w:rPr>
            <w:rFonts w:asciiTheme="minorEastAsia" w:hAnsiTheme="minorEastAsia" w:cs="新細明體" w:hint="eastAsia"/>
            <w:kern w:val="0"/>
            <w:sz w:val="20"/>
            <w:szCs w:val="20"/>
          </w:rPr>
          <w:t>以</w:t>
        </w:r>
      </w:ins>
      <w:del w:id="309" w:author="BeBe" w:date="2012-10-23T14:31:00Z">
        <w:r w:rsidRPr="00D91442" w:rsidDel="002B3987">
          <w:rPr>
            <w:rFonts w:asciiTheme="minorEastAsia" w:hAnsiTheme="minorEastAsia" w:cs="新細明體" w:hint="eastAsia"/>
            <w:kern w:val="0"/>
            <w:sz w:val="20"/>
            <w:szCs w:val="20"/>
          </w:rPr>
          <w:delText>是</w:delText>
        </w:r>
      </w:del>
      <w:r w:rsidRPr="00D91442">
        <w:rPr>
          <w:rFonts w:asciiTheme="minorEastAsia" w:hAnsiTheme="minorEastAsia" w:cs="Hei-Lt-HK-BF"/>
          <w:kern w:val="0"/>
          <w:sz w:val="20"/>
          <w:szCs w:val="20"/>
        </w:rPr>
        <w:t>Email</w:t>
      </w:r>
      <w:del w:id="310" w:author="BeBe" w:date="2012-10-23T14:31:00Z">
        <w:r w:rsidRPr="00D91442" w:rsidDel="002B3987">
          <w:rPr>
            <w:rFonts w:asciiTheme="minorEastAsia" w:hAnsiTheme="minorEastAsia" w:cs="新細明體" w:hint="eastAsia"/>
            <w:kern w:val="0"/>
            <w:sz w:val="20"/>
            <w:szCs w:val="20"/>
          </w:rPr>
          <w:delText>的方式</w:delText>
        </w:r>
      </w:del>
      <w:r w:rsidRPr="00D91442">
        <w:rPr>
          <w:rFonts w:asciiTheme="minorEastAsia" w:hAnsiTheme="minorEastAsia" w:cs="新細明體" w:hint="eastAsia"/>
          <w:kern w:val="0"/>
          <w:sz w:val="20"/>
          <w:szCs w:val="20"/>
        </w:rPr>
        <w:t>關心兒子。</w:t>
      </w:r>
    </w:p>
    <w:p w:rsidR="00DA70AC" w:rsidRDefault="00DA70AC" w:rsidP="00790CBD">
      <w:pPr>
        <w:autoSpaceDE w:val="0"/>
        <w:autoSpaceDN w:val="0"/>
        <w:adjustRightInd w:val="0"/>
        <w:snapToGrid w:val="0"/>
        <w:rPr>
          <w:rFonts w:asciiTheme="minorEastAsia" w:hAnsiTheme="minorEastAsia" w:cs="新細明體" w:hint="eastAsia"/>
          <w:kern w:val="0"/>
          <w:sz w:val="20"/>
          <w:szCs w:val="20"/>
        </w:rPr>
      </w:pPr>
    </w:p>
    <w:p w:rsidR="00790CBD" w:rsidRPr="00D91442" w:rsidRDefault="00DA70AC" w:rsidP="00790CBD">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00790CBD" w:rsidRPr="00D91442">
        <w:rPr>
          <w:rFonts w:asciiTheme="minorEastAsia" w:hAnsiTheme="minorEastAsia" w:cs="新細明體" w:hint="eastAsia"/>
          <w:kern w:val="0"/>
          <w:sz w:val="20"/>
          <w:szCs w:val="20"/>
        </w:rPr>
        <w:t>數位產品使用經驗</w:t>
      </w: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王爸爸、王媽媽都是大學教授</w:t>
      </w:r>
      <w:del w:id="311" w:author="BeBe" w:date="2012-10-23T14:31:00Z">
        <w:r w:rsidRPr="00D91442" w:rsidDel="002B3987">
          <w:rPr>
            <w:rFonts w:asciiTheme="minorEastAsia" w:hAnsiTheme="minorEastAsia" w:cs="Hei-Lt-HK-BF" w:hint="eastAsia"/>
            <w:kern w:val="0"/>
            <w:sz w:val="20"/>
            <w:szCs w:val="20"/>
          </w:rPr>
          <w:delText>,</w:delText>
        </w:r>
        <w:r w:rsidRPr="00D91442" w:rsidDel="002B3987">
          <w:rPr>
            <w:rFonts w:asciiTheme="minorEastAsia" w:hAnsiTheme="minorEastAsia" w:cs="新細明體" w:hint="eastAsia"/>
            <w:kern w:val="0"/>
            <w:sz w:val="20"/>
            <w:szCs w:val="20"/>
          </w:rPr>
          <w:delText>所以</w:delText>
        </w:r>
      </w:del>
      <w:ins w:id="312" w:author="BeBe" w:date="2012-10-23T14:31: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平常都有在接觸電腦</w:t>
      </w:r>
      <w:ins w:id="313" w:author="BeBe" w:date="2012-10-23T14:31:00Z">
        <w:r>
          <w:rPr>
            <w:rFonts w:asciiTheme="minorEastAsia" w:hAnsiTheme="minorEastAsia" w:cs="MingStd-W5" w:hint="eastAsia"/>
            <w:kern w:val="0"/>
            <w:sz w:val="20"/>
            <w:szCs w:val="20"/>
          </w:rPr>
          <w:t>，</w:t>
        </w:r>
      </w:ins>
      <w:del w:id="314"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不過</w:t>
      </w:r>
      <w:del w:id="315" w:author="BeBe" w:date="2012-10-23T14:31:00Z">
        <w:r w:rsidRPr="00D91442" w:rsidDel="002B3987">
          <w:rPr>
            <w:rFonts w:asciiTheme="minorEastAsia" w:hAnsiTheme="minorEastAsia" w:cs="新細明體" w:hint="eastAsia"/>
            <w:kern w:val="0"/>
            <w:sz w:val="20"/>
            <w:szCs w:val="20"/>
          </w:rPr>
          <w:delText>接觸電腦</w:delText>
        </w:r>
      </w:del>
      <w:r w:rsidRPr="00D91442">
        <w:rPr>
          <w:rFonts w:asciiTheme="minorEastAsia" w:hAnsiTheme="minorEastAsia" w:cs="新細明體" w:hint="eastAsia"/>
          <w:kern w:val="0"/>
          <w:sz w:val="20"/>
          <w:szCs w:val="20"/>
        </w:rPr>
        <w:t>也只拿來上網</w:t>
      </w:r>
      <w:ins w:id="316" w:author="BeBe" w:date="2012-10-23T14:31:00Z">
        <w:r>
          <w:rPr>
            <w:rFonts w:asciiTheme="minorEastAsia" w:hAnsiTheme="minorEastAsia" w:cs="MingStd-W5" w:hint="eastAsia"/>
            <w:kern w:val="0"/>
            <w:sz w:val="20"/>
            <w:szCs w:val="20"/>
          </w:rPr>
          <w:t>，</w:t>
        </w:r>
      </w:ins>
      <w:del w:id="317"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寫論文</w:t>
      </w:r>
      <w:del w:id="318"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打字速度很慢</w:t>
      </w:r>
      <w:ins w:id="319" w:author="BeBe" w:date="2012-10-23T14:31:00Z">
        <w:r>
          <w:rPr>
            <w:rFonts w:asciiTheme="minorEastAsia" w:hAnsiTheme="minorEastAsia" w:cs="MingStd-W5" w:hint="eastAsia"/>
            <w:kern w:val="0"/>
            <w:sz w:val="20"/>
            <w:szCs w:val="20"/>
          </w:rPr>
          <w:t>，</w:t>
        </w:r>
      </w:ins>
      <w:del w:id="320"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所以有買手寫板</w:t>
      </w:r>
      <w:ins w:id="321" w:author="BeBe" w:date="2012-10-23T14:31:00Z">
        <w:r>
          <w:rPr>
            <w:rFonts w:asciiTheme="minorEastAsia" w:hAnsiTheme="minorEastAsia" w:cs="MingStd-W5" w:hint="eastAsia"/>
            <w:kern w:val="0"/>
            <w:sz w:val="20"/>
            <w:szCs w:val="20"/>
          </w:rPr>
          <w:t>，</w:t>
        </w:r>
      </w:ins>
      <w:del w:id="322" w:author="BeBe" w:date="2012-10-23T14:31: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很多時候還是會遇到問題要請兒子幫忙。最近</w:t>
      </w:r>
      <w:del w:id="323" w:author="BeBe" w:date="2012-10-23T14:32:00Z">
        <w:r w:rsidRPr="00D91442" w:rsidDel="002B3987">
          <w:rPr>
            <w:rFonts w:asciiTheme="minorEastAsia" w:hAnsiTheme="minorEastAsia" w:cs="新細明體" w:hint="eastAsia"/>
            <w:kern w:val="0"/>
            <w:sz w:val="20"/>
            <w:szCs w:val="20"/>
          </w:rPr>
          <w:delText>有</w:delText>
        </w:r>
      </w:del>
      <w:r w:rsidRPr="00D91442">
        <w:rPr>
          <w:rFonts w:asciiTheme="minorEastAsia" w:hAnsiTheme="minorEastAsia" w:cs="新細明體" w:hint="eastAsia"/>
          <w:kern w:val="0"/>
          <w:sz w:val="20"/>
          <w:szCs w:val="20"/>
        </w:rPr>
        <w:t>考慮要使用智慧型手機或平板電腦</w:t>
      </w:r>
      <w:ins w:id="324" w:author="BeBe" w:date="2012-10-23T14:32:00Z">
        <w:r>
          <w:rPr>
            <w:rFonts w:asciiTheme="minorEastAsia" w:hAnsiTheme="minorEastAsia" w:cs="MingStd-W5" w:hint="eastAsia"/>
            <w:kern w:val="0"/>
            <w:sz w:val="20"/>
            <w:szCs w:val="20"/>
          </w:rPr>
          <w:t>，</w:t>
        </w:r>
      </w:ins>
      <w:del w:id="325" w:author="BeBe" w:date="2012-10-23T14:32: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目前還沒使用的經驗。家裡電視有額外接到電腦</w:t>
      </w:r>
      <w:ins w:id="326" w:author="BeBe" w:date="2012-10-23T14:32:00Z">
        <w:r>
          <w:rPr>
            <w:rFonts w:asciiTheme="minorEastAsia" w:hAnsiTheme="minorEastAsia" w:cs="MingStd-W5" w:hint="eastAsia"/>
            <w:kern w:val="0"/>
            <w:sz w:val="20"/>
            <w:szCs w:val="20"/>
          </w:rPr>
          <w:t>，</w:t>
        </w:r>
      </w:ins>
      <w:del w:id="327" w:author="BeBe" w:date="2012-10-23T14:32: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利用電視收看</w:t>
      </w:r>
      <w:r w:rsidRPr="00D91442">
        <w:rPr>
          <w:rFonts w:asciiTheme="minorEastAsia" w:hAnsiTheme="minorEastAsia" w:cs="Hei-Lt-HK-BF"/>
          <w:kern w:val="0"/>
          <w:sz w:val="20"/>
          <w:szCs w:val="20"/>
        </w:rPr>
        <w:t>PPS</w:t>
      </w:r>
      <w:r w:rsidRPr="00D91442">
        <w:rPr>
          <w:rFonts w:asciiTheme="minorEastAsia" w:hAnsiTheme="minorEastAsia" w:cs="新細明體" w:hint="eastAsia"/>
          <w:kern w:val="0"/>
          <w:sz w:val="20"/>
          <w:szCs w:val="20"/>
        </w:rPr>
        <w:t>的韓劇或</w:t>
      </w:r>
      <w:del w:id="328" w:author="BeBe" w:date="2012-10-23T14:32:00Z">
        <w:r w:rsidRPr="00D91442" w:rsidDel="002B3987">
          <w:rPr>
            <w:rFonts w:asciiTheme="minorEastAsia" w:hAnsiTheme="minorEastAsia" w:cs="新細明體" w:hint="eastAsia"/>
            <w:kern w:val="0"/>
            <w:sz w:val="20"/>
            <w:szCs w:val="20"/>
          </w:rPr>
          <w:delText>是</w:delText>
        </w:r>
      </w:del>
      <w:r w:rsidRPr="00D91442">
        <w:rPr>
          <w:rFonts w:asciiTheme="minorEastAsia" w:hAnsiTheme="minorEastAsia" w:cs="新細明體" w:hint="eastAsia"/>
          <w:kern w:val="0"/>
          <w:sz w:val="20"/>
          <w:szCs w:val="20"/>
        </w:rPr>
        <w:t>電影</w:t>
      </w:r>
      <w:ins w:id="329" w:author="BeBe" w:date="2012-10-23T14:32:00Z">
        <w:r>
          <w:rPr>
            <w:rFonts w:asciiTheme="minorEastAsia" w:hAnsiTheme="minorEastAsia" w:cs="MingStd-W5" w:hint="eastAsia"/>
            <w:kern w:val="0"/>
            <w:sz w:val="20"/>
            <w:szCs w:val="20"/>
          </w:rPr>
          <w:t>；</w:t>
        </w:r>
      </w:ins>
      <w:del w:id="330" w:author="BeBe" w:date="2012-10-23T14:32: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同時為了在沙發上能夠操作電腦</w:t>
      </w:r>
      <w:ins w:id="331" w:author="BeBe" w:date="2012-10-23T14:32:00Z">
        <w:r>
          <w:rPr>
            <w:rFonts w:asciiTheme="minorEastAsia" w:hAnsiTheme="minorEastAsia" w:cs="MingStd-W5" w:hint="eastAsia"/>
            <w:kern w:val="0"/>
            <w:sz w:val="20"/>
            <w:szCs w:val="20"/>
          </w:rPr>
          <w:t>，</w:t>
        </w:r>
      </w:ins>
      <w:del w:id="332" w:author="BeBe" w:date="2012-10-23T14:32: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使用無線的滑鼠和鍵盤。</w:t>
      </w:r>
    </w:p>
    <w:p w:rsidR="00DA70AC" w:rsidRDefault="00DA70AC" w:rsidP="00790CBD">
      <w:pPr>
        <w:autoSpaceDE w:val="0"/>
        <w:autoSpaceDN w:val="0"/>
        <w:adjustRightInd w:val="0"/>
        <w:snapToGrid w:val="0"/>
        <w:rPr>
          <w:rFonts w:asciiTheme="minorEastAsia" w:hAnsiTheme="minorEastAsia" w:cs="新細明體" w:hint="eastAsia"/>
          <w:kern w:val="0"/>
          <w:sz w:val="20"/>
          <w:szCs w:val="20"/>
        </w:rPr>
      </w:pPr>
    </w:p>
    <w:p w:rsidR="00790CBD" w:rsidRPr="00D91442" w:rsidRDefault="00DA70AC" w:rsidP="00790CBD">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00790CBD" w:rsidRPr="00D91442">
        <w:rPr>
          <w:rFonts w:asciiTheme="minorEastAsia" w:hAnsiTheme="minorEastAsia" w:cs="新細明體" w:hint="eastAsia"/>
          <w:kern w:val="0"/>
          <w:sz w:val="20"/>
          <w:szCs w:val="20"/>
        </w:rPr>
        <w:t>對家庭分享平台的看法</w:t>
      </w:r>
    </w:p>
    <w:p w:rsidR="00790CBD" w:rsidRPr="00D91442" w:rsidRDefault="00790CBD" w:rsidP="00790CBD">
      <w:pPr>
        <w:autoSpaceDE w:val="0"/>
        <w:autoSpaceDN w:val="0"/>
        <w:adjustRightInd w:val="0"/>
        <w:snapToGrid w:val="0"/>
        <w:rPr>
          <w:rFonts w:asciiTheme="minorEastAsia" w:hAnsiTheme="minorEastAsia" w:cs="Hei-Lt-HK-BF"/>
          <w:kern w:val="0"/>
          <w:sz w:val="20"/>
          <w:szCs w:val="20"/>
        </w:rPr>
      </w:pPr>
      <w:del w:id="333" w:author="BeBe" w:date="2012-10-23T14:32:00Z">
        <w:r w:rsidRPr="00D91442" w:rsidDel="002B3987">
          <w:rPr>
            <w:rFonts w:asciiTheme="minorEastAsia" w:hAnsiTheme="minorEastAsia" w:cs="新細明體" w:hint="eastAsia"/>
            <w:kern w:val="0"/>
            <w:sz w:val="20"/>
            <w:szCs w:val="20"/>
          </w:rPr>
          <w:delText>他們</w:delText>
        </w:r>
      </w:del>
      <w:r w:rsidRPr="00D91442">
        <w:rPr>
          <w:rFonts w:asciiTheme="minorEastAsia" w:hAnsiTheme="minorEastAsia" w:cs="新細明體" w:hint="eastAsia"/>
          <w:kern w:val="0"/>
          <w:sz w:val="20"/>
          <w:szCs w:val="20"/>
        </w:rPr>
        <w:t>喜歡只有家人間可以互相分享討論的平台</w:t>
      </w:r>
      <w:ins w:id="334" w:author="BeBe" w:date="2012-10-23T14:32:00Z">
        <w:r>
          <w:rPr>
            <w:rFonts w:asciiTheme="minorEastAsia" w:hAnsiTheme="minorEastAsia" w:cs="MingStd-W5" w:hint="eastAsia"/>
            <w:kern w:val="0"/>
            <w:sz w:val="20"/>
            <w:szCs w:val="20"/>
          </w:rPr>
          <w:t>，</w:t>
        </w:r>
      </w:ins>
      <w:del w:id="335" w:author="BeBe" w:date="2012-10-23T14:32:00Z">
        <w:r w:rsidRPr="00D91442" w:rsidDel="002B3987">
          <w:rPr>
            <w:rFonts w:asciiTheme="minorEastAsia" w:hAnsiTheme="minorEastAsia" w:cs="Hei-Lt-HK-BF"/>
            <w:kern w:val="0"/>
            <w:sz w:val="20"/>
            <w:szCs w:val="20"/>
          </w:rPr>
          <w:delText>,</w:delText>
        </w:r>
        <w:r w:rsidRPr="00D91442" w:rsidDel="002B3987">
          <w:rPr>
            <w:rFonts w:asciiTheme="minorEastAsia" w:hAnsiTheme="minorEastAsia" w:cs="新細明體" w:hint="eastAsia"/>
            <w:kern w:val="0"/>
            <w:sz w:val="20"/>
            <w:szCs w:val="20"/>
          </w:rPr>
          <w:delText>他們</w:delText>
        </w:r>
      </w:del>
      <w:r w:rsidRPr="00D91442">
        <w:rPr>
          <w:rFonts w:asciiTheme="minorEastAsia" w:hAnsiTheme="minorEastAsia" w:cs="新細明體" w:hint="eastAsia"/>
          <w:kern w:val="0"/>
          <w:sz w:val="20"/>
          <w:szCs w:val="20"/>
        </w:rPr>
        <w:t>會想要在這個平台上看到兒子最近的狀況</w:t>
      </w:r>
      <w:ins w:id="336" w:author="BeBe" w:date="2012-10-23T14:33:00Z">
        <w:r>
          <w:rPr>
            <w:rFonts w:asciiTheme="minorEastAsia" w:hAnsiTheme="minorEastAsia" w:cs="MingStd-W5" w:hint="eastAsia"/>
            <w:kern w:val="0"/>
            <w:sz w:val="20"/>
            <w:szCs w:val="20"/>
          </w:rPr>
          <w:t>，</w:t>
        </w:r>
      </w:ins>
      <w:del w:id="337" w:author="BeBe" w:date="2012-10-23T14:33: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也會想在上面留言關心兒子。</w:t>
      </w:r>
      <w:del w:id="338" w:author="BeBe" w:date="2012-10-23T14:33:00Z">
        <w:r w:rsidRPr="00D91442" w:rsidDel="002B3987">
          <w:rPr>
            <w:rFonts w:asciiTheme="minorEastAsia" w:hAnsiTheme="minorEastAsia" w:cs="新細明體" w:hint="eastAsia"/>
            <w:kern w:val="0"/>
            <w:sz w:val="20"/>
            <w:szCs w:val="20"/>
          </w:rPr>
          <w:delText>不過也提到</w:delText>
        </w:r>
      </w:del>
      <w:r w:rsidRPr="00D91442">
        <w:rPr>
          <w:rFonts w:asciiTheme="minorEastAsia" w:hAnsiTheme="minorEastAsia" w:cs="新細明體" w:hint="eastAsia"/>
          <w:kern w:val="0"/>
          <w:sz w:val="20"/>
          <w:szCs w:val="20"/>
        </w:rPr>
        <w:t>有時</w:t>
      </w:r>
      <w:del w:id="339" w:author="BeBe" w:date="2012-10-23T14:33:00Z">
        <w:r w:rsidRPr="00D91442" w:rsidDel="002B3987">
          <w:rPr>
            <w:rFonts w:asciiTheme="minorEastAsia" w:hAnsiTheme="minorEastAsia" w:cs="新細明體" w:hint="eastAsia"/>
            <w:kern w:val="0"/>
            <w:sz w:val="20"/>
            <w:szCs w:val="20"/>
          </w:rPr>
          <w:delText>候</w:delText>
        </w:r>
      </w:del>
      <w:ins w:id="340" w:author="BeBe" w:date="2012-10-23T14:33:00Z">
        <w:r>
          <w:rPr>
            <w:rFonts w:asciiTheme="minorEastAsia" w:hAnsiTheme="minorEastAsia" w:cs="新細明體" w:hint="eastAsia"/>
            <w:kern w:val="0"/>
            <w:sz w:val="20"/>
            <w:szCs w:val="20"/>
          </w:rPr>
          <w:t>也</w:t>
        </w:r>
      </w:ins>
      <w:r w:rsidRPr="00D91442">
        <w:rPr>
          <w:rFonts w:asciiTheme="minorEastAsia" w:hAnsiTheme="minorEastAsia" w:cs="新細明體" w:hint="eastAsia"/>
          <w:kern w:val="0"/>
          <w:sz w:val="20"/>
          <w:szCs w:val="20"/>
        </w:rPr>
        <w:t>會想把這些東西分享給其他親友</w:t>
      </w:r>
      <w:ins w:id="341" w:author="BeBe" w:date="2012-10-23T14:33:00Z">
        <w:r>
          <w:rPr>
            <w:rFonts w:asciiTheme="minorEastAsia" w:hAnsiTheme="minorEastAsia" w:cs="MingStd-W5" w:hint="eastAsia"/>
            <w:kern w:val="0"/>
            <w:sz w:val="20"/>
            <w:szCs w:val="20"/>
          </w:rPr>
          <w:t>，</w:t>
        </w:r>
      </w:ins>
      <w:del w:id="342" w:author="BeBe" w:date="2012-10-23T14:33: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希望能有視訊或</w:t>
      </w:r>
      <w:del w:id="343" w:author="BeBe" w:date="2012-10-23T14:33:00Z">
        <w:r w:rsidRPr="00D91442" w:rsidDel="002B3987">
          <w:rPr>
            <w:rFonts w:asciiTheme="minorEastAsia" w:hAnsiTheme="minorEastAsia" w:cs="新細明體" w:hint="eastAsia"/>
            <w:kern w:val="0"/>
            <w:sz w:val="20"/>
            <w:szCs w:val="20"/>
          </w:rPr>
          <w:delText>是</w:delText>
        </w:r>
      </w:del>
      <w:r w:rsidRPr="00D91442">
        <w:rPr>
          <w:rFonts w:asciiTheme="minorEastAsia" w:hAnsiTheme="minorEastAsia" w:cs="新細明體" w:hint="eastAsia"/>
          <w:kern w:val="0"/>
          <w:sz w:val="20"/>
          <w:szCs w:val="20"/>
        </w:rPr>
        <w:t>照片分享的功能。王媽媽希望能有</w:t>
      </w:r>
      <w:del w:id="344" w:author="BeBe" w:date="2012-10-23T14:33:00Z">
        <w:r w:rsidRPr="00D91442" w:rsidDel="002B3987">
          <w:rPr>
            <w:rFonts w:asciiTheme="minorEastAsia" w:hAnsiTheme="minorEastAsia" w:cs="新細明體" w:hint="eastAsia"/>
            <w:kern w:val="0"/>
            <w:sz w:val="20"/>
            <w:szCs w:val="20"/>
          </w:rPr>
          <w:delText>一個</w:delText>
        </w:r>
      </w:del>
      <w:r w:rsidRPr="00D91442">
        <w:rPr>
          <w:rFonts w:asciiTheme="minorEastAsia" w:hAnsiTheme="minorEastAsia" w:cs="新細明體" w:hint="eastAsia"/>
          <w:kern w:val="0"/>
          <w:sz w:val="20"/>
          <w:szCs w:val="20"/>
        </w:rPr>
        <w:t>提醒的功能</w:t>
      </w:r>
      <w:ins w:id="345" w:author="BeBe" w:date="2012-10-23T14:33:00Z">
        <w:r>
          <w:rPr>
            <w:rFonts w:asciiTheme="minorEastAsia" w:hAnsiTheme="minorEastAsia" w:cs="MingStd-W5" w:hint="eastAsia"/>
            <w:kern w:val="0"/>
            <w:sz w:val="20"/>
            <w:szCs w:val="20"/>
          </w:rPr>
          <w:t>，</w:t>
        </w:r>
      </w:ins>
      <w:del w:id="346" w:author="BeBe" w:date="2012-10-23T14:33: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時常交代兒子</w:t>
      </w:r>
      <w:del w:id="347" w:author="BeBe" w:date="2012-10-23T14:33:00Z">
        <w:r w:rsidRPr="00D91442" w:rsidDel="002B3987">
          <w:rPr>
            <w:rFonts w:asciiTheme="minorEastAsia" w:hAnsiTheme="minorEastAsia" w:cs="新細明體" w:hint="eastAsia"/>
            <w:kern w:val="0"/>
            <w:sz w:val="20"/>
            <w:szCs w:val="20"/>
          </w:rPr>
          <w:delText>要</w:delText>
        </w:r>
      </w:del>
      <w:ins w:id="348" w:author="BeBe" w:date="2012-10-23T14:33:00Z">
        <w:r>
          <w:rPr>
            <w:rFonts w:asciiTheme="minorEastAsia" w:hAnsiTheme="minorEastAsia" w:cs="新細明體" w:hint="eastAsia"/>
            <w:kern w:val="0"/>
            <w:sz w:val="20"/>
            <w:szCs w:val="20"/>
          </w:rPr>
          <w:t>該</w:t>
        </w:r>
      </w:ins>
      <w:r w:rsidRPr="00D91442">
        <w:rPr>
          <w:rFonts w:asciiTheme="minorEastAsia" w:hAnsiTheme="minorEastAsia" w:cs="新細明體" w:hint="eastAsia"/>
          <w:kern w:val="0"/>
          <w:sz w:val="20"/>
          <w:szCs w:val="20"/>
        </w:rPr>
        <w:t>做</w:t>
      </w:r>
      <w:del w:id="349" w:author="BeBe" w:date="2012-10-23T14:34:00Z">
        <w:r w:rsidRPr="00D91442" w:rsidDel="002B3987">
          <w:rPr>
            <w:rFonts w:asciiTheme="minorEastAsia" w:hAnsiTheme="minorEastAsia" w:cs="新細明體" w:hint="eastAsia"/>
            <w:kern w:val="0"/>
            <w:sz w:val="20"/>
            <w:szCs w:val="20"/>
          </w:rPr>
          <w:delText>什麼</w:delText>
        </w:r>
      </w:del>
      <w:ins w:id="350" w:author="BeBe" w:date="2012-10-23T14:34:00Z">
        <w:r>
          <w:rPr>
            <w:rFonts w:asciiTheme="minorEastAsia" w:hAnsiTheme="minorEastAsia" w:cs="新細明體" w:hint="eastAsia"/>
            <w:kern w:val="0"/>
            <w:sz w:val="20"/>
            <w:szCs w:val="20"/>
          </w:rPr>
          <w:t>的</w:t>
        </w:r>
      </w:ins>
      <w:r w:rsidRPr="00D91442">
        <w:rPr>
          <w:rFonts w:asciiTheme="minorEastAsia" w:hAnsiTheme="minorEastAsia" w:cs="新細明體" w:hint="eastAsia"/>
          <w:kern w:val="0"/>
          <w:sz w:val="20"/>
          <w:szCs w:val="20"/>
        </w:rPr>
        <w:t>重要事情</w:t>
      </w:r>
      <w:del w:id="351" w:author="BeBe" w:date="2012-10-23T14:34:00Z">
        <w:r w:rsidRPr="00D91442" w:rsidDel="002B3987">
          <w:rPr>
            <w:rFonts w:asciiTheme="minorEastAsia" w:hAnsiTheme="minorEastAsia" w:cs="新細明體" w:hint="eastAsia"/>
            <w:kern w:val="0"/>
            <w:sz w:val="20"/>
            <w:szCs w:val="20"/>
          </w:rPr>
          <w:delText>會怕他忘記</w:delText>
        </w:r>
      </w:del>
      <w:r w:rsidRPr="00D91442">
        <w:rPr>
          <w:rFonts w:asciiTheme="minorEastAsia" w:hAnsiTheme="minorEastAsia" w:cs="新細明體" w:hint="eastAsia"/>
          <w:kern w:val="0"/>
          <w:sz w:val="20"/>
          <w:szCs w:val="20"/>
        </w:rPr>
        <w:t>。王爸爸希望能有類似地圖的功能</w:t>
      </w:r>
      <w:ins w:id="352" w:author="BeBe" w:date="2012-10-23T14:37:00Z">
        <w:r>
          <w:rPr>
            <w:rFonts w:asciiTheme="minorEastAsia" w:hAnsiTheme="minorEastAsia" w:cs="MingStd-W5" w:hint="eastAsia"/>
            <w:kern w:val="0"/>
            <w:sz w:val="20"/>
            <w:szCs w:val="20"/>
          </w:rPr>
          <w:t>，</w:t>
        </w:r>
      </w:ins>
      <w:del w:id="353" w:author="BeBe" w:date="2012-10-23T14:37: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因為和兒子討論旅遊</w:t>
      </w:r>
      <w:del w:id="354" w:author="BeBe" w:date="2012-10-23T14:37:00Z">
        <w:r w:rsidRPr="00D91442" w:rsidDel="002B3987">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景點</w:t>
      </w:r>
      <w:del w:id="355" w:author="BeBe" w:date="2012-10-23T14:37:00Z">
        <w:r w:rsidRPr="00D91442" w:rsidDel="002B3987">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時</w:t>
      </w:r>
      <w:del w:id="356" w:author="BeBe" w:date="2012-10-23T14:37:00Z">
        <w:r w:rsidRPr="00D91442" w:rsidDel="002B3987">
          <w:rPr>
            <w:rFonts w:asciiTheme="minorEastAsia" w:hAnsiTheme="minorEastAsia" w:cs="新細明體" w:hint="eastAsia"/>
            <w:kern w:val="0"/>
            <w:sz w:val="20"/>
            <w:szCs w:val="20"/>
          </w:rPr>
          <w:delText>候</w:delText>
        </w:r>
        <w:r w:rsidRPr="00D91442" w:rsidDel="002B3987">
          <w:rPr>
            <w:rFonts w:asciiTheme="minorEastAsia" w:hAnsiTheme="minorEastAsia" w:cs="Hei-Lt-HK-BF"/>
            <w:kern w:val="0"/>
            <w:sz w:val="20"/>
            <w:szCs w:val="20"/>
          </w:rPr>
          <w:delText>,</w:delText>
        </w:r>
      </w:del>
      <w:ins w:id="357" w:author="BeBe" w:date="2012-10-23T14:37:00Z">
        <w:r>
          <w:rPr>
            <w:rFonts w:asciiTheme="minorEastAsia" w:hAnsiTheme="minorEastAsia" w:cs="MingStd-W5" w:hint="eastAsia"/>
            <w:kern w:val="0"/>
            <w:sz w:val="20"/>
            <w:szCs w:val="20"/>
          </w:rPr>
          <w:t>，</w:t>
        </w:r>
      </w:ins>
      <w:r w:rsidRPr="00D91442">
        <w:rPr>
          <w:rFonts w:asciiTheme="minorEastAsia" w:hAnsiTheme="minorEastAsia" w:cs="新細明體" w:hint="eastAsia"/>
          <w:kern w:val="0"/>
          <w:sz w:val="20"/>
          <w:szCs w:val="20"/>
        </w:rPr>
        <w:t>很常用到地圖。現在有很多年輕人都在</w:t>
      </w:r>
      <w:proofErr w:type="gramStart"/>
      <w:r w:rsidRPr="00D91442">
        <w:rPr>
          <w:rFonts w:asciiTheme="minorEastAsia" w:hAnsiTheme="minorEastAsia" w:cs="新細明體" w:hint="eastAsia"/>
          <w:kern w:val="0"/>
          <w:sz w:val="20"/>
          <w:szCs w:val="20"/>
        </w:rPr>
        <w:t>使用臉書或是</w:t>
      </w:r>
      <w:proofErr w:type="gramEnd"/>
      <w:r w:rsidRPr="00D91442">
        <w:rPr>
          <w:rFonts w:asciiTheme="minorEastAsia" w:hAnsiTheme="minorEastAsia" w:cs="新細明體" w:hint="eastAsia"/>
          <w:kern w:val="0"/>
          <w:sz w:val="20"/>
          <w:szCs w:val="20"/>
        </w:rPr>
        <w:t>部落格分享東西</w:t>
      </w:r>
      <w:ins w:id="358" w:author="BeBe" w:date="2012-10-23T14:37:00Z">
        <w:r>
          <w:rPr>
            <w:rFonts w:asciiTheme="minorEastAsia" w:hAnsiTheme="minorEastAsia" w:cs="MingStd-W5" w:hint="eastAsia"/>
            <w:kern w:val="0"/>
            <w:sz w:val="20"/>
            <w:szCs w:val="20"/>
          </w:rPr>
          <w:t>，</w:t>
        </w:r>
      </w:ins>
      <w:del w:id="359" w:author="BeBe" w:date="2012-10-23T14:37:00Z">
        <w:r w:rsidRPr="00D91442" w:rsidDel="002B398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可是他們對於在電腦裡分享</w:t>
      </w:r>
      <w:del w:id="360" w:author="BeBe" w:date="2012-10-23T14:37:00Z">
        <w:r w:rsidRPr="00D91442" w:rsidDel="002B3987">
          <w:rPr>
            <w:rFonts w:asciiTheme="minorEastAsia" w:hAnsiTheme="minorEastAsia" w:cs="新細明體" w:hint="eastAsia"/>
            <w:kern w:val="0"/>
            <w:sz w:val="20"/>
            <w:szCs w:val="20"/>
          </w:rPr>
          <w:delText>東西</w:delText>
        </w:r>
      </w:del>
      <w:ins w:id="361" w:author="BeBe" w:date="2012-10-23T14:37:00Z">
        <w:r>
          <w:rPr>
            <w:rFonts w:asciiTheme="minorEastAsia" w:hAnsiTheme="minorEastAsia" w:cs="新細明體" w:hint="eastAsia"/>
            <w:kern w:val="0"/>
            <w:sz w:val="20"/>
            <w:szCs w:val="20"/>
          </w:rPr>
          <w:t>事物</w:t>
        </w:r>
      </w:ins>
      <w:r w:rsidRPr="00D91442">
        <w:rPr>
          <w:rFonts w:asciiTheme="minorEastAsia" w:hAnsiTheme="minorEastAsia" w:cs="新細明體" w:hint="eastAsia"/>
          <w:kern w:val="0"/>
          <w:sz w:val="20"/>
          <w:szCs w:val="20"/>
        </w:rPr>
        <w:t>的技術不熟悉</w:t>
      </w:r>
      <w:ins w:id="362" w:author="BeBe" w:date="2012-10-23T14:37:00Z">
        <w:r>
          <w:rPr>
            <w:rFonts w:asciiTheme="minorEastAsia" w:hAnsiTheme="minorEastAsia" w:cs="MingStd-W5" w:hint="eastAsia"/>
            <w:kern w:val="0"/>
            <w:sz w:val="20"/>
            <w:szCs w:val="20"/>
          </w:rPr>
          <w:t>，</w:t>
        </w:r>
      </w:ins>
      <w:del w:id="363" w:author="BeBe" w:date="2012-10-23T14:37: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加上</w:t>
      </w:r>
      <w:del w:id="364" w:author="BeBe" w:date="2012-10-23T14:38:00Z">
        <w:r w:rsidRPr="00D91442" w:rsidDel="00B47E24">
          <w:rPr>
            <w:rFonts w:asciiTheme="minorEastAsia" w:hAnsiTheme="minorEastAsia" w:cs="新細明體" w:hint="eastAsia"/>
            <w:kern w:val="0"/>
            <w:sz w:val="20"/>
            <w:szCs w:val="20"/>
          </w:rPr>
          <w:delText>聽說</w:delText>
        </w:r>
      </w:del>
      <w:ins w:id="365" w:author="BeBe" w:date="2012-10-23T14:38:00Z">
        <w:r>
          <w:rPr>
            <w:rFonts w:asciiTheme="minorEastAsia" w:hAnsiTheme="minorEastAsia" w:cs="新細明體" w:hint="eastAsia"/>
            <w:kern w:val="0"/>
            <w:sz w:val="20"/>
            <w:szCs w:val="20"/>
          </w:rPr>
          <w:t>認為</w:t>
        </w:r>
      </w:ins>
      <w:proofErr w:type="gramStart"/>
      <w:r w:rsidRPr="00D91442">
        <w:rPr>
          <w:rFonts w:asciiTheme="minorEastAsia" w:hAnsiTheme="minorEastAsia" w:cs="新細明體" w:hint="eastAsia"/>
          <w:kern w:val="0"/>
          <w:sz w:val="20"/>
          <w:szCs w:val="20"/>
        </w:rPr>
        <w:t>在臉書上</w:t>
      </w:r>
      <w:proofErr w:type="gramEnd"/>
      <w:del w:id="366" w:author="BeBe" w:date="2012-10-23T14:38:00Z">
        <w:r w:rsidRPr="00D91442" w:rsidDel="00B47E24">
          <w:rPr>
            <w:rFonts w:asciiTheme="minorEastAsia" w:hAnsiTheme="minorEastAsia" w:cs="新細明體" w:hint="eastAsia"/>
            <w:kern w:val="0"/>
            <w:sz w:val="20"/>
            <w:szCs w:val="20"/>
          </w:rPr>
          <w:delText>做什麼事情</w:delText>
        </w:r>
      </w:del>
      <w:ins w:id="367" w:author="BeBe" w:date="2012-10-23T14:38:00Z">
        <w:r>
          <w:rPr>
            <w:rFonts w:asciiTheme="minorEastAsia" w:hAnsiTheme="minorEastAsia" w:cs="新細明體" w:hint="eastAsia"/>
            <w:kern w:val="0"/>
            <w:sz w:val="20"/>
            <w:szCs w:val="20"/>
          </w:rPr>
          <w:t>的資訊</w:t>
        </w:r>
      </w:ins>
      <w:r w:rsidRPr="00D91442">
        <w:rPr>
          <w:rFonts w:asciiTheme="minorEastAsia" w:hAnsiTheme="minorEastAsia" w:cs="新細明體" w:hint="eastAsia"/>
          <w:kern w:val="0"/>
          <w:sz w:val="20"/>
          <w:szCs w:val="20"/>
        </w:rPr>
        <w:t>都會被知道</w:t>
      </w:r>
      <w:ins w:id="368" w:author="BeBe" w:date="2012-10-23T14:37:00Z">
        <w:r>
          <w:rPr>
            <w:rFonts w:asciiTheme="minorEastAsia" w:hAnsiTheme="minorEastAsia" w:cs="MingStd-W5" w:hint="eastAsia"/>
            <w:kern w:val="0"/>
            <w:sz w:val="20"/>
            <w:szCs w:val="20"/>
          </w:rPr>
          <w:t>，</w:t>
        </w:r>
      </w:ins>
      <w:del w:id="369" w:author="BeBe" w:date="2012-10-23T14:37:00Z">
        <w:r w:rsidRPr="00D91442" w:rsidDel="00B47E24">
          <w:rPr>
            <w:rFonts w:asciiTheme="minorEastAsia" w:hAnsiTheme="minorEastAsia" w:cs="Hei-Lt-HK-BF"/>
            <w:kern w:val="0"/>
            <w:sz w:val="20"/>
            <w:szCs w:val="20"/>
          </w:rPr>
          <w:delText>,</w:delText>
        </w:r>
      </w:del>
      <w:del w:id="370" w:author="BeBe" w:date="2012-10-23T14:38:00Z">
        <w:r w:rsidRPr="00D91442" w:rsidDel="00B47E24">
          <w:rPr>
            <w:rFonts w:asciiTheme="minorEastAsia" w:hAnsiTheme="minorEastAsia" w:cs="新細明體" w:hint="eastAsia"/>
            <w:kern w:val="0"/>
            <w:sz w:val="20"/>
            <w:szCs w:val="20"/>
          </w:rPr>
          <w:delText>覺得會擔</w:delText>
        </w:r>
      </w:del>
      <w:ins w:id="371" w:author="BeBe" w:date="2012-10-23T14:38:00Z">
        <w:r>
          <w:rPr>
            <w:rFonts w:asciiTheme="minorEastAsia" w:hAnsiTheme="minorEastAsia" w:cs="新細明體" w:hint="eastAsia"/>
            <w:kern w:val="0"/>
            <w:sz w:val="20"/>
            <w:szCs w:val="20"/>
          </w:rPr>
          <w:t>耽</w:t>
        </w:r>
      </w:ins>
      <w:r w:rsidRPr="00D91442">
        <w:rPr>
          <w:rFonts w:asciiTheme="minorEastAsia" w:hAnsiTheme="minorEastAsia" w:cs="新細明體" w:hint="eastAsia"/>
          <w:kern w:val="0"/>
          <w:sz w:val="20"/>
          <w:szCs w:val="20"/>
        </w:rPr>
        <w:t>心</w:t>
      </w:r>
      <w:ins w:id="372" w:author="BeBe" w:date="2012-10-23T14:39:00Z">
        <w:r>
          <w:rPr>
            <w:rFonts w:asciiTheme="minorEastAsia" w:hAnsiTheme="minorEastAsia" w:cs="新細明體" w:hint="eastAsia"/>
            <w:kern w:val="0"/>
            <w:sz w:val="20"/>
            <w:szCs w:val="20"/>
          </w:rPr>
          <w:t>隱私問題而</w:t>
        </w:r>
      </w:ins>
      <w:r w:rsidRPr="00D91442">
        <w:rPr>
          <w:rFonts w:asciiTheme="minorEastAsia" w:hAnsiTheme="minorEastAsia" w:cs="新細明體" w:hint="eastAsia"/>
          <w:kern w:val="0"/>
          <w:sz w:val="20"/>
          <w:szCs w:val="20"/>
        </w:rPr>
        <w:t>不想使用。</w:t>
      </w:r>
    </w:p>
    <w:p w:rsidR="00790CBD" w:rsidRPr="00790CBD" w:rsidRDefault="00790CBD" w:rsidP="00790CBD">
      <w:pPr>
        <w:autoSpaceDE w:val="0"/>
        <w:autoSpaceDN w:val="0"/>
        <w:adjustRightInd w:val="0"/>
        <w:snapToGrid w:val="0"/>
        <w:rPr>
          <w:rFonts w:asciiTheme="minorEastAsia" w:hAnsiTheme="minorEastAsia" w:cs="新細明體"/>
          <w:kern w:val="0"/>
          <w:sz w:val="20"/>
          <w:szCs w:val="20"/>
        </w:rPr>
      </w:pPr>
    </w:p>
    <w:p w:rsidR="007F7649" w:rsidRPr="00B831CC" w:rsidRDefault="007F7649" w:rsidP="007F7649">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tep3 </w:t>
      </w:r>
      <w:r w:rsidR="00C77963">
        <w:rPr>
          <w:rFonts w:asciiTheme="minorEastAsia" w:hAnsiTheme="minorEastAsia" w:cs="新細明體" w:hint="eastAsia"/>
          <w:b/>
          <w:kern w:val="0"/>
          <w:sz w:val="28"/>
          <w:szCs w:val="28"/>
        </w:rPr>
        <w:t>C</w:t>
      </w:r>
      <w:r w:rsidR="00DA70AC" w:rsidRPr="00DA70AC">
        <w:rPr>
          <w:rFonts w:asciiTheme="minorEastAsia" w:hAnsiTheme="minorEastAsia" w:cs="新細明體"/>
          <w:b/>
          <w:kern w:val="0"/>
          <w:sz w:val="28"/>
          <w:szCs w:val="28"/>
        </w:rPr>
        <w:t>haracter mapping</w:t>
      </w:r>
    </w:p>
    <w:p w:rsidR="00DA70AC" w:rsidRDefault="00DA70AC" w:rsidP="00DA70AC">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羅列出所有可能的族群</w:t>
      </w:r>
      <w:ins w:id="373" w:author="BeBe" w:date="2012-10-23T14:39:00Z">
        <w:r>
          <w:rPr>
            <w:rFonts w:asciiTheme="minorEastAsia" w:hAnsiTheme="minorEastAsia" w:cs="MingStd-W5" w:hint="eastAsia"/>
            <w:kern w:val="0"/>
            <w:sz w:val="20"/>
            <w:szCs w:val="20"/>
          </w:rPr>
          <w:t>，</w:t>
        </w:r>
      </w:ins>
      <w:del w:id="374" w:author="BeBe" w:date="2012-10-23T14:39:00Z">
        <w:r w:rsidRPr="00D91442" w:rsidDel="00B47E24">
          <w:rPr>
            <w:rFonts w:asciiTheme="minorEastAsia" w:hAnsiTheme="minorEastAsia" w:cs="Hei-Lt-HK-BF"/>
            <w:kern w:val="0"/>
            <w:sz w:val="20"/>
            <w:szCs w:val="20"/>
          </w:rPr>
          <w:delText>,</w:delText>
        </w:r>
      </w:del>
      <w:proofErr w:type="gramStart"/>
      <w:r w:rsidRPr="00D91442">
        <w:rPr>
          <w:rFonts w:asciiTheme="minorEastAsia" w:hAnsiTheme="minorEastAsia" w:cs="新細明體" w:hint="eastAsia"/>
          <w:kern w:val="0"/>
          <w:sz w:val="20"/>
          <w:szCs w:val="20"/>
        </w:rPr>
        <w:t>並佐以</w:t>
      </w:r>
      <w:proofErr w:type="gramEnd"/>
      <w:r w:rsidRPr="00D91442">
        <w:rPr>
          <w:rFonts w:asciiTheme="minorEastAsia" w:hAnsiTheme="minorEastAsia" w:cs="新細明體" w:hint="eastAsia"/>
          <w:kern w:val="0"/>
          <w:sz w:val="20"/>
          <w:szCs w:val="20"/>
        </w:rPr>
        <w:t>客觀理性的計分</w:t>
      </w:r>
      <w:ins w:id="375" w:author="BeBe" w:date="2012-10-23T14:39:00Z">
        <w:r>
          <w:rPr>
            <w:rFonts w:asciiTheme="minorEastAsia" w:hAnsiTheme="minorEastAsia" w:cs="MingStd-W5" w:hint="eastAsia"/>
            <w:kern w:val="0"/>
            <w:sz w:val="20"/>
            <w:szCs w:val="20"/>
          </w:rPr>
          <w:t>，</w:t>
        </w:r>
      </w:ins>
      <w:del w:id="376"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透過次數濃密程度</w:t>
      </w:r>
      <w:ins w:id="377" w:author="BeBe" w:date="2012-10-23T14:39:00Z">
        <w:r>
          <w:rPr>
            <w:rFonts w:asciiTheme="minorEastAsia" w:hAnsiTheme="minorEastAsia" w:cs="MingStd-W5" w:hint="eastAsia"/>
            <w:kern w:val="0"/>
            <w:sz w:val="20"/>
            <w:szCs w:val="20"/>
          </w:rPr>
          <w:t>，</w:t>
        </w:r>
      </w:ins>
      <w:del w:id="378"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即可清楚地點出小組訪談過的受訪者中</w:t>
      </w:r>
      <w:ins w:id="379" w:author="BeBe" w:date="2012-10-23T14:39:00Z">
        <w:r>
          <w:rPr>
            <w:rFonts w:asciiTheme="minorEastAsia" w:hAnsiTheme="minorEastAsia" w:cs="MingStd-W5" w:hint="eastAsia"/>
            <w:kern w:val="0"/>
            <w:sz w:val="20"/>
            <w:szCs w:val="20"/>
          </w:rPr>
          <w:t>，</w:t>
        </w:r>
      </w:ins>
      <w:del w:id="380"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哪些要素與特性為目標使用族群的共同特性</w:t>
      </w:r>
      <w:ins w:id="381" w:author="BeBe" w:date="2012-10-23T14:39:00Z">
        <w:r>
          <w:rPr>
            <w:rFonts w:asciiTheme="minorEastAsia" w:hAnsiTheme="minorEastAsia" w:cs="MingStd-W5" w:hint="eastAsia"/>
            <w:kern w:val="0"/>
            <w:sz w:val="20"/>
            <w:szCs w:val="20"/>
          </w:rPr>
          <w:t>，</w:t>
        </w:r>
      </w:ins>
      <w:del w:id="382"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這些共通特性在討論中都有被提及</w:t>
      </w:r>
      <w:ins w:id="383" w:author="BeBe" w:date="2012-10-23T14:39:00Z">
        <w:r>
          <w:rPr>
            <w:rFonts w:asciiTheme="minorEastAsia" w:hAnsiTheme="minorEastAsia" w:cs="MingStd-W5" w:hint="eastAsia"/>
            <w:kern w:val="0"/>
            <w:sz w:val="20"/>
            <w:szCs w:val="20"/>
          </w:rPr>
          <w:t>，</w:t>
        </w:r>
      </w:ins>
      <w:del w:id="384"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但不一定有清楚地被標示或點名</w:t>
      </w:r>
      <w:ins w:id="385" w:author="BeBe" w:date="2012-10-23T14:39:00Z">
        <w:r>
          <w:rPr>
            <w:rFonts w:asciiTheme="minorEastAsia" w:hAnsiTheme="minorEastAsia" w:cs="MingStd-W5" w:hint="eastAsia"/>
            <w:kern w:val="0"/>
            <w:sz w:val="20"/>
            <w:szCs w:val="20"/>
          </w:rPr>
          <w:t>，</w:t>
        </w:r>
      </w:ins>
      <w:del w:id="386" w:author="BeBe" w:date="2012-10-23T14:39:00Z">
        <w:r w:rsidRPr="00D91442" w:rsidDel="00B47E2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這歷程幫助小組內部對使用族群有一致性的認知。</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我們觀察到使用者有下列特性</w:t>
      </w:r>
      <w:ins w:id="387" w:author="BeBe" w:date="2012-10-23T14:39:00Z">
        <w:r>
          <w:rPr>
            <w:rFonts w:asciiTheme="minorEastAsia" w:hAnsiTheme="minorEastAsia" w:cs="Hei-Lt-HK-BF" w:hint="eastAsia"/>
            <w:kern w:val="0"/>
            <w:sz w:val="20"/>
            <w:szCs w:val="20"/>
          </w:rPr>
          <w:t>：</w:t>
        </w:r>
      </w:ins>
      <w:del w:id="388" w:author="BeBe" w:date="2012-10-23T14:39:00Z">
        <w:r w:rsidRPr="00D91442" w:rsidDel="00B47E24">
          <w:rPr>
            <w:rFonts w:asciiTheme="minorEastAsia" w:hAnsiTheme="minorEastAsia" w:cs="Hei-Lt-HK-BF"/>
            <w:kern w:val="0"/>
            <w:sz w:val="20"/>
            <w:szCs w:val="20"/>
          </w:rPr>
          <w:delText>:</w:delText>
        </w:r>
      </w:del>
    </w:p>
    <w:p w:rsidR="00DA70AC" w:rsidRPr="00D91442" w:rsidRDefault="00DA70AC" w:rsidP="00DA70AC">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教育程度與數位使用程度有高度正相關</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物理距離與家庭親密程度有高度負相關</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使用者年齡層分布廣泛</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家庭話題人物多為重症患者</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有獨立行動能力</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lastRenderedPageBreak/>
        <w:t>*</w:t>
      </w:r>
      <w:r w:rsidRPr="00D91442">
        <w:rPr>
          <w:rFonts w:asciiTheme="minorEastAsia" w:hAnsiTheme="minorEastAsia" w:cs="新細明體" w:hint="eastAsia"/>
          <w:kern w:val="0"/>
          <w:sz w:val="20"/>
          <w:szCs w:val="20"/>
        </w:rPr>
        <w:t>家庭親密度偏高</w:t>
      </w:r>
    </w:p>
    <w:p w:rsidR="00DA70AC" w:rsidRPr="00D91442" w:rsidRDefault="00DA70AC" w:rsidP="00DA70AC">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溝通滿足度偏低</w:t>
      </w:r>
    </w:p>
    <w:p w:rsidR="00F10E43" w:rsidRPr="00DA70AC" w:rsidRDefault="00F10E43" w:rsidP="00F10E43">
      <w:pPr>
        <w:autoSpaceDE w:val="0"/>
        <w:autoSpaceDN w:val="0"/>
        <w:adjustRightInd w:val="0"/>
        <w:snapToGrid w:val="0"/>
        <w:rPr>
          <w:rFonts w:asciiTheme="minorEastAsia" w:hAnsiTheme="minorEastAsia" w:cs="新細明體"/>
          <w:b/>
          <w:kern w:val="0"/>
          <w:sz w:val="28"/>
          <w:szCs w:val="28"/>
        </w:rPr>
      </w:pPr>
    </w:p>
    <w:p w:rsidR="00DA70AC" w:rsidRDefault="007F7649" w:rsidP="00DA70AC">
      <w:pPr>
        <w:autoSpaceDE w:val="0"/>
        <w:autoSpaceDN w:val="0"/>
        <w:adjustRightInd w:val="0"/>
        <w:snapToGrid w:val="0"/>
        <w:rPr>
          <w:rFonts w:asciiTheme="minorEastAsia" w:hAnsiTheme="minorEastAsia" w:cs="新細明體" w:hint="eastAsia"/>
          <w:b/>
          <w:kern w:val="0"/>
          <w:szCs w:val="24"/>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tep4 </w:t>
      </w:r>
      <w:r w:rsidR="00DA70AC" w:rsidRPr="00B831CC">
        <w:rPr>
          <w:rFonts w:asciiTheme="minorEastAsia" w:hAnsiTheme="minorEastAsia" w:cs="新細明體" w:hint="eastAsia"/>
          <w:b/>
          <w:kern w:val="0"/>
          <w:sz w:val="28"/>
          <w:szCs w:val="28"/>
        </w:rPr>
        <w:t>Concept</w:t>
      </w:r>
      <w:r w:rsidR="00DA70AC">
        <w:rPr>
          <w:rFonts w:asciiTheme="minorEastAsia" w:hAnsiTheme="minorEastAsia" w:cs="新細明體" w:hint="eastAsia"/>
          <w:b/>
          <w:kern w:val="0"/>
          <w:sz w:val="28"/>
          <w:szCs w:val="28"/>
        </w:rPr>
        <w:t xml:space="preserve"> </w:t>
      </w:r>
      <w:r w:rsidR="00DA70AC" w:rsidRPr="00DA70AC">
        <w:rPr>
          <w:rFonts w:asciiTheme="minorEastAsia" w:hAnsiTheme="minorEastAsia" w:cs="新細明體" w:hint="eastAsia"/>
          <w:b/>
          <w:kern w:val="0"/>
          <w:szCs w:val="24"/>
        </w:rPr>
        <w:t>應用程式初步構想</w:t>
      </w:r>
      <w:r w:rsidR="00DA70AC" w:rsidRPr="00DA70AC">
        <w:rPr>
          <w:rFonts w:asciiTheme="minorEastAsia" w:hAnsiTheme="minorEastAsia" w:cs="新細明體"/>
          <w:b/>
          <w:kern w:val="0"/>
          <w:szCs w:val="24"/>
        </w:rPr>
        <w:t xml:space="preserve"> </w:t>
      </w:r>
    </w:p>
    <w:p w:rsidR="00DA70AC" w:rsidRDefault="00C77963" w:rsidP="00DA70AC">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新細明體" w:hint="eastAsia"/>
          <w:kern w:val="0"/>
          <w:sz w:val="20"/>
          <w:szCs w:val="20"/>
        </w:rPr>
        <w:t>【</w:t>
      </w:r>
      <w:r w:rsidR="00DA70AC">
        <w:rPr>
          <w:rFonts w:asciiTheme="minorEastAsia" w:hAnsiTheme="minorEastAsia" w:cs="新細明體" w:hint="eastAsia"/>
          <w:kern w:val="0"/>
          <w:sz w:val="20"/>
          <w:szCs w:val="20"/>
        </w:rPr>
        <w:t>應用程式名稱</w:t>
      </w:r>
      <w:r>
        <w:rPr>
          <w:rFonts w:asciiTheme="minorEastAsia" w:hAnsiTheme="minorEastAsia" w:cs="新細明體" w:hint="eastAsia"/>
          <w:kern w:val="0"/>
          <w:sz w:val="20"/>
          <w:szCs w:val="20"/>
        </w:rPr>
        <w:t>】</w:t>
      </w:r>
      <w:r w:rsidR="00DA70AC">
        <w:rPr>
          <w:rFonts w:asciiTheme="minorEastAsia" w:hAnsiTheme="minorEastAsia" w:cs="新細明體" w:hint="eastAsia"/>
          <w:kern w:val="0"/>
          <w:sz w:val="20"/>
          <w:szCs w:val="20"/>
        </w:rPr>
        <w:t>：</w:t>
      </w:r>
      <w:r w:rsidR="00DA70AC" w:rsidRPr="00D91442">
        <w:rPr>
          <w:rFonts w:asciiTheme="minorEastAsia" w:hAnsiTheme="minorEastAsia" w:cs="Hei-Lt-HK-BF"/>
          <w:kern w:val="0"/>
          <w:sz w:val="20"/>
          <w:szCs w:val="20"/>
        </w:rPr>
        <w:t>Family Memory</w:t>
      </w:r>
      <w:del w:id="389" w:author="BeBe" w:date="2012-10-25T10:37:00Z">
        <w:r w:rsidR="00DA70AC" w:rsidRPr="00D91442" w:rsidDel="00DB529B">
          <w:rPr>
            <w:rFonts w:asciiTheme="minorEastAsia" w:hAnsiTheme="minorEastAsia" w:cs="Hei-Lt-HK-BF"/>
            <w:kern w:val="0"/>
            <w:sz w:val="20"/>
            <w:szCs w:val="20"/>
          </w:rPr>
          <w:delText>,</w:delText>
        </w:r>
      </w:del>
    </w:p>
    <w:p w:rsidR="00DA70AC" w:rsidRDefault="00C77963" w:rsidP="00DA70AC">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w:t>
      </w:r>
      <w:r w:rsidR="00DA70AC">
        <w:rPr>
          <w:rFonts w:asciiTheme="minorEastAsia" w:hAnsiTheme="minorEastAsia" w:cs="新細明體" w:hint="eastAsia"/>
          <w:kern w:val="0"/>
          <w:sz w:val="20"/>
          <w:szCs w:val="20"/>
        </w:rPr>
        <w:t>主要訴求</w:t>
      </w:r>
      <w:r>
        <w:rPr>
          <w:rFonts w:asciiTheme="minorEastAsia" w:hAnsiTheme="minorEastAsia" w:cs="新細明體" w:hint="eastAsia"/>
          <w:kern w:val="0"/>
          <w:sz w:val="20"/>
          <w:szCs w:val="20"/>
        </w:rPr>
        <w:t>】</w:t>
      </w:r>
      <w:r w:rsidR="00DA70AC">
        <w:rPr>
          <w:rFonts w:asciiTheme="minorEastAsia" w:hAnsiTheme="minorEastAsia" w:cs="新細明體" w:hint="eastAsia"/>
          <w:kern w:val="0"/>
          <w:sz w:val="20"/>
          <w:szCs w:val="20"/>
        </w:rPr>
        <w:t>：</w:t>
      </w:r>
      <w:r w:rsidR="00DA70AC" w:rsidRPr="00D91442">
        <w:rPr>
          <w:rFonts w:asciiTheme="minorEastAsia" w:hAnsiTheme="minorEastAsia" w:cs="新細明體" w:hint="eastAsia"/>
          <w:kern w:val="0"/>
          <w:sz w:val="20"/>
          <w:szCs w:val="20"/>
        </w:rPr>
        <w:t>促進分散各地的家族成員的聯繫</w:t>
      </w:r>
      <w:r w:rsidR="00DA70AC">
        <w:rPr>
          <w:rFonts w:asciiTheme="minorEastAsia" w:hAnsiTheme="minorEastAsia" w:cs="Hei-Lt-HK-BF" w:hint="eastAsia"/>
          <w:kern w:val="0"/>
          <w:sz w:val="20"/>
          <w:szCs w:val="20"/>
        </w:rPr>
        <w:t>；</w:t>
      </w:r>
      <w:r w:rsidR="00DA70AC" w:rsidRPr="00D91442">
        <w:rPr>
          <w:rFonts w:asciiTheme="minorEastAsia" w:hAnsiTheme="minorEastAsia" w:cs="新細明體" w:hint="eastAsia"/>
          <w:kern w:val="0"/>
          <w:sz w:val="20"/>
          <w:szCs w:val="20"/>
        </w:rPr>
        <w:t>透過相片分享</w:t>
      </w:r>
      <w:del w:id="390" w:author="BeBe" w:date="2012-10-25T10:38:00Z">
        <w:r w:rsidR="00DA70AC" w:rsidRPr="00D91442" w:rsidDel="00DB529B">
          <w:rPr>
            <w:rFonts w:asciiTheme="minorEastAsia" w:hAnsiTheme="minorEastAsia" w:cs="Hei-Lt-HK-BF"/>
            <w:kern w:val="0"/>
            <w:sz w:val="20"/>
            <w:szCs w:val="20"/>
          </w:rPr>
          <w:delText>,</w:delText>
        </w:r>
      </w:del>
      <w:r w:rsidR="00DA70AC" w:rsidRPr="00D91442">
        <w:rPr>
          <w:rFonts w:asciiTheme="minorEastAsia" w:hAnsiTheme="minorEastAsia" w:cs="新細明體" w:hint="eastAsia"/>
          <w:kern w:val="0"/>
          <w:sz w:val="20"/>
          <w:szCs w:val="20"/>
        </w:rPr>
        <w:t>讓家族的共有回憶能完整保留。</w:t>
      </w:r>
    </w:p>
    <w:p w:rsidR="00DA70AC" w:rsidRDefault="00DA70AC" w:rsidP="00DA70AC">
      <w:pPr>
        <w:autoSpaceDE w:val="0"/>
        <w:autoSpaceDN w:val="0"/>
        <w:adjustRightInd w:val="0"/>
        <w:snapToGrid w:val="0"/>
        <w:rPr>
          <w:rFonts w:asciiTheme="minorEastAsia" w:hAnsiTheme="minorEastAsia" w:cs="新細明體" w:hint="eastAsia"/>
          <w:kern w:val="0"/>
          <w:sz w:val="20"/>
          <w:szCs w:val="20"/>
        </w:rPr>
      </w:pPr>
    </w:p>
    <w:p w:rsidR="00DA70AC" w:rsidRPr="00D91442" w:rsidRDefault="00DA70AC" w:rsidP="00DA70AC">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新細明體" w:hint="eastAsia"/>
          <w:kern w:val="0"/>
          <w:sz w:val="20"/>
          <w:szCs w:val="20"/>
        </w:rPr>
        <w:t>為達到此目的</w:t>
      </w:r>
      <w:ins w:id="391" w:author="BeBe" w:date="2012-10-25T10:38:00Z">
        <w:r>
          <w:rPr>
            <w:rFonts w:asciiTheme="minorEastAsia" w:hAnsiTheme="minorEastAsia" w:cs="Hei-Lt-HK-BF" w:hint="eastAsia"/>
            <w:kern w:val="0"/>
            <w:sz w:val="20"/>
            <w:szCs w:val="20"/>
          </w:rPr>
          <w:t>，</w:t>
        </w:r>
      </w:ins>
      <w:del w:id="392"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我們把焦點放在強化家族的中心人物</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能夠吸引會聚集家族的成員</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與邊陲人物</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居住海外等理由不易出現在家族聚會</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的角色</w:t>
      </w:r>
      <w:ins w:id="393" w:author="BeBe" w:date="2012-10-25T10:38:00Z">
        <w:r>
          <w:rPr>
            <w:rFonts w:asciiTheme="minorEastAsia" w:hAnsiTheme="minorEastAsia" w:cs="Hei-Lt-HK-BF" w:hint="eastAsia"/>
            <w:kern w:val="0"/>
            <w:sz w:val="20"/>
            <w:szCs w:val="20"/>
          </w:rPr>
          <w:t>，</w:t>
        </w:r>
      </w:ins>
      <w:del w:id="394"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讓中心人物更容易的發起活動或丟出訊息</w:t>
      </w:r>
      <w:ins w:id="395" w:author="BeBe" w:date="2012-10-25T10:38:00Z">
        <w:r>
          <w:rPr>
            <w:rFonts w:asciiTheme="minorEastAsia" w:hAnsiTheme="minorEastAsia" w:cs="Hei-Lt-HK-BF" w:hint="eastAsia"/>
            <w:kern w:val="0"/>
            <w:sz w:val="20"/>
            <w:szCs w:val="20"/>
          </w:rPr>
          <w:t>，</w:t>
        </w:r>
      </w:ins>
      <w:del w:id="396"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而邊陲人物則可以透過雲端方式間接參與互動</w:t>
      </w:r>
      <w:ins w:id="397" w:author="BeBe" w:date="2012-10-25T10:38:00Z">
        <w:r>
          <w:rPr>
            <w:rFonts w:asciiTheme="minorEastAsia" w:hAnsiTheme="minorEastAsia" w:cs="Hei-Lt-HK-BF" w:hint="eastAsia"/>
            <w:kern w:val="0"/>
            <w:sz w:val="20"/>
            <w:szCs w:val="20"/>
          </w:rPr>
          <w:t>，</w:t>
        </w:r>
      </w:ins>
      <w:del w:id="398"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可透過這個分享平台提供家族行事曆</w:t>
      </w:r>
      <w:ins w:id="399" w:author="BeBe" w:date="2012-10-25T10:38:00Z">
        <w:r>
          <w:rPr>
            <w:rFonts w:asciiTheme="minorEastAsia" w:hAnsiTheme="minorEastAsia" w:cs="Hei-Lt-HK-BF" w:hint="eastAsia"/>
            <w:kern w:val="0"/>
            <w:sz w:val="20"/>
            <w:szCs w:val="20"/>
          </w:rPr>
          <w:t>，</w:t>
        </w:r>
      </w:ins>
      <w:del w:id="400"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降低參與家族活動的門檻</w:t>
      </w:r>
      <w:ins w:id="401" w:author="BeBe" w:date="2012-10-25T10:38:00Z">
        <w:r>
          <w:rPr>
            <w:rFonts w:asciiTheme="minorEastAsia" w:hAnsiTheme="minorEastAsia" w:cs="Hei-Lt-HK-BF" w:hint="eastAsia"/>
            <w:kern w:val="0"/>
            <w:sz w:val="20"/>
            <w:szCs w:val="20"/>
          </w:rPr>
          <w:t>，</w:t>
        </w:r>
      </w:ins>
      <w:del w:id="402" w:author="BeBe" w:date="2012-10-25T10:38: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中心人物更能有效聚集家族成員</w:t>
      </w:r>
      <w:del w:id="403" w:author="BeBe" w:date="2012-10-25T10:39:00Z">
        <w:r w:rsidRPr="00D91442" w:rsidDel="00DB529B">
          <w:rPr>
            <w:rFonts w:asciiTheme="minorEastAsia" w:hAnsiTheme="minorEastAsia" w:cs="Hei-Lt-HK-BF"/>
            <w:kern w:val="0"/>
            <w:sz w:val="20"/>
            <w:szCs w:val="20"/>
          </w:rPr>
          <w:delText>;</w:delText>
        </w:r>
      </w:del>
      <w:ins w:id="404" w:author="BeBe" w:date="2012-10-25T10:39: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透過雲端分享</w:t>
      </w:r>
      <w:ins w:id="405" w:author="BeBe" w:date="2012-10-25T10:39:00Z">
        <w:r>
          <w:rPr>
            <w:rFonts w:asciiTheme="minorEastAsia" w:hAnsiTheme="minorEastAsia" w:cs="新細明體" w:hint="eastAsia"/>
            <w:kern w:val="0"/>
            <w:sz w:val="20"/>
            <w:szCs w:val="20"/>
          </w:rPr>
          <w:t>紀</w:t>
        </w:r>
      </w:ins>
      <w:del w:id="406" w:author="BeBe" w:date="2012-10-25T10:39:00Z">
        <w:r w:rsidRPr="00D91442" w:rsidDel="00DB529B">
          <w:rPr>
            <w:rFonts w:asciiTheme="minorEastAsia" w:hAnsiTheme="minorEastAsia" w:cs="新細明體" w:hint="eastAsia"/>
            <w:kern w:val="0"/>
            <w:sz w:val="20"/>
            <w:szCs w:val="20"/>
          </w:rPr>
          <w:delText>記</w:delText>
        </w:r>
      </w:del>
      <w:r w:rsidRPr="00D91442">
        <w:rPr>
          <w:rFonts w:asciiTheme="minorEastAsia" w:hAnsiTheme="minorEastAsia" w:cs="新細明體" w:hint="eastAsia"/>
          <w:kern w:val="0"/>
          <w:sz w:val="20"/>
          <w:szCs w:val="20"/>
        </w:rPr>
        <w:t>錄家族活動紀錄</w:t>
      </w:r>
      <w:ins w:id="407" w:author="BeBe" w:date="2012-10-25T10:39:00Z">
        <w:r>
          <w:rPr>
            <w:rFonts w:asciiTheme="minorEastAsia" w:hAnsiTheme="minorEastAsia" w:cs="Hei-Lt-HK-BF" w:hint="eastAsia"/>
            <w:kern w:val="0"/>
            <w:sz w:val="20"/>
            <w:szCs w:val="20"/>
          </w:rPr>
          <w:t>，</w:t>
        </w:r>
      </w:ins>
      <w:del w:id="408"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邊陲人物也能藉此維繫家族情感</w:t>
      </w:r>
      <w:del w:id="409"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不至於和家族成員疏遠。另外</w:t>
      </w:r>
      <w:ins w:id="410" w:author="BeBe" w:date="2012-10-25T10:39:00Z">
        <w:r>
          <w:rPr>
            <w:rFonts w:asciiTheme="minorEastAsia" w:hAnsiTheme="minorEastAsia" w:cs="Hei-Lt-HK-BF" w:hint="eastAsia"/>
            <w:kern w:val="0"/>
            <w:sz w:val="20"/>
            <w:szCs w:val="20"/>
          </w:rPr>
          <w:t>，</w:t>
        </w:r>
      </w:ins>
      <w:del w:id="411"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我們希望</w:t>
      </w: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能夠成為家族成員間重大變故</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生老病死</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的支持</w:t>
      </w:r>
      <w:ins w:id="412" w:author="BeBe" w:date="2012-10-25T10:39:00Z">
        <w:r>
          <w:rPr>
            <w:rFonts w:asciiTheme="minorEastAsia" w:hAnsiTheme="minorEastAsia" w:cs="Hei-Lt-HK-BF" w:hint="eastAsia"/>
            <w:kern w:val="0"/>
            <w:sz w:val="20"/>
            <w:szCs w:val="20"/>
          </w:rPr>
          <w:t>，</w:t>
        </w:r>
      </w:ins>
      <w:del w:id="413"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相互通知重症家人的情況與需要</w:t>
      </w:r>
      <w:ins w:id="414" w:author="BeBe" w:date="2012-10-25T10:39:00Z">
        <w:r>
          <w:rPr>
            <w:rFonts w:asciiTheme="minorEastAsia" w:hAnsiTheme="minorEastAsia" w:cs="Hei-Lt-HK-BF" w:hint="eastAsia"/>
            <w:kern w:val="0"/>
            <w:sz w:val="20"/>
            <w:szCs w:val="20"/>
          </w:rPr>
          <w:t>，</w:t>
        </w:r>
      </w:ins>
      <w:del w:id="415"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也能提醒與</w:t>
      </w:r>
      <w:del w:id="416" w:author="BeBe" w:date="2012-10-25T10:40:00Z">
        <w:r w:rsidRPr="00D91442" w:rsidDel="00DB529B">
          <w:rPr>
            <w:rFonts w:asciiTheme="minorEastAsia" w:hAnsiTheme="minorEastAsia" w:cs="新細明體" w:hint="eastAsia"/>
            <w:kern w:val="0"/>
            <w:sz w:val="20"/>
            <w:szCs w:val="20"/>
          </w:rPr>
          <w:delText>記錄</w:delText>
        </w:r>
      </w:del>
      <w:ins w:id="417" w:author="BeBe" w:date="2012-10-25T10:40:00Z">
        <w:r>
          <w:rPr>
            <w:rFonts w:asciiTheme="minorEastAsia" w:hAnsiTheme="minorEastAsia" w:cs="新細明體" w:hint="eastAsia"/>
            <w:kern w:val="0"/>
            <w:sz w:val="20"/>
            <w:szCs w:val="20"/>
          </w:rPr>
          <w:t>紀</w:t>
        </w:r>
        <w:r w:rsidRPr="00D91442">
          <w:rPr>
            <w:rFonts w:asciiTheme="minorEastAsia" w:hAnsiTheme="minorEastAsia" w:cs="新細明體" w:hint="eastAsia"/>
            <w:kern w:val="0"/>
            <w:sz w:val="20"/>
            <w:szCs w:val="20"/>
          </w:rPr>
          <w:t>錄</w:t>
        </w:r>
      </w:ins>
      <w:r w:rsidRPr="00D91442">
        <w:rPr>
          <w:rFonts w:asciiTheme="minorEastAsia" w:hAnsiTheme="minorEastAsia" w:cs="新細明體" w:hint="eastAsia"/>
          <w:kern w:val="0"/>
          <w:sz w:val="20"/>
          <w:szCs w:val="20"/>
        </w:rPr>
        <w:t>家族的重要事件</w:t>
      </w:r>
      <w:ins w:id="418" w:author="BeBe" w:date="2012-10-25T10:39:00Z">
        <w:r>
          <w:rPr>
            <w:rFonts w:asciiTheme="minorEastAsia" w:hAnsiTheme="minorEastAsia" w:cs="Hei-Lt-HK-BF" w:hint="eastAsia"/>
            <w:kern w:val="0"/>
            <w:sz w:val="20"/>
            <w:szCs w:val="20"/>
          </w:rPr>
          <w:t>，</w:t>
        </w:r>
      </w:ins>
      <w:del w:id="419" w:author="BeBe" w:date="2012-10-25T10:39:00Z">
        <w:r w:rsidRPr="00D91442" w:rsidDel="00DB529B">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讓家族聚會的安排與籌備更有效率。</w:t>
      </w:r>
    </w:p>
    <w:p w:rsidR="00DA70AC" w:rsidRPr="00D91442" w:rsidRDefault="00DA70AC" w:rsidP="00DA70AC">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新細明體" w:hint="eastAsia"/>
          <w:kern w:val="0"/>
          <w:sz w:val="20"/>
          <w:szCs w:val="20"/>
        </w:rPr>
        <w:t>此階段我們將</w:t>
      </w:r>
      <w:r w:rsidRPr="00D91442">
        <w:rPr>
          <w:rFonts w:asciiTheme="minorEastAsia" w:hAnsiTheme="minorEastAsia" w:cs="Hei-Lt-HK-BF"/>
          <w:kern w:val="0"/>
          <w:sz w:val="20"/>
          <w:szCs w:val="20"/>
        </w:rPr>
        <w:t xml:space="preserve">App </w:t>
      </w:r>
      <w:r w:rsidRPr="00D91442">
        <w:rPr>
          <w:rFonts w:asciiTheme="minorEastAsia" w:hAnsiTheme="minorEastAsia" w:cs="新細明體" w:hint="eastAsia"/>
          <w:kern w:val="0"/>
          <w:sz w:val="20"/>
          <w:szCs w:val="20"/>
        </w:rPr>
        <w:t>定位在家人間的相片分享</w:t>
      </w:r>
      <w:ins w:id="420" w:author="BeBe" w:date="2012-10-25T10:52:00Z">
        <w:r>
          <w:rPr>
            <w:rFonts w:asciiTheme="minorEastAsia" w:hAnsiTheme="minorEastAsia" w:cs="Hei-Lt-HK-BF" w:hint="eastAsia"/>
            <w:kern w:val="0"/>
            <w:sz w:val="20"/>
            <w:szCs w:val="20"/>
          </w:rPr>
          <w:t>，</w:t>
        </w:r>
      </w:ins>
      <w:del w:id="421"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達到家族成員更親密的問候與交流</w:t>
      </w:r>
      <w:ins w:id="422" w:author="BeBe" w:date="2012-10-25T10:52:00Z">
        <w:r>
          <w:rPr>
            <w:rFonts w:asciiTheme="minorEastAsia" w:hAnsiTheme="minorEastAsia" w:cs="Hei-Lt-HK-BF" w:hint="eastAsia"/>
            <w:kern w:val="0"/>
            <w:sz w:val="20"/>
            <w:szCs w:val="20"/>
          </w:rPr>
          <w:t>，</w:t>
        </w:r>
      </w:ins>
      <w:del w:id="423"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因此使用族群非常廣泛</w:t>
      </w:r>
      <w:ins w:id="424" w:author="BeBe" w:date="2012-10-25T10:52:00Z">
        <w:r>
          <w:rPr>
            <w:rFonts w:asciiTheme="minorEastAsia" w:hAnsiTheme="minorEastAsia" w:cs="Hei-Lt-HK-BF" w:hint="eastAsia"/>
            <w:kern w:val="0"/>
            <w:sz w:val="20"/>
            <w:szCs w:val="20"/>
          </w:rPr>
          <w:t>，</w:t>
        </w:r>
      </w:ins>
      <w:del w:id="425"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從小孩到長輩都可能是使用者</w:t>
      </w:r>
      <w:ins w:id="426" w:author="BeBe" w:date="2012-10-25T10:52:00Z">
        <w:r>
          <w:rPr>
            <w:rFonts w:asciiTheme="minorEastAsia" w:hAnsiTheme="minorEastAsia" w:cs="Hei-Lt-HK-BF" w:hint="eastAsia"/>
            <w:kern w:val="0"/>
            <w:sz w:val="20"/>
            <w:szCs w:val="20"/>
          </w:rPr>
          <w:t>，</w:t>
        </w:r>
      </w:ins>
      <w:del w:id="427"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如何</w:t>
      </w:r>
      <w:ins w:id="428" w:author="BeBe" w:date="2012-10-25T10:52:00Z">
        <w:r>
          <w:rPr>
            <w:rFonts w:asciiTheme="minorEastAsia" w:hAnsiTheme="minorEastAsia" w:cs="新細明體" w:hint="eastAsia"/>
            <w:kern w:val="0"/>
            <w:sz w:val="20"/>
            <w:szCs w:val="20"/>
          </w:rPr>
          <w:t>使</w:t>
        </w:r>
      </w:ins>
      <w:del w:id="429" w:author="BeBe" w:date="2012-10-25T10:52:00Z">
        <w:r w:rsidRPr="00D91442" w:rsidDel="00D531D0">
          <w:rPr>
            <w:rFonts w:asciiTheme="minorEastAsia" w:hAnsiTheme="minorEastAsia" w:cs="新細明體" w:hint="eastAsia"/>
            <w:kern w:val="0"/>
            <w:sz w:val="20"/>
            <w:szCs w:val="20"/>
          </w:rPr>
          <w:delText>讓</w:delText>
        </w:r>
      </w:del>
      <w:r w:rsidRPr="00D91442">
        <w:rPr>
          <w:rFonts w:asciiTheme="minorEastAsia" w:hAnsiTheme="minorEastAsia" w:cs="新細明體" w:hint="eastAsia"/>
          <w:kern w:val="0"/>
          <w:sz w:val="20"/>
          <w:szCs w:val="20"/>
        </w:rPr>
        <w:t>相片分享讓長者覺得簡單</w:t>
      </w:r>
      <w:ins w:id="430" w:author="BeBe" w:date="2012-10-25T10:52:00Z">
        <w:r>
          <w:rPr>
            <w:rFonts w:asciiTheme="minorEastAsia" w:hAnsiTheme="minorEastAsia" w:cs="Hei-Lt-HK-BF" w:hint="eastAsia"/>
            <w:kern w:val="0"/>
            <w:sz w:val="20"/>
            <w:szCs w:val="20"/>
          </w:rPr>
          <w:t>，</w:t>
        </w:r>
      </w:ins>
      <w:del w:id="431"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年輕人覺得有趣</w:t>
      </w:r>
      <w:ins w:id="432" w:author="BeBe" w:date="2012-10-25T10:52:00Z">
        <w:r>
          <w:rPr>
            <w:rFonts w:asciiTheme="minorEastAsia" w:hAnsiTheme="minorEastAsia" w:cs="Hei-Lt-HK-BF" w:hint="eastAsia"/>
            <w:kern w:val="0"/>
            <w:sz w:val="20"/>
            <w:szCs w:val="20"/>
          </w:rPr>
          <w:t>，</w:t>
        </w:r>
      </w:ins>
      <w:del w:id="433" w:author="BeBe" w:date="2012-10-25T10:52:00Z">
        <w:r w:rsidRPr="00D91442" w:rsidDel="00D531D0">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甚至比</w:t>
      </w:r>
      <w:proofErr w:type="spellStart"/>
      <w:r w:rsidRPr="00D91442">
        <w:rPr>
          <w:rFonts w:asciiTheme="minorEastAsia" w:hAnsiTheme="minorEastAsia" w:cs="Hei-Lt-HK-BF"/>
          <w:kern w:val="0"/>
          <w:sz w:val="20"/>
          <w:szCs w:val="20"/>
        </w:rPr>
        <w:t>Facebook</w:t>
      </w:r>
      <w:proofErr w:type="spellEnd"/>
      <w:r w:rsidRPr="00D91442">
        <w:rPr>
          <w:rFonts w:asciiTheme="minorEastAsia" w:hAnsiTheme="minorEastAsia" w:cs="新細明體" w:hint="eastAsia"/>
          <w:kern w:val="0"/>
          <w:sz w:val="20"/>
          <w:szCs w:val="20"/>
        </w:rPr>
        <w:t>更適合一對多人的分享？這些課題將是我們未來所面臨的挑戰。</w:t>
      </w:r>
    </w:p>
    <w:p w:rsidR="00F10E43" w:rsidRPr="00DA70AC" w:rsidRDefault="00F10E43" w:rsidP="00F10E43">
      <w:pPr>
        <w:autoSpaceDE w:val="0"/>
        <w:autoSpaceDN w:val="0"/>
        <w:adjustRightInd w:val="0"/>
        <w:snapToGrid w:val="0"/>
        <w:rPr>
          <w:rFonts w:asciiTheme="minorEastAsia" w:hAnsiTheme="minorEastAsia" w:cs="Hei-Lt-HK-BF"/>
          <w:kern w:val="0"/>
          <w:sz w:val="20"/>
          <w:szCs w:val="20"/>
        </w:rPr>
      </w:pPr>
    </w:p>
    <w:p w:rsidR="00F10E43" w:rsidRDefault="00F10E43" w:rsidP="00F10E43">
      <w:pPr>
        <w:autoSpaceDE w:val="0"/>
        <w:autoSpaceDN w:val="0"/>
        <w:adjustRightInd w:val="0"/>
        <w:snapToGrid w:val="0"/>
        <w:rPr>
          <w:rFonts w:asciiTheme="minorEastAsia" w:hAnsiTheme="minorEastAsia" w:cs="Hei-Lt-HK-BF"/>
          <w:kern w:val="0"/>
          <w:sz w:val="20"/>
          <w:szCs w:val="20"/>
        </w:rPr>
      </w:pPr>
    </w:p>
    <w:p w:rsidR="007F7649" w:rsidRPr="00B831CC" w:rsidRDefault="007F7649" w:rsidP="007F7649">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tep5 </w:t>
      </w:r>
      <w:r w:rsidR="000C4745" w:rsidRPr="00B831CC">
        <w:rPr>
          <w:rFonts w:asciiTheme="minorEastAsia" w:hAnsiTheme="minorEastAsia" w:cs="新細明體" w:hint="eastAsia"/>
          <w:b/>
          <w:kern w:val="0"/>
          <w:sz w:val="28"/>
          <w:szCs w:val="28"/>
        </w:rPr>
        <w:t>Scenario使用情境</w:t>
      </w:r>
    </w:p>
    <w:p w:rsidR="000C4745" w:rsidRDefault="000C4745" w:rsidP="000C4745">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我們在構思期間花了很多時間在討論、歸納原本</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要處理的問題</w:t>
      </w:r>
      <w:ins w:id="434" w:author="BeBe" w:date="2012-10-25T10:53:00Z">
        <w:r>
          <w:rPr>
            <w:rFonts w:asciiTheme="minorEastAsia" w:hAnsiTheme="minorEastAsia" w:cs="Hei-Lt-HK-BF" w:hint="eastAsia"/>
            <w:kern w:val="0"/>
            <w:sz w:val="20"/>
            <w:szCs w:val="20"/>
          </w:rPr>
          <w:t>，</w:t>
        </w:r>
      </w:ins>
      <w:del w:id="435" w:author="BeBe" w:date="2012-10-25T10:53:00Z">
        <w:r w:rsidRPr="00D91442" w:rsidDel="00C6623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並嘗試從中找到一個最簡化的處理方式</w:t>
      </w:r>
      <w:ins w:id="436" w:author="BeBe" w:date="2012-10-25T10:53:00Z">
        <w:r>
          <w:rPr>
            <w:rFonts w:asciiTheme="minorEastAsia" w:hAnsiTheme="minorEastAsia" w:cs="Hei-Lt-HK-BF" w:hint="eastAsia"/>
            <w:kern w:val="0"/>
            <w:sz w:val="20"/>
            <w:szCs w:val="20"/>
          </w:rPr>
          <w:t>，</w:t>
        </w:r>
      </w:ins>
      <w:del w:id="437" w:author="BeBe" w:date="2012-10-25T10:53:00Z">
        <w:r w:rsidRPr="00D91442" w:rsidDel="00C6623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這個階段我們發現原本認為的問題其實有很多面向</w:t>
      </w:r>
      <w:ins w:id="438" w:author="BeBe" w:date="2012-10-25T10:53:00Z">
        <w:r>
          <w:rPr>
            <w:rFonts w:asciiTheme="minorEastAsia" w:hAnsiTheme="minorEastAsia" w:cs="Hei-Lt-HK-BF" w:hint="eastAsia"/>
            <w:kern w:val="0"/>
            <w:sz w:val="20"/>
            <w:szCs w:val="20"/>
          </w:rPr>
          <w:t>，</w:t>
        </w:r>
      </w:ins>
      <w:del w:id="439" w:author="BeBe" w:date="2012-10-25T10:53:00Z">
        <w:r w:rsidRPr="00D91442" w:rsidDel="00C6623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整個家庭分享的流程需要決定出哪些內容是需要被分享的</w:t>
      </w:r>
      <w:ins w:id="440" w:author="BeBe" w:date="2012-10-25T10:53:00Z">
        <w:r>
          <w:rPr>
            <w:rFonts w:asciiTheme="minorEastAsia" w:hAnsiTheme="minorEastAsia" w:cs="Hei-Lt-HK-BF" w:hint="eastAsia"/>
            <w:kern w:val="0"/>
            <w:sz w:val="20"/>
            <w:szCs w:val="20"/>
          </w:rPr>
          <w:t>，</w:t>
        </w:r>
      </w:ins>
      <w:del w:id="441" w:author="BeBe" w:date="2012-10-25T10:53:00Z">
        <w:r w:rsidRPr="00D91442" w:rsidDel="00C6623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哪些功能是在分享過程中</w:t>
      </w:r>
      <w:ins w:id="442" w:author="BeBe" w:date="2012-10-25T10:53:00Z">
        <w:r>
          <w:rPr>
            <w:rFonts w:asciiTheme="minorEastAsia" w:hAnsiTheme="minorEastAsia" w:cs="Hei-Lt-HK-BF" w:hint="eastAsia"/>
            <w:kern w:val="0"/>
            <w:sz w:val="20"/>
            <w:szCs w:val="20"/>
          </w:rPr>
          <w:t>，</w:t>
        </w:r>
      </w:ins>
      <w:del w:id="443" w:author="BeBe" w:date="2012-10-25T10:53:00Z">
        <w:r w:rsidRPr="00D91442" w:rsidDel="00C6623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需要被強化的經驗。</w:t>
      </w:r>
    </w:p>
    <w:p w:rsidR="000C4745" w:rsidRPr="00D91442" w:rsidRDefault="000C4745" w:rsidP="000C4745">
      <w:pPr>
        <w:autoSpaceDE w:val="0"/>
        <w:autoSpaceDN w:val="0"/>
        <w:adjustRightInd w:val="0"/>
        <w:snapToGrid w:val="0"/>
        <w:rPr>
          <w:rFonts w:asciiTheme="minorEastAsia" w:hAnsiTheme="minorEastAsia" w:cs="新細明體"/>
          <w:kern w:val="0"/>
          <w:sz w:val="20"/>
          <w:szCs w:val="20"/>
        </w:rPr>
      </w:pPr>
    </w:p>
    <w:p w:rsidR="00C77963" w:rsidRDefault="00C77963" w:rsidP="000C4745">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Problem Statement</w:t>
      </w:r>
      <w:r>
        <w:rPr>
          <w:rFonts w:asciiTheme="minorEastAsia" w:hAnsiTheme="minorEastAsia" w:cs="Hei-Lt-HK-BF" w:hint="eastAsia"/>
          <w:kern w:val="0"/>
          <w:sz w:val="20"/>
          <w:szCs w:val="20"/>
        </w:rPr>
        <w:t>】</w:t>
      </w:r>
    </w:p>
    <w:p w:rsidR="000C4745" w:rsidRPr="00D91442" w:rsidRDefault="000C4745" w:rsidP="000C4745">
      <w:pPr>
        <w:autoSpaceDE w:val="0"/>
        <w:autoSpaceDN w:val="0"/>
        <w:adjustRightInd w:val="0"/>
        <w:snapToGrid w:val="0"/>
        <w:rPr>
          <w:rFonts w:asciiTheme="minorEastAsia" w:hAnsiTheme="minorEastAsia" w:cs="Hei-Lt-HK-BF"/>
          <w:kern w:val="0"/>
          <w:sz w:val="20"/>
          <w:szCs w:val="20"/>
        </w:rPr>
      </w:pPr>
      <w:del w:id="444" w:author="BeBe" w:date="2012-10-25T11:05: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現今社會</w:t>
      </w:r>
      <w:ins w:id="445" w:author="BeBe" w:date="2012-10-25T11:06:00Z">
        <w:r>
          <w:rPr>
            <w:rFonts w:asciiTheme="minorEastAsia" w:hAnsiTheme="minorEastAsia" w:cs="Hei-Lt-HK-BF" w:hint="eastAsia"/>
            <w:kern w:val="0"/>
            <w:sz w:val="20"/>
            <w:szCs w:val="20"/>
          </w:rPr>
          <w:t>，</w:t>
        </w:r>
      </w:ins>
      <w:del w:id="446" w:author="BeBe" w:date="2012-10-25T11:06: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由於工作或求學因素</w:t>
      </w:r>
      <w:ins w:id="447" w:author="BeBe" w:date="2012-10-25T11:06:00Z">
        <w:r>
          <w:rPr>
            <w:rFonts w:asciiTheme="minorEastAsia" w:hAnsiTheme="minorEastAsia" w:cs="Hei-Lt-HK-BF" w:hint="eastAsia"/>
            <w:kern w:val="0"/>
            <w:sz w:val="20"/>
            <w:szCs w:val="20"/>
          </w:rPr>
          <w:t>，</w:t>
        </w:r>
      </w:ins>
      <w:del w:id="448" w:author="BeBe" w:date="2012-10-25T11:06: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出現了作息不同、時差、居住地不同導致的家庭溝通問題。縱使社群網路蓬勃發展的現在</w:t>
      </w:r>
      <w:ins w:id="449" w:author="BeBe" w:date="2012-10-25T11:06:00Z">
        <w:r>
          <w:rPr>
            <w:rFonts w:asciiTheme="minorEastAsia" w:hAnsiTheme="minorEastAsia" w:cs="Hei-Lt-HK-BF" w:hint="eastAsia"/>
            <w:kern w:val="0"/>
            <w:sz w:val="20"/>
            <w:szCs w:val="20"/>
          </w:rPr>
          <w:t>，</w:t>
        </w:r>
      </w:ins>
      <w:del w:id="450" w:author="BeBe" w:date="2012-10-25T11:06:00Z">
        <w:r w:rsidRPr="00D91442" w:rsidDel="00B86ADA">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FB</w:t>
      </w:r>
      <w:r w:rsidRPr="00D91442">
        <w:rPr>
          <w:rFonts w:asciiTheme="minorEastAsia" w:hAnsiTheme="minorEastAsia" w:cs="新細明體" w:hint="eastAsia"/>
          <w:kern w:val="0"/>
          <w:sz w:val="20"/>
          <w:szCs w:val="20"/>
        </w:rPr>
        <w:t>的朋友越來越多且功能眾多複雜</w:t>
      </w:r>
      <w:ins w:id="451" w:author="BeBe" w:date="2012-10-25T11:06:00Z">
        <w:r>
          <w:rPr>
            <w:rFonts w:asciiTheme="minorEastAsia" w:hAnsiTheme="minorEastAsia" w:cs="Hei-Lt-HK-BF" w:hint="eastAsia"/>
            <w:kern w:val="0"/>
            <w:sz w:val="20"/>
            <w:szCs w:val="20"/>
          </w:rPr>
          <w:t>，</w:t>
        </w:r>
      </w:ins>
      <w:del w:id="452" w:author="BeBe" w:date="2012-10-25T11:06: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但重要的家人間</w:t>
      </w:r>
      <w:del w:id="453" w:author="BeBe" w:date="2012-10-25T11:06:00Z">
        <w:r w:rsidRPr="00D91442" w:rsidDel="00B86ADA">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互動卻越來越少</w:t>
      </w:r>
      <w:ins w:id="454" w:author="BeBe" w:date="2012-10-25T11:06:00Z">
        <w:r>
          <w:rPr>
            <w:rFonts w:asciiTheme="minorEastAsia" w:hAnsiTheme="minorEastAsia" w:cs="Hei-Lt-HK-BF" w:hint="eastAsia"/>
            <w:kern w:val="0"/>
            <w:sz w:val="20"/>
            <w:szCs w:val="20"/>
          </w:rPr>
          <w:t>，</w:t>
        </w:r>
      </w:ins>
      <w:del w:id="455" w:author="BeBe" w:date="2012-10-25T11:06: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想</w:t>
      </w:r>
      <w:del w:id="456" w:author="BeBe" w:date="2012-10-25T11:06:00Z">
        <w:r w:rsidRPr="00D91442" w:rsidDel="00B86ADA">
          <w:rPr>
            <w:rFonts w:asciiTheme="minorEastAsia" w:hAnsiTheme="minorEastAsia" w:cs="新細明體" w:hint="eastAsia"/>
            <w:kern w:val="0"/>
            <w:sz w:val="20"/>
            <w:szCs w:val="20"/>
          </w:rPr>
          <w:delText>要跟</w:delText>
        </w:r>
      </w:del>
      <w:ins w:id="457" w:author="BeBe" w:date="2012-10-25T11:06:00Z">
        <w:r>
          <w:rPr>
            <w:rFonts w:asciiTheme="minorEastAsia" w:hAnsiTheme="minorEastAsia" w:cs="新細明體" w:hint="eastAsia"/>
            <w:kern w:val="0"/>
            <w:sz w:val="20"/>
            <w:szCs w:val="20"/>
          </w:rPr>
          <w:t>與</w:t>
        </w:r>
      </w:ins>
      <w:r w:rsidRPr="00D91442">
        <w:rPr>
          <w:rFonts w:asciiTheme="minorEastAsia" w:hAnsiTheme="minorEastAsia" w:cs="新細明體" w:hint="eastAsia"/>
          <w:kern w:val="0"/>
          <w:sz w:val="20"/>
          <w:szCs w:val="20"/>
        </w:rPr>
        <w:t>家人分享生活中的點滴卻依然不甚方便。</w:t>
      </w:r>
    </w:p>
    <w:p w:rsidR="000C4745"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Who</w:t>
      </w:r>
      <w:r>
        <w:rPr>
          <w:rFonts w:asciiTheme="minorEastAsia" w:hAnsiTheme="minorEastAsia" w:cs="Hei-Lt-HK-BF" w:hint="eastAsia"/>
          <w:kern w:val="0"/>
          <w:sz w:val="20"/>
          <w:szCs w:val="20"/>
        </w:rPr>
        <w:t>】</w:t>
      </w:r>
      <w:del w:id="458"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因為距離、時間、沒有共同媒介等因素而無法有效溝通互動的家人。</w:t>
      </w:r>
    </w:p>
    <w:p w:rsidR="000C4745" w:rsidRPr="00C77963"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What</w:t>
      </w:r>
      <w:r>
        <w:rPr>
          <w:rFonts w:asciiTheme="minorEastAsia" w:hAnsiTheme="minorEastAsia" w:cs="Hei-Lt-HK-BF" w:hint="eastAsia"/>
          <w:kern w:val="0"/>
          <w:sz w:val="20"/>
          <w:szCs w:val="20"/>
        </w:rPr>
        <w:t>】</w:t>
      </w:r>
      <w:del w:id="459"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一個共通的平台能讓不同時差與生活作息的家族成員分享近況。</w:t>
      </w:r>
    </w:p>
    <w:p w:rsidR="000C4745"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Why</w:t>
      </w:r>
      <w:r>
        <w:rPr>
          <w:rFonts w:asciiTheme="minorEastAsia" w:hAnsiTheme="minorEastAsia" w:cs="Hei-Lt-HK-BF" w:hint="eastAsia"/>
          <w:kern w:val="0"/>
          <w:sz w:val="20"/>
          <w:szCs w:val="20"/>
        </w:rPr>
        <w:t>】</w:t>
      </w:r>
      <w:del w:id="460"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現代人與家庭成員相處的時間以及共同回憶越來越少</w:t>
      </w:r>
      <w:ins w:id="461" w:author="BeBe" w:date="2012-10-25T11:07:00Z">
        <w:r w:rsidR="000C4745">
          <w:rPr>
            <w:rFonts w:asciiTheme="minorEastAsia" w:hAnsiTheme="minorEastAsia" w:cs="Hei-Lt-HK-BF" w:hint="eastAsia"/>
            <w:kern w:val="0"/>
            <w:sz w:val="20"/>
            <w:szCs w:val="20"/>
          </w:rPr>
          <w:t>：</w:t>
        </w:r>
      </w:ins>
      <w:del w:id="462"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而「家人」這個社交圈與其他朋友的社交圈有很明顯的不同</w:t>
      </w:r>
      <w:ins w:id="463" w:author="BeBe" w:date="2012-10-25T11:07:00Z">
        <w:r w:rsidR="000C4745">
          <w:rPr>
            <w:rFonts w:asciiTheme="minorEastAsia" w:hAnsiTheme="minorEastAsia" w:cs="Hei-Lt-HK-BF" w:hint="eastAsia"/>
            <w:kern w:val="0"/>
            <w:sz w:val="20"/>
            <w:szCs w:val="20"/>
          </w:rPr>
          <w:t>：</w:t>
        </w:r>
      </w:ins>
      <w:del w:id="464"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很多事情只想跟親密的家人單獨分享</w:t>
      </w:r>
      <w:ins w:id="465" w:author="BeBe" w:date="2012-10-25T11:08:00Z">
        <w:r w:rsidR="000C4745">
          <w:rPr>
            <w:rFonts w:asciiTheme="minorEastAsia" w:hAnsiTheme="minorEastAsia" w:cs="Hei-Lt-HK-BF" w:hint="eastAsia"/>
            <w:kern w:val="0"/>
            <w:sz w:val="20"/>
            <w:szCs w:val="20"/>
          </w:rPr>
          <w:t>，</w:t>
        </w:r>
      </w:ins>
      <w:del w:id="466" w:author="BeBe" w:date="2012-10-25T11:08: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現有的社群軟體尚未能提供一個專屬於家人交流的空間。</w:t>
      </w:r>
    </w:p>
    <w:p w:rsidR="000C4745" w:rsidRPr="00C77963"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Where</w:t>
      </w:r>
      <w:r>
        <w:rPr>
          <w:rFonts w:asciiTheme="minorEastAsia" w:hAnsiTheme="minorEastAsia" w:cs="Hei-Lt-HK-BF" w:hint="eastAsia"/>
          <w:kern w:val="0"/>
          <w:sz w:val="20"/>
          <w:szCs w:val="20"/>
        </w:rPr>
        <w:t>】</w:t>
      </w:r>
      <w:del w:id="467"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家中、室外只要有網路</w:t>
      </w:r>
      <w:ins w:id="468" w:author="BeBe" w:date="2012-10-25T11:08:00Z">
        <w:r w:rsidR="000C4745">
          <w:rPr>
            <w:rFonts w:asciiTheme="minorEastAsia" w:hAnsiTheme="minorEastAsia" w:cs="Hei-Lt-HK-BF" w:hint="eastAsia"/>
            <w:kern w:val="0"/>
            <w:sz w:val="20"/>
            <w:szCs w:val="20"/>
          </w:rPr>
          <w:t>，</w:t>
        </w:r>
      </w:ins>
      <w:del w:id="469" w:author="BeBe" w:date="2012-10-25T11:08: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使用者有電腦、智慧型手機等工具及可。</w:t>
      </w:r>
    </w:p>
    <w:p w:rsidR="000C4745" w:rsidRPr="00C77963"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When</w:t>
      </w:r>
      <w:r>
        <w:rPr>
          <w:rFonts w:asciiTheme="minorEastAsia" w:hAnsiTheme="minorEastAsia" w:cs="Hei-Lt-HK-BF" w:hint="eastAsia"/>
          <w:kern w:val="0"/>
          <w:sz w:val="20"/>
          <w:szCs w:val="20"/>
        </w:rPr>
        <w:t>】</w:t>
      </w:r>
      <w:del w:id="470" w:author="BeBe" w:date="2012-10-25T11:07: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想要分享日常點滴給家人、安排家族聚會、或是關心家族成員近況的時候</w:t>
      </w:r>
      <w:ins w:id="471" w:author="BeBe" w:date="2012-10-25T11:08:00Z">
        <w:r w:rsidR="000C4745">
          <w:rPr>
            <w:rFonts w:asciiTheme="minorEastAsia" w:hAnsiTheme="minorEastAsia" w:cs="Hei-Lt-HK-BF" w:hint="eastAsia"/>
            <w:kern w:val="0"/>
            <w:sz w:val="20"/>
            <w:szCs w:val="20"/>
          </w:rPr>
          <w:t>，</w:t>
        </w:r>
      </w:ins>
      <w:del w:id="472" w:author="BeBe" w:date="2012-10-25T11:08: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不見得是即時的雙方互動</w:t>
      </w:r>
      <w:ins w:id="473" w:author="BeBe" w:date="2012-10-25T11:08:00Z">
        <w:r w:rsidR="000C4745">
          <w:rPr>
            <w:rFonts w:asciiTheme="minorEastAsia" w:hAnsiTheme="minorEastAsia" w:cs="Hei-Lt-HK-BF" w:hint="eastAsia"/>
            <w:kern w:val="0"/>
            <w:sz w:val="20"/>
            <w:szCs w:val="20"/>
          </w:rPr>
          <w:t>，</w:t>
        </w:r>
      </w:ins>
      <w:del w:id="474" w:author="BeBe" w:date="2012-10-25T11:08:00Z">
        <w:r w:rsidR="000C4745" w:rsidRPr="00D91442" w:rsidDel="00B86ADA">
          <w:rPr>
            <w:rFonts w:asciiTheme="minorEastAsia" w:hAnsiTheme="minorEastAsia" w:cs="Hei-Lt-HK-BF"/>
            <w:kern w:val="0"/>
            <w:sz w:val="20"/>
            <w:szCs w:val="20"/>
          </w:rPr>
          <w:delText>,</w:delText>
        </w:r>
      </w:del>
      <w:r w:rsidR="000C4745" w:rsidRPr="00D91442">
        <w:rPr>
          <w:rFonts w:asciiTheme="minorEastAsia" w:hAnsiTheme="minorEastAsia" w:cs="新細明體" w:hint="eastAsia"/>
          <w:kern w:val="0"/>
          <w:sz w:val="20"/>
          <w:szCs w:val="20"/>
        </w:rPr>
        <w:t>留下訊息也能分享近況。</w:t>
      </w:r>
    </w:p>
    <w:p w:rsidR="000C4745" w:rsidRDefault="000C4745" w:rsidP="000C4745">
      <w:pPr>
        <w:autoSpaceDE w:val="0"/>
        <w:autoSpaceDN w:val="0"/>
        <w:adjustRightInd w:val="0"/>
        <w:snapToGrid w:val="0"/>
        <w:rPr>
          <w:rFonts w:asciiTheme="minorEastAsia" w:hAnsiTheme="minorEastAsia" w:cs="Hei-Lt-HK-BF" w:hint="eastAsia"/>
          <w:kern w:val="0"/>
          <w:sz w:val="20"/>
          <w:szCs w:val="20"/>
        </w:rPr>
      </w:pPr>
    </w:p>
    <w:p w:rsidR="000C4745" w:rsidRPr="00D91442" w:rsidRDefault="00C77963"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000C4745" w:rsidRPr="00D91442">
        <w:rPr>
          <w:rFonts w:asciiTheme="minorEastAsia" w:hAnsiTheme="minorEastAsia" w:cs="Hei-Lt-HK-BF"/>
          <w:kern w:val="0"/>
          <w:sz w:val="20"/>
          <w:szCs w:val="20"/>
        </w:rPr>
        <w:t>How</w:t>
      </w:r>
      <w:r>
        <w:rPr>
          <w:rFonts w:asciiTheme="minorEastAsia" w:hAnsiTheme="minorEastAsia" w:cs="Hei-Lt-HK-BF" w:hint="eastAsia"/>
          <w:kern w:val="0"/>
          <w:sz w:val="20"/>
          <w:szCs w:val="20"/>
        </w:rPr>
        <w:t>】</w:t>
      </w:r>
      <w:del w:id="475" w:author="BeBe" w:date="2012-10-25T11:07:00Z">
        <w:r w:rsidR="000C4745" w:rsidRPr="00D91442" w:rsidDel="00B86ADA">
          <w:rPr>
            <w:rFonts w:asciiTheme="minorEastAsia" w:hAnsiTheme="minorEastAsia" w:cs="Hei-Lt-HK-BF"/>
            <w:kern w:val="0"/>
            <w:sz w:val="20"/>
            <w:szCs w:val="20"/>
          </w:rPr>
          <w:delText>:</w:delText>
        </w:r>
      </w:del>
    </w:p>
    <w:p w:rsidR="000C4745" w:rsidRPr="00D91442" w:rsidRDefault="000C4745" w:rsidP="000C4745">
      <w:pPr>
        <w:autoSpaceDE w:val="0"/>
        <w:autoSpaceDN w:val="0"/>
        <w:adjustRightInd w:val="0"/>
        <w:snapToGrid w:val="0"/>
        <w:rPr>
          <w:rFonts w:asciiTheme="minorEastAsia" w:hAnsiTheme="minorEastAsia" w:cs="新細明體"/>
          <w:kern w:val="0"/>
          <w:sz w:val="20"/>
          <w:szCs w:val="20"/>
        </w:rPr>
      </w:pPr>
      <w:r>
        <w:rPr>
          <w:rFonts w:asciiTheme="minorEastAsia" w:hAnsiTheme="minorEastAsia" w:cs="Hei-Lt-HK-BF" w:hint="eastAsia"/>
          <w:kern w:val="0"/>
          <w:sz w:val="20"/>
          <w:szCs w:val="20"/>
        </w:rPr>
        <w:t xml:space="preserve">1. </w:t>
      </w:r>
      <w:r w:rsidRPr="00D91442">
        <w:rPr>
          <w:rFonts w:asciiTheme="minorEastAsia" w:hAnsiTheme="minorEastAsia" w:cs="新細明體" w:hint="eastAsia"/>
          <w:kern w:val="0"/>
          <w:sz w:val="20"/>
          <w:szCs w:val="20"/>
        </w:rPr>
        <w:t>提供一個專屬於家人間具有較高隱私的平台。</w:t>
      </w:r>
    </w:p>
    <w:p w:rsidR="000C4745" w:rsidRDefault="000C4745" w:rsidP="000C4745">
      <w:pPr>
        <w:autoSpaceDE w:val="0"/>
        <w:autoSpaceDN w:val="0"/>
        <w:adjustRightInd w:val="0"/>
        <w:snapToGrid w:val="0"/>
        <w:rPr>
          <w:ins w:id="476" w:author="BeBe" w:date="2012-10-25T11:09:00Z"/>
          <w:rFonts w:asciiTheme="minorEastAsia" w:hAnsiTheme="minorEastAsia" w:cs="新細明體"/>
          <w:kern w:val="0"/>
          <w:sz w:val="20"/>
          <w:szCs w:val="20"/>
        </w:rPr>
      </w:pPr>
      <w:r>
        <w:rPr>
          <w:rFonts w:asciiTheme="minorEastAsia" w:hAnsiTheme="minorEastAsia" w:cs="Hei-Lt-HK-BF" w:hint="eastAsia"/>
          <w:kern w:val="0"/>
          <w:sz w:val="20"/>
          <w:szCs w:val="20"/>
        </w:rPr>
        <w:t xml:space="preserve">2. </w:t>
      </w:r>
      <w:r w:rsidRPr="00D91442">
        <w:rPr>
          <w:rFonts w:asciiTheme="minorEastAsia" w:hAnsiTheme="minorEastAsia" w:cs="新細明體" w:hint="eastAsia"/>
          <w:kern w:val="0"/>
          <w:sz w:val="20"/>
          <w:szCs w:val="20"/>
        </w:rPr>
        <w:t>達到家人間互動分享最需要的三個功能</w:t>
      </w:r>
      <w:del w:id="477" w:author="BeBe" w:date="2012-10-25T11:09:00Z">
        <w:r w:rsidRPr="00D91442" w:rsidDel="00B86ADA">
          <w:rPr>
            <w:rFonts w:asciiTheme="minorEastAsia" w:hAnsiTheme="minorEastAsia" w:cs="Hei-Lt-HK-BF" w:hint="eastAsia"/>
            <w:kern w:val="0"/>
            <w:sz w:val="20"/>
            <w:szCs w:val="20"/>
          </w:rPr>
          <w:delText>:</w:delText>
        </w:r>
      </w:del>
      <w:ins w:id="478" w:author="BeBe" w:date="2012-10-25T11:09: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家庭記憶的分享、家庭成員的重要近況、重要事情的提醒。</w:t>
      </w:r>
    </w:p>
    <w:p w:rsidR="000C4745" w:rsidRPr="00D91442" w:rsidRDefault="000C4745" w:rsidP="000C4745">
      <w:pPr>
        <w:autoSpaceDE w:val="0"/>
        <w:autoSpaceDN w:val="0"/>
        <w:adjustRightInd w:val="0"/>
        <w:snapToGrid w:val="0"/>
        <w:rPr>
          <w:rFonts w:asciiTheme="minorEastAsia" w:hAnsiTheme="minorEastAsia" w:cs="新細明體"/>
          <w:kern w:val="0"/>
          <w:sz w:val="20"/>
          <w:szCs w:val="20"/>
        </w:rPr>
      </w:pPr>
      <w:r>
        <w:rPr>
          <w:rFonts w:asciiTheme="minorEastAsia" w:hAnsiTheme="minorEastAsia" w:cs="Hei-Lt-HK-BF" w:hint="eastAsia"/>
          <w:kern w:val="0"/>
          <w:sz w:val="20"/>
          <w:szCs w:val="20"/>
        </w:rPr>
        <w:t xml:space="preserve">3. </w:t>
      </w:r>
      <w:r w:rsidRPr="00D91442">
        <w:rPr>
          <w:rFonts w:asciiTheme="minorEastAsia" w:hAnsiTheme="minorEastAsia" w:cs="新細明體" w:hint="eastAsia"/>
          <w:kern w:val="0"/>
          <w:sz w:val="20"/>
          <w:szCs w:val="20"/>
        </w:rPr>
        <w:t>以時間軸的概念呈現聊天室、討論區、行事曆與</w:t>
      </w:r>
      <w:r w:rsidRPr="00D91442">
        <w:rPr>
          <w:rFonts w:asciiTheme="minorEastAsia" w:hAnsiTheme="minorEastAsia" w:cs="Hei-Lt-HK-BF"/>
          <w:kern w:val="0"/>
          <w:sz w:val="20"/>
          <w:szCs w:val="20"/>
        </w:rPr>
        <w:t>GPS</w:t>
      </w:r>
      <w:r w:rsidRPr="00D91442">
        <w:rPr>
          <w:rFonts w:asciiTheme="minorEastAsia" w:hAnsiTheme="minorEastAsia" w:cs="新細明體" w:hint="eastAsia"/>
          <w:kern w:val="0"/>
          <w:sz w:val="20"/>
          <w:szCs w:val="20"/>
        </w:rPr>
        <w:t>定位功能、照片整理、影片發佈等。</w:t>
      </w:r>
    </w:p>
    <w:p w:rsidR="000C4745" w:rsidRPr="00D91442" w:rsidRDefault="000C4745" w:rsidP="000C4745">
      <w:pPr>
        <w:autoSpaceDE w:val="0"/>
        <w:autoSpaceDN w:val="0"/>
        <w:adjustRightInd w:val="0"/>
        <w:snapToGrid w:val="0"/>
        <w:rPr>
          <w:rFonts w:asciiTheme="minorEastAsia" w:hAnsiTheme="minorEastAsia" w:cs="新細明體"/>
          <w:kern w:val="0"/>
          <w:sz w:val="20"/>
          <w:szCs w:val="20"/>
        </w:rPr>
      </w:pPr>
      <w:r>
        <w:rPr>
          <w:rFonts w:asciiTheme="minorEastAsia" w:hAnsiTheme="minorEastAsia" w:cs="Hei-Lt-HK-BF" w:hint="eastAsia"/>
          <w:kern w:val="0"/>
          <w:sz w:val="20"/>
          <w:szCs w:val="20"/>
        </w:rPr>
        <w:t xml:space="preserve">4. </w:t>
      </w:r>
      <w:r w:rsidRPr="00D91442">
        <w:rPr>
          <w:rFonts w:asciiTheme="minorEastAsia" w:hAnsiTheme="minorEastAsia" w:cs="新細明體" w:hint="eastAsia"/>
          <w:kern w:val="0"/>
          <w:sz w:val="20"/>
          <w:szCs w:val="20"/>
        </w:rPr>
        <w:t>日期、人物標籤、地點等的搜索與分類</w:t>
      </w:r>
      <w:ins w:id="479" w:author="BeBe" w:date="2012-10-25T11:09:00Z">
        <w:r>
          <w:rPr>
            <w:rFonts w:asciiTheme="minorEastAsia" w:hAnsiTheme="minorEastAsia" w:cs="Hei-Lt-HK-BF" w:hint="eastAsia"/>
            <w:kern w:val="0"/>
            <w:sz w:val="20"/>
            <w:szCs w:val="20"/>
          </w:rPr>
          <w:t>，</w:t>
        </w:r>
      </w:ins>
      <w:del w:id="480" w:author="BeBe" w:date="2012-10-25T11:09: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有效管理過往資訊。</w:t>
      </w:r>
    </w:p>
    <w:p w:rsidR="000C4745" w:rsidRPr="00D91442" w:rsidRDefault="000C4745" w:rsidP="000C4745">
      <w:pPr>
        <w:autoSpaceDE w:val="0"/>
        <w:autoSpaceDN w:val="0"/>
        <w:adjustRightInd w:val="0"/>
        <w:snapToGrid w:val="0"/>
        <w:rPr>
          <w:rFonts w:asciiTheme="minorEastAsia" w:hAnsiTheme="minorEastAsia" w:cs="新細明體"/>
          <w:kern w:val="0"/>
          <w:sz w:val="20"/>
          <w:szCs w:val="20"/>
        </w:rPr>
      </w:pPr>
      <w:r>
        <w:rPr>
          <w:rFonts w:asciiTheme="minorEastAsia" w:hAnsiTheme="minorEastAsia" w:cs="Hei-Lt-HK-BF" w:hint="eastAsia"/>
          <w:kern w:val="0"/>
          <w:sz w:val="20"/>
          <w:szCs w:val="20"/>
        </w:rPr>
        <w:lastRenderedPageBreak/>
        <w:t xml:space="preserve">5. </w:t>
      </w:r>
      <w:r w:rsidRPr="00D91442">
        <w:rPr>
          <w:rFonts w:asciiTheme="minorEastAsia" w:hAnsiTheme="minorEastAsia" w:cs="新細明體" w:hint="eastAsia"/>
          <w:kern w:val="0"/>
          <w:sz w:val="20"/>
          <w:szCs w:val="20"/>
        </w:rPr>
        <w:t>相片雲端沖洗服務</w:t>
      </w:r>
      <w:ins w:id="481" w:author="BeBe" w:date="2012-10-25T11:09:00Z">
        <w:r>
          <w:rPr>
            <w:rFonts w:asciiTheme="minorEastAsia" w:hAnsiTheme="minorEastAsia" w:cs="Hei-Lt-HK-BF" w:hint="eastAsia"/>
            <w:kern w:val="0"/>
            <w:sz w:val="20"/>
            <w:szCs w:val="20"/>
          </w:rPr>
          <w:t>，</w:t>
        </w:r>
      </w:ins>
      <w:del w:id="482" w:author="BeBe" w:date="2012-10-25T11:09: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讓家中長者珍藏家族的共有記憶。</w:t>
      </w:r>
    </w:p>
    <w:p w:rsidR="000C4745" w:rsidRPr="00D91442" w:rsidRDefault="000C4745" w:rsidP="000C4745">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 xml:space="preserve">6. </w:t>
      </w:r>
      <w:r w:rsidRPr="00D91442">
        <w:rPr>
          <w:rFonts w:asciiTheme="minorEastAsia" w:hAnsiTheme="minorEastAsia" w:cs="新細明體" w:hint="eastAsia"/>
          <w:kern w:val="0"/>
          <w:sz w:val="20"/>
          <w:szCs w:val="20"/>
        </w:rPr>
        <w:t>話題成員如重症患者、幼兒、寵物的身體狀況</w:t>
      </w:r>
      <w:ins w:id="483" w:author="BeBe" w:date="2012-10-25T11:09:00Z">
        <w:r>
          <w:rPr>
            <w:rFonts w:asciiTheme="minorEastAsia" w:hAnsiTheme="minorEastAsia" w:cs="新細明體" w:hint="eastAsia"/>
            <w:kern w:val="0"/>
            <w:sz w:val="20"/>
            <w:szCs w:val="20"/>
          </w:rPr>
          <w:t>紀</w:t>
        </w:r>
      </w:ins>
      <w:del w:id="484" w:author="BeBe" w:date="2012-10-25T11:09:00Z">
        <w:r w:rsidRPr="00D91442" w:rsidDel="00B86ADA">
          <w:rPr>
            <w:rFonts w:asciiTheme="minorEastAsia" w:hAnsiTheme="minorEastAsia" w:cs="新細明體" w:hint="eastAsia"/>
            <w:kern w:val="0"/>
            <w:sz w:val="20"/>
            <w:szCs w:val="20"/>
          </w:rPr>
          <w:delText>記</w:delText>
        </w:r>
      </w:del>
      <w:r w:rsidRPr="00D91442">
        <w:rPr>
          <w:rFonts w:asciiTheme="minorEastAsia" w:hAnsiTheme="minorEastAsia" w:cs="新細明體" w:hint="eastAsia"/>
          <w:kern w:val="0"/>
          <w:sz w:val="20"/>
          <w:szCs w:val="20"/>
        </w:rPr>
        <w:t>錄</w:t>
      </w:r>
      <w:ins w:id="485" w:author="BeBe" w:date="2012-10-25T11:09:00Z">
        <w:r>
          <w:rPr>
            <w:rFonts w:asciiTheme="minorEastAsia" w:hAnsiTheme="minorEastAsia" w:cs="Hei-Lt-HK-BF" w:hint="eastAsia"/>
            <w:kern w:val="0"/>
            <w:sz w:val="20"/>
            <w:szCs w:val="20"/>
          </w:rPr>
          <w:t>，</w:t>
        </w:r>
      </w:ins>
      <w:del w:id="486" w:author="BeBe" w:date="2012-10-25T11:09:00Z">
        <w:r w:rsidRPr="00D91442" w:rsidDel="00B86AD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讓家人</w:t>
      </w:r>
      <w:proofErr w:type="gramStart"/>
      <w:ins w:id="487" w:author="BeBe" w:date="2012-10-25T11:13:00Z">
        <w:r>
          <w:rPr>
            <w:rFonts w:asciiTheme="minorEastAsia" w:hAnsiTheme="minorEastAsia" w:cs="新細明體" w:hint="eastAsia"/>
            <w:kern w:val="0"/>
            <w:sz w:val="20"/>
            <w:szCs w:val="20"/>
          </w:rPr>
          <w:t>瞭</w:t>
        </w:r>
      </w:ins>
      <w:proofErr w:type="gramEnd"/>
      <w:del w:id="488" w:author="BeBe" w:date="2012-10-25T11:13:00Z">
        <w:r w:rsidRPr="00D91442" w:rsidDel="00E24FC1">
          <w:rPr>
            <w:rFonts w:asciiTheme="minorEastAsia" w:hAnsiTheme="minorEastAsia" w:cs="新細明體" w:hint="eastAsia"/>
            <w:kern w:val="0"/>
            <w:sz w:val="20"/>
            <w:szCs w:val="20"/>
          </w:rPr>
          <w:delText>了</w:delText>
        </w:r>
      </w:del>
      <w:r w:rsidRPr="00D91442">
        <w:rPr>
          <w:rFonts w:asciiTheme="minorEastAsia" w:hAnsiTheme="minorEastAsia" w:cs="新細明體" w:hint="eastAsia"/>
          <w:kern w:val="0"/>
          <w:sz w:val="20"/>
          <w:szCs w:val="20"/>
        </w:rPr>
        <w:t>解其健康或成長情形。</w:t>
      </w:r>
    </w:p>
    <w:p w:rsidR="00F10E43" w:rsidRDefault="00F10E43" w:rsidP="00F10E43">
      <w:pPr>
        <w:autoSpaceDE w:val="0"/>
        <w:autoSpaceDN w:val="0"/>
        <w:adjustRightInd w:val="0"/>
        <w:snapToGrid w:val="0"/>
        <w:rPr>
          <w:rFonts w:asciiTheme="minorEastAsia" w:hAnsiTheme="minorEastAsia" w:cs="新細明體"/>
          <w:color w:val="BFBFBF" w:themeColor="background1" w:themeShade="BF"/>
          <w:kern w:val="0"/>
          <w:sz w:val="20"/>
          <w:szCs w:val="20"/>
        </w:rPr>
      </w:pPr>
    </w:p>
    <w:p w:rsidR="007F7649" w:rsidRDefault="007F7649" w:rsidP="00F10E43">
      <w:pPr>
        <w:autoSpaceDE w:val="0"/>
        <w:autoSpaceDN w:val="0"/>
        <w:adjustRightInd w:val="0"/>
        <w:snapToGrid w:val="0"/>
        <w:rPr>
          <w:rFonts w:asciiTheme="minorEastAsia" w:hAnsiTheme="minorEastAsia" w:cs="新細明體" w:hint="eastAsia"/>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tep6 </w:t>
      </w:r>
      <w:r w:rsidR="00C77963">
        <w:rPr>
          <w:rFonts w:asciiTheme="minorEastAsia" w:hAnsiTheme="minorEastAsia" w:cs="新細明體" w:hint="eastAsia"/>
          <w:b/>
          <w:kern w:val="0"/>
          <w:sz w:val="28"/>
          <w:szCs w:val="28"/>
        </w:rPr>
        <w:t>S</w:t>
      </w:r>
      <w:r w:rsidR="00C77963" w:rsidRPr="00C77963">
        <w:rPr>
          <w:rFonts w:asciiTheme="minorEastAsia" w:hAnsiTheme="minorEastAsia" w:cs="新細明體" w:hint="eastAsia"/>
          <w:b/>
          <w:kern w:val="0"/>
          <w:sz w:val="28"/>
          <w:szCs w:val="28"/>
        </w:rPr>
        <w:t>tory board</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在這個階段我們歸納出家庭</w:t>
      </w:r>
      <w:proofErr w:type="gramStart"/>
      <w:r w:rsidRPr="00D91442">
        <w:rPr>
          <w:rFonts w:asciiTheme="minorEastAsia" w:hAnsiTheme="minorEastAsia" w:cs="新細明體" w:hint="eastAsia"/>
          <w:kern w:val="0"/>
          <w:sz w:val="20"/>
          <w:szCs w:val="20"/>
        </w:rPr>
        <w:t>成員間要保持</w:t>
      </w:r>
      <w:proofErr w:type="gramEnd"/>
      <w:r w:rsidRPr="00D91442">
        <w:rPr>
          <w:rFonts w:asciiTheme="minorEastAsia" w:hAnsiTheme="minorEastAsia" w:cs="新細明體" w:hint="eastAsia"/>
          <w:kern w:val="0"/>
          <w:sz w:val="20"/>
          <w:szCs w:val="20"/>
        </w:rPr>
        <w:t>日常生活的分享所需要的</w:t>
      </w:r>
      <w:del w:id="489" w:author="BeBe" w:date="2012-10-25T11:14:00Z">
        <w:r w:rsidRPr="00C77963" w:rsidDel="00E24FC1">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分別是</w:t>
      </w:r>
      <w:ins w:id="490" w:author="BeBe" w:date="2012-10-25T11:14:00Z">
        <w:r w:rsidRPr="00C77963">
          <w:rPr>
            <w:rFonts w:asciiTheme="minorEastAsia" w:hAnsiTheme="minorEastAsia" w:cs="新細明體" w:hint="eastAsia"/>
            <w:kern w:val="0"/>
            <w:sz w:val="20"/>
            <w:szCs w:val="20"/>
          </w:rPr>
          <w:t>：</w:t>
        </w:r>
      </w:ins>
      <w:r w:rsidRPr="00C77963">
        <w:rPr>
          <w:rFonts w:asciiTheme="minorEastAsia" w:hAnsiTheme="minorEastAsia" w:cs="新細明體"/>
          <w:kern w:val="0"/>
          <w:sz w:val="20"/>
          <w:szCs w:val="20"/>
        </w:rPr>
        <w:t>Sharing</w:t>
      </w:r>
      <w:r w:rsidRPr="00D91442">
        <w:rPr>
          <w:rFonts w:asciiTheme="minorEastAsia" w:hAnsiTheme="minorEastAsia" w:cs="新細明體" w:hint="eastAsia"/>
          <w:kern w:val="0"/>
          <w:sz w:val="20"/>
          <w:szCs w:val="20"/>
        </w:rPr>
        <w:t>、</w:t>
      </w:r>
      <w:r w:rsidRPr="00C77963">
        <w:rPr>
          <w:rFonts w:asciiTheme="minorEastAsia" w:hAnsiTheme="minorEastAsia" w:cs="新細明體"/>
          <w:kern w:val="0"/>
          <w:sz w:val="20"/>
          <w:szCs w:val="20"/>
        </w:rPr>
        <w:t>Creating</w:t>
      </w:r>
      <w:r w:rsidRPr="00D91442">
        <w:rPr>
          <w:rFonts w:asciiTheme="minorEastAsia" w:hAnsiTheme="minorEastAsia" w:cs="新細明體" w:hint="eastAsia"/>
          <w:kern w:val="0"/>
          <w:sz w:val="20"/>
          <w:szCs w:val="20"/>
        </w:rPr>
        <w:t>和</w:t>
      </w:r>
      <w:r w:rsidRPr="00C77963">
        <w:rPr>
          <w:rFonts w:asciiTheme="minorEastAsia" w:hAnsiTheme="minorEastAsia" w:cs="新細明體"/>
          <w:kern w:val="0"/>
          <w:sz w:val="20"/>
          <w:szCs w:val="20"/>
        </w:rPr>
        <w:t>Resorting</w:t>
      </w:r>
      <w:ins w:id="491" w:author="BeBe" w:date="2012-10-25T11:14:00Z">
        <w:r w:rsidRPr="00C77963">
          <w:rPr>
            <w:rFonts w:asciiTheme="minorEastAsia" w:hAnsiTheme="minorEastAsia" w:cs="新細明體" w:hint="eastAsia"/>
            <w:kern w:val="0"/>
            <w:sz w:val="20"/>
            <w:szCs w:val="20"/>
          </w:rPr>
          <w:t>。</w:t>
        </w:r>
      </w:ins>
      <w:del w:id="492" w:author="BeBe" w:date="2012-10-25T11:14:00Z">
        <w:r w:rsidRPr="00C77963" w:rsidDel="00E24FC1">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這三</w:t>
      </w:r>
      <w:proofErr w:type="gramStart"/>
      <w:r w:rsidRPr="00D91442">
        <w:rPr>
          <w:rFonts w:asciiTheme="minorEastAsia" w:hAnsiTheme="minorEastAsia" w:cs="新細明體" w:hint="eastAsia"/>
          <w:kern w:val="0"/>
          <w:sz w:val="20"/>
          <w:szCs w:val="20"/>
        </w:rPr>
        <w:t>個</w:t>
      </w:r>
      <w:proofErr w:type="gramEnd"/>
      <w:r w:rsidRPr="00D91442">
        <w:rPr>
          <w:rFonts w:asciiTheme="minorEastAsia" w:hAnsiTheme="minorEastAsia" w:cs="新細明體" w:hint="eastAsia"/>
          <w:kern w:val="0"/>
          <w:sz w:val="20"/>
          <w:szCs w:val="20"/>
        </w:rPr>
        <w:t>面向</w:t>
      </w:r>
      <w:del w:id="493" w:author="BeBe" w:date="2012-10-25T11:14:00Z">
        <w:r w:rsidRPr="00C77963" w:rsidDel="00E24FC1">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要充分達成</w:t>
      </w:r>
      <w:ins w:id="494" w:author="BeBe" w:date="2012-10-25T11:15:00Z">
        <w:r w:rsidRPr="00C77963">
          <w:rPr>
            <w:rFonts w:asciiTheme="minorEastAsia" w:hAnsiTheme="minorEastAsia" w:cs="新細明體" w:hint="eastAsia"/>
            <w:kern w:val="0"/>
            <w:sz w:val="20"/>
            <w:szCs w:val="20"/>
          </w:rPr>
          <w:t>，</w:t>
        </w:r>
      </w:ins>
      <w:del w:id="495" w:author="BeBe" w:date="2012-10-25T11:15:00Z">
        <w:r w:rsidRPr="00C77963" w:rsidDel="00E24FC1">
          <w:rPr>
            <w:rFonts w:asciiTheme="minorEastAsia" w:hAnsiTheme="minorEastAsia" w:cs="新細明體"/>
            <w:kern w:val="0"/>
            <w:sz w:val="20"/>
            <w:szCs w:val="20"/>
          </w:rPr>
          <w:delText>,</w:delText>
        </w:r>
      </w:del>
      <w:r w:rsidRPr="00D91442">
        <w:rPr>
          <w:rFonts w:asciiTheme="minorEastAsia" w:hAnsiTheme="minorEastAsia" w:cs="新細明體" w:hint="eastAsia"/>
          <w:kern w:val="0"/>
          <w:sz w:val="20"/>
          <w:szCs w:val="20"/>
        </w:rPr>
        <w:t>就必須詳細</w:t>
      </w:r>
      <w:commentRangeStart w:id="496"/>
      <w:r w:rsidRPr="00D91442">
        <w:rPr>
          <w:rFonts w:asciiTheme="minorEastAsia" w:hAnsiTheme="minorEastAsia" w:cs="新細明體" w:hint="eastAsia"/>
          <w:kern w:val="0"/>
          <w:sz w:val="20"/>
          <w:szCs w:val="20"/>
        </w:rPr>
        <w:t>考量在每</w:t>
      </w:r>
      <w:proofErr w:type="gramStart"/>
      <w:r w:rsidRPr="00D91442">
        <w:rPr>
          <w:rFonts w:asciiTheme="minorEastAsia" w:hAnsiTheme="minorEastAsia" w:cs="新細明體" w:hint="eastAsia"/>
          <w:kern w:val="0"/>
          <w:sz w:val="20"/>
          <w:szCs w:val="20"/>
        </w:rPr>
        <w:t>個</w:t>
      </w:r>
      <w:proofErr w:type="gramEnd"/>
      <w:r w:rsidRPr="00D91442">
        <w:rPr>
          <w:rFonts w:asciiTheme="minorEastAsia" w:hAnsiTheme="minorEastAsia" w:cs="新細明體" w:hint="eastAsia"/>
          <w:kern w:val="0"/>
          <w:sz w:val="20"/>
          <w:szCs w:val="20"/>
        </w:rPr>
        <w:t>現象的將重點特色</w:t>
      </w:r>
      <w:commentRangeEnd w:id="496"/>
      <w:r>
        <w:rPr>
          <w:rStyle w:val="a8"/>
        </w:rPr>
        <w:commentReference w:id="496"/>
      </w:r>
      <w:ins w:id="497" w:author="BeBe" w:date="2012-10-25T11:15:00Z">
        <w:r>
          <w:rPr>
            <w:rFonts w:asciiTheme="minorEastAsia" w:hAnsiTheme="minorEastAsia" w:cs="Hei-Lt-HK-BF" w:hint="eastAsia"/>
            <w:kern w:val="0"/>
            <w:sz w:val="20"/>
            <w:szCs w:val="20"/>
          </w:rPr>
          <w:t>，</w:t>
        </w:r>
      </w:ins>
      <w:del w:id="498" w:author="BeBe" w:date="2012-10-25T11:15:00Z">
        <w:r w:rsidRPr="00D91442" w:rsidDel="00E24FC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並且推敲使用者所需要的功能為</w:t>
      </w:r>
      <w:proofErr w:type="gramStart"/>
      <w:r w:rsidRPr="00D91442">
        <w:rPr>
          <w:rFonts w:asciiTheme="minorEastAsia" w:hAnsiTheme="minorEastAsia" w:cs="新細明體" w:hint="eastAsia"/>
          <w:kern w:val="0"/>
          <w:sz w:val="20"/>
          <w:szCs w:val="20"/>
        </w:rPr>
        <w:t>何</w:t>
      </w:r>
      <w:proofErr w:type="gramEnd"/>
      <w:del w:id="499" w:author="BeBe" w:date="2012-10-25T11:15:00Z">
        <w:r w:rsidRPr="00D91442" w:rsidDel="00E24FC1">
          <w:rPr>
            <w:rFonts w:asciiTheme="minorEastAsia" w:hAnsiTheme="minorEastAsia" w:cs="Hei-Lt-HK-BF"/>
            <w:kern w:val="0"/>
            <w:sz w:val="20"/>
            <w:szCs w:val="20"/>
          </w:rPr>
          <w:delText>,</w:delText>
        </w:r>
      </w:del>
      <w:ins w:id="500" w:author="BeBe" w:date="2012-10-25T11:1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使用者需求在</w:t>
      </w:r>
      <w:proofErr w:type="gramStart"/>
      <w:r w:rsidRPr="00D91442">
        <w:rPr>
          <w:rFonts w:asciiTheme="minorEastAsia" w:hAnsiTheme="minorEastAsia" w:cs="新細明體" w:hint="eastAsia"/>
          <w:kern w:val="0"/>
          <w:sz w:val="20"/>
          <w:szCs w:val="20"/>
        </w:rPr>
        <w:t>哪</w:t>
      </w:r>
      <w:ins w:id="501" w:author="BeBe" w:date="2012-10-25T11:15:00Z">
        <w:r>
          <w:rPr>
            <w:rFonts w:asciiTheme="minorEastAsia" w:hAnsiTheme="minorEastAsia" w:cs="新細明體" w:hint="eastAsia"/>
            <w:kern w:val="0"/>
            <w:sz w:val="20"/>
            <w:szCs w:val="20"/>
          </w:rPr>
          <w:t>兒</w:t>
        </w:r>
        <w:r>
          <w:rPr>
            <w:rFonts w:asciiTheme="minorEastAsia" w:hAnsiTheme="minorEastAsia" w:cs="Hei-Lt-HK-BF" w:hint="eastAsia"/>
            <w:kern w:val="0"/>
            <w:sz w:val="20"/>
            <w:szCs w:val="20"/>
          </w:rPr>
          <w:t>，</w:t>
        </w:r>
      </w:ins>
      <w:proofErr w:type="gramEnd"/>
      <w:del w:id="502" w:author="BeBe" w:date="2012-10-25T11:15:00Z">
        <w:r w:rsidRPr="00D91442" w:rsidDel="00E24FC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才能充分發揮我們</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的特色</w:t>
      </w:r>
      <w:ins w:id="503" w:author="BeBe" w:date="2012-10-25T11:15:00Z">
        <w:r>
          <w:rPr>
            <w:rFonts w:asciiTheme="minorEastAsia" w:hAnsiTheme="minorEastAsia" w:cs="Hei-Lt-HK-BF" w:hint="eastAsia"/>
            <w:kern w:val="0"/>
            <w:sz w:val="20"/>
            <w:szCs w:val="20"/>
          </w:rPr>
          <w:t>，</w:t>
        </w:r>
      </w:ins>
      <w:del w:id="504" w:author="BeBe" w:date="2012-10-25T11:15:00Z">
        <w:r w:rsidRPr="00D91442" w:rsidDel="00E24FC1">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但這三面向還是要做出先後順序的取捨</w:t>
      </w:r>
      <w:del w:id="505" w:author="BeBe" w:date="2012-10-25T11:16:00Z">
        <w:r w:rsidRPr="00D91442" w:rsidDel="00E24FC1">
          <w:rPr>
            <w:rFonts w:asciiTheme="minorEastAsia" w:hAnsiTheme="minorEastAsia" w:cs="Hei-Lt-HK-BF"/>
            <w:kern w:val="0"/>
            <w:sz w:val="20"/>
            <w:szCs w:val="20"/>
          </w:rPr>
          <w:delText>,</w:delText>
        </w:r>
      </w:del>
      <w:ins w:id="506" w:author="BeBe" w:date="2012-10-25T11:16: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回到</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開發的初衷「連</w:t>
      </w:r>
      <w:del w:id="507" w:author="BeBe" w:date="2012-10-25T11:16:00Z">
        <w:r w:rsidRPr="00D91442" w:rsidDel="00EC253D">
          <w:rPr>
            <w:rFonts w:asciiTheme="minorEastAsia" w:hAnsiTheme="minorEastAsia" w:cs="新細明體" w:hint="eastAsia"/>
            <w:kern w:val="0"/>
            <w:sz w:val="20"/>
            <w:szCs w:val="20"/>
          </w:rPr>
          <w:delText>阿嬤</w:delText>
        </w:r>
      </w:del>
      <w:ins w:id="508" w:author="BeBe" w:date="2012-10-25T11:16:00Z">
        <w:r>
          <w:rPr>
            <w:rFonts w:asciiTheme="minorEastAsia" w:hAnsiTheme="minorEastAsia" w:cs="新細明體" w:hint="eastAsia"/>
            <w:kern w:val="0"/>
            <w:sz w:val="20"/>
            <w:szCs w:val="20"/>
          </w:rPr>
          <w:t>祖母</w:t>
        </w:r>
      </w:ins>
      <w:r w:rsidRPr="00D91442">
        <w:rPr>
          <w:rFonts w:asciiTheme="minorEastAsia" w:hAnsiTheme="minorEastAsia" w:cs="新細明體" w:hint="eastAsia"/>
          <w:kern w:val="0"/>
          <w:sz w:val="20"/>
          <w:szCs w:val="20"/>
        </w:rPr>
        <w:t>也會用的家庭分享頻道」</w:t>
      </w:r>
      <w:ins w:id="509" w:author="BeBe" w:date="2012-10-25T11:16:00Z">
        <w:r>
          <w:rPr>
            <w:rFonts w:asciiTheme="minorEastAsia" w:hAnsiTheme="minorEastAsia" w:cs="Hei-Lt-HK-BF" w:hint="eastAsia"/>
            <w:kern w:val="0"/>
            <w:sz w:val="20"/>
            <w:szCs w:val="20"/>
          </w:rPr>
          <w:t>，</w:t>
        </w:r>
      </w:ins>
      <w:del w:id="510" w:author="BeBe" w:date="2012-10-25T11:16: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希望解決的是讓家中的長輩也可以知道子女們的生活近況</w:t>
      </w:r>
      <w:ins w:id="511" w:author="BeBe" w:date="2012-10-25T11:16:00Z">
        <w:r>
          <w:rPr>
            <w:rFonts w:asciiTheme="minorEastAsia" w:hAnsiTheme="minorEastAsia" w:cs="Hei-Lt-HK-BF" w:hint="eastAsia"/>
            <w:kern w:val="0"/>
            <w:sz w:val="20"/>
            <w:szCs w:val="20"/>
          </w:rPr>
          <w:t>，</w:t>
        </w:r>
      </w:ins>
      <w:del w:id="512" w:author="BeBe" w:date="2012-10-25T11:16: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因此選定以影像分享為主軸</w:t>
      </w:r>
      <w:ins w:id="513" w:author="BeBe" w:date="2012-10-25T11:16:00Z">
        <w:r>
          <w:rPr>
            <w:rFonts w:asciiTheme="minorEastAsia" w:hAnsiTheme="minorEastAsia" w:cs="Hei-Lt-HK-BF" w:hint="eastAsia"/>
            <w:kern w:val="0"/>
            <w:sz w:val="20"/>
            <w:szCs w:val="20"/>
          </w:rPr>
          <w:t>，</w:t>
        </w:r>
      </w:ins>
      <w:del w:id="514" w:author="BeBe" w:date="2012-10-25T11:16: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繼續往下發展我們的設計。</w:t>
      </w:r>
    </w:p>
    <w:p w:rsidR="00C77963" w:rsidRPr="004E013A" w:rsidRDefault="00C77963" w:rsidP="00C77963">
      <w:pPr>
        <w:rPr>
          <w:rFonts w:asciiTheme="minorEastAsia" w:hAnsiTheme="minorEastAsia"/>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接著</w:t>
      </w:r>
      <w:ins w:id="515" w:author="BeBe" w:date="2012-10-25T11:25:00Z">
        <w:r>
          <w:rPr>
            <w:rFonts w:asciiTheme="minorEastAsia" w:hAnsiTheme="minorEastAsia" w:cs="Hei-Lt-HK-BF" w:hint="eastAsia"/>
            <w:kern w:val="0"/>
            <w:sz w:val="20"/>
            <w:szCs w:val="20"/>
          </w:rPr>
          <w:t>，</w:t>
        </w:r>
      </w:ins>
      <w:del w:id="516" w:author="BeBe" w:date="2012-10-25T11:25: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我們針對在一般社群軟體的分享以及家人間分享的內容、方式做進一步的討論</w:t>
      </w:r>
      <w:ins w:id="517" w:author="BeBe" w:date="2012-10-25T11:25:00Z">
        <w:r>
          <w:rPr>
            <w:rFonts w:asciiTheme="minorEastAsia" w:hAnsiTheme="minorEastAsia" w:cs="Hei-Lt-HK-BF" w:hint="eastAsia"/>
            <w:kern w:val="0"/>
            <w:sz w:val="20"/>
            <w:szCs w:val="20"/>
          </w:rPr>
          <w:t>，</w:t>
        </w:r>
      </w:ins>
      <w:del w:id="518" w:author="BeBe" w:date="2012-10-25T11:25: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發現家人間分享的內容比起在社群軟體上分享的內容更有保存收藏的價值</w:t>
      </w:r>
      <w:ins w:id="519" w:author="BeBe" w:date="2012-10-25T11:25:00Z">
        <w:r>
          <w:rPr>
            <w:rFonts w:asciiTheme="minorEastAsia" w:hAnsiTheme="minorEastAsia" w:cs="Hei-Lt-HK-BF" w:hint="eastAsia"/>
            <w:kern w:val="0"/>
            <w:sz w:val="20"/>
            <w:szCs w:val="20"/>
          </w:rPr>
          <w:t>，</w:t>
        </w:r>
      </w:ins>
      <w:del w:id="520" w:author="BeBe" w:date="2012-10-25T11:25:00Z">
        <w:r w:rsidRPr="00D91442" w:rsidDel="00EC253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在社群軟體上的分享大多是即時的</w:t>
      </w:r>
      <w:ins w:id="521" w:author="BeBe" w:date="2012-10-25T11:39:00Z">
        <w:r>
          <w:rPr>
            <w:rFonts w:asciiTheme="minorEastAsia" w:hAnsiTheme="minorEastAsia" w:cs="Hei-Lt-HK-BF" w:hint="eastAsia"/>
            <w:kern w:val="0"/>
            <w:sz w:val="20"/>
            <w:szCs w:val="20"/>
          </w:rPr>
          <w:t>，</w:t>
        </w:r>
      </w:ins>
      <w:del w:id="522" w:author="BeBe" w:date="2012-10-25T11:39: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與你分享的好友有一大部分只是泛泛之交</w:t>
      </w:r>
      <w:ins w:id="523" w:author="BeBe" w:date="2012-10-25T11:39:00Z">
        <w:r>
          <w:rPr>
            <w:rFonts w:asciiTheme="minorEastAsia" w:hAnsiTheme="minorEastAsia" w:cs="Hei-Lt-HK-BF" w:hint="eastAsia"/>
            <w:kern w:val="0"/>
            <w:sz w:val="20"/>
            <w:szCs w:val="20"/>
          </w:rPr>
          <w:t>，</w:t>
        </w:r>
      </w:ins>
      <w:del w:id="524" w:author="BeBe" w:date="2012-10-25T11:39: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閱讀資訊時講求速度、效率</w:t>
      </w:r>
      <w:ins w:id="525" w:author="BeBe" w:date="2012-10-25T11:39:00Z">
        <w:r>
          <w:rPr>
            <w:rFonts w:asciiTheme="minorEastAsia" w:hAnsiTheme="minorEastAsia" w:cs="Hei-Lt-HK-BF" w:hint="eastAsia"/>
            <w:kern w:val="0"/>
            <w:sz w:val="20"/>
            <w:szCs w:val="20"/>
          </w:rPr>
          <w:t>，</w:t>
        </w:r>
      </w:ins>
      <w:del w:id="526" w:author="BeBe" w:date="2012-10-25T11:39: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同時也很容易漏掉許多訊息</w:t>
      </w:r>
      <w:ins w:id="527" w:author="BeBe" w:date="2012-10-25T11:39:00Z">
        <w:r>
          <w:rPr>
            <w:rFonts w:asciiTheme="minorEastAsia" w:hAnsiTheme="minorEastAsia" w:cs="Hei-Lt-HK-BF" w:hint="eastAsia"/>
            <w:kern w:val="0"/>
            <w:sz w:val="20"/>
            <w:szCs w:val="20"/>
          </w:rPr>
          <w:t>，</w:t>
        </w:r>
      </w:ins>
      <w:del w:id="528" w:author="BeBe" w:date="2012-10-25T11:39: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但家人間的分享則較偏向非即時</w:t>
      </w:r>
      <w:ins w:id="529" w:author="BeBe" w:date="2012-10-25T11:39:00Z">
        <w:r>
          <w:rPr>
            <w:rFonts w:asciiTheme="minorEastAsia" w:hAnsiTheme="minorEastAsia" w:cs="Hei-Lt-HK-BF" w:hint="eastAsia"/>
            <w:kern w:val="0"/>
            <w:sz w:val="20"/>
            <w:szCs w:val="20"/>
          </w:rPr>
          <w:t>，</w:t>
        </w:r>
      </w:ins>
      <w:del w:id="530" w:author="BeBe" w:date="2012-10-25T11:39: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並且有仔細閱讀與再次回味的價值</w:t>
      </w:r>
      <w:ins w:id="531" w:author="BeBe" w:date="2012-10-25T11:40:00Z">
        <w:r>
          <w:rPr>
            <w:rFonts w:asciiTheme="minorEastAsia" w:hAnsiTheme="minorEastAsia" w:cs="Hei-Lt-HK-BF" w:hint="eastAsia"/>
            <w:kern w:val="0"/>
            <w:sz w:val="20"/>
            <w:szCs w:val="20"/>
          </w:rPr>
          <w:t>，</w:t>
        </w:r>
      </w:ins>
      <w:del w:id="532" w:author="BeBe" w:date="2012-10-25T11:40: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w:t>
      </w:r>
      <w:del w:id="533" w:author="BeBe" w:date="2012-10-25T11:40:00Z">
        <w:r w:rsidRPr="00D91442" w:rsidDel="00872C27">
          <w:rPr>
            <w:rFonts w:asciiTheme="minorEastAsia" w:hAnsiTheme="minorEastAsia" w:cs="新細明體" w:hint="eastAsia"/>
            <w:kern w:val="0"/>
            <w:sz w:val="20"/>
            <w:szCs w:val="20"/>
          </w:rPr>
          <w:delText>讓</w:delText>
        </w:r>
      </w:del>
      <w:r w:rsidRPr="00D91442">
        <w:rPr>
          <w:rFonts w:asciiTheme="minorEastAsia" w:hAnsiTheme="minorEastAsia" w:cs="新細明體" w:hint="eastAsia"/>
          <w:kern w:val="0"/>
          <w:sz w:val="20"/>
          <w:szCs w:val="20"/>
        </w:rPr>
        <w:t>它</w:t>
      </w:r>
      <w:ins w:id="534" w:author="BeBe" w:date="2012-10-25T11:40:00Z">
        <w:r>
          <w:rPr>
            <w:rFonts w:asciiTheme="minorEastAsia" w:hAnsiTheme="minorEastAsia" w:cs="新細明體" w:hint="eastAsia"/>
            <w:kern w:val="0"/>
            <w:sz w:val="20"/>
            <w:szCs w:val="20"/>
          </w:rPr>
          <w:t>的</w:t>
        </w:r>
      </w:ins>
      <w:del w:id="535" w:author="BeBe" w:date="2012-10-25T11:40:00Z">
        <w:r w:rsidRPr="00D91442" w:rsidDel="00872C27">
          <w:rPr>
            <w:rFonts w:asciiTheme="minorEastAsia" w:hAnsiTheme="minorEastAsia" w:cs="新細明體" w:hint="eastAsia"/>
            <w:kern w:val="0"/>
            <w:sz w:val="20"/>
            <w:szCs w:val="20"/>
          </w:rPr>
          <w:delText>更</w:delText>
        </w:r>
      </w:del>
      <w:ins w:id="536" w:author="BeBe" w:date="2012-10-25T11:40: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非即時</w:t>
      </w:r>
      <w:ins w:id="537" w:author="BeBe" w:date="2012-10-25T11:40:00Z">
        <w:r>
          <w:rPr>
            <w:rFonts w:asciiTheme="minorEastAsia" w:hAnsiTheme="minorEastAsia" w:cs="新細明體" w:hint="eastAsia"/>
            <w:kern w:val="0"/>
            <w:sz w:val="20"/>
            <w:szCs w:val="20"/>
          </w:rPr>
          <w:t>性」</w:t>
        </w:r>
      </w:ins>
      <w:r w:rsidRPr="00D91442">
        <w:rPr>
          <w:rFonts w:asciiTheme="minorEastAsia" w:hAnsiTheme="minorEastAsia" w:cs="新細明體" w:hint="eastAsia"/>
          <w:kern w:val="0"/>
          <w:sz w:val="20"/>
          <w:szCs w:val="20"/>
        </w:rPr>
        <w:t>、</w:t>
      </w:r>
      <w:ins w:id="538" w:author="BeBe" w:date="2012-10-25T11:40:00Z">
        <w:r>
          <w:rPr>
            <w:rFonts w:asciiTheme="minorEastAsia" w:hAnsiTheme="minorEastAsia" w:cs="新細明體" w:hint="eastAsia"/>
            <w:kern w:val="0"/>
            <w:sz w:val="20"/>
            <w:szCs w:val="20"/>
          </w:rPr>
          <w:t>「</w:t>
        </w:r>
      </w:ins>
      <w:del w:id="539" w:author="BeBe" w:date="2012-10-25T11:40:00Z">
        <w:r w:rsidRPr="00D91442" w:rsidDel="00872C27">
          <w:rPr>
            <w:rFonts w:asciiTheme="minorEastAsia" w:hAnsiTheme="minorEastAsia" w:cs="新細明體" w:hint="eastAsia"/>
            <w:kern w:val="0"/>
            <w:sz w:val="20"/>
            <w:szCs w:val="20"/>
          </w:rPr>
          <w:delText>並</w:delText>
        </w:r>
      </w:del>
      <w:r w:rsidRPr="00D91442">
        <w:rPr>
          <w:rFonts w:asciiTheme="minorEastAsia" w:hAnsiTheme="minorEastAsia" w:cs="新細明體" w:hint="eastAsia"/>
          <w:kern w:val="0"/>
          <w:sz w:val="20"/>
          <w:szCs w:val="20"/>
        </w:rPr>
        <w:t>有效保存</w:t>
      </w:r>
      <w:del w:id="540" w:author="BeBe" w:date="2012-10-25T11:40:00Z">
        <w:r w:rsidRPr="00D91442" w:rsidDel="00872C27">
          <w:rPr>
            <w:rFonts w:asciiTheme="minorEastAsia" w:hAnsiTheme="minorEastAsia" w:cs="新細明體" w:hint="eastAsia"/>
            <w:kern w:val="0"/>
            <w:sz w:val="20"/>
            <w:szCs w:val="20"/>
          </w:rPr>
          <w:delText>利用</w:delText>
        </w:r>
      </w:del>
      <w:ins w:id="541" w:author="BeBe" w:date="2012-10-25T11:40:00Z">
        <w:r>
          <w:rPr>
            <w:rFonts w:asciiTheme="minorEastAsia" w:hAnsiTheme="minorEastAsia" w:cs="新細明體" w:hint="eastAsia"/>
            <w:kern w:val="0"/>
            <w:sz w:val="20"/>
            <w:szCs w:val="20"/>
          </w:rPr>
          <w:t>有價值</w:t>
        </w:r>
      </w:ins>
      <w:r w:rsidRPr="00D91442">
        <w:rPr>
          <w:rFonts w:asciiTheme="minorEastAsia" w:hAnsiTheme="minorEastAsia" w:cs="新細明體" w:hint="eastAsia"/>
          <w:kern w:val="0"/>
          <w:sz w:val="20"/>
          <w:szCs w:val="20"/>
        </w:rPr>
        <w:t>回憶</w:t>
      </w:r>
      <w:ins w:id="542" w:author="BeBe" w:date="2012-10-25T11:40: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與一般社群軟體拉開區隔</w:t>
      </w:r>
      <w:ins w:id="543" w:author="BeBe" w:date="2012-10-25T11:40:00Z">
        <w:r>
          <w:rPr>
            <w:rFonts w:asciiTheme="minorEastAsia" w:hAnsiTheme="minorEastAsia" w:cs="Hei-Lt-HK-BF" w:hint="eastAsia"/>
            <w:kern w:val="0"/>
            <w:sz w:val="20"/>
            <w:szCs w:val="20"/>
          </w:rPr>
          <w:t>，</w:t>
        </w:r>
      </w:ins>
      <w:del w:id="544" w:author="BeBe" w:date="2012-10-25T11:40:00Z">
        <w:r w:rsidRPr="00D91442" w:rsidDel="00872C2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而這些概念都是在往後</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發展時的主軸。</w:t>
      </w:r>
    </w:p>
    <w:p w:rsidR="00C77963" w:rsidRPr="00872C27" w:rsidRDefault="00C77963" w:rsidP="00C77963">
      <w:pPr>
        <w:rPr>
          <w:rFonts w:asciiTheme="minorEastAsia" w:hAnsiTheme="minorEastAsia"/>
          <w:sz w:val="20"/>
          <w:szCs w:val="20"/>
        </w:rPr>
      </w:pPr>
    </w:p>
    <w:p w:rsidR="007F7649" w:rsidRPr="00F10E43" w:rsidRDefault="007F7649" w:rsidP="007F7649">
      <w:pPr>
        <w:autoSpaceDE w:val="0"/>
        <w:autoSpaceDN w:val="0"/>
        <w:adjustRightInd w:val="0"/>
        <w:snapToGrid w:val="0"/>
        <w:rPr>
          <w:rFonts w:asciiTheme="minorEastAsia" w:hAnsiTheme="minorEastAsia" w:cs="新細明體"/>
          <w:kern w:val="0"/>
          <w:sz w:val="20"/>
          <w:szCs w:val="20"/>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tep7 </w:t>
      </w:r>
      <w:r w:rsidR="00C77963" w:rsidRPr="000C4745">
        <w:rPr>
          <w:rFonts w:asciiTheme="minorEastAsia" w:hAnsiTheme="minorEastAsia" w:cs="新細明體"/>
          <w:b/>
          <w:kern w:val="0"/>
          <w:sz w:val="28"/>
          <w:szCs w:val="28"/>
        </w:rPr>
        <w:t>App Function Setting</w:t>
      </w:r>
      <w:r w:rsidR="00C77963" w:rsidRPr="00B831CC">
        <w:rPr>
          <w:rFonts w:asciiTheme="minorEastAsia" w:hAnsiTheme="minorEastAsia" w:cs="新細明體" w:hint="eastAsia"/>
          <w:b/>
          <w:kern w:val="0"/>
          <w:sz w:val="28"/>
          <w:szCs w:val="28"/>
        </w:rPr>
        <w:t>功能頁面初步架構</w:t>
      </w:r>
    </w:p>
    <w:p w:rsidR="00C77963" w:rsidRDefault="00C77963" w:rsidP="00C77963">
      <w:pPr>
        <w:autoSpaceDE w:val="0"/>
        <w:autoSpaceDN w:val="0"/>
        <w:adjustRightInd w:val="0"/>
        <w:snapToGrid w:val="0"/>
        <w:rPr>
          <w:rFonts w:asciiTheme="minorEastAsia" w:hAnsiTheme="minorEastAsia" w:cs="ebuchetMS"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ebuchetMS"/>
          <w:kern w:val="0"/>
          <w:sz w:val="20"/>
          <w:szCs w:val="20"/>
        </w:rPr>
      </w:pPr>
      <w:proofErr w:type="gramStart"/>
      <w:r>
        <w:rPr>
          <w:rFonts w:asciiTheme="minorEastAsia" w:hAnsiTheme="minorEastAsia" w:cs="ebuchetMS" w:hint="eastAsia"/>
          <w:kern w:val="0"/>
          <w:sz w:val="20"/>
          <w:szCs w:val="20"/>
        </w:rPr>
        <w:t>【</w:t>
      </w:r>
      <w:proofErr w:type="gramEnd"/>
      <w:r w:rsidRPr="00D91442">
        <w:rPr>
          <w:rFonts w:asciiTheme="minorEastAsia" w:hAnsiTheme="minorEastAsia" w:cs="ebuchetMS"/>
          <w:kern w:val="0"/>
          <w:sz w:val="20"/>
          <w:szCs w:val="20"/>
        </w:rPr>
        <w:t>Family Memory: Connect with your family</w:t>
      </w:r>
      <w:proofErr w:type="gramStart"/>
      <w:r>
        <w:rPr>
          <w:rFonts w:asciiTheme="minorEastAsia" w:hAnsiTheme="minorEastAsia" w:cs="ebuchetMS" w:hint="eastAsia"/>
          <w:kern w:val="0"/>
          <w:sz w:val="20"/>
          <w:szCs w:val="20"/>
        </w:rPr>
        <w:t>】</w:t>
      </w:r>
      <w:proofErr w:type="gramEnd"/>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在遊歷世界、開拓生命旅遊的過程中</w:t>
      </w:r>
      <w:ins w:id="545" w:author="BeBe" w:date="2012-10-25T12:02:00Z">
        <w:r>
          <w:rPr>
            <w:rFonts w:asciiTheme="minorEastAsia" w:hAnsiTheme="minorEastAsia" w:cs="Hei-Lt-HK-BF" w:hint="eastAsia"/>
            <w:kern w:val="0"/>
            <w:sz w:val="20"/>
            <w:szCs w:val="20"/>
          </w:rPr>
          <w:t>，</w:t>
        </w:r>
      </w:ins>
      <w:del w:id="546" w:author="BeBe" w:date="2012-10-25T12:02: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總有些片段是特別想跟家人分享的</w:t>
      </w:r>
      <w:ins w:id="547" w:author="BeBe" w:date="2012-10-25T12:02:00Z">
        <w:r>
          <w:rPr>
            <w:rFonts w:asciiTheme="minorEastAsia" w:hAnsiTheme="minorEastAsia" w:cs="Hei-Lt-HK-BF" w:hint="eastAsia"/>
            <w:kern w:val="0"/>
            <w:sz w:val="20"/>
            <w:szCs w:val="20"/>
          </w:rPr>
          <w:t>，</w:t>
        </w:r>
      </w:ins>
      <w:del w:id="548" w:author="BeBe" w:date="2012-10-25T12:02:00Z">
        <w:r w:rsidRPr="00D91442" w:rsidDel="00B24089">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讓你與家人的訊息</w:t>
      </w:r>
      <w:ins w:id="549" w:author="BeBe" w:date="2012-10-25T12:02:00Z">
        <w:r>
          <w:rPr>
            <w:rFonts w:asciiTheme="minorEastAsia" w:hAnsiTheme="minorEastAsia" w:cs="Hei-Lt-HK-BF" w:hint="eastAsia"/>
            <w:kern w:val="0"/>
            <w:sz w:val="20"/>
            <w:szCs w:val="20"/>
          </w:rPr>
          <w:t>，</w:t>
        </w:r>
      </w:ins>
      <w:del w:id="550" w:author="BeBe" w:date="2012-10-25T12:02: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再也不會被淹沒在不斷更新的外在訊息裡。</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p>
    <w:p w:rsidR="00C77963" w:rsidRPr="00D91442" w:rsidRDefault="00C77963" w:rsidP="00C77963">
      <w:pPr>
        <w:autoSpaceDE w:val="0"/>
        <w:autoSpaceDN w:val="0"/>
        <w:adjustRightInd w:val="0"/>
        <w:snapToGrid w:val="0"/>
        <w:rPr>
          <w:rFonts w:asciiTheme="minorEastAsia" w:hAnsiTheme="minorEastAsia" w:cs="ebuchetMS-Bold"/>
          <w:kern w:val="0"/>
          <w:sz w:val="20"/>
          <w:szCs w:val="20"/>
        </w:rPr>
      </w:pPr>
      <w:r>
        <w:rPr>
          <w:rFonts w:asciiTheme="minorEastAsia" w:hAnsiTheme="minorEastAsia" w:cs="ebuchetMS-Bold" w:hint="eastAsia"/>
          <w:kern w:val="0"/>
          <w:sz w:val="20"/>
          <w:szCs w:val="20"/>
        </w:rPr>
        <w:t>【</w:t>
      </w:r>
      <w:r w:rsidRPr="00D91442">
        <w:rPr>
          <w:rFonts w:asciiTheme="minorEastAsia" w:hAnsiTheme="minorEastAsia" w:cs="ebuchetMS-Bold"/>
          <w:kern w:val="0"/>
          <w:sz w:val="20"/>
          <w:szCs w:val="20"/>
        </w:rPr>
        <w:t>Highlights</w:t>
      </w:r>
      <w:r>
        <w:rPr>
          <w:rFonts w:asciiTheme="minorEastAsia" w:hAnsiTheme="minorEastAsia" w:cs="ebuchetMS-Bold" w:hint="eastAsia"/>
          <w:kern w:val="0"/>
          <w:sz w:val="20"/>
          <w:szCs w:val="20"/>
        </w:rPr>
        <w:t>】</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操作簡單的家庭分享平台</w:t>
      </w:r>
      <w:ins w:id="551" w:author="BeBe" w:date="2012-10-25T12:03:00Z">
        <w:r>
          <w:rPr>
            <w:rFonts w:asciiTheme="minorEastAsia" w:hAnsiTheme="minorEastAsia" w:cs="Hei-Lt-HK-BF" w:hint="eastAsia"/>
            <w:kern w:val="0"/>
            <w:sz w:val="20"/>
            <w:szCs w:val="20"/>
          </w:rPr>
          <w:t>，</w:t>
        </w:r>
      </w:ins>
      <w:del w:id="552"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讓你不受距離與時差的干擾</w:t>
      </w:r>
      <w:ins w:id="553" w:author="BeBe" w:date="2012-10-25T12:03:00Z">
        <w:r>
          <w:rPr>
            <w:rFonts w:asciiTheme="minorEastAsia" w:hAnsiTheme="minorEastAsia" w:cs="Hei-Lt-HK-BF" w:hint="eastAsia"/>
            <w:kern w:val="0"/>
            <w:sz w:val="20"/>
            <w:szCs w:val="20"/>
          </w:rPr>
          <w:t>，</w:t>
        </w:r>
      </w:ins>
      <w:del w:id="554"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與家人分享日常點滴與生命中的重要片刻。貼心的家族事件簿</w:t>
      </w:r>
      <w:ins w:id="555" w:author="BeBe" w:date="2012-10-25T12:03:00Z">
        <w:r>
          <w:rPr>
            <w:rFonts w:asciiTheme="minorEastAsia" w:hAnsiTheme="minorEastAsia" w:cs="Hei-Lt-HK-BF" w:hint="eastAsia"/>
            <w:kern w:val="0"/>
            <w:sz w:val="20"/>
            <w:szCs w:val="20"/>
          </w:rPr>
          <w:t>，</w:t>
        </w:r>
      </w:ins>
      <w:del w:id="556"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讓你方便排訂與通知家庭聚會</w:t>
      </w:r>
      <w:ins w:id="557" w:author="BeBe" w:date="2012-10-25T12:03:00Z">
        <w:r>
          <w:rPr>
            <w:rFonts w:asciiTheme="minorEastAsia" w:hAnsiTheme="minorEastAsia" w:cs="Hei-Lt-HK-BF" w:hint="eastAsia"/>
            <w:kern w:val="0"/>
            <w:sz w:val="20"/>
            <w:szCs w:val="20"/>
          </w:rPr>
          <w:t>，</w:t>
        </w:r>
      </w:ins>
      <w:del w:id="558"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增進家族的情感交流與凝聚力</w:t>
      </w:r>
      <w:ins w:id="559" w:author="BeBe" w:date="2012-10-25T12:03:00Z">
        <w:r>
          <w:rPr>
            <w:rFonts w:asciiTheme="minorEastAsia" w:hAnsiTheme="minorEastAsia" w:cs="Hei-Lt-HK-BF" w:hint="eastAsia"/>
            <w:kern w:val="0"/>
            <w:sz w:val="20"/>
            <w:szCs w:val="20"/>
          </w:rPr>
          <w:t>；</w:t>
        </w:r>
      </w:ins>
      <w:del w:id="560"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即使無法出席</w:t>
      </w:r>
      <w:del w:id="561" w:author="BeBe" w:date="2012-10-25T12:03:00Z">
        <w:r w:rsidRPr="00D91442" w:rsidDel="00B24089">
          <w:rPr>
            <w:rFonts w:asciiTheme="minorEastAsia" w:hAnsiTheme="minorEastAsia" w:cs="新細明體" w:hint="eastAsia"/>
            <w:kern w:val="0"/>
            <w:sz w:val="20"/>
            <w:szCs w:val="20"/>
          </w:rPr>
          <w:delText>到</w:delText>
        </w:r>
      </w:del>
      <w:r w:rsidRPr="00D91442">
        <w:rPr>
          <w:rFonts w:asciiTheme="minorEastAsia" w:hAnsiTheme="minorEastAsia" w:cs="新細明體" w:hint="eastAsia"/>
          <w:kern w:val="0"/>
          <w:sz w:val="20"/>
          <w:szCs w:val="20"/>
        </w:rPr>
        <w:t>現場</w:t>
      </w:r>
      <w:ins w:id="562" w:author="BeBe" w:date="2012-10-25T12:03:00Z">
        <w:r>
          <w:rPr>
            <w:rFonts w:asciiTheme="minorEastAsia" w:hAnsiTheme="minorEastAsia" w:cs="Hei-Lt-HK-BF" w:hint="eastAsia"/>
            <w:kern w:val="0"/>
            <w:sz w:val="20"/>
            <w:szCs w:val="20"/>
          </w:rPr>
          <w:t>，</w:t>
        </w:r>
      </w:ins>
      <w:del w:id="563" w:author="BeBe" w:date="2012-10-25T12:03: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也能</w:t>
      </w:r>
      <w:del w:id="564" w:author="BeBe" w:date="2012-10-25T12:03:00Z">
        <w:r w:rsidRPr="00D91442" w:rsidDel="00B24089">
          <w:rPr>
            <w:rFonts w:asciiTheme="minorEastAsia" w:hAnsiTheme="minorEastAsia" w:cs="新細明體" w:hint="eastAsia"/>
            <w:kern w:val="0"/>
            <w:sz w:val="20"/>
            <w:szCs w:val="20"/>
          </w:rPr>
          <w:delText>夠</w:delText>
        </w:r>
      </w:del>
      <w:r w:rsidRPr="00D91442">
        <w:rPr>
          <w:rFonts w:asciiTheme="minorEastAsia" w:hAnsiTheme="minorEastAsia" w:cs="新細明體" w:hint="eastAsia"/>
          <w:kern w:val="0"/>
          <w:sz w:val="20"/>
          <w:szCs w:val="20"/>
        </w:rPr>
        <w:t>透過</w:t>
      </w:r>
      <w:del w:id="565" w:author="BeBe" w:date="2012-10-25T12:04:00Z">
        <w:r w:rsidRPr="00D91442" w:rsidDel="00B24089">
          <w:rPr>
            <w:rFonts w:asciiTheme="minorEastAsia" w:hAnsiTheme="minorEastAsia" w:cs="新細明體" w:hint="eastAsia"/>
            <w:kern w:val="0"/>
            <w:sz w:val="20"/>
            <w:szCs w:val="20"/>
          </w:rPr>
          <w:delText>這專屬</w:delText>
        </w:r>
      </w:del>
      <w:r w:rsidRPr="00D91442">
        <w:rPr>
          <w:rFonts w:asciiTheme="minorEastAsia" w:hAnsiTheme="minorEastAsia" w:cs="新細明體" w:hint="eastAsia"/>
          <w:kern w:val="0"/>
          <w:sz w:val="20"/>
          <w:szCs w:val="20"/>
        </w:rPr>
        <w:t>平台獲知當時的精彩畫面。</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人性化的搜尋機制</w:t>
      </w:r>
      <w:del w:id="566" w:author="BeBe" w:date="2012-10-25T12:04: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搭配人工智慧</w:t>
      </w:r>
      <w:ins w:id="567" w:author="BeBe" w:date="2012-10-25T12:04:00Z">
        <w:r>
          <w:rPr>
            <w:rFonts w:asciiTheme="minorEastAsia" w:hAnsiTheme="minorEastAsia" w:cs="Hei-Lt-HK-BF" w:hint="eastAsia"/>
            <w:kern w:val="0"/>
            <w:sz w:val="20"/>
            <w:szCs w:val="20"/>
          </w:rPr>
          <w:t>，</w:t>
        </w:r>
      </w:ins>
      <w:del w:id="568" w:author="BeBe" w:date="2012-10-25T12:04: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迅速產生專屬於你的家族相簿。</w:t>
      </w:r>
    </w:p>
    <w:p w:rsidR="00C77963" w:rsidRPr="00D91442" w:rsidRDefault="00C77963" w:rsidP="00C77963">
      <w:pPr>
        <w:autoSpaceDE w:val="0"/>
        <w:autoSpaceDN w:val="0"/>
        <w:adjustRightInd w:val="0"/>
        <w:snapToGrid w:val="0"/>
        <w:rPr>
          <w:rFonts w:asciiTheme="minorEastAsia" w:hAnsiTheme="minorEastAsia" w:cs="新細明體"/>
          <w:kern w:val="0"/>
          <w:sz w:val="20"/>
          <w:szCs w:val="20"/>
        </w:rPr>
      </w:pPr>
    </w:p>
    <w:p w:rsidR="00C77963" w:rsidRPr="00D91442" w:rsidRDefault="00C77963" w:rsidP="00C77963">
      <w:pPr>
        <w:autoSpaceDE w:val="0"/>
        <w:autoSpaceDN w:val="0"/>
        <w:adjustRightInd w:val="0"/>
        <w:snapToGrid w:val="0"/>
        <w:rPr>
          <w:rFonts w:asciiTheme="minorEastAsia" w:hAnsiTheme="minorEastAsia" w:cs="ebuchetMS-Bold"/>
          <w:kern w:val="0"/>
          <w:sz w:val="20"/>
          <w:szCs w:val="20"/>
        </w:rPr>
      </w:pPr>
      <w:r>
        <w:rPr>
          <w:rFonts w:asciiTheme="minorEastAsia" w:hAnsiTheme="minorEastAsia" w:cs="ebuchetMS-Bold" w:hint="eastAsia"/>
          <w:kern w:val="0"/>
          <w:sz w:val="20"/>
          <w:szCs w:val="20"/>
        </w:rPr>
        <w:t>【</w:t>
      </w:r>
      <w:r w:rsidRPr="00D91442">
        <w:rPr>
          <w:rFonts w:asciiTheme="minorEastAsia" w:hAnsiTheme="minorEastAsia" w:cs="ebuchetMS-Bold"/>
          <w:kern w:val="0"/>
          <w:sz w:val="20"/>
          <w:szCs w:val="20"/>
        </w:rPr>
        <w:t>Functions</w:t>
      </w:r>
      <w:r>
        <w:rPr>
          <w:rFonts w:asciiTheme="minorEastAsia" w:hAnsiTheme="minorEastAsia" w:cs="ebuchetMS-Bold" w:hint="eastAsia"/>
          <w:kern w:val="0"/>
          <w:sz w:val="20"/>
          <w:szCs w:val="20"/>
        </w:rPr>
        <w:t>】</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快速進入分享模式</w:t>
      </w:r>
    </w:p>
    <w:p w:rsidR="00C77963" w:rsidRPr="00B24089" w:rsidRDefault="00C77963" w:rsidP="00C77963">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新細明體" w:hint="eastAsia"/>
          <w:kern w:val="0"/>
          <w:sz w:val="20"/>
          <w:szCs w:val="20"/>
        </w:rPr>
        <w:t>在家庭聚餐或旅遊的時候</w:t>
      </w:r>
      <w:ins w:id="569" w:author="BeBe" w:date="2012-10-25T12:04:00Z">
        <w:r>
          <w:rPr>
            <w:rFonts w:asciiTheme="minorEastAsia" w:hAnsiTheme="minorEastAsia" w:cs="Hei-Lt-HK-BF" w:hint="eastAsia"/>
            <w:kern w:val="0"/>
            <w:sz w:val="20"/>
            <w:szCs w:val="20"/>
          </w:rPr>
          <w:t>，</w:t>
        </w:r>
      </w:ins>
      <w:del w:id="570" w:author="BeBe" w:date="2012-10-25T12:04:00Z">
        <w:r w:rsidRPr="00D91442" w:rsidDel="00B24089">
          <w:rPr>
            <w:rFonts w:asciiTheme="minorEastAsia" w:hAnsiTheme="minorEastAsia" w:cs="Hei-Lt-HK-BF"/>
            <w:kern w:val="0"/>
            <w:sz w:val="20"/>
            <w:szCs w:val="20"/>
          </w:rPr>
          <w:delText>,</w:delText>
        </w:r>
        <w:r w:rsidRPr="00D91442" w:rsidDel="00B24089">
          <w:rPr>
            <w:rFonts w:asciiTheme="minorEastAsia" w:hAnsiTheme="minorEastAsia" w:cs="新細明體" w:hint="eastAsia"/>
            <w:kern w:val="0"/>
            <w:sz w:val="20"/>
            <w:szCs w:val="20"/>
          </w:rPr>
          <w:delText>你</w:delText>
        </w:r>
      </w:del>
      <w:r w:rsidRPr="00D91442">
        <w:rPr>
          <w:rFonts w:asciiTheme="minorEastAsia" w:hAnsiTheme="minorEastAsia" w:cs="新細明體" w:hint="eastAsia"/>
          <w:kern w:val="0"/>
          <w:sz w:val="20"/>
          <w:szCs w:val="20"/>
        </w:rPr>
        <w:t>可</w:t>
      </w:r>
      <w:del w:id="571" w:author="BeBe" w:date="2012-10-25T12:04:00Z">
        <w:r w:rsidRPr="00D91442" w:rsidDel="00B24089">
          <w:rPr>
            <w:rFonts w:asciiTheme="minorEastAsia" w:hAnsiTheme="minorEastAsia" w:cs="新細明體" w:hint="eastAsia"/>
            <w:kern w:val="0"/>
            <w:sz w:val="20"/>
            <w:szCs w:val="20"/>
          </w:rPr>
          <w:delText>以</w:delText>
        </w:r>
      </w:del>
      <w:r w:rsidRPr="00D91442">
        <w:rPr>
          <w:rFonts w:asciiTheme="minorEastAsia" w:hAnsiTheme="minorEastAsia" w:cs="新細明體" w:hint="eastAsia"/>
          <w:kern w:val="0"/>
          <w:sz w:val="20"/>
          <w:szCs w:val="20"/>
        </w:rPr>
        <w:t>即時開啓</w:t>
      </w: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進入分享模式</w:t>
      </w:r>
      <w:ins w:id="572" w:author="BeBe" w:date="2012-10-25T12:04:00Z">
        <w:r>
          <w:rPr>
            <w:rFonts w:asciiTheme="minorEastAsia" w:hAnsiTheme="minorEastAsia" w:cs="Hei-Lt-HK-BF" w:hint="eastAsia"/>
            <w:kern w:val="0"/>
            <w:sz w:val="20"/>
            <w:szCs w:val="20"/>
          </w:rPr>
          <w:t>，</w:t>
        </w:r>
      </w:ins>
      <w:del w:id="573" w:author="BeBe" w:date="2012-10-25T12:04: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利用攝影、錄音、留言等方式</w:t>
      </w:r>
      <w:ins w:id="574" w:author="BeBe" w:date="2012-10-25T12:04:00Z">
        <w:r>
          <w:rPr>
            <w:rFonts w:asciiTheme="minorEastAsia" w:hAnsiTheme="minorEastAsia" w:cs="Hei-Lt-HK-BF" w:hint="eastAsia"/>
            <w:kern w:val="0"/>
            <w:sz w:val="20"/>
            <w:szCs w:val="20"/>
          </w:rPr>
          <w:t>，</w:t>
        </w:r>
      </w:ins>
      <w:del w:id="575" w:author="BeBe" w:date="2012-10-25T12:04: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將</w:t>
      </w:r>
      <w:ins w:id="576" w:author="BeBe" w:date="2012-10-25T12:04:00Z">
        <w:r>
          <w:rPr>
            <w:rFonts w:asciiTheme="minorEastAsia" w:hAnsiTheme="minorEastAsia" w:cs="新細明體" w:hint="eastAsia"/>
            <w:kern w:val="0"/>
            <w:sz w:val="20"/>
            <w:szCs w:val="20"/>
          </w:rPr>
          <w:t>紀</w:t>
        </w:r>
      </w:ins>
      <w:del w:id="577" w:author="BeBe" w:date="2012-10-25T12:04:00Z">
        <w:r w:rsidRPr="00D91442" w:rsidDel="00B24089">
          <w:rPr>
            <w:rFonts w:asciiTheme="minorEastAsia" w:hAnsiTheme="minorEastAsia" w:cs="新細明體" w:hint="eastAsia"/>
            <w:kern w:val="0"/>
            <w:sz w:val="20"/>
            <w:szCs w:val="20"/>
          </w:rPr>
          <w:delText>記</w:delText>
        </w:r>
      </w:del>
      <w:r w:rsidRPr="00D91442">
        <w:rPr>
          <w:rFonts w:asciiTheme="minorEastAsia" w:hAnsiTheme="minorEastAsia" w:cs="新細明體" w:hint="eastAsia"/>
          <w:kern w:val="0"/>
          <w:sz w:val="20"/>
          <w:szCs w:val="20"/>
        </w:rPr>
        <w:t>錄下來的回憶分享給家庭成員</w:t>
      </w:r>
      <w:del w:id="578" w:author="BeBe" w:date="2012-10-25T12:05:00Z">
        <w:r w:rsidRPr="00D91442" w:rsidDel="00B24089">
          <w:rPr>
            <w:rFonts w:asciiTheme="minorEastAsia" w:hAnsiTheme="minorEastAsia" w:cs="Hei-Lt-HK-BF"/>
            <w:kern w:val="0"/>
            <w:sz w:val="20"/>
            <w:szCs w:val="20"/>
          </w:rPr>
          <w:delText>,</w:delText>
        </w:r>
      </w:del>
      <w:ins w:id="579" w:author="BeBe" w:date="2012-10-25T12:0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同時結合網路社群相簿</w:t>
      </w:r>
      <w:ins w:id="580" w:author="BeBe" w:date="2012-10-25T12:05:00Z">
        <w:r>
          <w:rPr>
            <w:rFonts w:asciiTheme="minorEastAsia" w:hAnsiTheme="minorEastAsia" w:cs="Hei-Lt-HK-BF" w:hint="eastAsia"/>
            <w:kern w:val="0"/>
            <w:sz w:val="20"/>
            <w:szCs w:val="20"/>
          </w:rPr>
          <w:t>，</w:t>
        </w:r>
      </w:ins>
      <w:del w:id="581" w:author="BeBe" w:date="2012-10-25T12:05: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透過輕鬆簡單的介面</w:t>
      </w:r>
      <w:del w:id="582" w:author="BeBe" w:date="2012-10-25T12:05: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讓家人間的分享變得更輕鬆有趣。</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簡化照片分享與歸檔程序</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除了直接上傳分享之外</w:t>
      </w:r>
      <w:ins w:id="583" w:author="BeBe" w:date="2012-10-25T12:05:00Z">
        <w:r>
          <w:rPr>
            <w:rFonts w:asciiTheme="minorEastAsia" w:hAnsiTheme="minorEastAsia" w:cs="Hei-Lt-HK-BF" w:hint="eastAsia"/>
            <w:kern w:val="0"/>
            <w:sz w:val="20"/>
            <w:szCs w:val="20"/>
          </w:rPr>
          <w:t>，</w:t>
        </w:r>
      </w:ins>
      <w:del w:id="584" w:author="BeBe" w:date="2012-10-25T12:05:00Z">
        <w:r w:rsidRPr="00D91442" w:rsidDel="00B24089">
          <w:rPr>
            <w:rFonts w:asciiTheme="minorEastAsia" w:hAnsiTheme="minorEastAsia" w:cs="Hei-Lt-HK-BF"/>
            <w:kern w:val="0"/>
            <w:sz w:val="20"/>
            <w:szCs w:val="20"/>
          </w:rPr>
          <w:delText>,</w:delText>
        </w:r>
      </w:del>
      <w:proofErr w:type="spellStart"/>
      <w:r w:rsidRPr="00D91442">
        <w:rPr>
          <w:rFonts w:asciiTheme="minorEastAsia" w:hAnsiTheme="minorEastAsia" w:cs="Hei-Lt-HK-BF"/>
          <w:kern w:val="0"/>
          <w:sz w:val="20"/>
          <w:szCs w:val="20"/>
        </w:rPr>
        <w:t>FamilyMemory</w:t>
      </w:r>
      <w:proofErr w:type="spellEnd"/>
      <w:r w:rsidRPr="00D91442">
        <w:rPr>
          <w:rFonts w:asciiTheme="minorEastAsia" w:hAnsiTheme="minorEastAsia" w:cs="新細明體" w:hint="eastAsia"/>
          <w:kern w:val="0"/>
          <w:sz w:val="20"/>
          <w:szCs w:val="20"/>
        </w:rPr>
        <w:t>會依據家庭事件首次建立的時間、地點、參與者等資訊</w:t>
      </w:r>
      <w:ins w:id="585" w:author="BeBe" w:date="2012-10-25T12:05:00Z">
        <w:r>
          <w:rPr>
            <w:rFonts w:asciiTheme="minorEastAsia" w:hAnsiTheme="minorEastAsia" w:cs="Hei-Lt-HK-BF" w:hint="eastAsia"/>
            <w:kern w:val="0"/>
            <w:sz w:val="20"/>
            <w:szCs w:val="20"/>
          </w:rPr>
          <w:t>，</w:t>
        </w:r>
      </w:ins>
      <w:del w:id="586" w:author="BeBe" w:date="2012-10-25T12:05:00Z">
        <w:r w:rsidRPr="00D91442" w:rsidDel="00B24089">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自動將不同成員分享的照片或影片加入建立好的同一家庭事件。</w:t>
      </w:r>
    </w:p>
    <w:p w:rsidR="00C77963" w:rsidRPr="00D91442" w:rsidRDefault="00C77963" w:rsidP="00C77963">
      <w:pPr>
        <w:rPr>
          <w:rFonts w:asciiTheme="minorEastAsia" w:hAnsiTheme="minorEastAsia"/>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proofErr w:type="gramStart"/>
      <w:r w:rsidRPr="00D91442">
        <w:rPr>
          <w:rFonts w:asciiTheme="minorEastAsia" w:hAnsiTheme="minorEastAsia" w:cs="新細明體" w:hint="eastAsia"/>
          <w:kern w:val="0"/>
          <w:sz w:val="20"/>
          <w:szCs w:val="20"/>
        </w:rPr>
        <w:t>直覺式的分享</w:t>
      </w:r>
      <w:proofErr w:type="gramEnd"/>
      <w:r w:rsidRPr="00D91442">
        <w:rPr>
          <w:rFonts w:asciiTheme="minorEastAsia" w:hAnsiTheme="minorEastAsia" w:cs="新細明體" w:hint="eastAsia"/>
          <w:kern w:val="0"/>
          <w:sz w:val="20"/>
          <w:szCs w:val="20"/>
        </w:rPr>
        <w:t>隱私設定</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del w:id="587" w:author="BeBe" w:date="2012-10-28T16:08:00Z">
        <w:r w:rsidRPr="00D91442" w:rsidDel="00CA4FF5">
          <w:rPr>
            <w:rFonts w:asciiTheme="minorEastAsia" w:hAnsiTheme="minorEastAsia" w:cs="Hei-Lt-HK-BF"/>
            <w:kern w:val="0"/>
            <w:sz w:val="20"/>
            <w:szCs w:val="20"/>
          </w:rPr>
          <w:delText>Family Memory</w:delText>
        </w:r>
      </w:del>
      <w:r w:rsidRPr="00D91442">
        <w:rPr>
          <w:rFonts w:asciiTheme="minorEastAsia" w:hAnsiTheme="minorEastAsia" w:cs="新細明體" w:hint="eastAsia"/>
          <w:kern w:val="0"/>
          <w:sz w:val="20"/>
          <w:szCs w:val="20"/>
        </w:rPr>
        <w:t>以小家庭為單位</w:t>
      </w:r>
      <w:ins w:id="588" w:author="BeBe" w:date="2012-10-28T16:06:00Z">
        <w:r>
          <w:rPr>
            <w:rFonts w:asciiTheme="minorEastAsia" w:hAnsiTheme="minorEastAsia" w:cs="Hei-Lt-HK-BF" w:hint="eastAsia"/>
            <w:kern w:val="0"/>
            <w:sz w:val="20"/>
            <w:szCs w:val="20"/>
          </w:rPr>
          <w:t>，</w:t>
        </w:r>
      </w:ins>
      <w:del w:id="589" w:author="BeBe" w:date="2012-10-28T16:06: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族譜式</w:t>
      </w:r>
      <w:del w:id="590" w:author="BeBe" w:date="2012-10-28T16:07:00Z">
        <w:r w:rsidRPr="00D91442" w:rsidDel="00CA4FF5">
          <w:rPr>
            <w:rFonts w:asciiTheme="minorEastAsia" w:hAnsiTheme="minorEastAsia" w:cs="新細明體" w:hint="eastAsia"/>
            <w:kern w:val="0"/>
            <w:sz w:val="20"/>
            <w:szCs w:val="20"/>
          </w:rPr>
          <w:delText>的視覺化</w:delText>
        </w:r>
      </w:del>
      <w:ins w:id="591" w:author="BeBe" w:date="2012-10-28T16:07:00Z">
        <w:r>
          <w:rPr>
            <w:rFonts w:asciiTheme="minorEastAsia" w:hAnsiTheme="minorEastAsia" w:cs="新細明體" w:hint="eastAsia"/>
            <w:kern w:val="0"/>
            <w:sz w:val="20"/>
            <w:szCs w:val="20"/>
          </w:rPr>
          <w:t>圖表</w:t>
        </w:r>
      </w:ins>
      <w:r w:rsidRPr="00D91442">
        <w:rPr>
          <w:rFonts w:asciiTheme="minorEastAsia" w:hAnsiTheme="minorEastAsia" w:cs="新細明體" w:hint="eastAsia"/>
          <w:kern w:val="0"/>
          <w:sz w:val="20"/>
          <w:szCs w:val="20"/>
        </w:rPr>
        <w:t>呈現家族成員的關係</w:t>
      </w:r>
      <w:ins w:id="592" w:author="BeBe" w:date="2012-10-28T16:06:00Z">
        <w:r>
          <w:rPr>
            <w:rFonts w:asciiTheme="minorEastAsia" w:hAnsiTheme="minorEastAsia" w:cs="Hei-Lt-HK-BF" w:hint="eastAsia"/>
            <w:kern w:val="0"/>
            <w:sz w:val="20"/>
            <w:szCs w:val="20"/>
          </w:rPr>
          <w:t>，</w:t>
        </w:r>
      </w:ins>
      <w:del w:id="593" w:author="BeBe" w:date="2012-10-28T16:06: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簡單直</w:t>
      </w:r>
      <w:del w:id="594" w:author="BeBe" w:date="2012-10-28T16:07:00Z">
        <w:r w:rsidRPr="00D91442" w:rsidDel="00CA4FF5">
          <w:rPr>
            <w:rFonts w:asciiTheme="minorEastAsia" w:hAnsiTheme="minorEastAsia" w:cs="新細明體" w:hint="eastAsia"/>
            <w:kern w:val="0"/>
            <w:sz w:val="20"/>
            <w:szCs w:val="20"/>
          </w:rPr>
          <w:delText>觀</w:delText>
        </w:r>
      </w:del>
      <w:ins w:id="595" w:author="BeBe" w:date="2012-10-28T16:07:00Z">
        <w:r>
          <w:rPr>
            <w:rFonts w:asciiTheme="minorEastAsia" w:hAnsiTheme="minorEastAsia" w:cs="新細明體" w:hint="eastAsia"/>
            <w:kern w:val="0"/>
            <w:sz w:val="20"/>
            <w:szCs w:val="20"/>
          </w:rPr>
          <w:t>覺</w:t>
        </w:r>
      </w:ins>
      <w:r w:rsidRPr="00D91442">
        <w:rPr>
          <w:rFonts w:asciiTheme="minorEastAsia" w:hAnsiTheme="minorEastAsia" w:cs="新細明體" w:hint="eastAsia"/>
          <w:kern w:val="0"/>
          <w:sz w:val="20"/>
          <w:szCs w:val="20"/>
        </w:rPr>
        <w:t>地選擇要分享的家庭成員</w:t>
      </w:r>
      <w:ins w:id="596" w:author="BeBe" w:date="2012-10-28T16:06:00Z">
        <w:r>
          <w:rPr>
            <w:rFonts w:asciiTheme="minorEastAsia" w:hAnsiTheme="minorEastAsia" w:cs="Hei-Lt-HK-BF" w:hint="eastAsia"/>
            <w:kern w:val="0"/>
            <w:sz w:val="20"/>
            <w:szCs w:val="20"/>
          </w:rPr>
          <w:t>，</w:t>
        </w:r>
      </w:ins>
      <w:del w:id="597" w:author="BeBe" w:date="2012-10-28T16:06: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讓你一目了然</w:t>
      </w:r>
      <w:del w:id="598" w:author="BeBe" w:date="2012-10-28T16:06: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清楚看到資訊分享的對象</w:t>
      </w:r>
      <w:ins w:id="599" w:author="BeBe" w:date="2012-10-28T16:07:00Z">
        <w:r>
          <w:rPr>
            <w:rFonts w:asciiTheme="minorEastAsia" w:hAnsiTheme="minorEastAsia" w:cs="Hei-Lt-HK-BF" w:hint="eastAsia"/>
            <w:kern w:val="0"/>
            <w:sz w:val="20"/>
            <w:szCs w:val="20"/>
          </w:rPr>
          <w:t>，</w:t>
        </w:r>
      </w:ins>
      <w:del w:id="600" w:author="BeBe" w:date="2012-10-28T16:07: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不必擔心隱私權的問題。</w:t>
      </w:r>
    </w:p>
    <w:p w:rsidR="00C77963" w:rsidRPr="004E013A" w:rsidRDefault="00C77963" w:rsidP="00C77963">
      <w:pPr>
        <w:autoSpaceDE w:val="0"/>
        <w:autoSpaceDN w:val="0"/>
        <w:adjustRightInd w:val="0"/>
        <w:snapToGrid w:val="0"/>
        <w:rPr>
          <w:rFonts w:asciiTheme="minorEastAsia" w:hAnsiTheme="minorEastAsia" w:cs="Hei-Lt-HK-BF"/>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proofErr w:type="gramStart"/>
      <w:r w:rsidRPr="00D91442">
        <w:rPr>
          <w:rFonts w:asciiTheme="minorEastAsia" w:hAnsiTheme="minorEastAsia" w:cs="新細明體" w:hint="eastAsia"/>
          <w:kern w:val="0"/>
          <w:sz w:val="20"/>
          <w:szCs w:val="20"/>
        </w:rPr>
        <w:t>家庭揪團更</w:t>
      </w:r>
      <w:proofErr w:type="gramEnd"/>
      <w:r w:rsidRPr="00D91442">
        <w:rPr>
          <w:rFonts w:asciiTheme="minorEastAsia" w:hAnsiTheme="minorEastAsia" w:cs="新細明體" w:hint="eastAsia"/>
          <w:kern w:val="0"/>
          <w:sz w:val="20"/>
          <w:szCs w:val="20"/>
        </w:rPr>
        <w:t>容易</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del w:id="601" w:author="BeBe" w:date="2012-10-28T16:08:00Z">
        <w:r w:rsidRPr="00D91442" w:rsidDel="00CA4FF5">
          <w:rPr>
            <w:rFonts w:asciiTheme="minorEastAsia" w:hAnsiTheme="minorEastAsia" w:cs="Hei-Lt-HK-BF"/>
            <w:kern w:val="0"/>
            <w:sz w:val="20"/>
            <w:szCs w:val="20"/>
          </w:rPr>
          <w:delText xml:space="preserve">Family memory </w:delText>
        </w:r>
      </w:del>
      <w:r w:rsidRPr="00D91442">
        <w:rPr>
          <w:rFonts w:asciiTheme="minorEastAsia" w:hAnsiTheme="minorEastAsia" w:cs="新細明體" w:hint="eastAsia"/>
          <w:kern w:val="0"/>
          <w:sz w:val="20"/>
          <w:szCs w:val="20"/>
        </w:rPr>
        <w:t>提供家庭共同行事曆以及語音和文字留言的功能</w:t>
      </w:r>
      <w:ins w:id="602" w:author="BeBe" w:date="2012-10-28T16:09:00Z">
        <w:r>
          <w:rPr>
            <w:rFonts w:asciiTheme="minorEastAsia" w:hAnsiTheme="minorEastAsia" w:cs="Hei-Lt-HK-BF" w:hint="eastAsia"/>
            <w:kern w:val="0"/>
            <w:sz w:val="20"/>
            <w:szCs w:val="20"/>
          </w:rPr>
          <w:t>，</w:t>
        </w:r>
      </w:ins>
      <w:del w:id="603"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讓你方便邀請家人參與家庭聚會</w:t>
      </w:r>
      <w:ins w:id="604" w:author="BeBe" w:date="2012-10-28T16:09:00Z">
        <w:r>
          <w:rPr>
            <w:rFonts w:asciiTheme="minorEastAsia" w:hAnsiTheme="minorEastAsia" w:cs="Hei-Lt-HK-BF" w:hint="eastAsia"/>
            <w:kern w:val="0"/>
            <w:sz w:val="20"/>
            <w:szCs w:val="20"/>
          </w:rPr>
          <w:t>，</w:t>
        </w:r>
      </w:ins>
      <w:del w:id="605"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排訂和討論家庭聚會的時間與地點</w:t>
      </w:r>
      <w:ins w:id="606" w:author="BeBe" w:date="2012-10-28T16:09:00Z">
        <w:r>
          <w:rPr>
            <w:rFonts w:asciiTheme="minorEastAsia" w:hAnsiTheme="minorEastAsia" w:cs="Hei-Lt-HK-BF" w:hint="eastAsia"/>
            <w:kern w:val="0"/>
            <w:sz w:val="20"/>
            <w:szCs w:val="20"/>
          </w:rPr>
          <w:t>，</w:t>
        </w:r>
      </w:ins>
      <w:del w:id="607"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不需擔心會在錯的時間打電話打擾到家人</w:t>
      </w:r>
      <w:ins w:id="608" w:author="BeBe" w:date="2012-10-28T16:09:00Z">
        <w:r>
          <w:rPr>
            <w:rFonts w:asciiTheme="minorEastAsia" w:hAnsiTheme="minorEastAsia" w:cs="Hei-Lt-HK-BF" w:hint="eastAsia"/>
            <w:kern w:val="0"/>
            <w:sz w:val="20"/>
            <w:szCs w:val="20"/>
          </w:rPr>
          <w:t>，</w:t>
        </w:r>
      </w:ins>
      <w:del w:id="609"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讓家人間的互動更加頻繁。</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家庭聚會的提醒</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del w:id="610" w:author="BeBe" w:date="2012-10-28T16:08:00Z">
        <w:r w:rsidRPr="00D91442" w:rsidDel="00CA4FF5">
          <w:rPr>
            <w:rFonts w:asciiTheme="minorEastAsia" w:hAnsiTheme="minorEastAsia" w:cs="Hei-Lt-HK-BF"/>
            <w:kern w:val="0"/>
            <w:sz w:val="20"/>
            <w:szCs w:val="20"/>
          </w:rPr>
          <w:delText>Family Memory</w:delText>
        </w:r>
      </w:del>
      <w:del w:id="611" w:author="BeBe" w:date="2012-10-28T16:09:00Z">
        <w:r w:rsidRPr="00D91442" w:rsidDel="00CA4FF5">
          <w:rPr>
            <w:rFonts w:asciiTheme="minorEastAsia" w:hAnsiTheme="minorEastAsia" w:cs="新細明體" w:hint="eastAsia"/>
            <w:kern w:val="0"/>
            <w:sz w:val="20"/>
            <w:szCs w:val="20"/>
          </w:rPr>
          <w:delText>可以</w:delText>
        </w:r>
      </w:del>
      <w:r w:rsidRPr="00D91442">
        <w:rPr>
          <w:rFonts w:asciiTheme="minorEastAsia" w:hAnsiTheme="minorEastAsia" w:cs="新細明體" w:hint="eastAsia"/>
          <w:kern w:val="0"/>
          <w:sz w:val="20"/>
          <w:szCs w:val="20"/>
        </w:rPr>
        <w:t>設定家庭聚會前的通知提醒</w:t>
      </w:r>
      <w:ins w:id="612" w:author="BeBe" w:date="2012-10-28T16:09:00Z">
        <w:r>
          <w:rPr>
            <w:rFonts w:asciiTheme="minorEastAsia" w:hAnsiTheme="minorEastAsia" w:cs="Hei-Lt-HK-BF" w:hint="eastAsia"/>
            <w:kern w:val="0"/>
            <w:sz w:val="20"/>
            <w:szCs w:val="20"/>
          </w:rPr>
          <w:t>，</w:t>
        </w:r>
      </w:ins>
      <w:del w:id="613"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讓家人更了解聚會的時間、地點、交通路線與參與者等資訊。</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lastRenderedPageBreak/>
        <w:t>*</w:t>
      </w:r>
      <w:r w:rsidRPr="00D91442">
        <w:rPr>
          <w:rFonts w:asciiTheme="minorEastAsia" w:hAnsiTheme="minorEastAsia" w:cs="新細明體" w:hint="eastAsia"/>
          <w:kern w:val="0"/>
          <w:sz w:val="20"/>
          <w:szCs w:val="20"/>
        </w:rPr>
        <w:t>家人互動頻率的計算與叮嚀</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del w:id="614" w:author="BeBe" w:date="2012-10-28T16:08:00Z">
        <w:r w:rsidRPr="00D91442" w:rsidDel="00CA4FF5">
          <w:rPr>
            <w:rFonts w:asciiTheme="minorEastAsia" w:hAnsiTheme="minorEastAsia" w:cs="Hei-Lt-HK-BF"/>
            <w:kern w:val="0"/>
            <w:sz w:val="20"/>
            <w:szCs w:val="20"/>
          </w:rPr>
          <w:delText xml:space="preserve">Family Memory </w:delText>
        </w:r>
        <w:r w:rsidRPr="00D91442" w:rsidDel="00CA4FF5">
          <w:rPr>
            <w:rFonts w:asciiTheme="minorEastAsia" w:hAnsiTheme="minorEastAsia" w:cs="新細明體" w:hint="eastAsia"/>
            <w:kern w:val="0"/>
            <w:sz w:val="20"/>
            <w:szCs w:val="20"/>
          </w:rPr>
          <w:delText>會</w:delText>
        </w:r>
      </w:del>
      <w:r w:rsidRPr="00D91442">
        <w:rPr>
          <w:rFonts w:asciiTheme="minorEastAsia" w:hAnsiTheme="minorEastAsia" w:cs="新細明體" w:hint="eastAsia"/>
          <w:kern w:val="0"/>
          <w:sz w:val="20"/>
          <w:szCs w:val="20"/>
        </w:rPr>
        <w:t>計算家庭成員中的互動頻率</w:t>
      </w:r>
      <w:ins w:id="615" w:author="BeBe" w:date="2012-10-28T16:09:00Z">
        <w:r>
          <w:rPr>
            <w:rFonts w:asciiTheme="minorEastAsia" w:hAnsiTheme="minorEastAsia" w:cs="Hei-Lt-HK-BF" w:hint="eastAsia"/>
            <w:kern w:val="0"/>
            <w:sz w:val="20"/>
            <w:szCs w:val="20"/>
          </w:rPr>
          <w:t>，</w:t>
        </w:r>
      </w:ins>
      <w:del w:id="616"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如果很久沒有出席家庭聚會</w:t>
      </w:r>
      <w:ins w:id="617" w:author="BeBe" w:date="2012-10-28T16:09:00Z">
        <w:r>
          <w:rPr>
            <w:rFonts w:asciiTheme="minorEastAsia" w:hAnsiTheme="minorEastAsia" w:cs="Hei-Lt-HK-BF" w:hint="eastAsia"/>
            <w:kern w:val="0"/>
            <w:sz w:val="20"/>
            <w:szCs w:val="20"/>
          </w:rPr>
          <w:t>，</w:t>
        </w:r>
      </w:ins>
      <w:del w:id="618"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則會出現建議舉辦個家庭聚會的貼心建議</w:t>
      </w:r>
      <w:ins w:id="619" w:author="BeBe" w:date="2012-10-28T16:09:00Z">
        <w:r>
          <w:rPr>
            <w:rFonts w:asciiTheme="minorEastAsia" w:hAnsiTheme="minorEastAsia" w:cs="Hei-Lt-HK-BF" w:hint="eastAsia"/>
            <w:kern w:val="0"/>
            <w:sz w:val="20"/>
            <w:szCs w:val="20"/>
          </w:rPr>
          <w:t>，</w:t>
        </w:r>
      </w:ins>
      <w:del w:id="620" w:author="BeBe" w:date="2012-10-28T16:09: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希望能讓家人間的關係更加緊密。</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多元情境瀏覽模式好上手</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del w:id="621" w:author="BeBe" w:date="2012-10-28T16:08:00Z">
        <w:r w:rsidRPr="00D91442" w:rsidDel="00CA4FF5">
          <w:rPr>
            <w:rFonts w:asciiTheme="minorEastAsia" w:hAnsiTheme="minorEastAsia" w:cs="Hei-Lt-HK-BF"/>
            <w:kern w:val="0"/>
            <w:sz w:val="20"/>
            <w:szCs w:val="20"/>
          </w:rPr>
          <w:delText xml:space="preserve">Family Memory </w:delText>
        </w:r>
      </w:del>
      <w:r w:rsidRPr="00D91442">
        <w:rPr>
          <w:rFonts w:asciiTheme="minorEastAsia" w:hAnsiTheme="minorEastAsia" w:cs="新細明體" w:hint="eastAsia"/>
          <w:kern w:val="0"/>
          <w:sz w:val="20"/>
          <w:szCs w:val="20"/>
        </w:rPr>
        <w:t>依據家庭成員、時間、地點不同的瀏覽模式</w:t>
      </w:r>
      <w:ins w:id="622" w:author="BeBe" w:date="2012-10-28T16:10:00Z">
        <w:r>
          <w:rPr>
            <w:rFonts w:asciiTheme="minorEastAsia" w:hAnsiTheme="minorEastAsia" w:cs="Hei-Lt-HK-BF" w:hint="eastAsia"/>
            <w:kern w:val="0"/>
            <w:sz w:val="20"/>
            <w:szCs w:val="20"/>
          </w:rPr>
          <w:t>，</w:t>
        </w:r>
      </w:ins>
      <w:del w:id="623" w:author="BeBe" w:date="2012-10-28T16:10: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讓你可以快速瀏覽或分享的過往訊息。透過家庭成員模式</w:t>
      </w:r>
      <w:ins w:id="624" w:author="BeBe" w:date="2012-10-28T16:10:00Z">
        <w:r>
          <w:rPr>
            <w:rFonts w:asciiTheme="minorEastAsia" w:hAnsiTheme="minorEastAsia" w:cs="Hei-Lt-HK-BF" w:hint="eastAsia"/>
            <w:kern w:val="0"/>
            <w:sz w:val="20"/>
            <w:szCs w:val="20"/>
          </w:rPr>
          <w:t>，</w:t>
        </w:r>
      </w:ins>
      <w:del w:id="625" w:author="BeBe" w:date="2012-10-28T16:10: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可以快速知道不同家庭</w:t>
      </w:r>
      <w:proofErr w:type="gramStart"/>
      <w:r w:rsidRPr="00D91442">
        <w:rPr>
          <w:rFonts w:asciiTheme="minorEastAsia" w:hAnsiTheme="minorEastAsia" w:cs="新細明體" w:hint="eastAsia"/>
          <w:kern w:val="0"/>
          <w:sz w:val="20"/>
          <w:szCs w:val="20"/>
        </w:rPr>
        <w:t>成員間有過</w:t>
      </w:r>
      <w:proofErr w:type="gramEnd"/>
      <w:r w:rsidRPr="00D91442">
        <w:rPr>
          <w:rFonts w:asciiTheme="minorEastAsia" w:hAnsiTheme="minorEastAsia" w:cs="新細明體" w:hint="eastAsia"/>
          <w:kern w:val="0"/>
          <w:sz w:val="20"/>
          <w:szCs w:val="20"/>
        </w:rPr>
        <w:t>哪些共同的回憶</w:t>
      </w:r>
      <w:ins w:id="626" w:author="BeBe" w:date="2012-10-28T16:10:00Z">
        <w:r>
          <w:rPr>
            <w:rFonts w:asciiTheme="minorEastAsia" w:hAnsiTheme="minorEastAsia" w:cs="Hei-Lt-HK-BF" w:hint="eastAsia"/>
            <w:kern w:val="0"/>
            <w:sz w:val="20"/>
            <w:szCs w:val="20"/>
          </w:rPr>
          <w:t>；</w:t>
        </w:r>
      </w:ins>
      <w:del w:id="627" w:author="BeBe" w:date="2012-10-28T16:10: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透過地點模式</w:t>
      </w:r>
      <w:ins w:id="628" w:author="BeBe" w:date="2012-10-28T16:10:00Z">
        <w:r>
          <w:rPr>
            <w:rFonts w:asciiTheme="minorEastAsia" w:hAnsiTheme="minorEastAsia" w:cs="Hei-Lt-HK-BF" w:hint="eastAsia"/>
            <w:kern w:val="0"/>
            <w:sz w:val="20"/>
            <w:szCs w:val="20"/>
          </w:rPr>
          <w:t>，</w:t>
        </w:r>
      </w:ins>
      <w:del w:id="629" w:author="BeBe" w:date="2012-10-28T16:10: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可以輕鬆觀看</w:t>
      </w:r>
      <w:del w:id="630" w:author="BeBe" w:date="2012-10-28T16:10:00Z">
        <w:r w:rsidRPr="00D91442" w:rsidDel="00CA4FF5">
          <w:rPr>
            <w:rFonts w:asciiTheme="minorEastAsia" w:hAnsiTheme="minorEastAsia" w:cs="新細明體" w:hint="eastAsia"/>
            <w:kern w:val="0"/>
            <w:sz w:val="20"/>
            <w:szCs w:val="20"/>
          </w:rPr>
          <w:delText>每次到</w:delText>
        </w:r>
      </w:del>
      <w:r w:rsidRPr="00D91442">
        <w:rPr>
          <w:rFonts w:asciiTheme="minorEastAsia" w:hAnsiTheme="minorEastAsia" w:cs="新細明體" w:hint="eastAsia"/>
          <w:kern w:val="0"/>
          <w:sz w:val="20"/>
          <w:szCs w:val="20"/>
        </w:rPr>
        <w:t>不同地點的回憶</w:t>
      </w:r>
      <w:del w:id="631" w:author="BeBe" w:date="2012-10-28T16:10:00Z">
        <w:r w:rsidRPr="00D91442" w:rsidDel="00CA4FF5">
          <w:rPr>
            <w:rFonts w:asciiTheme="minorEastAsia" w:hAnsiTheme="minorEastAsia" w:cs="Hei-Lt-HK-BF" w:hint="eastAsia"/>
            <w:kern w:val="0"/>
            <w:sz w:val="20"/>
            <w:szCs w:val="20"/>
          </w:rPr>
          <w:delText>;</w:delText>
        </w:r>
      </w:del>
      <w:ins w:id="632" w:author="BeBe" w:date="2012-10-28T16:10: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透過時間模式</w:t>
      </w:r>
      <w:ins w:id="633" w:author="BeBe" w:date="2012-10-28T16:11:00Z">
        <w:r>
          <w:rPr>
            <w:rFonts w:asciiTheme="minorEastAsia" w:hAnsiTheme="minorEastAsia" w:cs="Hei-Lt-HK-BF" w:hint="eastAsia"/>
            <w:kern w:val="0"/>
            <w:sz w:val="20"/>
            <w:szCs w:val="20"/>
          </w:rPr>
          <w:t>，</w:t>
        </w:r>
      </w:ins>
      <w:del w:id="634"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可以知道家人間最近發生的趣事</w:t>
      </w:r>
      <w:ins w:id="635" w:author="BeBe" w:date="2012-10-28T16:11:00Z">
        <w:r>
          <w:rPr>
            <w:rFonts w:asciiTheme="minorEastAsia" w:hAnsiTheme="minorEastAsia" w:cs="Hei-Lt-HK-BF" w:hint="eastAsia"/>
            <w:kern w:val="0"/>
            <w:sz w:val="20"/>
            <w:szCs w:val="20"/>
          </w:rPr>
          <w:t>，</w:t>
        </w:r>
      </w:ins>
      <w:del w:id="636"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或是回憶以前家族聚會的畫面場景。</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時間軸呈現完整保留回憶</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透過時間軸的視覺化表現</w:t>
      </w:r>
      <w:ins w:id="637" w:author="BeBe" w:date="2012-10-28T16:08:00Z">
        <w:r>
          <w:rPr>
            <w:rFonts w:asciiTheme="minorEastAsia" w:hAnsiTheme="minorEastAsia" w:cs="Hei-Lt-HK-BF" w:hint="eastAsia"/>
            <w:kern w:val="0"/>
            <w:sz w:val="20"/>
            <w:szCs w:val="20"/>
          </w:rPr>
          <w:t>，</w:t>
        </w:r>
      </w:ins>
      <w:del w:id="638" w:author="BeBe" w:date="2012-10-28T16:08:00Z">
        <w:r w:rsidRPr="00D91442" w:rsidDel="00CA4FF5">
          <w:rPr>
            <w:rFonts w:asciiTheme="minorEastAsia" w:hAnsiTheme="minorEastAsia" w:cs="Hei-Lt-HK-BF"/>
            <w:kern w:val="0"/>
            <w:sz w:val="20"/>
            <w:szCs w:val="20"/>
          </w:rPr>
          <w:delText>,Family Memory</w:delText>
        </w:r>
        <w:r w:rsidRPr="00D91442" w:rsidDel="00CA4FF5">
          <w:rPr>
            <w:rFonts w:asciiTheme="minorEastAsia" w:hAnsiTheme="minorEastAsia" w:cs="新細明體" w:hint="eastAsia"/>
            <w:kern w:val="0"/>
            <w:sz w:val="20"/>
            <w:szCs w:val="20"/>
          </w:rPr>
          <w:delText>可以</w:delText>
        </w:r>
      </w:del>
      <w:r w:rsidRPr="00D91442">
        <w:rPr>
          <w:rFonts w:asciiTheme="minorEastAsia" w:hAnsiTheme="minorEastAsia" w:cs="新細明體" w:hint="eastAsia"/>
          <w:kern w:val="0"/>
          <w:sz w:val="20"/>
          <w:szCs w:val="20"/>
        </w:rPr>
        <w:t>讓家人輕鬆地在回憶中漫遊。隨著時間點不同</w:t>
      </w:r>
      <w:ins w:id="639" w:author="BeBe" w:date="2012-10-28T16:11:00Z">
        <w:r>
          <w:rPr>
            <w:rFonts w:asciiTheme="minorEastAsia" w:hAnsiTheme="minorEastAsia" w:cs="Hei-Lt-HK-BF" w:hint="eastAsia"/>
            <w:kern w:val="0"/>
            <w:sz w:val="20"/>
            <w:szCs w:val="20"/>
          </w:rPr>
          <w:t>，</w:t>
        </w:r>
      </w:ins>
      <w:del w:id="640"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可以回顧被遺忘的家庭事件</w:t>
      </w:r>
      <w:ins w:id="641" w:author="BeBe" w:date="2012-10-28T16:11:00Z">
        <w:r>
          <w:rPr>
            <w:rFonts w:asciiTheme="minorEastAsia" w:hAnsiTheme="minorEastAsia" w:cs="Hei-Lt-HK-BF" w:hint="eastAsia"/>
            <w:kern w:val="0"/>
            <w:sz w:val="20"/>
            <w:szCs w:val="20"/>
          </w:rPr>
          <w:t>，</w:t>
        </w:r>
      </w:ins>
      <w:del w:id="642"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或是將家庭成員曾經分享過的照片影片拿出來重新品嚐。</w:t>
      </w:r>
    </w:p>
    <w:p w:rsidR="00C77963" w:rsidRDefault="00C77963" w:rsidP="00C77963">
      <w:pPr>
        <w:autoSpaceDE w:val="0"/>
        <w:autoSpaceDN w:val="0"/>
        <w:adjustRightInd w:val="0"/>
        <w:snapToGrid w:val="0"/>
        <w:rPr>
          <w:rFonts w:asciiTheme="minorEastAsia" w:hAnsiTheme="minorEastAsia" w:cs="新細明體" w:hint="eastAsia"/>
          <w:kern w:val="0"/>
          <w:sz w:val="20"/>
          <w:szCs w:val="20"/>
        </w:rPr>
      </w:pP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w:t>
      </w:r>
      <w:r w:rsidRPr="00D91442">
        <w:rPr>
          <w:rFonts w:asciiTheme="minorEastAsia" w:hAnsiTheme="minorEastAsia" w:cs="新細明體" w:hint="eastAsia"/>
          <w:kern w:val="0"/>
          <w:sz w:val="20"/>
          <w:szCs w:val="20"/>
        </w:rPr>
        <w:t>可供全家回味的實體相簿</w:t>
      </w:r>
    </w:p>
    <w:p w:rsidR="00C77963" w:rsidRPr="00D91442" w:rsidRDefault="00C77963" w:rsidP="00C77963">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可</w:t>
      </w:r>
      <w:del w:id="643" w:author="BeBe" w:date="2012-10-28T16:11:00Z">
        <w:r w:rsidRPr="00D91442" w:rsidDel="00CA4FF5">
          <w:rPr>
            <w:rFonts w:asciiTheme="minorEastAsia" w:hAnsiTheme="minorEastAsia" w:cs="新細明體" w:hint="eastAsia"/>
            <w:kern w:val="0"/>
            <w:sz w:val="20"/>
            <w:szCs w:val="20"/>
          </w:rPr>
          <w:delText>以</w:delText>
        </w:r>
      </w:del>
      <w:r w:rsidRPr="00D91442">
        <w:rPr>
          <w:rFonts w:asciiTheme="minorEastAsia" w:hAnsiTheme="minorEastAsia" w:cs="新細明體" w:hint="eastAsia"/>
          <w:kern w:val="0"/>
          <w:sz w:val="20"/>
          <w:szCs w:val="20"/>
        </w:rPr>
        <w:t>匯出家族相簿</w:t>
      </w:r>
      <w:ins w:id="644" w:author="BeBe" w:date="2012-10-28T16:11:00Z">
        <w:r>
          <w:rPr>
            <w:rFonts w:asciiTheme="minorEastAsia" w:hAnsiTheme="minorEastAsia" w:cs="Hei-Lt-HK-BF" w:hint="eastAsia"/>
            <w:kern w:val="0"/>
            <w:sz w:val="20"/>
            <w:szCs w:val="20"/>
          </w:rPr>
          <w:t>，</w:t>
        </w:r>
      </w:ins>
      <w:del w:id="645"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將全家人的回憶保存珍藏。全家聚在一起看著屬於自己家庭的回憶相簿</w:t>
      </w:r>
      <w:ins w:id="646" w:author="BeBe" w:date="2012-10-28T16:11:00Z">
        <w:r>
          <w:rPr>
            <w:rFonts w:asciiTheme="minorEastAsia" w:hAnsiTheme="minorEastAsia" w:cs="Hei-Lt-HK-BF" w:hint="eastAsia"/>
            <w:kern w:val="0"/>
            <w:sz w:val="20"/>
            <w:szCs w:val="20"/>
          </w:rPr>
          <w:t>，</w:t>
        </w:r>
      </w:ins>
      <w:del w:id="647" w:author="BeBe" w:date="2012-10-28T16:11: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增進家人間的感情並回味共同經歷的美好時光。</w:t>
      </w:r>
    </w:p>
    <w:p w:rsidR="00C77963" w:rsidRDefault="00C77963" w:rsidP="00F10E43">
      <w:pPr>
        <w:autoSpaceDE w:val="0"/>
        <w:autoSpaceDN w:val="0"/>
        <w:adjustRightInd w:val="0"/>
        <w:snapToGrid w:val="0"/>
        <w:rPr>
          <w:rFonts w:asciiTheme="minorEastAsia" w:hAnsiTheme="minorEastAsia" w:cs="新細明體" w:hint="eastAsia"/>
          <w:b/>
          <w:kern w:val="0"/>
          <w:sz w:val="28"/>
          <w:szCs w:val="28"/>
        </w:rPr>
      </w:pPr>
    </w:p>
    <w:p w:rsidR="007F7649" w:rsidRPr="00B831CC" w:rsidRDefault="007F7649" w:rsidP="00F10E43">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tep8 </w:t>
      </w:r>
      <w:r w:rsidR="00C77963" w:rsidRPr="00C77963">
        <w:rPr>
          <w:rFonts w:asciiTheme="minorEastAsia" w:hAnsiTheme="minorEastAsia" w:cs="新細明體"/>
          <w:b/>
          <w:kern w:val="0"/>
          <w:sz w:val="28"/>
          <w:szCs w:val="28"/>
        </w:rPr>
        <w:t>User Interface Prototype</w:t>
      </w: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del w:id="648" w:author="BeBe" w:date="2012-10-28T16:12:00Z">
        <w:r w:rsidRPr="00D91442" w:rsidDel="00CA4FF5">
          <w:rPr>
            <w:rFonts w:asciiTheme="minorEastAsia" w:hAnsiTheme="minorEastAsia" w:cs="新細明體" w:hint="eastAsia"/>
            <w:kern w:val="0"/>
            <w:sz w:val="20"/>
            <w:szCs w:val="20"/>
          </w:rPr>
          <w:delText>在</w:delText>
        </w:r>
      </w:del>
      <w:r w:rsidRPr="00D91442">
        <w:rPr>
          <w:rFonts w:asciiTheme="minorEastAsia" w:hAnsiTheme="minorEastAsia" w:cs="新細明體" w:hint="eastAsia"/>
          <w:kern w:val="0"/>
          <w:sz w:val="20"/>
          <w:szCs w:val="20"/>
        </w:rPr>
        <w:t>原型期</w:t>
      </w:r>
      <w:del w:id="649" w:author="BeBe" w:date="2012-10-28T16:12: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大致分為三個階段</w:t>
      </w:r>
      <w:ins w:id="650" w:author="BeBe" w:date="2012-10-28T16:12:00Z">
        <w:r>
          <w:rPr>
            <w:rFonts w:asciiTheme="minorEastAsia" w:hAnsiTheme="minorEastAsia" w:cs="Hei-Lt-HK-BF" w:hint="eastAsia"/>
            <w:kern w:val="0"/>
            <w:sz w:val="20"/>
            <w:szCs w:val="20"/>
          </w:rPr>
          <w:t>，</w:t>
        </w:r>
      </w:ins>
      <w:del w:id="651" w:author="BeBe" w:date="2012-10-28T16:12:00Z">
        <w:r w:rsidRPr="00D91442" w:rsidDel="00CA4FF5">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每階段在於功能的刪減、隱私權設定以及介面的使用流暢度都有不同的考量點。</w:t>
      </w:r>
    </w:p>
    <w:p w:rsidR="003457FD" w:rsidRPr="00D91442" w:rsidRDefault="003457FD" w:rsidP="003457FD">
      <w:pPr>
        <w:autoSpaceDE w:val="0"/>
        <w:autoSpaceDN w:val="0"/>
        <w:adjustRightInd w:val="0"/>
        <w:snapToGrid w:val="0"/>
        <w:rPr>
          <w:rFonts w:asciiTheme="minorEastAsia" w:hAnsiTheme="minorEastAsia" w:cs="新細明體"/>
          <w:kern w:val="0"/>
          <w:sz w:val="20"/>
          <w:szCs w:val="20"/>
        </w:rPr>
      </w:pP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【第一階段】</w:t>
      </w:r>
    </w:p>
    <w:p w:rsidR="003457FD" w:rsidRPr="00D91442" w:rsidRDefault="003457FD" w:rsidP="003457FD">
      <w:pPr>
        <w:autoSpaceDE w:val="0"/>
        <w:autoSpaceDN w:val="0"/>
        <w:adjustRightInd w:val="0"/>
        <w:snapToGrid w:val="0"/>
        <w:rPr>
          <w:rFonts w:asciiTheme="minorEastAsia" w:hAnsiTheme="minorEastAsia" w:cs="新細明體"/>
          <w:kern w:val="0"/>
          <w:sz w:val="20"/>
          <w:szCs w:val="20"/>
        </w:rPr>
      </w:pPr>
      <w:del w:id="652" w:author="BeBe" w:date="2012-10-28T16:12:00Z">
        <w:r w:rsidRPr="00D91442" w:rsidDel="00B806CC">
          <w:rPr>
            <w:rFonts w:asciiTheme="minorEastAsia" w:hAnsiTheme="minorEastAsia" w:cs="Hei-Lt-HK-BF"/>
            <w:kern w:val="0"/>
            <w:sz w:val="20"/>
            <w:szCs w:val="20"/>
          </w:rPr>
          <w:delText>,</w:delText>
        </w:r>
        <w:r w:rsidRPr="00D91442" w:rsidDel="00B806CC">
          <w:rPr>
            <w:rFonts w:asciiTheme="minorEastAsia" w:hAnsiTheme="minorEastAsia" w:cs="新細明體" w:hint="eastAsia"/>
            <w:kern w:val="0"/>
            <w:sz w:val="20"/>
            <w:szCs w:val="20"/>
          </w:rPr>
          <w:delText>我們</w:delText>
        </w:r>
      </w:del>
      <w:r w:rsidRPr="00D91442">
        <w:rPr>
          <w:rFonts w:asciiTheme="minorEastAsia" w:hAnsiTheme="minorEastAsia" w:cs="新細明體" w:hint="eastAsia"/>
          <w:kern w:val="0"/>
          <w:sz w:val="20"/>
          <w:szCs w:val="20"/>
        </w:rPr>
        <w:t>首先確立了目標使用族群的特色</w:t>
      </w:r>
      <w:ins w:id="653" w:author="BeBe" w:date="2012-10-28T16:12:00Z">
        <w:r>
          <w:rPr>
            <w:rFonts w:asciiTheme="minorEastAsia" w:hAnsiTheme="minorEastAsia" w:cs="Hei-Lt-HK-BF" w:hint="eastAsia"/>
            <w:kern w:val="0"/>
            <w:sz w:val="20"/>
            <w:szCs w:val="20"/>
          </w:rPr>
          <w:t>，</w:t>
        </w:r>
      </w:ins>
      <w:del w:id="654" w:author="BeBe" w:date="2012-10-28T16:12: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將每位成員先前的使用者訪談結果加以分析。決定以有行動自主性與學習能力者為主</w:t>
      </w:r>
      <w:ins w:id="655" w:author="BeBe" w:date="2012-10-28T16:12:00Z">
        <w:r>
          <w:rPr>
            <w:rFonts w:asciiTheme="minorEastAsia" w:hAnsiTheme="minorEastAsia" w:cs="Hei-Lt-HK-BF" w:hint="eastAsia"/>
            <w:kern w:val="0"/>
            <w:sz w:val="20"/>
            <w:szCs w:val="20"/>
          </w:rPr>
          <w:t>，</w:t>
        </w:r>
      </w:ins>
      <w:del w:id="656" w:author="BeBe" w:date="2012-10-28T16:12: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代行使親權的情況為輔。服務目標則為讓家族</w:t>
      </w:r>
      <w:proofErr w:type="gramStart"/>
      <w:r w:rsidRPr="00D91442">
        <w:rPr>
          <w:rFonts w:asciiTheme="minorEastAsia" w:hAnsiTheme="minorEastAsia" w:cs="新細明體" w:hint="eastAsia"/>
          <w:kern w:val="0"/>
          <w:sz w:val="20"/>
          <w:szCs w:val="20"/>
        </w:rPr>
        <w:t>之間</w:t>
      </w:r>
      <w:r w:rsidRPr="00D91442">
        <w:rPr>
          <w:rFonts w:asciiTheme="minorEastAsia" w:hAnsiTheme="minorEastAsia" w:cs="Hei-Lt-HK-BF"/>
          <w:kern w:val="0"/>
          <w:sz w:val="20"/>
          <w:szCs w:val="20"/>
        </w:rPr>
        <w:t>(</w:t>
      </w:r>
      <w:proofErr w:type="gramEnd"/>
      <w:r w:rsidRPr="00D91442">
        <w:rPr>
          <w:rFonts w:asciiTheme="minorEastAsia" w:hAnsiTheme="minorEastAsia" w:cs="新細明體" w:hint="eastAsia"/>
          <w:kern w:val="0"/>
          <w:sz w:val="20"/>
          <w:szCs w:val="20"/>
        </w:rPr>
        <w:t>從老人到小孩</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的溝通更加便利、重大變故</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生老病死</w:t>
      </w:r>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的支持、以及重要事件的提醒與紀錄。</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接著</w:t>
      </w:r>
      <w:ins w:id="657" w:author="BeBe" w:date="2012-10-28T16:13:00Z">
        <w:r>
          <w:rPr>
            <w:rFonts w:asciiTheme="minorEastAsia" w:hAnsiTheme="minorEastAsia" w:cs="Hei-Lt-HK-BF" w:hint="eastAsia"/>
            <w:kern w:val="0"/>
            <w:sz w:val="20"/>
            <w:szCs w:val="20"/>
          </w:rPr>
          <w:t>，</w:t>
        </w:r>
      </w:ins>
      <w:del w:id="658" w:author="BeBe" w:date="2012-10-28T16:13: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我們針對分享的隱私權設定做深入的討論</w:t>
      </w:r>
      <w:ins w:id="659" w:author="BeBe" w:date="2012-10-28T16:13:00Z">
        <w:r>
          <w:rPr>
            <w:rFonts w:asciiTheme="minorEastAsia" w:hAnsiTheme="minorEastAsia" w:cs="Hei-Lt-HK-BF" w:hint="eastAsia"/>
            <w:kern w:val="0"/>
            <w:sz w:val="20"/>
            <w:szCs w:val="20"/>
          </w:rPr>
          <w:t>，</w:t>
        </w:r>
      </w:ins>
      <w:del w:id="660" w:author="BeBe" w:date="2012-10-28T16:13: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歸納出以下結論</w:t>
      </w:r>
      <w:ins w:id="661" w:author="BeBe" w:date="2012-10-28T16:13:00Z">
        <w:r>
          <w:rPr>
            <w:rFonts w:asciiTheme="minorEastAsia" w:hAnsiTheme="minorEastAsia" w:cs="Hei-Lt-HK-BF" w:hint="eastAsia"/>
            <w:kern w:val="0"/>
            <w:sz w:val="20"/>
            <w:szCs w:val="20"/>
          </w:rPr>
          <w:t>：</w:t>
        </w:r>
      </w:ins>
      <w:del w:id="662" w:author="BeBe" w:date="2012-10-28T16:13:00Z">
        <w:r w:rsidRPr="00D91442" w:rsidDel="00B806CC">
          <w:rPr>
            <w:rFonts w:asciiTheme="minorEastAsia" w:hAnsiTheme="minorEastAsia" w:cs="Hei-Lt-HK-BF"/>
            <w:kern w:val="0"/>
            <w:sz w:val="20"/>
            <w:szCs w:val="20"/>
          </w:rPr>
          <w:delText>:</w:delText>
        </w:r>
      </w:del>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一、這是一款專為家人設計的</w:t>
      </w:r>
      <w:r w:rsidRPr="00D91442">
        <w:rPr>
          <w:rFonts w:asciiTheme="minorEastAsia" w:hAnsiTheme="minorEastAsia" w:cs="Hei-Lt-HK-BF"/>
          <w:kern w:val="0"/>
          <w:sz w:val="20"/>
          <w:szCs w:val="20"/>
        </w:rPr>
        <w:t>App</w:t>
      </w:r>
      <w:ins w:id="663" w:author="BeBe" w:date="2012-10-28T16:13:00Z">
        <w:r>
          <w:rPr>
            <w:rFonts w:asciiTheme="minorEastAsia" w:hAnsiTheme="minorEastAsia" w:cs="Hei-Lt-HK-BF" w:hint="eastAsia"/>
            <w:kern w:val="0"/>
            <w:sz w:val="20"/>
            <w:szCs w:val="20"/>
          </w:rPr>
          <w:t>，</w:t>
        </w:r>
      </w:ins>
      <w:del w:id="664" w:author="BeBe" w:date="2012-10-28T16:13: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只要讓使用者可以刪除或選擇期望分享的對象即可</w:t>
      </w:r>
      <w:ins w:id="665" w:author="BeBe" w:date="2012-10-28T16:13:00Z">
        <w:r>
          <w:rPr>
            <w:rFonts w:asciiTheme="minorEastAsia" w:hAnsiTheme="minorEastAsia" w:cs="Hei-Lt-HK-BF" w:hint="eastAsia"/>
            <w:kern w:val="0"/>
            <w:sz w:val="20"/>
            <w:szCs w:val="20"/>
          </w:rPr>
          <w:t>；</w:t>
        </w:r>
      </w:ins>
      <w:del w:id="666" w:author="BeBe" w:date="2012-10-28T16:13:00Z">
        <w:r w:rsidRPr="00D91442" w:rsidDel="00B806CC">
          <w:rPr>
            <w:rFonts w:asciiTheme="minorEastAsia" w:hAnsiTheme="minorEastAsia" w:cs="Hei-Lt-HK-BF"/>
            <w:kern w:val="0"/>
            <w:sz w:val="20"/>
            <w:szCs w:val="20"/>
          </w:rPr>
          <w:delText>;</w:delText>
        </w:r>
      </w:del>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commentRangeStart w:id="667"/>
      <w:r w:rsidRPr="00D91442">
        <w:rPr>
          <w:rFonts w:asciiTheme="minorEastAsia" w:hAnsiTheme="minorEastAsia" w:cs="新細明體" w:hint="eastAsia"/>
          <w:kern w:val="0"/>
          <w:sz w:val="20"/>
          <w:szCs w:val="20"/>
        </w:rPr>
        <w:t>二</w:t>
      </w:r>
      <w:commentRangeEnd w:id="667"/>
      <w:r>
        <w:rPr>
          <w:rStyle w:val="a8"/>
        </w:rPr>
        <w:commentReference w:id="667"/>
      </w:r>
      <w:r w:rsidRPr="00D91442">
        <w:rPr>
          <w:rFonts w:asciiTheme="minorEastAsia" w:hAnsiTheme="minorEastAsia" w:cs="新細明體" w:hint="eastAsia"/>
          <w:kern w:val="0"/>
          <w:sz w:val="20"/>
          <w:szCs w:val="20"/>
        </w:rPr>
        <w:t>、使用者不會太輕易地分享資訊給不願分享的對象即可</w:t>
      </w:r>
      <w:ins w:id="668" w:author="BeBe" w:date="2012-10-28T16:14:00Z">
        <w:r>
          <w:rPr>
            <w:rFonts w:asciiTheme="minorEastAsia" w:hAnsiTheme="minorEastAsia" w:cs="Hei-Lt-HK-BF" w:hint="eastAsia"/>
            <w:kern w:val="0"/>
            <w:sz w:val="20"/>
            <w:szCs w:val="20"/>
          </w:rPr>
          <w:t>，</w:t>
        </w:r>
      </w:ins>
      <w:del w:id="669"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因為要做到完全保密、無法在這平台中被分享出去到外面平台是不可能的事情</w:t>
      </w:r>
      <w:ins w:id="670" w:author="BeBe" w:date="2012-10-28T16:14:00Z">
        <w:r>
          <w:rPr>
            <w:rFonts w:asciiTheme="minorEastAsia" w:hAnsiTheme="minorEastAsia" w:cs="Hei-Lt-HK-BF" w:hint="eastAsia"/>
            <w:kern w:val="0"/>
            <w:sz w:val="20"/>
            <w:szCs w:val="20"/>
          </w:rPr>
          <w:t>，</w:t>
        </w:r>
      </w:ins>
      <w:del w:id="671"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如果真的想要分享</w:t>
      </w:r>
      <w:ins w:id="672" w:author="BeBe" w:date="2012-10-28T16:14:00Z">
        <w:r>
          <w:rPr>
            <w:rFonts w:asciiTheme="minorEastAsia" w:hAnsiTheme="minorEastAsia" w:cs="Hei-Lt-HK-BF" w:hint="eastAsia"/>
            <w:kern w:val="0"/>
            <w:sz w:val="20"/>
            <w:szCs w:val="20"/>
          </w:rPr>
          <w:t>，</w:t>
        </w:r>
      </w:ins>
      <w:del w:id="673"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只需要使用另外一台能夠拍照的</w:t>
      </w:r>
      <w:r w:rsidRPr="00D91442">
        <w:rPr>
          <w:rFonts w:asciiTheme="minorEastAsia" w:hAnsiTheme="minorEastAsia" w:cs="Hei-Lt-HK-BF"/>
          <w:kern w:val="0"/>
          <w:sz w:val="20"/>
          <w:szCs w:val="20"/>
        </w:rPr>
        <w:t>3C</w:t>
      </w:r>
      <w:r w:rsidRPr="00D91442">
        <w:rPr>
          <w:rFonts w:asciiTheme="minorEastAsia" w:hAnsiTheme="minorEastAsia" w:cs="新細明體" w:hint="eastAsia"/>
          <w:kern w:val="0"/>
          <w:sz w:val="20"/>
          <w:szCs w:val="20"/>
        </w:rPr>
        <w:t>產品便可以達成。</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最後</w:t>
      </w:r>
      <w:ins w:id="674" w:author="BeBe" w:date="2012-10-28T16:14:00Z">
        <w:r>
          <w:rPr>
            <w:rFonts w:asciiTheme="minorEastAsia" w:hAnsiTheme="minorEastAsia" w:cs="Hei-Lt-HK-BF" w:hint="eastAsia"/>
            <w:kern w:val="0"/>
            <w:sz w:val="20"/>
            <w:szCs w:val="20"/>
          </w:rPr>
          <w:t>，</w:t>
        </w:r>
      </w:ins>
      <w:del w:id="675"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我們依據之前鎖定的三大主要功能</w:t>
      </w:r>
      <w:ins w:id="676" w:author="BeBe" w:date="2012-10-28T16:14:00Z">
        <w:r>
          <w:rPr>
            <w:rFonts w:asciiTheme="minorEastAsia" w:hAnsiTheme="minorEastAsia" w:cs="Hei-Lt-HK-BF" w:hint="eastAsia"/>
            <w:kern w:val="0"/>
            <w:sz w:val="20"/>
            <w:szCs w:val="20"/>
          </w:rPr>
          <w:t>：</w:t>
        </w:r>
      </w:ins>
      <w:del w:id="677"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分享</w:t>
      </w:r>
      <w:r w:rsidRPr="00D91442">
        <w:rPr>
          <w:rFonts w:asciiTheme="minorEastAsia" w:hAnsiTheme="minorEastAsia" w:cs="Hei-Lt-HK-BF"/>
          <w:kern w:val="0"/>
          <w:sz w:val="20"/>
          <w:szCs w:val="20"/>
        </w:rPr>
        <w:t>(Sharing)</w:t>
      </w:r>
      <w:r w:rsidRPr="00D91442">
        <w:rPr>
          <w:rFonts w:asciiTheme="minorEastAsia" w:hAnsiTheme="minorEastAsia" w:cs="新細明體" w:hint="eastAsia"/>
          <w:kern w:val="0"/>
          <w:sz w:val="20"/>
          <w:szCs w:val="20"/>
        </w:rPr>
        <w:t>、新增</w:t>
      </w:r>
      <w:r w:rsidRPr="00D91442">
        <w:rPr>
          <w:rFonts w:asciiTheme="minorEastAsia" w:hAnsiTheme="minorEastAsia" w:cs="Hei-Lt-HK-BF"/>
          <w:kern w:val="0"/>
          <w:sz w:val="20"/>
          <w:szCs w:val="20"/>
        </w:rPr>
        <w:t>(Creating)</w:t>
      </w:r>
      <w:r w:rsidRPr="00D91442">
        <w:rPr>
          <w:rFonts w:asciiTheme="minorEastAsia" w:hAnsiTheme="minorEastAsia" w:cs="新細明體" w:hint="eastAsia"/>
          <w:kern w:val="0"/>
          <w:sz w:val="20"/>
          <w:szCs w:val="20"/>
        </w:rPr>
        <w:t>、搜尋</w:t>
      </w:r>
      <w:r w:rsidRPr="00D91442">
        <w:rPr>
          <w:rFonts w:asciiTheme="minorEastAsia" w:hAnsiTheme="minorEastAsia" w:cs="Hei-Lt-HK-BF"/>
          <w:kern w:val="0"/>
          <w:sz w:val="20"/>
          <w:szCs w:val="20"/>
        </w:rPr>
        <w:t>(Resorting)</w:t>
      </w:r>
      <w:ins w:id="678" w:author="BeBe" w:date="2012-10-28T16:14:00Z">
        <w:r>
          <w:rPr>
            <w:rFonts w:asciiTheme="minorEastAsia" w:hAnsiTheme="minorEastAsia" w:cs="Hei-Lt-HK-BF" w:hint="eastAsia"/>
            <w:kern w:val="0"/>
            <w:sz w:val="20"/>
            <w:szCs w:val="20"/>
          </w:rPr>
          <w:t>，</w:t>
        </w:r>
      </w:ins>
      <w:del w:id="679"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建立初步的使用者介面流程之雛形。</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p>
    <w:p w:rsidR="003457FD" w:rsidRPr="00D91442" w:rsidRDefault="003457FD" w:rsidP="003457FD">
      <w:pPr>
        <w:autoSpaceDE w:val="0"/>
        <w:autoSpaceDN w:val="0"/>
        <w:adjustRightInd w:val="0"/>
        <w:snapToGrid w:val="0"/>
        <w:rPr>
          <w:rFonts w:asciiTheme="minorEastAsia" w:hAnsiTheme="minorEastAsia" w:cs="新細明體"/>
          <w:kern w:val="0"/>
          <w:sz w:val="20"/>
          <w:szCs w:val="20"/>
        </w:rPr>
      </w:pPr>
      <w:del w:id="680" w:author="BeBe" w:date="2012-10-28T16:14:00Z">
        <w:r w:rsidRPr="00D91442" w:rsidDel="00B806CC">
          <w:rPr>
            <w:rFonts w:asciiTheme="minorEastAsia" w:hAnsiTheme="minorEastAsia" w:cs="新細明體" w:hint="eastAsia"/>
            <w:kern w:val="0"/>
            <w:sz w:val="20"/>
            <w:szCs w:val="20"/>
          </w:rPr>
          <w:delText>我們</w:delText>
        </w:r>
      </w:del>
      <w:r>
        <w:rPr>
          <w:rFonts w:asciiTheme="minorEastAsia" w:hAnsiTheme="minorEastAsia" w:cs="新細明體" w:hint="eastAsia"/>
          <w:kern w:val="0"/>
          <w:sz w:val="20"/>
          <w:szCs w:val="20"/>
        </w:rPr>
        <w:t>【第二階段】</w:t>
      </w:r>
      <w:r w:rsidRPr="00D91442">
        <w:rPr>
          <w:rFonts w:asciiTheme="minorEastAsia" w:hAnsiTheme="minorEastAsia" w:cs="新細明體" w:hint="eastAsia"/>
          <w:kern w:val="0"/>
          <w:sz w:val="20"/>
          <w:szCs w:val="20"/>
        </w:rPr>
        <w:t>刪減次要的功能</w:t>
      </w:r>
      <w:ins w:id="681" w:author="BeBe" w:date="2012-10-28T16:14:00Z">
        <w:r>
          <w:rPr>
            <w:rFonts w:asciiTheme="minorEastAsia" w:hAnsiTheme="minorEastAsia" w:cs="Hei-Lt-HK-BF" w:hint="eastAsia"/>
            <w:kern w:val="0"/>
            <w:sz w:val="20"/>
            <w:szCs w:val="20"/>
          </w:rPr>
          <w:t>，</w:t>
        </w:r>
      </w:ins>
      <w:del w:id="682" w:author="BeBe" w:date="2012-10-28T16:14: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留下最重要的幾樣訴求</w:t>
      </w:r>
      <w:ins w:id="683" w:author="BeBe" w:date="2012-10-28T16:15: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減少使用階層、提醒分享功能、簡單就能找到喜歡的相片、丟訊息、可以將喜歡的圖片收藏。</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在多次的討論與歸納出每一功能下的小細節時</w:t>
      </w:r>
      <w:ins w:id="684" w:author="BeBe" w:date="2012-10-28T16:15:00Z">
        <w:r>
          <w:rPr>
            <w:rFonts w:asciiTheme="minorEastAsia" w:hAnsiTheme="minorEastAsia" w:cs="Hei-Lt-HK-BF" w:hint="eastAsia"/>
            <w:kern w:val="0"/>
            <w:sz w:val="20"/>
            <w:szCs w:val="20"/>
          </w:rPr>
          <w:t>，</w:t>
        </w:r>
      </w:ins>
      <w:del w:id="685" w:author="BeBe" w:date="2012-10-28T16:15: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我們除了將每</w:t>
      </w:r>
      <w:proofErr w:type="gramStart"/>
      <w:r w:rsidRPr="00D91442">
        <w:rPr>
          <w:rFonts w:asciiTheme="minorEastAsia" w:hAnsiTheme="minorEastAsia" w:cs="新細明體" w:hint="eastAsia"/>
          <w:kern w:val="0"/>
          <w:sz w:val="20"/>
          <w:szCs w:val="20"/>
        </w:rPr>
        <w:t>個</w:t>
      </w:r>
      <w:proofErr w:type="gramEnd"/>
      <w:r w:rsidRPr="00D91442">
        <w:rPr>
          <w:rFonts w:asciiTheme="minorEastAsia" w:hAnsiTheme="minorEastAsia" w:cs="新細明體" w:hint="eastAsia"/>
          <w:kern w:val="0"/>
          <w:sz w:val="20"/>
          <w:szCs w:val="20"/>
        </w:rPr>
        <w:t>細節的步驟在紙上繪製下來</w:t>
      </w:r>
      <w:ins w:id="686" w:author="BeBe" w:date="2012-10-28T16:15:00Z">
        <w:r>
          <w:rPr>
            <w:rFonts w:asciiTheme="minorEastAsia" w:hAnsiTheme="minorEastAsia" w:cs="Hei-Lt-HK-BF" w:hint="eastAsia"/>
            <w:kern w:val="0"/>
            <w:sz w:val="20"/>
            <w:szCs w:val="20"/>
          </w:rPr>
          <w:t>，</w:t>
        </w:r>
      </w:ins>
      <w:del w:id="687" w:author="BeBe" w:date="2012-10-28T16:15: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也參考其他相關或是同質性較高的</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之介面設計</w:t>
      </w:r>
      <w:ins w:id="688" w:author="BeBe" w:date="2012-10-28T16:15:00Z">
        <w:r>
          <w:rPr>
            <w:rFonts w:asciiTheme="minorEastAsia" w:hAnsiTheme="minorEastAsia" w:cs="Hei-Lt-HK-BF" w:hint="eastAsia"/>
            <w:kern w:val="0"/>
            <w:sz w:val="20"/>
            <w:szCs w:val="20"/>
          </w:rPr>
          <w:t>，</w:t>
        </w:r>
      </w:ins>
      <w:del w:id="689" w:author="BeBe" w:date="2012-10-28T16:15: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並決定將我們的</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定位為</w:t>
      </w:r>
      <w:ins w:id="690" w:author="BeBe" w:date="2012-10-28T16:16: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以相片</w:t>
      </w:r>
      <w:ins w:id="691" w:author="BeBe" w:date="2012-10-28T16:17:00Z">
        <w:r>
          <w:rPr>
            <w:rFonts w:asciiTheme="minorEastAsia" w:hAnsiTheme="minorEastAsia" w:cs="新細明體" w:hint="eastAsia"/>
            <w:kern w:val="0"/>
            <w:sz w:val="20"/>
            <w:szCs w:val="20"/>
          </w:rPr>
          <w:t>為主」</w:t>
        </w:r>
      </w:ins>
      <w:r w:rsidRPr="00D91442">
        <w:rPr>
          <w:rFonts w:asciiTheme="minorEastAsia" w:hAnsiTheme="minorEastAsia" w:cs="新細明體" w:hint="eastAsia"/>
          <w:kern w:val="0"/>
          <w:sz w:val="20"/>
          <w:szCs w:val="20"/>
        </w:rPr>
        <w:t>的分享與保存。因此</w:t>
      </w:r>
      <w:ins w:id="692" w:author="BeBe" w:date="2012-10-28T16:17:00Z">
        <w:r>
          <w:rPr>
            <w:rFonts w:asciiTheme="minorEastAsia" w:hAnsiTheme="minorEastAsia" w:cs="Hei-Lt-HK-BF" w:hint="eastAsia"/>
            <w:kern w:val="0"/>
            <w:sz w:val="20"/>
            <w:szCs w:val="20"/>
          </w:rPr>
          <w:t>，</w:t>
        </w:r>
      </w:ins>
      <w:del w:id="693" w:author="BeBe" w:date="2012-10-28T16:17:00Z">
        <w:r w:rsidRPr="00D91442" w:rsidDel="009A1353">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其中一個主要功能中的「分享」原本包含照相、錄影、文字與錄音</w:t>
      </w:r>
      <w:ins w:id="694" w:author="BeBe" w:date="2012-10-28T16:15:00Z">
        <w:r>
          <w:rPr>
            <w:rFonts w:asciiTheme="minorEastAsia" w:hAnsiTheme="minorEastAsia" w:cs="Hei-Lt-HK-BF" w:hint="eastAsia"/>
            <w:kern w:val="0"/>
            <w:sz w:val="20"/>
            <w:szCs w:val="20"/>
          </w:rPr>
          <w:t>，</w:t>
        </w:r>
      </w:ins>
      <w:del w:id="695" w:author="BeBe" w:date="2012-10-28T16:15: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w:t>
      </w:r>
      <w:ins w:id="696" w:author="BeBe" w:date="2012-10-28T16:17:00Z">
        <w:r>
          <w:rPr>
            <w:rFonts w:asciiTheme="minorEastAsia" w:hAnsiTheme="minorEastAsia" w:cs="新細明體" w:hint="eastAsia"/>
            <w:kern w:val="0"/>
            <w:sz w:val="20"/>
            <w:szCs w:val="20"/>
          </w:rPr>
          <w:t>將</w:t>
        </w:r>
      </w:ins>
      <w:r w:rsidRPr="00D91442">
        <w:rPr>
          <w:rFonts w:asciiTheme="minorEastAsia" w:hAnsiTheme="minorEastAsia" w:cs="新細明體" w:hint="eastAsia"/>
          <w:kern w:val="0"/>
          <w:sz w:val="20"/>
          <w:szCs w:val="20"/>
        </w:rPr>
        <w:t>錄影和錄音暫時先拿掉。</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最後</w:t>
      </w:r>
      <w:ins w:id="697" w:author="BeBe" w:date="2012-10-28T16:17:00Z">
        <w:r>
          <w:rPr>
            <w:rFonts w:asciiTheme="minorEastAsia" w:hAnsiTheme="minorEastAsia" w:cs="Hei-Lt-HK-BF" w:hint="eastAsia"/>
            <w:kern w:val="0"/>
            <w:sz w:val="20"/>
            <w:szCs w:val="20"/>
          </w:rPr>
          <w:t>，</w:t>
        </w:r>
      </w:ins>
      <w:del w:id="698" w:author="BeBe" w:date="2012-10-28T16:17:00Z">
        <w:r w:rsidRPr="00D91442" w:rsidDel="009A1353">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我們以圖片為主要分享方式</w:t>
      </w:r>
      <w:ins w:id="699" w:author="BeBe" w:date="2012-10-28T16:15:00Z">
        <w:r>
          <w:rPr>
            <w:rFonts w:asciiTheme="minorEastAsia" w:hAnsiTheme="minorEastAsia" w:cs="Hei-Lt-HK-BF" w:hint="eastAsia"/>
            <w:kern w:val="0"/>
            <w:sz w:val="20"/>
            <w:szCs w:val="20"/>
          </w:rPr>
          <w:t>，</w:t>
        </w:r>
      </w:ins>
      <w:del w:id="700" w:author="BeBe" w:date="2012-10-28T16:15:00Z">
        <w:r w:rsidRPr="00D91442" w:rsidDel="00B806CC">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文字為輔。主要功能鍵包括「成員</w:t>
      </w:r>
      <w:del w:id="701" w:author="BeBe" w:date="2012-10-28T16:26:00Z">
        <w:r w:rsidRPr="00D91442" w:rsidDel="00BE4B04">
          <w:rPr>
            <w:rFonts w:asciiTheme="minorEastAsia" w:hAnsiTheme="minorEastAsia" w:cs="Hei-Lt-HK-BF"/>
            <w:kern w:val="0"/>
            <w:sz w:val="20"/>
            <w:szCs w:val="20"/>
          </w:rPr>
          <w:delText>(</w:delText>
        </w:r>
        <w:r w:rsidRPr="00D91442" w:rsidDel="00BE4B04">
          <w:rPr>
            <w:rFonts w:asciiTheme="minorEastAsia" w:hAnsiTheme="minorEastAsia" w:cs="新細明體" w:hint="eastAsia"/>
            <w:kern w:val="0"/>
            <w:sz w:val="20"/>
            <w:szCs w:val="20"/>
          </w:rPr>
          <w:delText>快速檢視分享對象的相片集</w:delText>
        </w:r>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w:t>
      </w:r>
      <w:ins w:id="702" w:author="BeBe" w:date="2012-10-28T16:26:00Z">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快速檢視分享對象的相片集</w:t>
        </w:r>
        <w:r w:rsidRPr="00D91442">
          <w:rPr>
            <w:rFonts w:asciiTheme="minorEastAsia" w:hAnsiTheme="minorEastAsia" w:cs="Hei-Lt-HK-BF"/>
            <w:kern w:val="0"/>
            <w:sz w:val="20"/>
            <w:szCs w:val="20"/>
          </w:rPr>
          <w:t>)</w:t>
        </w:r>
      </w:ins>
      <w:r w:rsidRPr="00D91442">
        <w:rPr>
          <w:rFonts w:asciiTheme="minorEastAsia" w:hAnsiTheme="minorEastAsia" w:cs="新細明體" w:hint="eastAsia"/>
          <w:kern w:val="0"/>
          <w:sz w:val="20"/>
          <w:szCs w:val="20"/>
        </w:rPr>
        <w:t>、「回憶牆</w:t>
      </w:r>
      <w:del w:id="703" w:author="BeBe" w:date="2012-10-28T16:25:00Z">
        <w:r w:rsidRPr="00D91442" w:rsidDel="00BE4B04">
          <w:rPr>
            <w:rFonts w:asciiTheme="minorEastAsia" w:hAnsiTheme="minorEastAsia" w:cs="Hei-Lt-HK-BF"/>
            <w:kern w:val="0"/>
            <w:sz w:val="20"/>
            <w:szCs w:val="20"/>
          </w:rPr>
          <w:delText>(</w:delText>
        </w:r>
        <w:r w:rsidRPr="00D91442" w:rsidDel="00BE4B04">
          <w:rPr>
            <w:rFonts w:asciiTheme="minorEastAsia" w:hAnsiTheme="minorEastAsia" w:cs="新細明體" w:hint="eastAsia"/>
            <w:kern w:val="0"/>
            <w:sz w:val="20"/>
            <w:szCs w:val="20"/>
          </w:rPr>
          <w:delText>用來快速搜尋想關注的成員的近況</w:delText>
        </w:r>
      </w:del>
      <w:del w:id="704" w:author="BeBe" w:date="2012-10-28T16:17:00Z">
        <w:r w:rsidRPr="00D91442" w:rsidDel="009A1353">
          <w:rPr>
            <w:rFonts w:asciiTheme="minorEastAsia" w:hAnsiTheme="minorEastAsia" w:cs="Hei-Lt-HK-BF"/>
            <w:kern w:val="0"/>
            <w:sz w:val="20"/>
            <w:szCs w:val="20"/>
          </w:rPr>
          <w:delText>,</w:delText>
        </w:r>
      </w:del>
      <w:del w:id="705" w:author="BeBe" w:date="2012-10-28T16:25:00Z">
        <w:r w:rsidRPr="00D91442" w:rsidDel="00BE4B04">
          <w:rPr>
            <w:rFonts w:asciiTheme="minorEastAsia" w:hAnsiTheme="minorEastAsia" w:cs="新細明體" w:hint="eastAsia"/>
            <w:kern w:val="0"/>
            <w:sz w:val="20"/>
            <w:szCs w:val="20"/>
          </w:rPr>
          <w:delText>也可用於在和他人聊天時快速搜尋回憶的工具</w:delText>
        </w:r>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w:t>
      </w:r>
      <w:ins w:id="706" w:author="BeBe" w:date="2012-10-28T16:25:00Z">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用來快速搜尋想關注的成員的近況</w:t>
        </w:r>
        <w:r>
          <w:rPr>
            <w:rFonts w:asciiTheme="minorEastAsia" w:hAnsiTheme="minorEastAsia" w:cs="Hei-Lt-HK-BF" w:hint="eastAsia"/>
            <w:kern w:val="0"/>
            <w:sz w:val="20"/>
            <w:szCs w:val="20"/>
          </w:rPr>
          <w:t>，</w:t>
        </w:r>
        <w:r w:rsidRPr="00D91442">
          <w:rPr>
            <w:rFonts w:asciiTheme="minorEastAsia" w:hAnsiTheme="minorEastAsia" w:cs="新細明體" w:hint="eastAsia"/>
            <w:kern w:val="0"/>
            <w:sz w:val="20"/>
            <w:szCs w:val="20"/>
          </w:rPr>
          <w:t>也可</w:t>
        </w:r>
        <w:r>
          <w:rPr>
            <w:rFonts w:asciiTheme="minorEastAsia" w:hAnsiTheme="minorEastAsia" w:cs="新細明體" w:hint="eastAsia"/>
            <w:kern w:val="0"/>
            <w:sz w:val="20"/>
            <w:szCs w:val="20"/>
          </w:rPr>
          <w:t>作為</w:t>
        </w:r>
        <w:r w:rsidRPr="00D91442">
          <w:rPr>
            <w:rFonts w:asciiTheme="minorEastAsia" w:hAnsiTheme="minorEastAsia" w:cs="新細明體" w:hint="eastAsia"/>
            <w:kern w:val="0"/>
            <w:sz w:val="20"/>
            <w:szCs w:val="20"/>
          </w:rPr>
          <w:t>和他人聊天時快速搜尋回憶的工具</w:t>
        </w:r>
        <w:r w:rsidRPr="00D91442">
          <w:rPr>
            <w:rFonts w:asciiTheme="minorEastAsia" w:hAnsiTheme="minorEastAsia" w:cs="Hei-Lt-HK-BF"/>
            <w:kern w:val="0"/>
            <w:sz w:val="20"/>
            <w:szCs w:val="20"/>
          </w:rPr>
          <w:t>)</w:t>
        </w:r>
      </w:ins>
      <w:r w:rsidRPr="00D91442">
        <w:rPr>
          <w:rFonts w:asciiTheme="minorEastAsia" w:hAnsiTheme="minorEastAsia" w:cs="新細明體" w:hint="eastAsia"/>
          <w:kern w:val="0"/>
          <w:sz w:val="20"/>
          <w:szCs w:val="20"/>
        </w:rPr>
        <w:t>、「收藏牆</w:t>
      </w:r>
      <w:del w:id="707" w:author="BeBe" w:date="2012-10-28T16:26:00Z">
        <w:r w:rsidRPr="00D91442" w:rsidDel="00BE4B04">
          <w:rPr>
            <w:rFonts w:asciiTheme="minorEastAsia" w:hAnsiTheme="minorEastAsia" w:cs="Hei-Lt-HK-BF"/>
            <w:kern w:val="0"/>
            <w:sz w:val="20"/>
            <w:szCs w:val="20"/>
          </w:rPr>
          <w:delText>(</w:delText>
        </w:r>
        <w:r w:rsidRPr="00D91442" w:rsidDel="00BE4B04">
          <w:rPr>
            <w:rFonts w:asciiTheme="minorEastAsia" w:hAnsiTheme="minorEastAsia" w:cs="新細明體" w:hint="eastAsia"/>
            <w:kern w:val="0"/>
            <w:sz w:val="20"/>
            <w:szCs w:val="20"/>
          </w:rPr>
          <w:delText>可將喜歡的相片蒐藏起來</w:delText>
        </w:r>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w:t>
      </w:r>
      <w:ins w:id="708" w:author="BeBe" w:date="2012-10-28T16:26:00Z">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將喜歡的相片</w:t>
        </w:r>
        <w:proofErr w:type="gramStart"/>
        <w:r w:rsidRPr="00D91442">
          <w:rPr>
            <w:rFonts w:asciiTheme="minorEastAsia" w:hAnsiTheme="minorEastAsia" w:cs="新細明體" w:hint="eastAsia"/>
            <w:kern w:val="0"/>
            <w:sz w:val="20"/>
            <w:szCs w:val="20"/>
          </w:rPr>
          <w:t>蒐</w:t>
        </w:r>
        <w:proofErr w:type="gramEnd"/>
        <w:r w:rsidRPr="00D91442">
          <w:rPr>
            <w:rFonts w:asciiTheme="minorEastAsia" w:hAnsiTheme="minorEastAsia" w:cs="新細明體" w:hint="eastAsia"/>
            <w:kern w:val="0"/>
            <w:sz w:val="20"/>
            <w:szCs w:val="20"/>
          </w:rPr>
          <w:t>藏起來</w:t>
        </w:r>
        <w:r w:rsidRPr="00D91442">
          <w:rPr>
            <w:rFonts w:asciiTheme="minorEastAsia" w:hAnsiTheme="minorEastAsia" w:cs="Hei-Lt-HK-BF"/>
            <w:kern w:val="0"/>
            <w:sz w:val="20"/>
            <w:szCs w:val="20"/>
          </w:rPr>
          <w:t>)</w:t>
        </w:r>
      </w:ins>
      <w:r w:rsidRPr="00D91442">
        <w:rPr>
          <w:rFonts w:asciiTheme="minorEastAsia" w:hAnsiTheme="minorEastAsia" w:cs="新細明體" w:hint="eastAsia"/>
          <w:kern w:val="0"/>
          <w:sz w:val="20"/>
          <w:szCs w:val="20"/>
        </w:rPr>
        <w:t>與「分享</w:t>
      </w:r>
      <w:del w:id="709" w:author="BeBe" w:date="2012-10-28T16:26:00Z">
        <w:r w:rsidRPr="00D91442" w:rsidDel="00BE4B04">
          <w:rPr>
            <w:rFonts w:asciiTheme="minorEastAsia" w:hAnsiTheme="minorEastAsia" w:cs="Hei-Lt-HK-BF"/>
            <w:kern w:val="0"/>
            <w:sz w:val="20"/>
            <w:szCs w:val="20"/>
          </w:rPr>
          <w:delText>(</w:delText>
        </w:r>
        <w:r w:rsidRPr="00D91442" w:rsidDel="00BE4B04">
          <w:rPr>
            <w:rFonts w:asciiTheme="minorEastAsia" w:hAnsiTheme="minorEastAsia" w:cs="新細明體" w:hint="eastAsia"/>
            <w:kern w:val="0"/>
            <w:sz w:val="20"/>
            <w:szCs w:val="20"/>
          </w:rPr>
          <w:delText>用拍照來分享生活近況</w:delText>
        </w:r>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w:t>
      </w:r>
      <w:ins w:id="710" w:author="BeBe" w:date="2012-10-28T16:26:00Z">
        <w:r w:rsidRPr="00D91442">
          <w:rPr>
            <w:rFonts w:asciiTheme="minorEastAsia" w:hAnsiTheme="minorEastAsia" w:cs="Hei-Lt-HK-BF"/>
            <w:kern w:val="0"/>
            <w:sz w:val="20"/>
            <w:szCs w:val="20"/>
          </w:rPr>
          <w:t>(</w:t>
        </w:r>
        <w:r w:rsidRPr="00D91442">
          <w:rPr>
            <w:rFonts w:asciiTheme="minorEastAsia" w:hAnsiTheme="minorEastAsia" w:cs="新細明體" w:hint="eastAsia"/>
            <w:kern w:val="0"/>
            <w:sz w:val="20"/>
            <w:szCs w:val="20"/>
          </w:rPr>
          <w:t>用拍照來分享生活近況</w:t>
        </w:r>
        <w:r w:rsidRPr="00D91442">
          <w:rPr>
            <w:rFonts w:asciiTheme="minorEastAsia" w:hAnsiTheme="minorEastAsia" w:cs="Hei-Lt-HK-BF"/>
            <w:kern w:val="0"/>
            <w:sz w:val="20"/>
            <w:szCs w:val="20"/>
          </w:rPr>
          <w:t>)</w:t>
        </w:r>
      </w:ins>
      <w:r w:rsidRPr="00D91442">
        <w:rPr>
          <w:rFonts w:asciiTheme="minorEastAsia" w:hAnsiTheme="minorEastAsia" w:cs="新細明體" w:hint="eastAsia"/>
          <w:kern w:val="0"/>
          <w:sz w:val="20"/>
          <w:szCs w:val="20"/>
        </w:rPr>
        <w:t>。</w:t>
      </w:r>
    </w:p>
    <w:p w:rsidR="003457FD" w:rsidRPr="004E013A" w:rsidRDefault="003457FD" w:rsidP="003457FD">
      <w:pPr>
        <w:rPr>
          <w:rFonts w:asciiTheme="minorEastAsia" w:hAnsiTheme="minorEastAsia"/>
          <w:sz w:val="20"/>
          <w:szCs w:val="20"/>
        </w:rPr>
      </w:pPr>
    </w:p>
    <w:p w:rsidR="003457FD" w:rsidRDefault="003457FD" w:rsidP="003457FD">
      <w:pPr>
        <w:autoSpaceDE w:val="0"/>
        <w:autoSpaceDN w:val="0"/>
        <w:adjustRightInd w:val="0"/>
        <w:snapToGrid w:val="0"/>
        <w:rPr>
          <w:rFonts w:asciiTheme="minorEastAsia" w:hAnsiTheme="minorEastAsia" w:hint="eastAsia"/>
          <w:sz w:val="20"/>
          <w:szCs w:val="20"/>
        </w:rPr>
      </w:pPr>
      <w:r>
        <w:rPr>
          <w:rFonts w:asciiTheme="minorEastAsia" w:hAnsiTheme="minorEastAsia" w:hint="eastAsia"/>
          <w:sz w:val="20"/>
          <w:szCs w:val="20"/>
        </w:rPr>
        <w:t>【第三階段】</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將完整的流程圖畫出來</w:t>
      </w:r>
      <w:ins w:id="711" w:author="BeBe" w:date="2012-10-28T16:27:00Z">
        <w:r>
          <w:rPr>
            <w:rFonts w:asciiTheme="minorEastAsia" w:hAnsiTheme="minorEastAsia" w:cs="Hei-Lt-HK-BF" w:hint="eastAsia"/>
            <w:kern w:val="0"/>
            <w:sz w:val="20"/>
            <w:szCs w:val="20"/>
          </w:rPr>
          <w:t>，</w:t>
        </w:r>
      </w:ins>
      <w:del w:id="712" w:author="BeBe" w:date="2012-10-28T16:27:00Z">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並把介面的細緻度提高。而</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最有特色的兩大功能之</w:t>
      </w:r>
      <w:proofErr w:type="gramStart"/>
      <w:r w:rsidRPr="00D91442">
        <w:rPr>
          <w:rFonts w:asciiTheme="minorEastAsia" w:hAnsiTheme="minorEastAsia" w:cs="新細明體" w:hint="eastAsia"/>
          <w:kern w:val="0"/>
          <w:sz w:val="20"/>
          <w:szCs w:val="20"/>
        </w:rPr>
        <w:t>一</w:t>
      </w:r>
      <w:proofErr w:type="gramEnd"/>
      <w:del w:id="713" w:author="BeBe" w:date="2012-10-28T16:35:00Z">
        <w:r w:rsidRPr="00D91442" w:rsidDel="0071050B">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「回憶牆」</w:t>
      </w:r>
      <w:ins w:id="714" w:author="BeBe" w:date="2012-10-28T16:27:00Z">
        <w:r>
          <w:rPr>
            <w:rFonts w:asciiTheme="minorEastAsia" w:hAnsiTheme="minorEastAsia" w:cs="Hei-Lt-HK-BF" w:hint="eastAsia"/>
            <w:kern w:val="0"/>
            <w:sz w:val="20"/>
            <w:szCs w:val="20"/>
          </w:rPr>
          <w:t>，</w:t>
        </w:r>
      </w:ins>
      <w:del w:id="715" w:author="BeBe" w:date="2012-10-28T16:27:00Z">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我們重新將它命名為「時光機」</w:t>
      </w:r>
      <w:ins w:id="716" w:author="BeBe" w:date="2012-10-28T16:27:00Z">
        <w:r>
          <w:rPr>
            <w:rFonts w:asciiTheme="minorEastAsia" w:hAnsiTheme="minorEastAsia" w:cs="Hei-Lt-HK-BF" w:hint="eastAsia"/>
            <w:kern w:val="0"/>
            <w:sz w:val="20"/>
            <w:szCs w:val="20"/>
          </w:rPr>
          <w:t>，</w:t>
        </w:r>
      </w:ins>
      <w:del w:id="717" w:author="BeBe" w:date="2012-10-28T16:27:00Z">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因為其最大用途在於回溯以前的相片</w:t>
      </w:r>
      <w:ins w:id="718" w:author="BeBe" w:date="2012-10-28T16:27:00Z">
        <w:r>
          <w:rPr>
            <w:rFonts w:asciiTheme="minorEastAsia" w:hAnsiTheme="minorEastAsia" w:cs="Hei-Lt-HK-BF" w:hint="eastAsia"/>
            <w:kern w:val="0"/>
            <w:sz w:val="20"/>
            <w:szCs w:val="20"/>
          </w:rPr>
          <w:t>，</w:t>
        </w:r>
      </w:ins>
      <w:del w:id="719" w:author="BeBe" w:date="2012-10-28T16:27:00Z">
        <w:r w:rsidRPr="00D91442" w:rsidDel="00BE4B04">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並且可以快速利用時間、成員、標籤來搜尋相片。另外在「收藏牆」中</w:t>
      </w:r>
      <w:ins w:id="720" w:author="BeBe" w:date="2012-10-28T16:57:00Z">
        <w:r>
          <w:rPr>
            <w:rFonts w:asciiTheme="minorEastAsia" w:hAnsiTheme="minorEastAsia" w:cs="Hei-Lt-HK-BF" w:hint="eastAsia"/>
            <w:kern w:val="0"/>
            <w:sz w:val="20"/>
            <w:szCs w:val="20"/>
          </w:rPr>
          <w:t>，</w:t>
        </w:r>
      </w:ins>
      <w:del w:id="721" w:author="BeBe" w:date="2012-10-28T16:57:00Z">
        <w:r w:rsidRPr="00D91442" w:rsidDel="00936D2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取代了一般的相簿管理</w:t>
      </w:r>
      <w:ins w:id="722" w:author="BeBe" w:date="2012-10-28T16:57:00Z">
        <w:r>
          <w:rPr>
            <w:rFonts w:asciiTheme="minorEastAsia" w:hAnsiTheme="minorEastAsia" w:cs="Hei-Lt-HK-BF" w:hint="eastAsia"/>
            <w:kern w:val="0"/>
            <w:sz w:val="20"/>
            <w:szCs w:val="20"/>
          </w:rPr>
          <w:t>，</w:t>
        </w:r>
      </w:ins>
      <w:del w:id="723" w:author="BeBe" w:date="2012-10-28T16:57:00Z">
        <w:r w:rsidRPr="00D91442" w:rsidDel="00936D2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增加</w:t>
      </w:r>
      <w:proofErr w:type="gramStart"/>
      <w:r w:rsidRPr="00D91442">
        <w:rPr>
          <w:rFonts w:asciiTheme="minorEastAsia" w:hAnsiTheme="minorEastAsia" w:cs="新細明體" w:hint="eastAsia"/>
          <w:kern w:val="0"/>
          <w:sz w:val="20"/>
          <w:szCs w:val="20"/>
        </w:rPr>
        <w:t>更多客製</w:t>
      </w:r>
      <w:proofErr w:type="gramEnd"/>
      <w:r w:rsidRPr="00D91442">
        <w:rPr>
          <w:rFonts w:asciiTheme="minorEastAsia" w:hAnsiTheme="minorEastAsia" w:cs="新細明體" w:hint="eastAsia"/>
          <w:kern w:val="0"/>
          <w:sz w:val="20"/>
          <w:szCs w:val="20"/>
        </w:rPr>
        <w:t>化編輯與展示的功能</w:t>
      </w:r>
      <w:ins w:id="724" w:author="BeBe" w:date="2012-10-28T16:57:00Z">
        <w:r>
          <w:rPr>
            <w:rFonts w:asciiTheme="minorEastAsia" w:hAnsiTheme="minorEastAsia" w:cs="Hei-Lt-HK-BF" w:hint="eastAsia"/>
            <w:kern w:val="0"/>
            <w:sz w:val="20"/>
            <w:szCs w:val="20"/>
          </w:rPr>
          <w:t>，</w:t>
        </w:r>
      </w:ins>
      <w:del w:id="725" w:author="BeBe" w:date="2012-10-28T16:57:00Z">
        <w:r w:rsidRPr="00D91442" w:rsidDel="00936D2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讓相片不</w:t>
      </w:r>
      <w:del w:id="726" w:author="BeBe" w:date="2012-10-28T16:58:00Z">
        <w:r w:rsidRPr="00D91442" w:rsidDel="00936D2A">
          <w:rPr>
            <w:rFonts w:asciiTheme="minorEastAsia" w:hAnsiTheme="minorEastAsia" w:cs="新細明體" w:hint="eastAsia"/>
            <w:kern w:val="0"/>
            <w:sz w:val="20"/>
            <w:szCs w:val="20"/>
          </w:rPr>
          <w:delText>在</w:delText>
        </w:r>
      </w:del>
      <w:ins w:id="727" w:author="BeBe" w:date="2012-10-28T16:58:00Z">
        <w:r>
          <w:rPr>
            <w:rFonts w:asciiTheme="minorEastAsia" w:hAnsiTheme="minorEastAsia" w:cs="新細明體" w:hint="eastAsia"/>
            <w:kern w:val="0"/>
            <w:sz w:val="20"/>
            <w:szCs w:val="20"/>
          </w:rPr>
          <w:t>再</w:t>
        </w:r>
      </w:ins>
      <w:r w:rsidRPr="00D91442">
        <w:rPr>
          <w:rFonts w:asciiTheme="minorEastAsia" w:hAnsiTheme="minorEastAsia" w:cs="新細明體" w:hint="eastAsia"/>
          <w:kern w:val="0"/>
          <w:sz w:val="20"/>
          <w:szCs w:val="20"/>
        </w:rPr>
        <w:t>只是拍照之後的產物。經過大量類似的</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資料蒐集後</w:t>
      </w:r>
      <w:ins w:id="728" w:author="BeBe" w:date="2012-10-28T16:57:00Z">
        <w:r>
          <w:rPr>
            <w:rFonts w:asciiTheme="minorEastAsia" w:hAnsiTheme="minorEastAsia" w:cs="Hei-Lt-HK-BF" w:hint="eastAsia"/>
            <w:kern w:val="0"/>
            <w:sz w:val="20"/>
            <w:szCs w:val="20"/>
          </w:rPr>
          <w:t>，</w:t>
        </w:r>
      </w:ins>
      <w:del w:id="729" w:author="BeBe" w:date="2012-10-28T16:57:00Z">
        <w:r w:rsidRPr="00D91442" w:rsidDel="00936D2A">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我們</w:t>
      </w:r>
      <w:proofErr w:type="gramStart"/>
      <w:r w:rsidRPr="00D91442">
        <w:rPr>
          <w:rFonts w:asciiTheme="minorEastAsia" w:hAnsiTheme="minorEastAsia" w:cs="新細明體" w:hint="eastAsia"/>
          <w:kern w:val="0"/>
          <w:sz w:val="20"/>
          <w:szCs w:val="20"/>
        </w:rPr>
        <w:t>頡</w:t>
      </w:r>
      <w:proofErr w:type="gramEnd"/>
      <w:r w:rsidRPr="00D91442">
        <w:rPr>
          <w:rFonts w:asciiTheme="minorEastAsia" w:hAnsiTheme="minorEastAsia" w:cs="新細明體" w:hint="eastAsia"/>
          <w:kern w:val="0"/>
          <w:sz w:val="20"/>
          <w:szCs w:val="20"/>
        </w:rPr>
        <w:t>取下列</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的優勢</w:t>
      </w:r>
      <w:ins w:id="730" w:author="BeBe" w:date="2012-10-28T16:58:00Z">
        <w:r>
          <w:rPr>
            <w:rFonts w:asciiTheme="minorEastAsia" w:hAnsiTheme="minorEastAsia" w:cs="Hei-Lt-HK-BF" w:hint="eastAsia"/>
            <w:kern w:val="0"/>
            <w:sz w:val="20"/>
            <w:szCs w:val="20"/>
          </w:rPr>
          <w:t>：</w:t>
        </w:r>
      </w:ins>
      <w:del w:id="731" w:author="BeBe" w:date="2012-10-28T16:58:00Z">
        <w:r w:rsidRPr="00D91442" w:rsidDel="00936D2A">
          <w:rPr>
            <w:rFonts w:asciiTheme="minorEastAsia" w:hAnsiTheme="minorEastAsia" w:cs="Hei-Lt-HK-BF"/>
            <w:kern w:val="0"/>
            <w:sz w:val="20"/>
            <w:szCs w:val="20"/>
          </w:rPr>
          <w:delText>:</w:delText>
        </w:r>
      </w:del>
    </w:p>
    <w:p w:rsidR="003457FD" w:rsidRDefault="003457FD" w:rsidP="003457FD">
      <w:pPr>
        <w:autoSpaceDE w:val="0"/>
        <w:autoSpaceDN w:val="0"/>
        <w:adjustRightInd w:val="0"/>
        <w:snapToGrid w:val="0"/>
        <w:rPr>
          <w:rFonts w:asciiTheme="minorEastAsia" w:hAnsiTheme="minorEastAsia" w:cs="Hei-Lt-HK-BF" w:hint="eastAsia"/>
          <w:kern w:val="0"/>
          <w:sz w:val="20"/>
          <w:szCs w:val="20"/>
        </w:rPr>
      </w:pPr>
    </w:p>
    <w:p w:rsidR="003457FD" w:rsidRPr="003457FD" w:rsidRDefault="003457FD" w:rsidP="003457FD">
      <w:pPr>
        <w:pStyle w:val="a7"/>
        <w:numPr>
          <w:ilvl w:val="0"/>
          <w:numId w:val="6"/>
        </w:numPr>
        <w:autoSpaceDE w:val="0"/>
        <w:autoSpaceDN w:val="0"/>
        <w:adjustRightInd w:val="0"/>
        <w:snapToGrid w:val="0"/>
        <w:ind w:leftChars="0"/>
        <w:rPr>
          <w:rFonts w:asciiTheme="minorEastAsia" w:hAnsiTheme="minorEastAsia" w:cs="Hei-Lt-HK-BF"/>
          <w:kern w:val="0"/>
          <w:sz w:val="20"/>
          <w:szCs w:val="20"/>
        </w:rPr>
      </w:pPr>
      <w:r w:rsidRPr="003457FD">
        <w:rPr>
          <w:rFonts w:asciiTheme="minorEastAsia" w:hAnsiTheme="minorEastAsia" w:cs="Hei-Lt-HK-BF"/>
          <w:kern w:val="0"/>
          <w:sz w:val="20"/>
          <w:szCs w:val="20"/>
        </w:rPr>
        <w:lastRenderedPageBreak/>
        <w:t>500P</w:t>
      </w:r>
      <w:ins w:id="732" w:author="BeBe" w:date="2012-10-28T17:03:00Z">
        <w:r w:rsidRPr="003457FD">
          <w:rPr>
            <w:rFonts w:asciiTheme="minorEastAsia" w:hAnsiTheme="minorEastAsia" w:cs="Hei-Lt-HK-BF" w:hint="eastAsia"/>
            <w:kern w:val="0"/>
            <w:sz w:val="20"/>
            <w:szCs w:val="20"/>
          </w:rPr>
          <w:t>：</w:t>
        </w:r>
      </w:ins>
      <w:del w:id="733" w:author="BeBe" w:date="2012-10-28T17:03: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我們參考了這款</w:t>
      </w:r>
      <w:r w:rsidRPr="003457FD">
        <w:rPr>
          <w:rFonts w:asciiTheme="minorEastAsia" w:hAnsiTheme="minorEastAsia" w:cs="Hei-Lt-HK-BF"/>
          <w:kern w:val="0"/>
          <w:sz w:val="20"/>
          <w:szCs w:val="20"/>
        </w:rPr>
        <w:t>App</w:t>
      </w:r>
      <w:r w:rsidRPr="003457FD">
        <w:rPr>
          <w:rFonts w:asciiTheme="minorEastAsia" w:hAnsiTheme="minorEastAsia" w:cs="新細明體" w:hint="eastAsia"/>
          <w:kern w:val="0"/>
          <w:sz w:val="20"/>
          <w:szCs w:val="20"/>
        </w:rPr>
        <w:t>的工具列設定。</w:t>
      </w:r>
      <w:del w:id="734" w:author="BeBe" w:date="2012-10-28T17:03:00Z">
        <w:r w:rsidRPr="003457FD" w:rsidDel="00936D2A">
          <w:rPr>
            <w:rFonts w:asciiTheme="minorEastAsia" w:hAnsiTheme="minorEastAsia" w:cs="新細明體" w:hint="eastAsia"/>
            <w:kern w:val="0"/>
            <w:sz w:val="20"/>
            <w:szCs w:val="20"/>
          </w:rPr>
          <w:delText>因為</w:delText>
        </w:r>
      </w:del>
      <w:ins w:id="735" w:author="BeBe" w:date="2012-10-28T17:03:00Z">
        <w:r w:rsidRPr="003457FD">
          <w:rPr>
            <w:rFonts w:asciiTheme="minorEastAsia" w:hAnsiTheme="minorEastAsia" w:cs="新細明體" w:hint="eastAsia"/>
            <w:kern w:val="0"/>
            <w:sz w:val="20"/>
            <w:szCs w:val="20"/>
          </w:rPr>
          <w:t>若</w:t>
        </w:r>
      </w:ins>
      <w:r w:rsidRPr="003457FD">
        <w:rPr>
          <w:rFonts w:asciiTheme="minorEastAsia" w:hAnsiTheme="minorEastAsia" w:cs="新細明體" w:hint="eastAsia"/>
          <w:kern w:val="0"/>
          <w:sz w:val="20"/>
          <w:szCs w:val="20"/>
        </w:rPr>
        <w:t>工具列</w:t>
      </w:r>
      <w:del w:id="736" w:author="BeBe" w:date="2012-10-28T17:03:00Z">
        <w:r w:rsidRPr="003457FD" w:rsidDel="00936D2A">
          <w:rPr>
            <w:rFonts w:asciiTheme="minorEastAsia" w:hAnsiTheme="minorEastAsia" w:cs="新細明體" w:hint="eastAsia"/>
            <w:kern w:val="0"/>
            <w:sz w:val="20"/>
            <w:szCs w:val="20"/>
          </w:rPr>
          <w:delText>如果</w:delText>
        </w:r>
      </w:del>
      <w:r w:rsidRPr="003457FD">
        <w:rPr>
          <w:rFonts w:asciiTheme="minorEastAsia" w:hAnsiTheme="minorEastAsia" w:cs="新細明體" w:hint="eastAsia"/>
          <w:kern w:val="0"/>
          <w:sz w:val="20"/>
          <w:szCs w:val="20"/>
        </w:rPr>
        <w:t>可以一直保留著</w:t>
      </w:r>
      <w:ins w:id="737" w:author="BeBe" w:date="2012-10-28T16:57:00Z">
        <w:r w:rsidRPr="003457FD">
          <w:rPr>
            <w:rFonts w:asciiTheme="minorEastAsia" w:hAnsiTheme="minorEastAsia" w:cs="Hei-Lt-HK-BF" w:hint="eastAsia"/>
            <w:kern w:val="0"/>
            <w:sz w:val="20"/>
            <w:szCs w:val="20"/>
          </w:rPr>
          <w:t>，</w:t>
        </w:r>
      </w:ins>
      <w:del w:id="738" w:author="BeBe" w:date="2012-10-28T16:57: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階層混亂的問題就會比較少</w:t>
      </w:r>
      <w:ins w:id="739" w:author="BeBe" w:date="2012-10-28T16:57:00Z">
        <w:r w:rsidRPr="003457FD">
          <w:rPr>
            <w:rFonts w:asciiTheme="minorEastAsia" w:hAnsiTheme="minorEastAsia" w:cs="Hei-Lt-HK-BF" w:hint="eastAsia"/>
            <w:kern w:val="0"/>
            <w:sz w:val="20"/>
            <w:szCs w:val="20"/>
          </w:rPr>
          <w:t>，</w:t>
        </w:r>
      </w:ins>
      <w:del w:id="740" w:author="BeBe" w:date="2012-10-28T16:57: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因為可以讓使用者隨時知道他位於哪</w:t>
      </w:r>
      <w:proofErr w:type="gramStart"/>
      <w:r w:rsidRPr="003457FD">
        <w:rPr>
          <w:rFonts w:asciiTheme="minorEastAsia" w:hAnsiTheme="minorEastAsia" w:cs="新細明體" w:hint="eastAsia"/>
          <w:kern w:val="0"/>
          <w:sz w:val="20"/>
          <w:szCs w:val="20"/>
        </w:rPr>
        <w:t>個</w:t>
      </w:r>
      <w:proofErr w:type="gramEnd"/>
      <w:r w:rsidRPr="003457FD">
        <w:rPr>
          <w:rFonts w:asciiTheme="minorEastAsia" w:hAnsiTheme="minorEastAsia" w:cs="新細明體" w:hint="eastAsia"/>
          <w:kern w:val="0"/>
          <w:sz w:val="20"/>
          <w:szCs w:val="20"/>
        </w:rPr>
        <w:t>功能區。</w:t>
      </w:r>
    </w:p>
    <w:p w:rsidR="003457FD" w:rsidRPr="00D91442" w:rsidRDefault="003457FD" w:rsidP="003457FD">
      <w:pPr>
        <w:rPr>
          <w:rFonts w:asciiTheme="minorEastAsia" w:hAnsiTheme="minorEastAsia"/>
          <w:sz w:val="20"/>
          <w:szCs w:val="20"/>
        </w:rPr>
      </w:pPr>
    </w:p>
    <w:p w:rsidR="003457FD" w:rsidRPr="003457FD" w:rsidRDefault="003457FD" w:rsidP="003457FD">
      <w:pPr>
        <w:pStyle w:val="a7"/>
        <w:numPr>
          <w:ilvl w:val="0"/>
          <w:numId w:val="6"/>
        </w:numPr>
        <w:autoSpaceDE w:val="0"/>
        <w:autoSpaceDN w:val="0"/>
        <w:adjustRightInd w:val="0"/>
        <w:snapToGrid w:val="0"/>
        <w:ind w:leftChars="0"/>
        <w:rPr>
          <w:rFonts w:asciiTheme="minorEastAsia" w:hAnsiTheme="minorEastAsia" w:cs="新細明體"/>
          <w:kern w:val="0"/>
          <w:sz w:val="20"/>
          <w:szCs w:val="20"/>
        </w:rPr>
      </w:pPr>
      <w:proofErr w:type="spellStart"/>
      <w:r w:rsidRPr="003457FD">
        <w:rPr>
          <w:rFonts w:asciiTheme="minorEastAsia" w:hAnsiTheme="minorEastAsia" w:cs="Hei-Lt-HK-BF"/>
          <w:kern w:val="0"/>
          <w:sz w:val="20"/>
          <w:szCs w:val="20"/>
        </w:rPr>
        <w:t>PhotoCal</w:t>
      </w:r>
      <w:proofErr w:type="spellEnd"/>
      <w:ins w:id="741" w:author="BeBe" w:date="2012-10-28T17:04:00Z">
        <w:r w:rsidRPr="003457FD">
          <w:rPr>
            <w:rFonts w:asciiTheme="minorEastAsia" w:hAnsiTheme="minorEastAsia" w:cs="Hei-Lt-HK-BF" w:hint="eastAsia"/>
            <w:kern w:val="0"/>
            <w:sz w:val="20"/>
            <w:szCs w:val="20"/>
          </w:rPr>
          <w:t>：</w:t>
        </w:r>
      </w:ins>
      <w:del w:id="742"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這是一款專門整理相片的</w:t>
      </w:r>
      <w:r w:rsidRPr="003457FD">
        <w:rPr>
          <w:rFonts w:asciiTheme="minorEastAsia" w:hAnsiTheme="minorEastAsia" w:cs="Hei-Lt-HK-BF"/>
          <w:kern w:val="0"/>
          <w:sz w:val="20"/>
          <w:szCs w:val="20"/>
        </w:rPr>
        <w:t>App,</w:t>
      </w:r>
      <w:r w:rsidRPr="003457FD">
        <w:rPr>
          <w:rFonts w:asciiTheme="minorEastAsia" w:hAnsiTheme="minorEastAsia" w:cs="新細明體" w:hint="eastAsia"/>
          <w:kern w:val="0"/>
          <w:sz w:val="20"/>
          <w:szCs w:val="20"/>
        </w:rPr>
        <w:t>它的優勢在於利用時間的概念</w:t>
      </w:r>
      <w:ins w:id="743" w:author="BeBe" w:date="2012-10-28T17:04:00Z">
        <w:r w:rsidRPr="003457FD">
          <w:rPr>
            <w:rFonts w:asciiTheme="minorEastAsia" w:hAnsiTheme="minorEastAsia" w:cs="Hei-Lt-HK-BF" w:hint="eastAsia"/>
            <w:kern w:val="0"/>
            <w:sz w:val="20"/>
            <w:szCs w:val="20"/>
          </w:rPr>
          <w:t>，</w:t>
        </w:r>
      </w:ins>
      <w:del w:id="744"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有效率地將相片一一分類</w:t>
      </w:r>
      <w:ins w:id="745" w:author="BeBe" w:date="2012-10-28T17:04:00Z">
        <w:r w:rsidRPr="003457FD">
          <w:rPr>
            <w:rFonts w:asciiTheme="minorEastAsia" w:hAnsiTheme="minorEastAsia" w:cs="Hei-Lt-HK-BF" w:hint="eastAsia"/>
            <w:kern w:val="0"/>
            <w:sz w:val="20"/>
            <w:szCs w:val="20"/>
          </w:rPr>
          <w:t>，</w:t>
        </w:r>
      </w:ins>
      <w:del w:id="746" w:author="BeBe" w:date="2012-10-28T17:04:00Z">
        <w:r w:rsidRPr="003457FD" w:rsidDel="00936D2A">
          <w:rPr>
            <w:rFonts w:asciiTheme="minorEastAsia" w:hAnsiTheme="minorEastAsia" w:cs="Hei-Lt-HK-BF"/>
            <w:kern w:val="0"/>
            <w:sz w:val="20"/>
            <w:szCs w:val="20"/>
          </w:rPr>
          <w:delText>,</w:delText>
        </w:r>
      </w:del>
      <w:proofErr w:type="gramStart"/>
      <w:r w:rsidRPr="003457FD">
        <w:rPr>
          <w:rFonts w:asciiTheme="minorEastAsia" w:hAnsiTheme="minorEastAsia" w:cs="新細明體" w:hint="eastAsia"/>
          <w:kern w:val="0"/>
          <w:sz w:val="20"/>
          <w:szCs w:val="20"/>
        </w:rPr>
        <w:t>讓找相片</w:t>
      </w:r>
      <w:proofErr w:type="gramEnd"/>
      <w:r w:rsidRPr="003457FD">
        <w:rPr>
          <w:rFonts w:asciiTheme="minorEastAsia" w:hAnsiTheme="minorEastAsia" w:cs="新細明體" w:hint="eastAsia"/>
          <w:kern w:val="0"/>
          <w:sz w:val="20"/>
          <w:szCs w:val="20"/>
        </w:rPr>
        <w:t>、整理相片不混亂。我們將這項優點應用到了我們的「時光機」和「收藏牆」當中</w:t>
      </w:r>
      <w:ins w:id="747" w:author="BeBe" w:date="2012-10-28T17:04:00Z">
        <w:r w:rsidRPr="003457FD">
          <w:rPr>
            <w:rFonts w:asciiTheme="minorEastAsia" w:hAnsiTheme="minorEastAsia" w:cs="Hei-Lt-HK-BF" w:hint="eastAsia"/>
            <w:kern w:val="0"/>
            <w:sz w:val="20"/>
            <w:szCs w:val="20"/>
          </w:rPr>
          <w:t>，</w:t>
        </w:r>
      </w:ins>
      <w:del w:id="748"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利用時間軸來搜尋相片</w:t>
      </w:r>
      <w:ins w:id="749" w:author="BeBe" w:date="2012-10-28T17:04:00Z">
        <w:r w:rsidRPr="003457FD">
          <w:rPr>
            <w:rFonts w:asciiTheme="minorEastAsia" w:hAnsiTheme="minorEastAsia" w:cs="Hei-Lt-HK-BF" w:hint="eastAsia"/>
            <w:kern w:val="0"/>
            <w:sz w:val="20"/>
            <w:szCs w:val="20"/>
          </w:rPr>
          <w:t>，</w:t>
        </w:r>
      </w:ins>
      <w:del w:id="750"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大幅提升使用上的便利性。</w:t>
      </w:r>
    </w:p>
    <w:p w:rsidR="003457FD" w:rsidRDefault="003457FD" w:rsidP="003457FD">
      <w:pPr>
        <w:autoSpaceDE w:val="0"/>
        <w:autoSpaceDN w:val="0"/>
        <w:adjustRightInd w:val="0"/>
        <w:snapToGrid w:val="0"/>
        <w:rPr>
          <w:rFonts w:asciiTheme="minorEastAsia" w:hAnsiTheme="minorEastAsia" w:cs="Hei-Lt-HK-BF" w:hint="eastAsia"/>
          <w:kern w:val="0"/>
          <w:sz w:val="20"/>
          <w:szCs w:val="20"/>
        </w:rPr>
      </w:pPr>
    </w:p>
    <w:p w:rsidR="003457FD" w:rsidRPr="003457FD" w:rsidRDefault="003457FD" w:rsidP="003457FD">
      <w:pPr>
        <w:pStyle w:val="a7"/>
        <w:numPr>
          <w:ilvl w:val="0"/>
          <w:numId w:val="6"/>
        </w:numPr>
        <w:autoSpaceDE w:val="0"/>
        <w:autoSpaceDN w:val="0"/>
        <w:adjustRightInd w:val="0"/>
        <w:snapToGrid w:val="0"/>
        <w:ind w:leftChars="0"/>
        <w:rPr>
          <w:rFonts w:asciiTheme="minorEastAsia" w:hAnsiTheme="minorEastAsia" w:cs="Hei-Lt-HK-BF"/>
          <w:kern w:val="0"/>
          <w:sz w:val="20"/>
          <w:szCs w:val="20"/>
        </w:rPr>
      </w:pPr>
      <w:proofErr w:type="spellStart"/>
      <w:r w:rsidRPr="003457FD">
        <w:rPr>
          <w:rFonts w:asciiTheme="minorEastAsia" w:hAnsiTheme="minorEastAsia" w:cs="Hei-Lt-HK-BF"/>
          <w:kern w:val="0"/>
          <w:sz w:val="20"/>
          <w:szCs w:val="20"/>
        </w:rPr>
        <w:t>Flipboard</w:t>
      </w:r>
      <w:proofErr w:type="spellEnd"/>
      <w:ins w:id="751" w:author="BeBe" w:date="2012-10-28T17:04:00Z">
        <w:r w:rsidRPr="003457FD">
          <w:rPr>
            <w:rFonts w:asciiTheme="minorEastAsia" w:hAnsiTheme="minorEastAsia" w:cs="Hei-Lt-HK-BF" w:hint="eastAsia"/>
            <w:kern w:val="0"/>
            <w:sz w:val="20"/>
            <w:szCs w:val="20"/>
          </w:rPr>
          <w:t>：</w:t>
        </w:r>
      </w:ins>
      <w:del w:id="752"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在首頁的部分</w:t>
      </w:r>
      <w:ins w:id="753" w:author="BeBe" w:date="2012-10-28T17:04:00Z">
        <w:r w:rsidRPr="003457FD">
          <w:rPr>
            <w:rFonts w:asciiTheme="minorEastAsia" w:hAnsiTheme="minorEastAsia" w:cs="Hei-Lt-HK-BF" w:hint="eastAsia"/>
            <w:kern w:val="0"/>
            <w:sz w:val="20"/>
            <w:szCs w:val="20"/>
          </w:rPr>
          <w:t>，</w:t>
        </w:r>
      </w:ins>
      <w:del w:id="754"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因為我們是以相片為主的溝通</w:t>
      </w:r>
      <w:r w:rsidRPr="003457FD">
        <w:rPr>
          <w:rFonts w:asciiTheme="minorEastAsia" w:hAnsiTheme="minorEastAsia" w:cs="Hei-Lt-HK-BF"/>
          <w:kern w:val="0"/>
          <w:sz w:val="20"/>
          <w:szCs w:val="20"/>
        </w:rPr>
        <w:t>App</w:t>
      </w:r>
      <w:ins w:id="755" w:author="BeBe" w:date="2012-10-28T17:04:00Z">
        <w:r w:rsidRPr="003457FD">
          <w:rPr>
            <w:rFonts w:asciiTheme="minorEastAsia" w:hAnsiTheme="minorEastAsia" w:cs="Hei-Lt-HK-BF" w:hint="eastAsia"/>
            <w:kern w:val="0"/>
            <w:sz w:val="20"/>
            <w:szCs w:val="20"/>
          </w:rPr>
          <w:t>，</w:t>
        </w:r>
      </w:ins>
      <w:del w:id="756"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所以參考了同樣以圖片為主的</w:t>
      </w:r>
      <w:proofErr w:type="spellStart"/>
      <w:r w:rsidRPr="003457FD">
        <w:rPr>
          <w:rFonts w:asciiTheme="minorEastAsia" w:hAnsiTheme="minorEastAsia" w:cs="Hei-Lt-HK-BF"/>
          <w:kern w:val="0"/>
          <w:sz w:val="20"/>
          <w:szCs w:val="20"/>
        </w:rPr>
        <w:t>Flipboard</w:t>
      </w:r>
      <w:proofErr w:type="spellEnd"/>
      <w:r w:rsidRPr="003457FD">
        <w:rPr>
          <w:rFonts w:asciiTheme="minorEastAsia" w:hAnsiTheme="minorEastAsia" w:cs="新細明體" w:hint="eastAsia"/>
          <w:kern w:val="0"/>
          <w:sz w:val="20"/>
          <w:szCs w:val="20"/>
        </w:rPr>
        <w:t>之介面設計</w:t>
      </w:r>
      <w:ins w:id="757" w:author="BeBe" w:date="2012-10-28T17:04:00Z">
        <w:r w:rsidRPr="003457FD">
          <w:rPr>
            <w:rFonts w:asciiTheme="minorEastAsia" w:hAnsiTheme="minorEastAsia" w:cs="Hei-Lt-HK-BF" w:hint="eastAsia"/>
            <w:kern w:val="0"/>
            <w:sz w:val="20"/>
            <w:szCs w:val="20"/>
          </w:rPr>
          <w:t>，</w:t>
        </w:r>
      </w:ins>
      <w:del w:id="758"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沒有過多雜亂的文字</w:t>
      </w:r>
      <w:ins w:id="759" w:author="BeBe" w:date="2012-10-28T17:04:00Z">
        <w:r w:rsidRPr="003457FD">
          <w:rPr>
            <w:rFonts w:asciiTheme="minorEastAsia" w:hAnsiTheme="minorEastAsia" w:cs="Hei-Lt-HK-BF" w:hint="eastAsia"/>
            <w:kern w:val="0"/>
            <w:sz w:val="20"/>
            <w:szCs w:val="20"/>
          </w:rPr>
          <w:t>，</w:t>
        </w:r>
      </w:ins>
      <w:del w:id="760"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簡潔的排版能夠讓使用者覺得有趣</w:t>
      </w:r>
      <w:ins w:id="761" w:author="BeBe" w:date="2012-10-28T17:04:00Z">
        <w:r w:rsidRPr="003457FD">
          <w:rPr>
            <w:rFonts w:asciiTheme="minorEastAsia" w:hAnsiTheme="minorEastAsia" w:cs="Hei-Lt-HK-BF" w:hint="eastAsia"/>
            <w:kern w:val="0"/>
            <w:sz w:val="20"/>
            <w:szCs w:val="20"/>
          </w:rPr>
          <w:t>，</w:t>
        </w:r>
      </w:ins>
      <w:del w:id="762"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並產生持續瀏覽的動力。不同於</w:t>
      </w:r>
      <w:proofErr w:type="spellStart"/>
      <w:r w:rsidRPr="003457FD">
        <w:rPr>
          <w:rFonts w:asciiTheme="minorEastAsia" w:hAnsiTheme="minorEastAsia" w:cs="Hei-Lt-HK-BF"/>
          <w:kern w:val="0"/>
          <w:sz w:val="20"/>
          <w:szCs w:val="20"/>
        </w:rPr>
        <w:t>Flipboard</w:t>
      </w:r>
      <w:proofErr w:type="spellEnd"/>
      <w:r w:rsidRPr="003457FD">
        <w:rPr>
          <w:rFonts w:asciiTheme="minorEastAsia" w:hAnsiTheme="minorEastAsia" w:cs="新細明體" w:hint="eastAsia"/>
          <w:kern w:val="0"/>
          <w:sz w:val="20"/>
          <w:szCs w:val="20"/>
        </w:rPr>
        <w:t>的是</w:t>
      </w:r>
      <w:ins w:id="763" w:author="BeBe" w:date="2012-10-28T17:04:00Z">
        <w:r w:rsidRPr="003457FD">
          <w:rPr>
            <w:rFonts w:asciiTheme="minorEastAsia" w:hAnsiTheme="minorEastAsia" w:cs="Hei-Lt-HK-BF" w:hint="eastAsia"/>
            <w:kern w:val="0"/>
            <w:sz w:val="20"/>
            <w:szCs w:val="20"/>
          </w:rPr>
          <w:t>，</w:t>
        </w:r>
      </w:ins>
      <w:del w:id="764"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我們將相片的排序方式以橫向瀑布流的方式呈現</w:t>
      </w:r>
      <w:ins w:id="765" w:author="BeBe" w:date="2012-10-28T17:04:00Z">
        <w:r w:rsidRPr="003457FD">
          <w:rPr>
            <w:rFonts w:asciiTheme="minorEastAsia" w:hAnsiTheme="minorEastAsia" w:cs="Hei-Lt-HK-BF" w:hint="eastAsia"/>
            <w:kern w:val="0"/>
            <w:sz w:val="20"/>
            <w:szCs w:val="20"/>
          </w:rPr>
          <w:t>，</w:t>
        </w:r>
      </w:ins>
      <w:del w:id="766"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使用者透過向左滑動可以預覽更多過往的相片</w:t>
      </w:r>
      <w:ins w:id="767" w:author="BeBe" w:date="2012-10-28T17:04:00Z">
        <w:r w:rsidRPr="003457FD">
          <w:rPr>
            <w:rFonts w:asciiTheme="minorEastAsia" w:hAnsiTheme="minorEastAsia" w:cs="Hei-Lt-HK-BF" w:hint="eastAsia"/>
            <w:kern w:val="0"/>
            <w:sz w:val="20"/>
            <w:szCs w:val="20"/>
          </w:rPr>
          <w:t>，</w:t>
        </w:r>
      </w:ins>
      <w:del w:id="768"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讓畫面更加豐富。</w:t>
      </w:r>
    </w:p>
    <w:p w:rsidR="003457FD" w:rsidRDefault="003457FD" w:rsidP="003457FD">
      <w:pPr>
        <w:autoSpaceDE w:val="0"/>
        <w:autoSpaceDN w:val="0"/>
        <w:adjustRightInd w:val="0"/>
        <w:snapToGrid w:val="0"/>
        <w:rPr>
          <w:rFonts w:asciiTheme="minorEastAsia" w:hAnsiTheme="minorEastAsia" w:cs="Hei-Lt-HK-BF" w:hint="eastAsia"/>
          <w:kern w:val="0"/>
          <w:sz w:val="20"/>
          <w:szCs w:val="20"/>
        </w:rPr>
      </w:pPr>
    </w:p>
    <w:p w:rsidR="003457FD" w:rsidRPr="003457FD" w:rsidRDefault="003457FD" w:rsidP="003457FD">
      <w:pPr>
        <w:pStyle w:val="a7"/>
        <w:numPr>
          <w:ilvl w:val="0"/>
          <w:numId w:val="6"/>
        </w:numPr>
        <w:autoSpaceDE w:val="0"/>
        <w:autoSpaceDN w:val="0"/>
        <w:adjustRightInd w:val="0"/>
        <w:snapToGrid w:val="0"/>
        <w:ind w:leftChars="0"/>
        <w:rPr>
          <w:rFonts w:asciiTheme="minorEastAsia" w:hAnsiTheme="minorEastAsia" w:cs="Hei-Lt-HK-BF"/>
          <w:kern w:val="0"/>
          <w:sz w:val="20"/>
          <w:szCs w:val="20"/>
        </w:rPr>
      </w:pPr>
      <w:proofErr w:type="spellStart"/>
      <w:r w:rsidRPr="003457FD">
        <w:rPr>
          <w:rFonts w:asciiTheme="minorEastAsia" w:hAnsiTheme="minorEastAsia" w:cs="Hei-Lt-HK-BF"/>
          <w:kern w:val="0"/>
          <w:sz w:val="20"/>
          <w:szCs w:val="20"/>
        </w:rPr>
        <w:t>TripJournal</w:t>
      </w:r>
      <w:proofErr w:type="spellEnd"/>
      <w:ins w:id="769" w:author="BeBe" w:date="2012-10-28T17:04:00Z">
        <w:r w:rsidRPr="003457FD">
          <w:rPr>
            <w:rFonts w:asciiTheme="minorEastAsia" w:hAnsiTheme="minorEastAsia" w:cs="Hei-Lt-HK-BF" w:hint="eastAsia"/>
            <w:kern w:val="0"/>
            <w:sz w:val="20"/>
            <w:szCs w:val="20"/>
          </w:rPr>
          <w:t>：</w:t>
        </w:r>
      </w:ins>
      <w:del w:id="770" w:author="BeBe" w:date="2012-10-28T17:04: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這一款專為旅行設計的</w:t>
      </w:r>
      <w:r w:rsidRPr="003457FD">
        <w:rPr>
          <w:rFonts w:asciiTheme="minorEastAsia" w:hAnsiTheme="minorEastAsia" w:cs="Hei-Lt-HK-BF"/>
          <w:kern w:val="0"/>
          <w:sz w:val="20"/>
          <w:szCs w:val="20"/>
        </w:rPr>
        <w:t>App</w:t>
      </w:r>
      <w:ins w:id="771" w:author="BeBe" w:date="2012-10-28T17:05:00Z">
        <w:r w:rsidRPr="003457FD">
          <w:rPr>
            <w:rFonts w:asciiTheme="minorEastAsia" w:hAnsiTheme="minorEastAsia" w:cs="Hei-Lt-HK-BF" w:hint="eastAsia"/>
            <w:kern w:val="0"/>
            <w:sz w:val="20"/>
            <w:szCs w:val="20"/>
          </w:rPr>
          <w:t>，</w:t>
        </w:r>
      </w:ins>
      <w:del w:id="772"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我們主要參考的是左邊的相機膠卷效果</w:t>
      </w:r>
      <w:ins w:id="773" w:author="BeBe" w:date="2012-10-28T17:05:00Z">
        <w:r w:rsidRPr="003457FD">
          <w:rPr>
            <w:rFonts w:asciiTheme="minorEastAsia" w:hAnsiTheme="minorEastAsia" w:cs="Hei-Lt-HK-BF" w:hint="eastAsia"/>
            <w:kern w:val="0"/>
            <w:sz w:val="20"/>
            <w:szCs w:val="20"/>
          </w:rPr>
          <w:t>，</w:t>
        </w:r>
      </w:ins>
      <w:del w:id="774"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將此概念應用到分享中的拍照預覽。在我們的</w:t>
      </w:r>
      <w:r w:rsidRPr="003457FD">
        <w:rPr>
          <w:rFonts w:asciiTheme="minorEastAsia" w:hAnsiTheme="minorEastAsia" w:cs="Hei-Lt-HK-BF"/>
          <w:kern w:val="0"/>
          <w:sz w:val="20"/>
          <w:szCs w:val="20"/>
        </w:rPr>
        <w:t>App</w:t>
      </w:r>
      <w:r w:rsidRPr="003457FD">
        <w:rPr>
          <w:rFonts w:asciiTheme="minorEastAsia" w:hAnsiTheme="minorEastAsia" w:cs="新細明體" w:hint="eastAsia"/>
          <w:kern w:val="0"/>
          <w:sz w:val="20"/>
          <w:szCs w:val="20"/>
        </w:rPr>
        <w:t>當中</w:t>
      </w:r>
      <w:ins w:id="775" w:author="BeBe" w:date="2012-10-28T17:05:00Z">
        <w:r w:rsidRPr="003457FD">
          <w:rPr>
            <w:rFonts w:asciiTheme="minorEastAsia" w:hAnsiTheme="minorEastAsia" w:cs="Hei-Lt-HK-BF" w:hint="eastAsia"/>
            <w:kern w:val="0"/>
            <w:sz w:val="20"/>
            <w:szCs w:val="20"/>
          </w:rPr>
          <w:t>，</w:t>
        </w:r>
      </w:ins>
      <w:del w:id="776"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使用者拍完相片後可以先從小圖預覽</w:t>
      </w:r>
      <w:ins w:id="777" w:author="BeBe" w:date="2012-10-28T17:05:00Z">
        <w:r w:rsidRPr="003457FD">
          <w:rPr>
            <w:rFonts w:asciiTheme="minorEastAsia" w:hAnsiTheme="minorEastAsia" w:cs="Hei-Lt-HK-BF" w:hint="eastAsia"/>
            <w:kern w:val="0"/>
            <w:sz w:val="20"/>
            <w:szCs w:val="20"/>
          </w:rPr>
          <w:t>，</w:t>
        </w:r>
      </w:ins>
      <w:del w:id="778"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將不</w:t>
      </w:r>
      <w:proofErr w:type="gramStart"/>
      <w:r w:rsidRPr="003457FD">
        <w:rPr>
          <w:rFonts w:asciiTheme="minorEastAsia" w:hAnsiTheme="minorEastAsia" w:cs="新細明體" w:hint="eastAsia"/>
          <w:kern w:val="0"/>
          <w:sz w:val="20"/>
          <w:szCs w:val="20"/>
        </w:rPr>
        <w:t>滿意的</w:t>
      </w:r>
      <w:proofErr w:type="gramEnd"/>
      <w:r w:rsidRPr="003457FD">
        <w:rPr>
          <w:rFonts w:asciiTheme="minorEastAsia" w:hAnsiTheme="minorEastAsia" w:cs="新細明體" w:hint="eastAsia"/>
          <w:kern w:val="0"/>
          <w:sz w:val="20"/>
          <w:szCs w:val="20"/>
        </w:rPr>
        <w:t>相片刪除。預覽的好處在於</w:t>
      </w:r>
      <w:ins w:id="779" w:author="BeBe" w:date="2012-10-28T17:05:00Z">
        <w:r w:rsidRPr="003457FD">
          <w:rPr>
            <w:rFonts w:asciiTheme="minorEastAsia" w:hAnsiTheme="minorEastAsia" w:cs="Hei-Lt-HK-BF" w:hint="eastAsia"/>
            <w:kern w:val="0"/>
            <w:sz w:val="20"/>
            <w:szCs w:val="20"/>
          </w:rPr>
          <w:t>，</w:t>
        </w:r>
      </w:ins>
      <w:del w:id="780"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使用者可以立即知道自己分享了哪些相片</w:t>
      </w:r>
      <w:ins w:id="781" w:author="BeBe" w:date="2012-10-28T17:05:00Z">
        <w:r w:rsidRPr="003457FD">
          <w:rPr>
            <w:rFonts w:asciiTheme="minorEastAsia" w:hAnsiTheme="minorEastAsia" w:cs="Hei-Lt-HK-BF" w:hint="eastAsia"/>
            <w:kern w:val="0"/>
            <w:sz w:val="20"/>
            <w:szCs w:val="20"/>
          </w:rPr>
          <w:t>，</w:t>
        </w:r>
      </w:ins>
      <w:del w:id="782" w:author="BeBe" w:date="2012-10-28T17:05:00Z">
        <w:r w:rsidRPr="003457FD" w:rsidDel="00936D2A">
          <w:rPr>
            <w:rFonts w:asciiTheme="minorEastAsia" w:hAnsiTheme="minorEastAsia" w:cs="Hei-Lt-HK-BF"/>
            <w:kern w:val="0"/>
            <w:sz w:val="20"/>
            <w:szCs w:val="20"/>
          </w:rPr>
          <w:delText>,</w:delText>
        </w:r>
      </w:del>
      <w:r w:rsidRPr="003457FD">
        <w:rPr>
          <w:rFonts w:asciiTheme="minorEastAsia" w:hAnsiTheme="minorEastAsia" w:cs="新細明體" w:hint="eastAsia"/>
          <w:kern w:val="0"/>
          <w:sz w:val="20"/>
          <w:szCs w:val="20"/>
        </w:rPr>
        <w:t>並快速地選擇或增減</w:t>
      </w:r>
      <w:ins w:id="783" w:author="BeBe" w:date="2012-10-28T17:05:00Z">
        <w:r w:rsidRPr="003457FD">
          <w:rPr>
            <w:rFonts w:asciiTheme="minorEastAsia" w:hAnsiTheme="minorEastAsia" w:cs="新細明體" w:hint="eastAsia"/>
            <w:kern w:val="0"/>
            <w:sz w:val="20"/>
            <w:szCs w:val="20"/>
          </w:rPr>
          <w:t>欲</w:t>
        </w:r>
      </w:ins>
      <w:del w:id="784" w:author="BeBe" w:date="2012-10-28T17:05:00Z">
        <w:r w:rsidRPr="003457FD" w:rsidDel="00936D2A">
          <w:rPr>
            <w:rFonts w:asciiTheme="minorEastAsia" w:hAnsiTheme="minorEastAsia" w:cs="新細明體" w:hint="eastAsia"/>
            <w:kern w:val="0"/>
            <w:sz w:val="20"/>
            <w:szCs w:val="20"/>
          </w:rPr>
          <w:delText>你要</w:delText>
        </w:r>
      </w:del>
      <w:r w:rsidRPr="003457FD">
        <w:rPr>
          <w:rFonts w:asciiTheme="minorEastAsia" w:hAnsiTheme="minorEastAsia" w:cs="新細明體" w:hint="eastAsia"/>
          <w:kern w:val="0"/>
          <w:sz w:val="20"/>
          <w:szCs w:val="20"/>
        </w:rPr>
        <w:t>分享的相片。</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3457FD" w:rsidRPr="003457FD" w:rsidRDefault="003457FD" w:rsidP="003457FD">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tep8 </w:t>
      </w:r>
      <w:r w:rsidRPr="003457FD">
        <w:rPr>
          <w:rFonts w:asciiTheme="minorEastAsia" w:hAnsiTheme="minorEastAsia" w:cs="新細明體"/>
          <w:b/>
          <w:kern w:val="0"/>
          <w:sz w:val="28"/>
          <w:szCs w:val="28"/>
        </w:rPr>
        <w:t>Scenario Video</w:t>
      </w:r>
      <w:r>
        <w:rPr>
          <w:rFonts w:asciiTheme="minorEastAsia" w:hAnsiTheme="minorEastAsia" w:cs="新細明體" w:hint="eastAsia"/>
          <w:b/>
          <w:kern w:val="0"/>
          <w:sz w:val="28"/>
          <w:szCs w:val="28"/>
        </w:rPr>
        <w:t xml:space="preserve"> </w:t>
      </w:r>
      <w:r w:rsidRPr="003457FD">
        <w:rPr>
          <w:rFonts w:asciiTheme="minorEastAsia" w:hAnsiTheme="minorEastAsia" w:cs="新細明體" w:hint="eastAsia"/>
          <w:b/>
          <w:kern w:val="0"/>
          <w:sz w:val="28"/>
          <w:szCs w:val="28"/>
        </w:rPr>
        <w:t>情境影片腳本</w:t>
      </w: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r w:rsidRPr="003457FD">
        <w:rPr>
          <w:rFonts w:asciiTheme="minorEastAsia" w:hAnsiTheme="minorEastAsia" w:cs="新細明體" w:hint="eastAsia"/>
          <w:kern w:val="0"/>
          <w:sz w:val="20"/>
          <w:szCs w:val="20"/>
        </w:rPr>
        <w:t>故事大綱：</w:t>
      </w:r>
    </w:p>
    <w:p w:rsidR="003457FD"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一個年輕大學生離開家裡</w:t>
      </w:r>
      <w:ins w:id="785" w:author="BeBe" w:date="2012-10-28T17:43:00Z">
        <w:r>
          <w:rPr>
            <w:rFonts w:asciiTheme="minorEastAsia" w:hAnsiTheme="minorEastAsia" w:cs="Hei-Lt-HK-BF" w:hint="eastAsia"/>
            <w:kern w:val="0"/>
            <w:sz w:val="20"/>
            <w:szCs w:val="20"/>
          </w:rPr>
          <w:t>，</w:t>
        </w:r>
      </w:ins>
      <w:del w:id="786" w:author="BeBe" w:date="2012-10-28T17:43: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在外面租了房子</w:t>
      </w:r>
      <w:ins w:id="787" w:author="BeBe" w:date="2012-10-28T17:43:00Z">
        <w:r>
          <w:rPr>
            <w:rFonts w:asciiTheme="minorEastAsia" w:hAnsiTheme="minorEastAsia" w:cs="Hei-Lt-HK-BF" w:hint="eastAsia"/>
            <w:kern w:val="0"/>
            <w:sz w:val="20"/>
            <w:szCs w:val="20"/>
          </w:rPr>
          <w:t>，</w:t>
        </w:r>
      </w:ins>
      <w:del w:id="788" w:author="BeBe" w:date="2012-10-28T17:43: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常</w:t>
      </w:r>
      <w:del w:id="789" w:author="BeBe" w:date="2012-10-28T17:43:00Z">
        <w:r w:rsidRPr="00D91442" w:rsidDel="002C1692">
          <w:rPr>
            <w:rFonts w:asciiTheme="minorEastAsia" w:hAnsiTheme="minorEastAsia" w:cs="新細明體" w:hint="eastAsia"/>
            <w:kern w:val="0"/>
            <w:sz w:val="20"/>
            <w:szCs w:val="20"/>
          </w:rPr>
          <w:delText>常</w:delText>
        </w:r>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因工作忙碌的關係而沒有回家</w:t>
      </w:r>
      <w:ins w:id="790" w:author="BeBe" w:date="2012-10-28T17:44:00Z">
        <w:r>
          <w:rPr>
            <w:rFonts w:asciiTheme="minorEastAsia" w:hAnsiTheme="minorEastAsia" w:cs="Hei-Lt-HK-BF" w:hint="eastAsia"/>
            <w:kern w:val="0"/>
            <w:sz w:val="20"/>
            <w:szCs w:val="20"/>
          </w:rPr>
          <w:t>，</w:t>
        </w:r>
      </w:ins>
      <w:del w:id="791"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或是用各種理由來推拖媽媽</w:t>
      </w:r>
      <w:ins w:id="792" w:author="BeBe" w:date="2012-10-28T17:44:00Z">
        <w:r>
          <w:rPr>
            <w:rFonts w:asciiTheme="minorEastAsia" w:hAnsiTheme="minorEastAsia" w:cs="Hei-Lt-HK-BF" w:hint="eastAsia"/>
            <w:kern w:val="0"/>
            <w:sz w:val="20"/>
            <w:szCs w:val="20"/>
          </w:rPr>
          <w:t>，</w:t>
        </w:r>
      </w:ins>
      <w:del w:id="793"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因為回家距離很遠</w:t>
      </w:r>
      <w:ins w:id="794" w:author="BeBe" w:date="2012-10-28T17:44:00Z">
        <w:r>
          <w:rPr>
            <w:rFonts w:asciiTheme="minorEastAsia" w:hAnsiTheme="minorEastAsia" w:cs="Hei-Lt-HK-BF" w:hint="eastAsia"/>
            <w:kern w:val="0"/>
            <w:sz w:val="20"/>
            <w:szCs w:val="20"/>
          </w:rPr>
          <w:t>，</w:t>
        </w:r>
      </w:ins>
      <w:del w:id="795"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怕麻煩。而媽媽則是因為小孩沒有住在家</w:t>
      </w:r>
      <w:proofErr w:type="gramStart"/>
      <w:r w:rsidRPr="00D91442">
        <w:rPr>
          <w:rFonts w:asciiTheme="minorEastAsia" w:hAnsiTheme="minorEastAsia" w:cs="新細明體" w:hint="eastAsia"/>
          <w:kern w:val="0"/>
          <w:sz w:val="20"/>
          <w:szCs w:val="20"/>
        </w:rPr>
        <w:t>裡</w:t>
      </w:r>
      <w:proofErr w:type="gramEnd"/>
      <w:del w:id="796"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會擔心</w:t>
      </w:r>
      <w:ins w:id="797" w:author="BeBe" w:date="2012-10-28T17:44:00Z">
        <w:r>
          <w:rPr>
            <w:rFonts w:asciiTheme="minorEastAsia" w:hAnsiTheme="minorEastAsia" w:cs="Hei-Lt-HK-BF" w:hint="eastAsia"/>
            <w:kern w:val="0"/>
            <w:sz w:val="20"/>
            <w:szCs w:val="20"/>
          </w:rPr>
          <w:t>，</w:t>
        </w:r>
      </w:ins>
      <w:del w:id="798" w:author="BeBe" w:date="2012-10-28T17:44:00Z">
        <w:r w:rsidRPr="00D91442" w:rsidDel="002C1692">
          <w:rPr>
            <w:rFonts w:asciiTheme="minorEastAsia" w:hAnsiTheme="minorEastAsia" w:cs="Hei-Lt-HK-BF"/>
            <w:kern w:val="0"/>
            <w:sz w:val="20"/>
            <w:szCs w:val="20"/>
          </w:rPr>
          <w:delText>,</w:delText>
        </w:r>
        <w:r w:rsidRPr="00D91442" w:rsidDel="002C1692">
          <w:rPr>
            <w:rFonts w:asciiTheme="minorEastAsia" w:hAnsiTheme="minorEastAsia" w:cs="新細明體" w:hint="eastAsia"/>
            <w:kern w:val="0"/>
            <w:sz w:val="20"/>
            <w:szCs w:val="20"/>
          </w:rPr>
          <w:delText>會</w:delText>
        </w:r>
      </w:del>
      <w:r w:rsidRPr="00D91442">
        <w:rPr>
          <w:rFonts w:asciiTheme="minorEastAsia" w:hAnsiTheme="minorEastAsia" w:cs="新細明體" w:hint="eastAsia"/>
          <w:kern w:val="0"/>
          <w:sz w:val="20"/>
          <w:szCs w:val="20"/>
        </w:rPr>
        <w:t>想</w:t>
      </w:r>
      <w:del w:id="799" w:author="BeBe" w:date="2012-10-28T17:44:00Z">
        <w:r w:rsidRPr="00D91442" w:rsidDel="002C1692">
          <w:rPr>
            <w:rFonts w:asciiTheme="minorEastAsia" w:hAnsiTheme="minorEastAsia" w:cs="新細明體" w:hint="eastAsia"/>
            <w:kern w:val="0"/>
            <w:sz w:val="20"/>
            <w:szCs w:val="20"/>
          </w:rPr>
          <w:delText>要</w:delText>
        </w:r>
      </w:del>
      <w:r w:rsidRPr="00D91442">
        <w:rPr>
          <w:rFonts w:asciiTheme="minorEastAsia" w:hAnsiTheme="minorEastAsia" w:cs="新細明體" w:hint="eastAsia"/>
          <w:kern w:val="0"/>
          <w:sz w:val="20"/>
          <w:szCs w:val="20"/>
        </w:rPr>
        <w:t>知道他在做什麼</w:t>
      </w:r>
      <w:ins w:id="800" w:author="BeBe" w:date="2012-10-28T17:44:00Z">
        <w:r>
          <w:rPr>
            <w:rFonts w:asciiTheme="minorEastAsia" w:hAnsiTheme="minorEastAsia" w:cs="Hei-Lt-HK-BF" w:hint="eastAsia"/>
            <w:kern w:val="0"/>
            <w:sz w:val="20"/>
            <w:szCs w:val="20"/>
          </w:rPr>
          <w:t>，</w:t>
        </w:r>
      </w:ins>
      <w:del w:id="801"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但是</w:t>
      </w:r>
      <w:del w:id="802"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打了電話</w:t>
      </w:r>
      <w:del w:id="803"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卻也常常都是匆促的被小孩掛了電話</w:t>
      </w:r>
      <w:r w:rsidRPr="00D91442">
        <w:rPr>
          <w:rFonts w:asciiTheme="minorEastAsia" w:hAnsiTheme="minorEastAsia" w:cs="Hei-Lt-HK-BF"/>
          <w:kern w:val="0"/>
          <w:sz w:val="20"/>
          <w:szCs w:val="20"/>
        </w:rPr>
        <w:t>…</w:t>
      </w:r>
      <w:proofErr w:type="gramStart"/>
      <w:ins w:id="804" w:author="BeBe" w:date="2012-10-28T17:44:00Z">
        <w:r>
          <w:rPr>
            <w:rFonts w:asciiTheme="minorEastAsia" w:hAnsiTheme="minorEastAsia" w:cs="Hei-Lt-HK-BF"/>
            <w:kern w:val="0"/>
            <w:sz w:val="20"/>
            <w:szCs w:val="20"/>
          </w:rPr>
          <w:t>…</w:t>
        </w:r>
      </w:ins>
      <w:proofErr w:type="gramEnd"/>
    </w:p>
    <w:p w:rsidR="003457FD" w:rsidRDefault="003457FD" w:rsidP="003457FD">
      <w:pPr>
        <w:autoSpaceDE w:val="0"/>
        <w:autoSpaceDN w:val="0"/>
        <w:adjustRightInd w:val="0"/>
        <w:snapToGrid w:val="0"/>
        <w:rPr>
          <w:ins w:id="805" w:author="BeBe" w:date="2012-10-28T17:55:00Z"/>
          <w:rFonts w:asciiTheme="minorEastAsia" w:hAnsiTheme="minorEastAsia" w:cs="Hei-Lt-HK-BF"/>
          <w:kern w:val="0"/>
          <w:sz w:val="20"/>
          <w:szCs w:val="20"/>
        </w:rPr>
      </w:pPr>
      <w:r w:rsidRPr="00D91442">
        <w:rPr>
          <w:rFonts w:asciiTheme="minorEastAsia" w:hAnsiTheme="minorEastAsia" w:cs="新細明體" w:hint="eastAsia"/>
          <w:kern w:val="0"/>
          <w:sz w:val="20"/>
          <w:szCs w:val="20"/>
        </w:rPr>
        <w:t>終於</w:t>
      </w:r>
      <w:del w:id="806"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有一天</w:t>
      </w:r>
      <w:ins w:id="807" w:author="BeBe" w:date="2012-10-28T17:44:00Z">
        <w:r>
          <w:rPr>
            <w:rFonts w:asciiTheme="minorEastAsia" w:hAnsiTheme="minorEastAsia" w:cs="Hei-Lt-HK-BF" w:hint="eastAsia"/>
            <w:kern w:val="0"/>
            <w:sz w:val="20"/>
            <w:szCs w:val="20"/>
          </w:rPr>
          <w:t>，</w:t>
        </w:r>
      </w:ins>
      <w:del w:id="808" w:author="BeBe" w:date="2012-10-28T17:44: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小孩放假回家了</w:t>
      </w:r>
      <w:ins w:id="809" w:author="BeBe" w:date="2012-10-28T17:45:00Z">
        <w:r>
          <w:rPr>
            <w:rFonts w:asciiTheme="minorEastAsia" w:hAnsiTheme="minorEastAsia" w:cs="Hei-Lt-HK-BF" w:hint="eastAsia"/>
            <w:kern w:val="0"/>
            <w:sz w:val="20"/>
            <w:szCs w:val="20"/>
          </w:rPr>
          <w:t>，</w:t>
        </w:r>
      </w:ins>
      <w:del w:id="810" w:author="BeBe" w:date="2012-10-28T17:45: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媽媽很開心的想</w:t>
      </w:r>
      <w:del w:id="811" w:author="BeBe" w:date="2012-10-28T17:45:00Z">
        <w:r w:rsidRPr="00D91442" w:rsidDel="002C1692">
          <w:rPr>
            <w:rFonts w:asciiTheme="minorEastAsia" w:hAnsiTheme="minorEastAsia" w:cs="新細明體" w:hint="eastAsia"/>
            <w:kern w:val="0"/>
            <w:sz w:val="20"/>
            <w:szCs w:val="20"/>
          </w:rPr>
          <w:delText>要</w:delText>
        </w:r>
      </w:del>
      <w:r w:rsidRPr="00D91442">
        <w:rPr>
          <w:rFonts w:asciiTheme="minorEastAsia" w:hAnsiTheme="minorEastAsia" w:cs="新細明體" w:hint="eastAsia"/>
          <w:kern w:val="0"/>
          <w:sz w:val="20"/>
          <w:szCs w:val="20"/>
        </w:rPr>
        <w:t>和小孩多聊幾句</w:t>
      </w:r>
      <w:ins w:id="812" w:author="BeBe" w:date="2012-10-28T17:45:00Z">
        <w:r>
          <w:rPr>
            <w:rFonts w:asciiTheme="minorEastAsia" w:hAnsiTheme="minorEastAsia" w:cs="新細明體" w:hint="eastAsia"/>
            <w:kern w:val="0"/>
            <w:sz w:val="20"/>
            <w:szCs w:val="20"/>
          </w:rPr>
          <w:t>；</w:t>
        </w:r>
      </w:ins>
      <w:del w:id="813" w:author="BeBe" w:date="2012-10-28T17:45:00Z">
        <w:r w:rsidRPr="00D91442" w:rsidDel="002C1692">
          <w:rPr>
            <w:rFonts w:asciiTheme="minorEastAsia" w:hAnsiTheme="minorEastAsia" w:cs="Hei-Lt-HK-BF" w:hint="eastAsia"/>
            <w:kern w:val="0"/>
            <w:sz w:val="20"/>
            <w:szCs w:val="20"/>
          </w:rPr>
          <w:delText>;</w:delText>
        </w:r>
      </w:del>
      <w:r w:rsidRPr="00D91442">
        <w:rPr>
          <w:rFonts w:asciiTheme="minorEastAsia" w:hAnsiTheme="minorEastAsia" w:cs="新細明體" w:hint="eastAsia"/>
          <w:kern w:val="0"/>
          <w:sz w:val="20"/>
          <w:szCs w:val="20"/>
        </w:rPr>
        <w:t>媽媽</w:t>
      </w:r>
      <w:ins w:id="814" w:author="BeBe" w:date="2012-10-28T17:46:00Z">
        <w:r>
          <w:rPr>
            <w:rFonts w:asciiTheme="minorEastAsia" w:hAnsiTheme="minorEastAsia" w:cs="Hei-Lt-HK-BF" w:hint="eastAsia"/>
            <w:kern w:val="0"/>
            <w:sz w:val="20"/>
            <w:szCs w:val="20"/>
          </w:rPr>
          <w:t>：</w:t>
        </w:r>
      </w:ins>
      <w:del w:id="815" w:author="BeBe" w:date="2012-10-28T17:45: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最近</w:t>
      </w:r>
      <w:commentRangeStart w:id="816"/>
      <w:r w:rsidRPr="00D91442">
        <w:rPr>
          <w:rFonts w:asciiTheme="minorEastAsia" w:hAnsiTheme="minorEastAsia" w:cs="新細明體" w:hint="eastAsia"/>
          <w:kern w:val="0"/>
          <w:sz w:val="20"/>
          <w:szCs w:val="20"/>
        </w:rPr>
        <w:t>公司</w:t>
      </w:r>
      <w:commentRangeEnd w:id="816"/>
      <w:r>
        <w:rPr>
          <w:rStyle w:val="a8"/>
        </w:rPr>
        <w:commentReference w:id="816"/>
      </w:r>
      <w:r w:rsidRPr="00D91442">
        <w:rPr>
          <w:rFonts w:asciiTheme="minorEastAsia" w:hAnsiTheme="minorEastAsia" w:cs="新細明體" w:hint="eastAsia"/>
          <w:kern w:val="0"/>
          <w:sz w:val="20"/>
          <w:szCs w:val="20"/>
        </w:rPr>
        <w:t>做得如何</w:t>
      </w:r>
      <w:ins w:id="817" w:author="BeBe" w:date="2012-10-28T17:46:00Z">
        <w:r>
          <w:rPr>
            <w:rFonts w:asciiTheme="minorEastAsia" w:hAnsiTheme="minorEastAsia" w:cs="Hei-Lt-HK-BF" w:hint="eastAsia"/>
            <w:kern w:val="0"/>
            <w:sz w:val="20"/>
            <w:szCs w:val="20"/>
          </w:rPr>
          <w:t>呀？</w:t>
        </w:r>
      </w:ins>
      <w:del w:id="818" w:author="BeBe" w:date="2012-10-28T17:46:00Z">
        <w:r w:rsidRPr="00D91442" w:rsidDel="002C1692">
          <w:rPr>
            <w:rFonts w:asciiTheme="minorEastAsia" w:hAnsiTheme="minorEastAsia" w:cs="新細明體" w:hint="eastAsia"/>
            <w:kern w:val="0"/>
            <w:sz w:val="20"/>
            <w:szCs w:val="20"/>
          </w:rPr>
          <w:delText>壓</w:delText>
        </w:r>
        <w:r w:rsidRPr="00D91442" w:rsidDel="002C1692">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 xml:space="preserve"> </w:t>
      </w:r>
      <w:r w:rsidRPr="00D91442">
        <w:rPr>
          <w:rFonts w:asciiTheme="minorEastAsia" w:hAnsiTheme="minorEastAsia" w:cs="新細明體" w:hint="eastAsia"/>
          <w:kern w:val="0"/>
          <w:sz w:val="20"/>
          <w:szCs w:val="20"/>
        </w:rPr>
        <w:t>主管對你好不好</w:t>
      </w:r>
      <w:ins w:id="819" w:author="BeBe" w:date="2012-10-28T17:46:00Z">
        <w:r>
          <w:rPr>
            <w:rFonts w:asciiTheme="minorEastAsia" w:hAnsiTheme="minorEastAsia" w:cs="Hei-Lt-HK-BF" w:hint="eastAsia"/>
            <w:kern w:val="0"/>
            <w:sz w:val="20"/>
            <w:szCs w:val="20"/>
          </w:rPr>
          <w:t>？</w:t>
        </w:r>
      </w:ins>
      <w:del w:id="820" w:author="BeBe" w:date="2012-10-28T17:46:00Z">
        <w:r w:rsidRPr="00D91442" w:rsidDel="002C1692">
          <w:rPr>
            <w:rFonts w:asciiTheme="minorEastAsia" w:hAnsiTheme="minorEastAsia" w:cs="Hei-Lt-HK-BF"/>
            <w:kern w:val="0"/>
            <w:sz w:val="20"/>
            <w:szCs w:val="20"/>
          </w:rPr>
          <w:delText xml:space="preserve">? </w:delText>
        </w:r>
      </w:del>
      <w:r w:rsidRPr="00D91442">
        <w:rPr>
          <w:rFonts w:asciiTheme="minorEastAsia" w:hAnsiTheme="minorEastAsia" w:cs="新細明體" w:hint="eastAsia"/>
          <w:kern w:val="0"/>
          <w:sz w:val="20"/>
          <w:szCs w:val="20"/>
        </w:rPr>
        <w:t>兒子</w:t>
      </w:r>
      <w:ins w:id="821" w:author="BeBe" w:date="2012-10-28T17:47:00Z">
        <w:r>
          <w:rPr>
            <w:rFonts w:asciiTheme="minorEastAsia" w:hAnsiTheme="minorEastAsia" w:cs="新細明體" w:hint="eastAsia"/>
            <w:kern w:val="0"/>
            <w:sz w:val="20"/>
            <w:szCs w:val="20"/>
          </w:rPr>
          <w:t>：</w:t>
        </w:r>
      </w:ins>
      <w:del w:id="822" w:author="BeBe" w:date="2012-10-28T17:46: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媽</w:t>
      </w:r>
      <w:ins w:id="823" w:author="BeBe" w:date="2012-10-28T17:47:00Z">
        <w:r>
          <w:rPr>
            <w:rFonts w:asciiTheme="minorEastAsia" w:hAnsiTheme="minorEastAsia" w:cs="Hei-Lt-HK-BF" w:hint="eastAsia"/>
            <w:kern w:val="0"/>
            <w:sz w:val="20"/>
            <w:szCs w:val="20"/>
          </w:rPr>
          <w:t>，</w:t>
        </w:r>
      </w:ins>
      <w:del w:id="824" w:author="BeBe" w:date="2012-10-28T17:47: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我早就離開那家公司了</w:t>
      </w:r>
      <w:r w:rsidRPr="00D91442">
        <w:rPr>
          <w:rFonts w:asciiTheme="minorEastAsia" w:hAnsiTheme="minorEastAsia" w:cs="Hei-Lt-HK-BF"/>
          <w:kern w:val="0"/>
          <w:sz w:val="20"/>
          <w:szCs w:val="20"/>
        </w:rPr>
        <w:t>…</w:t>
      </w:r>
      <w:proofErr w:type="gramStart"/>
      <w:ins w:id="825" w:author="BeBe" w:date="2012-10-28T17:48:00Z">
        <w:r>
          <w:rPr>
            <w:rFonts w:asciiTheme="minorEastAsia" w:hAnsiTheme="minorEastAsia" w:cs="Hei-Lt-HK-BF"/>
            <w:kern w:val="0"/>
            <w:sz w:val="20"/>
            <w:szCs w:val="20"/>
          </w:rPr>
          <w:t>…</w:t>
        </w:r>
      </w:ins>
      <w:proofErr w:type="gramEnd"/>
      <w:r w:rsidRPr="00D91442">
        <w:rPr>
          <w:rFonts w:asciiTheme="minorEastAsia" w:hAnsiTheme="minorEastAsia" w:cs="新細明體" w:hint="eastAsia"/>
          <w:kern w:val="0"/>
          <w:sz w:val="20"/>
          <w:szCs w:val="20"/>
        </w:rPr>
        <w:t>我現在和朋友自己在網路上賣東西。媽媽</w:t>
      </w:r>
      <w:ins w:id="826" w:author="BeBe" w:date="2012-10-28T17:48:00Z">
        <w:r>
          <w:rPr>
            <w:rFonts w:asciiTheme="minorEastAsia" w:hAnsiTheme="minorEastAsia" w:cs="Hei-Lt-HK-BF" w:hint="eastAsia"/>
            <w:kern w:val="0"/>
            <w:sz w:val="20"/>
            <w:szCs w:val="20"/>
          </w:rPr>
          <w:t>：</w:t>
        </w:r>
      </w:ins>
      <w:del w:id="827" w:author="BeBe" w:date="2012-10-28T17:48: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是</w:t>
      </w:r>
      <w:del w:id="828" w:author="BeBe" w:date="2012-10-28T17:49:00Z">
        <w:r w:rsidRPr="00D91442" w:rsidDel="002C1692">
          <w:rPr>
            <w:rFonts w:asciiTheme="minorEastAsia" w:hAnsiTheme="minorEastAsia" w:cs="新細明體" w:hint="eastAsia"/>
            <w:kern w:val="0"/>
            <w:sz w:val="20"/>
            <w:szCs w:val="20"/>
          </w:rPr>
          <w:delText>歐</w:delText>
        </w:r>
      </w:del>
      <w:ins w:id="829" w:author="BeBe" w:date="2012-10-28T17:49:00Z">
        <w:r>
          <w:rPr>
            <w:rFonts w:asciiTheme="minorEastAsia" w:hAnsiTheme="minorEastAsia" w:cs="新細明體" w:hint="eastAsia"/>
            <w:kern w:val="0"/>
            <w:sz w:val="20"/>
            <w:szCs w:val="20"/>
          </w:rPr>
          <w:t>喔</w:t>
        </w:r>
      </w:ins>
      <w:r w:rsidRPr="00D91442">
        <w:rPr>
          <w:rFonts w:asciiTheme="minorEastAsia" w:hAnsiTheme="minorEastAsia" w:cs="Hei-Lt-HK-BF"/>
          <w:kern w:val="0"/>
          <w:sz w:val="20"/>
          <w:szCs w:val="20"/>
        </w:rPr>
        <w:t>…</w:t>
      </w:r>
      <w:proofErr w:type="gramStart"/>
      <w:ins w:id="830" w:author="BeBe" w:date="2012-10-28T17:49:00Z">
        <w:r>
          <w:rPr>
            <w:rFonts w:asciiTheme="minorEastAsia" w:hAnsiTheme="minorEastAsia" w:cs="Hei-Lt-HK-BF"/>
            <w:kern w:val="0"/>
            <w:sz w:val="20"/>
            <w:szCs w:val="20"/>
          </w:rPr>
          <w:t>…</w:t>
        </w:r>
      </w:ins>
      <w:proofErr w:type="gramEnd"/>
      <w:r w:rsidRPr="00D91442">
        <w:rPr>
          <w:rFonts w:asciiTheme="minorEastAsia" w:hAnsiTheme="minorEastAsia" w:cs="新細明體" w:hint="eastAsia"/>
          <w:kern w:val="0"/>
          <w:sz w:val="20"/>
          <w:szCs w:val="20"/>
        </w:rPr>
        <w:t>那</w:t>
      </w:r>
      <w:ins w:id="831" w:author="BeBe" w:date="2012-10-28T17:47:00Z">
        <w:r>
          <w:rPr>
            <w:rFonts w:asciiTheme="minorEastAsia" w:hAnsiTheme="minorEastAsia" w:cs="Hei-Lt-HK-BF" w:hint="eastAsia"/>
            <w:kern w:val="0"/>
            <w:sz w:val="20"/>
            <w:szCs w:val="20"/>
          </w:rPr>
          <w:t>，</w:t>
        </w:r>
      </w:ins>
      <w:del w:id="832" w:author="BeBe" w:date="2012-10-28T17:47: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你女朋友還好嗎</w:t>
      </w:r>
      <w:ins w:id="833" w:author="BeBe" w:date="2012-10-28T17:49:00Z">
        <w:r>
          <w:rPr>
            <w:rFonts w:asciiTheme="minorEastAsia" w:hAnsiTheme="minorEastAsia" w:cs="Hei-Lt-HK-BF" w:hint="eastAsia"/>
            <w:kern w:val="0"/>
            <w:sz w:val="20"/>
            <w:szCs w:val="20"/>
          </w:rPr>
          <w:t>？</w:t>
        </w:r>
      </w:ins>
      <w:del w:id="834" w:author="BeBe" w:date="2012-10-28T17:49:00Z">
        <w:r w:rsidRPr="00D91442" w:rsidDel="002C1692">
          <w:rPr>
            <w:rFonts w:asciiTheme="minorEastAsia" w:hAnsiTheme="minorEastAsia" w:cs="Hei-Lt-HK-BF"/>
            <w:kern w:val="0"/>
            <w:sz w:val="20"/>
            <w:szCs w:val="20"/>
          </w:rPr>
          <w:delText xml:space="preserve">? </w:delText>
        </w:r>
      </w:del>
      <w:r w:rsidRPr="00D91442">
        <w:rPr>
          <w:rFonts w:asciiTheme="minorEastAsia" w:hAnsiTheme="minorEastAsia" w:cs="新細明體" w:hint="eastAsia"/>
          <w:kern w:val="0"/>
          <w:sz w:val="20"/>
          <w:szCs w:val="20"/>
        </w:rPr>
        <w:t>好久都沒有看到</w:t>
      </w:r>
      <w:del w:id="835" w:author="BeBe" w:date="2012-10-28T17:49:00Z">
        <w:r w:rsidRPr="00D91442" w:rsidDel="002C1692">
          <w:rPr>
            <w:rFonts w:asciiTheme="minorEastAsia" w:hAnsiTheme="minorEastAsia" w:cs="新細明體" w:hint="eastAsia"/>
            <w:kern w:val="0"/>
            <w:sz w:val="20"/>
            <w:szCs w:val="20"/>
          </w:rPr>
          <w:delText>他</w:delText>
        </w:r>
      </w:del>
      <w:ins w:id="836" w:author="BeBe" w:date="2012-10-28T17:49:00Z">
        <w:r>
          <w:rPr>
            <w:rFonts w:asciiTheme="minorEastAsia" w:hAnsiTheme="minorEastAsia" w:cs="新細明體" w:hint="eastAsia"/>
            <w:kern w:val="0"/>
            <w:sz w:val="20"/>
            <w:szCs w:val="20"/>
          </w:rPr>
          <w:t>她</w:t>
        </w:r>
      </w:ins>
      <w:r w:rsidRPr="00D91442">
        <w:rPr>
          <w:rFonts w:asciiTheme="minorEastAsia" w:hAnsiTheme="minorEastAsia" w:cs="新細明體" w:hint="eastAsia"/>
          <w:kern w:val="0"/>
          <w:sz w:val="20"/>
          <w:szCs w:val="20"/>
        </w:rPr>
        <w:t>了</w:t>
      </w:r>
      <w:ins w:id="837" w:author="BeBe" w:date="2012-10-28T17:47:00Z">
        <w:r>
          <w:rPr>
            <w:rFonts w:asciiTheme="minorEastAsia" w:hAnsiTheme="minorEastAsia" w:cs="Hei-Lt-HK-BF" w:hint="eastAsia"/>
            <w:kern w:val="0"/>
            <w:sz w:val="20"/>
            <w:szCs w:val="20"/>
          </w:rPr>
          <w:t>，</w:t>
        </w:r>
      </w:ins>
      <w:del w:id="838" w:author="BeBe" w:date="2012-10-28T17:47: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什麼時候還會再帶</w:t>
      </w:r>
      <w:del w:id="839" w:author="BeBe" w:date="2012-10-28T17:49:00Z">
        <w:r w:rsidRPr="00D91442" w:rsidDel="002C1692">
          <w:rPr>
            <w:rFonts w:asciiTheme="minorEastAsia" w:hAnsiTheme="minorEastAsia" w:cs="新細明體" w:hint="eastAsia"/>
            <w:kern w:val="0"/>
            <w:sz w:val="20"/>
            <w:szCs w:val="20"/>
          </w:rPr>
          <w:delText>他</w:delText>
        </w:r>
      </w:del>
      <w:ins w:id="840" w:author="BeBe" w:date="2012-10-28T17:49:00Z">
        <w:r>
          <w:rPr>
            <w:rFonts w:asciiTheme="minorEastAsia" w:hAnsiTheme="minorEastAsia" w:cs="新細明體" w:hint="eastAsia"/>
            <w:kern w:val="0"/>
            <w:sz w:val="20"/>
            <w:szCs w:val="20"/>
          </w:rPr>
          <w:t>她</w:t>
        </w:r>
      </w:ins>
      <w:r w:rsidRPr="00D91442">
        <w:rPr>
          <w:rFonts w:asciiTheme="minorEastAsia" w:hAnsiTheme="minorEastAsia" w:cs="新細明體" w:hint="eastAsia"/>
          <w:kern w:val="0"/>
          <w:sz w:val="20"/>
          <w:szCs w:val="20"/>
        </w:rPr>
        <w:t>回家讓我看看</w:t>
      </w:r>
      <w:del w:id="841" w:author="BeBe" w:date="2012-10-28T17:49:00Z">
        <w:r w:rsidRPr="00D91442" w:rsidDel="002C1692">
          <w:rPr>
            <w:rFonts w:asciiTheme="minorEastAsia" w:hAnsiTheme="minorEastAsia" w:cs="Hei-Lt-HK-BF"/>
            <w:kern w:val="0"/>
            <w:sz w:val="20"/>
            <w:szCs w:val="20"/>
          </w:rPr>
          <w:delText>?</w:delText>
        </w:r>
      </w:del>
      <w:ins w:id="842" w:author="BeBe" w:date="2012-10-28T17:49:00Z">
        <w:r>
          <w:rPr>
            <w:rFonts w:asciiTheme="minorEastAsia" w:hAnsiTheme="minorEastAsia" w:cs="Hei-Lt-HK-BF" w:hint="eastAsia"/>
            <w:kern w:val="0"/>
            <w:sz w:val="20"/>
            <w:szCs w:val="20"/>
          </w:rPr>
          <w:t>？</w:t>
        </w:r>
      </w:ins>
      <w:r w:rsidRPr="00D91442">
        <w:rPr>
          <w:rFonts w:asciiTheme="minorEastAsia" w:hAnsiTheme="minorEastAsia" w:cs="Hei-Lt-HK-BF"/>
          <w:kern w:val="0"/>
          <w:sz w:val="20"/>
          <w:szCs w:val="20"/>
        </w:rPr>
        <w:t xml:space="preserve"> </w:t>
      </w:r>
      <w:r w:rsidRPr="00D91442">
        <w:rPr>
          <w:rFonts w:asciiTheme="minorEastAsia" w:hAnsiTheme="minorEastAsia" w:cs="新細明體" w:hint="eastAsia"/>
          <w:kern w:val="0"/>
          <w:sz w:val="20"/>
          <w:szCs w:val="20"/>
        </w:rPr>
        <w:t>兒子露出了不耐煩的表情</w:t>
      </w:r>
      <w:del w:id="843" w:author="BeBe" w:date="2012-10-28T17:49:00Z">
        <w:r w:rsidRPr="00D91442" w:rsidDel="002C1692">
          <w:rPr>
            <w:rFonts w:asciiTheme="minorEastAsia" w:hAnsiTheme="minorEastAsia" w:cs="Hei-Lt-HK-BF"/>
            <w:kern w:val="0"/>
            <w:sz w:val="20"/>
            <w:szCs w:val="20"/>
          </w:rPr>
          <w:delText>:</w:delText>
        </w:r>
      </w:del>
      <w:ins w:id="844" w:author="BeBe" w:date="2012-10-28T17:49: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早就分了</w:t>
      </w:r>
      <w:ins w:id="845" w:author="BeBe" w:date="2012-10-28T17:49:00Z">
        <w:r>
          <w:rPr>
            <w:rFonts w:asciiTheme="minorEastAsia" w:hAnsiTheme="minorEastAsia" w:cs="Hei-Lt-HK-BF" w:hint="eastAsia"/>
            <w:kern w:val="0"/>
            <w:sz w:val="20"/>
            <w:szCs w:val="20"/>
          </w:rPr>
          <w:t>，</w:t>
        </w:r>
      </w:ins>
      <w:del w:id="846" w:author="BeBe" w:date="2012-10-28T17:49: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可不可以不要再一直問東問西的</w:t>
      </w:r>
      <w:ins w:id="847" w:author="BeBe" w:date="2012-10-28T17:49:00Z">
        <w:r>
          <w:rPr>
            <w:rFonts w:asciiTheme="minorEastAsia" w:hAnsiTheme="minorEastAsia" w:cs="新細明體" w:hint="eastAsia"/>
            <w:kern w:val="0"/>
            <w:sz w:val="20"/>
            <w:szCs w:val="20"/>
          </w:rPr>
          <w:t>？</w:t>
        </w:r>
      </w:ins>
      <w:r w:rsidRPr="00D91442">
        <w:rPr>
          <w:rFonts w:asciiTheme="minorEastAsia" w:hAnsiTheme="minorEastAsia" w:cs="Hei-Lt-HK-BF"/>
          <w:kern w:val="0"/>
          <w:sz w:val="20"/>
          <w:szCs w:val="20"/>
        </w:rPr>
        <w:t xml:space="preserve">? </w:t>
      </w:r>
      <w:del w:id="848" w:author="BeBe" w:date="2012-10-28T17:49: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媽媽聽聞兒子這麼說</w:t>
      </w:r>
      <w:ins w:id="849" w:author="BeBe" w:date="2012-10-28T17:49:00Z">
        <w:r>
          <w:rPr>
            <w:rFonts w:asciiTheme="minorEastAsia" w:hAnsiTheme="minorEastAsia" w:cs="Hei-Lt-HK-BF" w:hint="eastAsia"/>
            <w:kern w:val="0"/>
            <w:sz w:val="20"/>
            <w:szCs w:val="20"/>
          </w:rPr>
          <w:t>，</w:t>
        </w:r>
      </w:ins>
      <w:del w:id="850" w:author="BeBe" w:date="2012-10-28T17:49: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只好低下頭默默</w:t>
      </w:r>
      <w:del w:id="851" w:author="BeBe" w:date="2012-10-28T17:50:00Z">
        <w:r w:rsidRPr="00D91442" w:rsidDel="002C1692">
          <w:rPr>
            <w:rFonts w:asciiTheme="minorEastAsia" w:hAnsiTheme="minorEastAsia" w:cs="新細明體" w:hint="eastAsia"/>
            <w:kern w:val="0"/>
            <w:sz w:val="20"/>
            <w:szCs w:val="20"/>
          </w:rPr>
          <w:delText>的</w:delText>
        </w:r>
      </w:del>
      <w:ins w:id="852" w:author="BeBe" w:date="2012-10-28T17:50:00Z">
        <w:r>
          <w:rPr>
            <w:rFonts w:asciiTheme="minorEastAsia" w:hAnsiTheme="minorEastAsia" w:cs="新細明體" w:hint="eastAsia"/>
            <w:kern w:val="0"/>
            <w:sz w:val="20"/>
            <w:szCs w:val="20"/>
          </w:rPr>
          <w:t>地</w:t>
        </w:r>
      </w:ins>
      <w:r w:rsidRPr="00D91442">
        <w:rPr>
          <w:rFonts w:asciiTheme="minorEastAsia" w:hAnsiTheme="minorEastAsia" w:cs="新細明體" w:hint="eastAsia"/>
          <w:kern w:val="0"/>
          <w:sz w:val="20"/>
          <w:szCs w:val="20"/>
        </w:rPr>
        <w:t>收拾客廳</w:t>
      </w:r>
      <w:del w:id="853" w:author="BeBe" w:date="2012-10-28T17:50:00Z">
        <w:r w:rsidRPr="00D91442" w:rsidDel="002C1692">
          <w:rPr>
            <w:rFonts w:asciiTheme="minorEastAsia" w:hAnsiTheme="minorEastAsia" w:cs="新細明體" w:hint="eastAsia"/>
            <w:kern w:val="0"/>
            <w:sz w:val="20"/>
            <w:szCs w:val="20"/>
          </w:rPr>
          <w:delText>的東西</w:delText>
        </w:r>
      </w:del>
      <w:ins w:id="854" w:author="BeBe" w:date="2012-10-28T17:49:00Z">
        <w:r>
          <w:rPr>
            <w:rFonts w:asciiTheme="minorEastAsia" w:hAnsiTheme="minorEastAsia" w:cs="Hei-Lt-HK-BF" w:hint="eastAsia"/>
            <w:kern w:val="0"/>
            <w:sz w:val="20"/>
            <w:szCs w:val="20"/>
          </w:rPr>
          <w:t>，</w:t>
        </w:r>
      </w:ins>
      <w:del w:id="855" w:author="BeBe" w:date="2012-10-28T17:49: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小孩在沙發上坐了下來</w:t>
      </w:r>
      <w:ins w:id="856" w:author="BeBe" w:date="2012-10-28T17:49:00Z">
        <w:r>
          <w:rPr>
            <w:rFonts w:asciiTheme="minorEastAsia" w:hAnsiTheme="minorEastAsia" w:cs="Hei-Lt-HK-BF" w:hint="eastAsia"/>
            <w:kern w:val="0"/>
            <w:sz w:val="20"/>
            <w:szCs w:val="20"/>
          </w:rPr>
          <w:t>，</w:t>
        </w:r>
      </w:ins>
      <w:del w:id="857" w:author="BeBe" w:date="2012-10-28T17:49: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東翻翻西翻翻從椅子底下找到了以前的舊相簿</w:t>
      </w:r>
      <w:ins w:id="858" w:author="BeBe" w:date="2012-10-28T17:50:00Z">
        <w:r>
          <w:rPr>
            <w:rFonts w:asciiTheme="minorEastAsia" w:hAnsiTheme="minorEastAsia" w:cs="Hei-Lt-HK-BF" w:hint="eastAsia"/>
            <w:kern w:val="0"/>
            <w:sz w:val="20"/>
            <w:szCs w:val="20"/>
          </w:rPr>
          <w:t>，</w:t>
        </w:r>
      </w:ins>
      <w:del w:id="859" w:author="BeBe" w:date="2012-10-28T17:50: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伸手抽了一本</w:t>
      </w:r>
      <w:r w:rsidRPr="00D91442">
        <w:rPr>
          <w:rFonts w:asciiTheme="minorEastAsia" w:hAnsiTheme="minorEastAsia" w:cs="Hei-Lt-HK-BF"/>
          <w:kern w:val="0"/>
          <w:sz w:val="20"/>
          <w:szCs w:val="20"/>
        </w:rPr>
        <w:t>…</w:t>
      </w:r>
      <w:proofErr w:type="gramStart"/>
      <w:ins w:id="860" w:author="BeBe" w:date="2012-10-28T17:50:00Z">
        <w:r>
          <w:rPr>
            <w:rFonts w:asciiTheme="minorEastAsia" w:hAnsiTheme="minorEastAsia" w:cs="Hei-Lt-HK-BF"/>
            <w:kern w:val="0"/>
            <w:sz w:val="20"/>
            <w:szCs w:val="20"/>
          </w:rPr>
          <w:t>…</w:t>
        </w:r>
      </w:ins>
      <w:r w:rsidRPr="00D91442">
        <w:rPr>
          <w:rFonts w:asciiTheme="minorEastAsia" w:hAnsiTheme="minorEastAsia" w:cs="新細明體" w:hint="eastAsia"/>
          <w:kern w:val="0"/>
          <w:sz w:val="20"/>
          <w:szCs w:val="20"/>
        </w:rPr>
        <w:t>翻著翻著</w:t>
      </w:r>
      <w:proofErr w:type="gramEnd"/>
      <w:ins w:id="861" w:author="BeBe" w:date="2012-10-28T17:53:00Z">
        <w:r>
          <w:rPr>
            <w:rFonts w:asciiTheme="minorEastAsia" w:hAnsiTheme="minorEastAsia" w:cs="Hei-Lt-HK-BF" w:hint="eastAsia"/>
            <w:kern w:val="0"/>
            <w:sz w:val="20"/>
            <w:szCs w:val="20"/>
          </w:rPr>
          <w:t>，</w:t>
        </w:r>
      </w:ins>
      <w:del w:id="862" w:author="BeBe" w:date="2012-10-28T17:53: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不知不覺陷入了回憶</w:t>
      </w:r>
      <w:ins w:id="863" w:author="BeBe" w:date="2012-10-28T17:54:00Z">
        <w:r>
          <w:rPr>
            <w:rFonts w:asciiTheme="minorEastAsia" w:hAnsiTheme="minorEastAsia" w:cs="Hei-Lt-HK-BF" w:hint="eastAsia"/>
            <w:kern w:val="0"/>
            <w:sz w:val="20"/>
            <w:szCs w:val="20"/>
          </w:rPr>
          <w:t>：</w:t>
        </w:r>
      </w:ins>
      <w:del w:id="864" w:author="BeBe" w:date="2012-10-28T17:54:00Z">
        <w:r w:rsidRPr="00D91442" w:rsidDel="002C1692">
          <w:rPr>
            <w:rFonts w:asciiTheme="minorEastAsia" w:hAnsiTheme="minorEastAsia" w:cs="Hei-Lt-HK-BF"/>
            <w:kern w:val="0"/>
            <w:sz w:val="20"/>
            <w:szCs w:val="20"/>
          </w:rPr>
          <w:delText>:</w:delText>
        </w:r>
      </w:del>
      <w:del w:id="865" w:author="BeBe" w:date="2012-10-28T17:50: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為什麼</w:t>
      </w:r>
      <w:del w:id="866" w:author="BeBe" w:date="2012-10-28T17:54:00Z">
        <w:r w:rsidRPr="00D91442" w:rsidDel="002C1692">
          <w:rPr>
            <w:rFonts w:asciiTheme="minorEastAsia" w:hAnsiTheme="minorEastAsia" w:cs="新細明體" w:hint="eastAsia"/>
            <w:kern w:val="0"/>
            <w:sz w:val="20"/>
            <w:szCs w:val="20"/>
          </w:rPr>
          <w:delText>以前</w:delText>
        </w:r>
      </w:del>
      <w:r w:rsidRPr="00D91442">
        <w:rPr>
          <w:rFonts w:asciiTheme="minorEastAsia" w:hAnsiTheme="minorEastAsia" w:cs="新細明體" w:hint="eastAsia"/>
          <w:kern w:val="0"/>
          <w:sz w:val="20"/>
          <w:szCs w:val="20"/>
        </w:rPr>
        <w:t>小時候的相片這</w:t>
      </w:r>
      <w:proofErr w:type="gramStart"/>
      <w:r w:rsidRPr="00D91442">
        <w:rPr>
          <w:rFonts w:asciiTheme="minorEastAsia" w:hAnsiTheme="minorEastAsia" w:cs="新細明體" w:hint="eastAsia"/>
          <w:kern w:val="0"/>
          <w:sz w:val="20"/>
          <w:szCs w:val="20"/>
        </w:rPr>
        <w:t>麼</w:t>
      </w:r>
      <w:proofErr w:type="gramEnd"/>
      <w:del w:id="867" w:author="BeBe" w:date="2012-10-28T17:54:00Z">
        <w:r w:rsidRPr="00D91442" w:rsidDel="002C1692">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多</w:t>
      </w:r>
      <w:ins w:id="868" w:author="BeBe" w:date="2012-10-28T17:53:00Z">
        <w:r>
          <w:rPr>
            <w:rFonts w:asciiTheme="minorEastAsia" w:hAnsiTheme="minorEastAsia" w:cs="Hei-Lt-HK-BF" w:hint="eastAsia"/>
            <w:kern w:val="0"/>
            <w:sz w:val="20"/>
            <w:szCs w:val="20"/>
          </w:rPr>
          <w:t>，</w:t>
        </w:r>
      </w:ins>
      <w:del w:id="869" w:author="BeBe" w:date="2012-10-28T17:53:00Z">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w:t>
      </w:r>
      <w:del w:id="870" w:author="BeBe" w:date="2012-10-28T17:54:00Z">
        <w:r w:rsidRPr="00D91442" w:rsidDel="002C1692">
          <w:rPr>
            <w:rFonts w:asciiTheme="minorEastAsia" w:hAnsiTheme="minorEastAsia" w:cs="新細明體" w:hint="eastAsia"/>
            <w:kern w:val="0"/>
            <w:sz w:val="20"/>
            <w:szCs w:val="20"/>
          </w:rPr>
          <w:delText>是</w:delText>
        </w:r>
        <w:r w:rsidRPr="00D91442" w:rsidDel="002C169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現在的相片卻少了</w:t>
      </w:r>
      <w:del w:id="871" w:author="BeBe" w:date="2012-10-28T17:54:00Z">
        <w:r w:rsidRPr="00D91442" w:rsidDel="003767C3">
          <w:rPr>
            <w:rFonts w:asciiTheme="minorEastAsia" w:hAnsiTheme="minorEastAsia" w:cs="Hei-Lt-HK-BF"/>
            <w:kern w:val="0"/>
            <w:sz w:val="20"/>
            <w:szCs w:val="20"/>
          </w:rPr>
          <w:delText>?”</w:delText>
        </w:r>
      </w:del>
      <w:ins w:id="872" w:author="BeBe" w:date="2012-10-28T17:54: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突然</w:t>
      </w:r>
      <w:ins w:id="873" w:author="BeBe" w:date="2012-10-28T17:54:00Z">
        <w:r>
          <w:rPr>
            <w:rFonts w:asciiTheme="minorEastAsia" w:hAnsiTheme="minorEastAsia" w:cs="Hei-Lt-HK-BF" w:hint="eastAsia"/>
            <w:kern w:val="0"/>
            <w:sz w:val="20"/>
            <w:szCs w:val="20"/>
          </w:rPr>
          <w:t>，</w:t>
        </w:r>
      </w:ins>
      <w:del w:id="874" w:author="BeBe" w:date="2012-10-28T17:54:00Z">
        <w:r w:rsidRPr="00D91442" w:rsidDel="003767C3">
          <w:rPr>
            <w:rFonts w:asciiTheme="minorEastAsia" w:hAnsiTheme="minorEastAsia" w:cs="Hei-Lt-HK-BF"/>
            <w:kern w:val="0"/>
            <w:sz w:val="20"/>
            <w:szCs w:val="20"/>
          </w:rPr>
          <w:delText>,</w:delText>
        </w:r>
      </w:del>
      <w:proofErr w:type="gramStart"/>
      <w:r w:rsidRPr="00D91442">
        <w:rPr>
          <w:rFonts w:asciiTheme="minorEastAsia" w:hAnsiTheme="minorEastAsia" w:cs="新細明體" w:hint="eastAsia"/>
          <w:kern w:val="0"/>
          <w:sz w:val="20"/>
          <w:szCs w:val="20"/>
        </w:rPr>
        <w:t>耳邊傳</w:t>
      </w:r>
      <w:proofErr w:type="gramEnd"/>
      <w:del w:id="875" w:author="BeBe" w:date="2012-10-28T17:54:00Z">
        <w:r w:rsidRPr="00D91442" w:rsidDel="003767C3">
          <w:rPr>
            <w:rFonts w:asciiTheme="minorEastAsia" w:hAnsiTheme="minorEastAsia" w:cs="新細明體" w:hint="eastAsia"/>
            <w:kern w:val="0"/>
            <w:sz w:val="20"/>
            <w:szCs w:val="20"/>
          </w:rPr>
          <w:delText>了</w:delText>
        </w:r>
      </w:del>
      <w:ins w:id="876" w:author="BeBe" w:date="2012-10-28T17:54:00Z">
        <w:r>
          <w:rPr>
            <w:rFonts w:asciiTheme="minorEastAsia" w:hAnsiTheme="minorEastAsia" w:cs="新細明體" w:hint="eastAsia"/>
            <w:kern w:val="0"/>
            <w:sz w:val="20"/>
            <w:szCs w:val="20"/>
          </w:rPr>
          <w:t>來</w:t>
        </w:r>
      </w:ins>
      <w:r w:rsidRPr="00D91442">
        <w:rPr>
          <w:rFonts w:asciiTheme="minorEastAsia" w:hAnsiTheme="minorEastAsia" w:cs="新細明體" w:hint="eastAsia"/>
          <w:kern w:val="0"/>
          <w:sz w:val="20"/>
          <w:szCs w:val="20"/>
        </w:rPr>
        <w:t>媽媽</w:t>
      </w:r>
      <w:del w:id="877" w:author="BeBe" w:date="2012-10-28T17:54:00Z">
        <w:r w:rsidRPr="00D91442" w:rsidDel="003767C3">
          <w:rPr>
            <w:rFonts w:asciiTheme="minorEastAsia" w:hAnsiTheme="minorEastAsia" w:cs="新細明體" w:hint="eastAsia"/>
            <w:kern w:val="0"/>
            <w:sz w:val="20"/>
            <w:szCs w:val="20"/>
          </w:rPr>
          <w:delText>換</w:delText>
        </w:r>
      </w:del>
      <w:ins w:id="878" w:author="BeBe" w:date="2012-10-28T17:54:00Z">
        <w:r>
          <w:rPr>
            <w:rFonts w:asciiTheme="minorEastAsia" w:hAnsiTheme="minorEastAsia" w:cs="新細明體" w:hint="eastAsia"/>
            <w:kern w:val="0"/>
            <w:sz w:val="20"/>
            <w:szCs w:val="20"/>
          </w:rPr>
          <w:t>叫喚</w:t>
        </w:r>
      </w:ins>
      <w:r w:rsidRPr="00D91442">
        <w:rPr>
          <w:rFonts w:asciiTheme="minorEastAsia" w:hAnsiTheme="minorEastAsia" w:cs="新細明體" w:hint="eastAsia"/>
          <w:kern w:val="0"/>
          <w:sz w:val="20"/>
          <w:szCs w:val="20"/>
        </w:rPr>
        <w:t>著要吃飯</w:t>
      </w:r>
      <w:del w:id="879" w:author="BeBe" w:date="2012-10-28T17:54:00Z">
        <w:r w:rsidRPr="00D91442" w:rsidDel="003767C3">
          <w:rPr>
            <w:rFonts w:asciiTheme="minorEastAsia" w:hAnsiTheme="minorEastAsia" w:cs="新細明體" w:hint="eastAsia"/>
            <w:kern w:val="0"/>
            <w:sz w:val="20"/>
            <w:szCs w:val="20"/>
          </w:rPr>
          <w:delText>了</w:delText>
        </w:r>
      </w:del>
      <w:ins w:id="880" w:author="BeBe" w:date="2012-10-28T17:54:00Z">
        <w:r>
          <w:rPr>
            <w:rFonts w:asciiTheme="minorEastAsia" w:hAnsiTheme="minorEastAsia" w:cs="Hei-Lt-HK-BF" w:hint="eastAsia"/>
            <w:kern w:val="0"/>
            <w:sz w:val="20"/>
            <w:szCs w:val="20"/>
          </w:rPr>
          <w:t>，</w:t>
        </w:r>
      </w:ins>
      <w:del w:id="881" w:author="BeBe" w:date="2012-10-28T17:54:00Z">
        <w:r w:rsidRPr="00D91442" w:rsidDel="003767C3">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一抬頭</w:t>
      </w:r>
      <w:ins w:id="882" w:author="BeBe" w:date="2012-10-28T17:54:00Z">
        <w:r>
          <w:rPr>
            <w:rFonts w:asciiTheme="minorEastAsia" w:hAnsiTheme="minorEastAsia" w:cs="Hei-Lt-HK-BF" w:hint="eastAsia"/>
            <w:kern w:val="0"/>
            <w:sz w:val="20"/>
            <w:szCs w:val="20"/>
          </w:rPr>
          <w:t>，</w:t>
        </w:r>
      </w:ins>
      <w:del w:id="883" w:author="BeBe" w:date="2012-10-28T17:54:00Z">
        <w:r w:rsidRPr="00D91442" w:rsidDel="003767C3">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卻看到了媽媽蒼老的背影</w:t>
      </w:r>
      <w:r w:rsidRPr="00D91442">
        <w:rPr>
          <w:rFonts w:asciiTheme="minorEastAsia" w:hAnsiTheme="minorEastAsia" w:cs="Hei-Lt-HK-BF"/>
          <w:kern w:val="0"/>
          <w:sz w:val="20"/>
          <w:szCs w:val="20"/>
        </w:rPr>
        <w:t>…</w:t>
      </w:r>
      <w:proofErr w:type="gramStart"/>
      <w:ins w:id="884" w:author="BeBe" w:date="2012-10-28T17:55:00Z">
        <w:r>
          <w:rPr>
            <w:rFonts w:asciiTheme="minorEastAsia" w:hAnsiTheme="minorEastAsia" w:cs="Hei-Lt-HK-BF"/>
            <w:kern w:val="0"/>
            <w:sz w:val="20"/>
            <w:szCs w:val="20"/>
          </w:rPr>
          <w:t>…</w:t>
        </w:r>
        <w:proofErr w:type="gramEnd"/>
      </w:ins>
    </w:p>
    <w:p w:rsidR="003457FD" w:rsidRPr="003457FD" w:rsidRDefault="003457FD" w:rsidP="00F10E43">
      <w:pPr>
        <w:autoSpaceDE w:val="0"/>
        <w:autoSpaceDN w:val="0"/>
        <w:adjustRightInd w:val="0"/>
        <w:snapToGrid w:val="0"/>
        <w:rPr>
          <w:rFonts w:asciiTheme="minorEastAsia" w:hAnsiTheme="minorEastAsia" w:cs="新細明體"/>
          <w:kern w:val="0"/>
          <w:sz w:val="20"/>
          <w:szCs w:val="20"/>
        </w:rPr>
      </w:pPr>
    </w:p>
    <w:p w:rsidR="003E6FA4" w:rsidRPr="003457FD" w:rsidRDefault="003457FD" w:rsidP="00F10E43">
      <w:pPr>
        <w:autoSpaceDE w:val="0"/>
        <w:autoSpaceDN w:val="0"/>
        <w:adjustRightInd w:val="0"/>
        <w:snapToGrid w:val="0"/>
        <w:rPr>
          <w:rFonts w:asciiTheme="minorEastAsia" w:hAnsiTheme="minorEastAsia" w:cs="新細明體"/>
          <w:color w:val="FF0000"/>
          <w:kern w:val="0"/>
          <w:sz w:val="20"/>
          <w:szCs w:val="20"/>
        </w:rPr>
      </w:pPr>
      <w:r w:rsidRPr="003457FD">
        <w:rPr>
          <w:rFonts w:asciiTheme="minorEastAsia" w:hAnsiTheme="minorEastAsia" w:cs="新細明體" w:hint="eastAsia"/>
          <w:color w:val="FF0000"/>
          <w:kern w:val="0"/>
          <w:sz w:val="20"/>
          <w:szCs w:val="20"/>
        </w:rPr>
        <w:t>(要有</w:t>
      </w:r>
      <w:r w:rsidR="003E6FA4" w:rsidRPr="003457FD">
        <w:rPr>
          <w:rFonts w:asciiTheme="minorEastAsia" w:hAnsiTheme="minorEastAsia" w:cs="新細明體" w:hint="eastAsia"/>
          <w:color w:val="FF0000"/>
          <w:kern w:val="0"/>
          <w:sz w:val="20"/>
          <w:szCs w:val="20"/>
        </w:rPr>
        <w:t>情境影片分</w:t>
      </w:r>
      <w:proofErr w:type="gramStart"/>
      <w:r w:rsidR="003E6FA4" w:rsidRPr="003457FD">
        <w:rPr>
          <w:rFonts w:asciiTheme="minorEastAsia" w:hAnsiTheme="minorEastAsia" w:cs="新細明體" w:hint="eastAsia"/>
          <w:color w:val="FF0000"/>
          <w:kern w:val="0"/>
          <w:sz w:val="20"/>
          <w:szCs w:val="20"/>
        </w:rPr>
        <w:t>鏡截圖</w:t>
      </w:r>
      <w:r w:rsidRPr="003457FD">
        <w:rPr>
          <w:rFonts w:asciiTheme="minorEastAsia" w:hAnsiTheme="minorEastAsia" w:cs="新細明體" w:hint="eastAsia"/>
          <w:color w:val="FF0000"/>
          <w:kern w:val="0"/>
          <w:sz w:val="20"/>
          <w:szCs w:val="20"/>
        </w:rPr>
        <w:t>嗎</w:t>
      </w:r>
      <w:proofErr w:type="gramEnd"/>
      <w:r w:rsidRPr="003457FD">
        <w:rPr>
          <w:rFonts w:asciiTheme="minorEastAsia" w:hAnsiTheme="minorEastAsia" w:cs="新細明體" w:hint="eastAsia"/>
          <w:color w:val="FF0000"/>
          <w:kern w:val="0"/>
          <w:sz w:val="20"/>
          <w:szCs w:val="20"/>
        </w:rPr>
        <w:t>?)</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3457FD" w:rsidRDefault="003457FD" w:rsidP="00F10E43">
      <w:pPr>
        <w:autoSpaceDE w:val="0"/>
        <w:autoSpaceDN w:val="0"/>
        <w:adjustRightInd w:val="0"/>
        <w:snapToGrid w:val="0"/>
        <w:rPr>
          <w:rFonts w:asciiTheme="minorEastAsia" w:hAnsiTheme="minorEastAsia" w:cs="新細明體" w:hint="eastAsia"/>
          <w:b/>
          <w:kern w:val="0"/>
          <w:sz w:val="28"/>
          <w:szCs w:val="28"/>
        </w:rPr>
      </w:pPr>
      <w:r w:rsidRPr="00B831CC">
        <w:rPr>
          <w:rFonts w:asciiTheme="minorEastAsia" w:hAnsiTheme="minorEastAsia" w:cs="新細明體"/>
          <w:b/>
          <w:kern w:val="0"/>
          <w:sz w:val="28"/>
          <w:szCs w:val="28"/>
        </w:rPr>
        <w:t>S</w:t>
      </w:r>
      <w:r>
        <w:rPr>
          <w:rFonts w:asciiTheme="minorEastAsia" w:hAnsiTheme="minorEastAsia" w:cs="新細明體" w:hint="eastAsia"/>
          <w:b/>
          <w:kern w:val="0"/>
          <w:sz w:val="28"/>
          <w:szCs w:val="28"/>
        </w:rPr>
        <w:t xml:space="preserve">tep9 </w:t>
      </w:r>
      <w:r w:rsidRPr="003457FD">
        <w:rPr>
          <w:rFonts w:asciiTheme="minorEastAsia" w:hAnsiTheme="minorEastAsia" w:cs="新細明體"/>
          <w:b/>
          <w:kern w:val="0"/>
          <w:sz w:val="28"/>
          <w:szCs w:val="28"/>
        </w:rPr>
        <w:t xml:space="preserve">Final Report </w:t>
      </w:r>
      <w:r w:rsidRPr="003457FD">
        <w:rPr>
          <w:rFonts w:asciiTheme="minorEastAsia" w:hAnsiTheme="minorEastAsia" w:cs="新細明體" w:hint="eastAsia"/>
          <w:b/>
          <w:kern w:val="0"/>
          <w:sz w:val="28"/>
          <w:szCs w:val="28"/>
        </w:rPr>
        <w:t>期末成果發表</w:t>
      </w:r>
    </w:p>
    <w:p w:rsidR="003457FD" w:rsidRDefault="003457FD" w:rsidP="00F10E43">
      <w:pPr>
        <w:autoSpaceDE w:val="0"/>
        <w:autoSpaceDN w:val="0"/>
        <w:adjustRightInd w:val="0"/>
        <w:snapToGrid w:val="0"/>
        <w:rPr>
          <w:rFonts w:asciiTheme="minorEastAsia" w:hAnsiTheme="minorEastAsia" w:cs="新細明體" w:hint="eastAsia"/>
          <w:b/>
          <w:kern w:val="0"/>
          <w:sz w:val="28"/>
          <w:szCs w:val="28"/>
        </w:rPr>
      </w:pP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於</w:t>
      </w:r>
      <w:r w:rsidRPr="00D91442">
        <w:rPr>
          <w:rFonts w:asciiTheme="minorEastAsia" w:hAnsiTheme="minorEastAsia" w:cs="Hei-Lt-HK-BF"/>
          <w:kern w:val="0"/>
          <w:sz w:val="20"/>
          <w:szCs w:val="20"/>
        </w:rPr>
        <w:t>6 /7</w:t>
      </w:r>
      <w:r w:rsidRPr="00D91442">
        <w:rPr>
          <w:rFonts w:asciiTheme="minorEastAsia" w:hAnsiTheme="minorEastAsia" w:cs="新細明體" w:hint="eastAsia"/>
          <w:kern w:val="0"/>
          <w:sz w:val="20"/>
          <w:szCs w:val="20"/>
        </w:rPr>
        <w:t>在台大雲端學程聯合展</w:t>
      </w:r>
      <w:r w:rsidRPr="00D91442">
        <w:rPr>
          <w:rFonts w:asciiTheme="minorEastAsia" w:hAnsiTheme="minorEastAsia" w:cs="Hei-Lt-HK-BF"/>
          <w:kern w:val="0"/>
          <w:sz w:val="20"/>
          <w:szCs w:val="20"/>
        </w:rPr>
        <w:t>NTU Cloud Expo</w:t>
      </w:r>
      <w:r w:rsidRPr="00D91442">
        <w:rPr>
          <w:rFonts w:asciiTheme="minorEastAsia" w:hAnsiTheme="minorEastAsia" w:cs="新細明體" w:hint="eastAsia"/>
          <w:kern w:val="0"/>
          <w:sz w:val="20"/>
          <w:szCs w:val="20"/>
        </w:rPr>
        <w:t>中展出</w:t>
      </w:r>
      <w:ins w:id="885" w:author="BeBe" w:date="2012-10-28T17:57:00Z">
        <w:r>
          <w:rPr>
            <w:rFonts w:asciiTheme="minorEastAsia" w:hAnsiTheme="minorEastAsia" w:cs="Hei-Lt-HK-BF" w:hint="eastAsia"/>
            <w:kern w:val="0"/>
            <w:sz w:val="20"/>
            <w:szCs w:val="20"/>
          </w:rPr>
          <w:t>，</w:t>
        </w:r>
      </w:ins>
      <w:del w:id="886" w:author="BeBe" w:date="2012-10-28T17:57: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獲得眾多評審和同學的肯定</w:t>
      </w:r>
      <w:ins w:id="887" w:author="BeBe" w:date="2012-10-28T17:57:00Z">
        <w:r>
          <w:rPr>
            <w:rFonts w:asciiTheme="minorEastAsia" w:hAnsiTheme="minorEastAsia" w:cs="Hei-Lt-HK-BF" w:hint="eastAsia"/>
            <w:kern w:val="0"/>
            <w:sz w:val="20"/>
            <w:szCs w:val="20"/>
          </w:rPr>
          <w:t>，</w:t>
        </w:r>
      </w:ins>
      <w:del w:id="888" w:author="BeBe" w:date="2012-10-28T17:57:00Z">
        <w:r w:rsidRPr="00D91442" w:rsidDel="002526E2">
          <w:rPr>
            <w:rFonts w:asciiTheme="minorEastAsia" w:hAnsiTheme="minorEastAsia" w:cs="Hei-Lt-HK-BF"/>
            <w:kern w:val="0"/>
            <w:sz w:val="20"/>
            <w:szCs w:val="20"/>
          </w:rPr>
          <w:delText>,</w:delText>
        </w:r>
      </w:del>
      <w:del w:id="889" w:author="BeBe" w:date="2012-10-28T17:58:00Z">
        <w:r w:rsidRPr="00D91442" w:rsidDel="002526E2">
          <w:rPr>
            <w:rFonts w:asciiTheme="minorEastAsia" w:hAnsiTheme="minorEastAsia" w:cs="新細明體" w:hint="eastAsia"/>
            <w:kern w:val="0"/>
            <w:sz w:val="20"/>
            <w:szCs w:val="20"/>
          </w:rPr>
          <w:delText>以</w:delText>
        </w:r>
      </w:del>
      <w:r w:rsidRPr="00D91442">
        <w:rPr>
          <w:rFonts w:asciiTheme="minorEastAsia" w:hAnsiTheme="minorEastAsia" w:cs="新細明體" w:hint="eastAsia"/>
          <w:kern w:val="0"/>
          <w:sz w:val="20"/>
          <w:szCs w:val="20"/>
        </w:rPr>
        <w:t>及許多寶貴的建議。在展出的過程中</w:t>
      </w:r>
      <w:ins w:id="890" w:author="BeBe" w:date="2012-10-28T17:59:00Z">
        <w:r>
          <w:rPr>
            <w:rFonts w:asciiTheme="minorEastAsia" w:hAnsiTheme="minorEastAsia" w:cs="Hei-Lt-HK-BF" w:hint="eastAsia"/>
            <w:kern w:val="0"/>
            <w:sz w:val="20"/>
            <w:szCs w:val="20"/>
          </w:rPr>
          <w:t>，</w:t>
        </w:r>
      </w:ins>
      <w:del w:id="891" w:author="BeBe" w:date="2012-10-28T17:59: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許多人都對於</w:t>
      </w: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提出三個方向的問題</w:t>
      </w:r>
      <w:ins w:id="892" w:author="BeBe" w:date="2012-10-28T17:58:00Z">
        <w:r>
          <w:rPr>
            <w:rFonts w:asciiTheme="minorEastAsia" w:hAnsiTheme="minorEastAsia" w:cs="Hei-Lt-HK-BF" w:hint="eastAsia"/>
            <w:kern w:val="0"/>
            <w:sz w:val="20"/>
            <w:szCs w:val="20"/>
          </w:rPr>
          <w:t>：</w:t>
        </w:r>
      </w:ins>
      <w:del w:id="893" w:author="BeBe" w:date="2012-10-28T17:58:00Z">
        <w:r w:rsidRPr="00D91442" w:rsidDel="002526E2">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的想法、跟</w:t>
      </w:r>
      <w:proofErr w:type="spellStart"/>
      <w:r w:rsidRPr="00D91442">
        <w:rPr>
          <w:rFonts w:asciiTheme="minorEastAsia" w:hAnsiTheme="minorEastAsia" w:cs="Hei-Lt-HK-BF"/>
          <w:kern w:val="0"/>
          <w:sz w:val="20"/>
          <w:szCs w:val="20"/>
        </w:rPr>
        <w:t>Facebook</w:t>
      </w:r>
      <w:proofErr w:type="spellEnd"/>
      <w:r w:rsidRPr="00D91442">
        <w:rPr>
          <w:rFonts w:asciiTheme="minorEastAsia" w:hAnsiTheme="minorEastAsia" w:cs="新細明體" w:hint="eastAsia"/>
          <w:kern w:val="0"/>
          <w:sz w:val="20"/>
          <w:szCs w:val="20"/>
        </w:rPr>
        <w:t>的不同、實作上遇到的困難。</w:t>
      </w:r>
    </w:p>
    <w:p w:rsidR="002F3FFA" w:rsidRPr="00D91442" w:rsidRDefault="002F3FFA" w:rsidP="003457FD">
      <w:pPr>
        <w:autoSpaceDE w:val="0"/>
        <w:autoSpaceDN w:val="0"/>
        <w:adjustRightInd w:val="0"/>
        <w:snapToGrid w:val="0"/>
        <w:rPr>
          <w:rFonts w:asciiTheme="minorEastAsia" w:hAnsiTheme="minorEastAsia" w:cs="新細明體"/>
          <w:kern w:val="0"/>
          <w:sz w:val="20"/>
          <w:szCs w:val="20"/>
        </w:rPr>
      </w:pP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1. Family Memory</w:t>
      </w:r>
      <w:r w:rsidRPr="00D91442">
        <w:rPr>
          <w:rFonts w:asciiTheme="minorEastAsia" w:hAnsiTheme="minorEastAsia" w:cs="新細明體" w:hint="eastAsia"/>
          <w:kern w:val="0"/>
          <w:sz w:val="20"/>
          <w:szCs w:val="20"/>
        </w:rPr>
        <w:t>的想法</w:t>
      </w: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為一個家庭專屬影像溝通平台。簡單且人性化的設計</w:t>
      </w:r>
      <w:ins w:id="894" w:author="BeBe" w:date="2012-10-28T18:00:00Z">
        <w:r>
          <w:rPr>
            <w:rFonts w:asciiTheme="minorEastAsia" w:hAnsiTheme="minorEastAsia" w:cs="Hei-Lt-HK-BF" w:hint="eastAsia"/>
            <w:kern w:val="0"/>
            <w:sz w:val="20"/>
            <w:szCs w:val="20"/>
          </w:rPr>
          <w:t>，</w:t>
        </w:r>
      </w:ins>
      <w:del w:id="895"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家中長輩也能輕鬆使用</w:t>
      </w:r>
      <w:ins w:id="896" w:author="BeBe" w:date="2012-10-28T18:00:00Z">
        <w:r>
          <w:rPr>
            <w:rFonts w:asciiTheme="minorEastAsia" w:hAnsiTheme="minorEastAsia" w:cs="Hei-Lt-HK-BF" w:hint="eastAsia"/>
            <w:kern w:val="0"/>
            <w:sz w:val="20"/>
            <w:szCs w:val="20"/>
          </w:rPr>
          <w:t>，</w:t>
        </w:r>
      </w:ins>
      <w:del w:id="897"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讓因忙碌、時差分隔兩地、作息不一致</w:t>
      </w:r>
      <w:del w:id="898" w:author="BeBe" w:date="2012-10-28T18:01: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等原因</w:t>
      </w:r>
      <w:del w:id="899"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而不知不覺</w:t>
      </w:r>
      <w:del w:id="900" w:author="BeBe" w:date="2012-10-28T18:04:00Z">
        <w:r w:rsidRPr="00D91442" w:rsidDel="00E63747">
          <w:rPr>
            <w:rFonts w:asciiTheme="minorEastAsia" w:hAnsiTheme="minorEastAsia" w:cs="新細明體" w:hint="eastAsia"/>
            <w:kern w:val="0"/>
            <w:sz w:val="20"/>
            <w:szCs w:val="20"/>
          </w:rPr>
          <w:delText>間</w:delText>
        </w:r>
      </w:del>
      <w:r w:rsidRPr="00D91442">
        <w:rPr>
          <w:rFonts w:asciiTheme="minorEastAsia" w:hAnsiTheme="minorEastAsia" w:cs="新細明體" w:hint="eastAsia"/>
          <w:kern w:val="0"/>
          <w:sz w:val="20"/>
          <w:szCs w:val="20"/>
        </w:rPr>
        <w:t>疏遠的親情重新凝聚起來</w:t>
      </w:r>
      <w:ins w:id="901" w:author="BeBe" w:date="2012-10-28T18:00:00Z">
        <w:r>
          <w:rPr>
            <w:rFonts w:asciiTheme="minorEastAsia" w:hAnsiTheme="minorEastAsia" w:cs="Hei-Lt-HK-BF" w:hint="eastAsia"/>
            <w:kern w:val="0"/>
            <w:sz w:val="20"/>
            <w:szCs w:val="20"/>
          </w:rPr>
          <w:t>，</w:t>
        </w:r>
      </w:ins>
      <w:del w:id="902"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透過此平台</w:t>
      </w:r>
      <w:ins w:id="903" w:author="BeBe" w:date="2012-10-28T18:04:00Z">
        <w:r>
          <w:rPr>
            <w:rFonts w:asciiTheme="minorEastAsia" w:hAnsiTheme="minorEastAsia" w:cs="Hei-Lt-HK-BF" w:hint="eastAsia"/>
            <w:kern w:val="0"/>
            <w:sz w:val="20"/>
            <w:szCs w:val="20"/>
          </w:rPr>
          <w:t>，</w:t>
        </w:r>
      </w:ins>
      <w:del w:id="904" w:author="BeBe" w:date="2012-10-28T18:04: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家族</w:t>
      </w:r>
      <w:proofErr w:type="gramStart"/>
      <w:r w:rsidRPr="00D91442">
        <w:rPr>
          <w:rFonts w:asciiTheme="minorEastAsia" w:hAnsiTheme="minorEastAsia" w:cs="新細明體" w:hint="eastAsia"/>
          <w:kern w:val="0"/>
          <w:sz w:val="20"/>
          <w:szCs w:val="20"/>
        </w:rPr>
        <w:t>成員間的近況</w:t>
      </w:r>
      <w:proofErr w:type="gramEnd"/>
      <w:r w:rsidRPr="00D91442">
        <w:rPr>
          <w:rFonts w:asciiTheme="minorEastAsia" w:hAnsiTheme="minorEastAsia" w:cs="新細明體" w:hint="eastAsia"/>
          <w:kern w:val="0"/>
          <w:sz w:val="20"/>
          <w:szCs w:val="20"/>
        </w:rPr>
        <w:t>分享變得輕鬆簡單</w:t>
      </w:r>
      <w:del w:id="905" w:author="BeBe" w:date="2012-10-28T18:04:00Z">
        <w:r w:rsidRPr="00D91442" w:rsidDel="00E63747">
          <w:rPr>
            <w:rFonts w:asciiTheme="minorEastAsia" w:hAnsiTheme="minorEastAsia" w:cs="Hei-Lt-HK-BF"/>
            <w:kern w:val="0"/>
            <w:sz w:val="20"/>
            <w:szCs w:val="20"/>
          </w:rPr>
          <w:delText>;</w:delText>
        </w:r>
      </w:del>
      <w:ins w:id="906" w:author="BeBe" w:date="2012-10-28T18:04: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時光機讓使用者輕鬆在此平台上找到需要的資料、故事牆隨意佈置分享喜歡的相片。</w:t>
      </w: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不只是相片瀏覽與收藏</w:t>
      </w:r>
      <w:ins w:id="907" w:author="BeBe" w:date="2012-10-28T18:00:00Z">
        <w:r>
          <w:rPr>
            <w:rFonts w:asciiTheme="minorEastAsia" w:hAnsiTheme="minorEastAsia" w:cs="Hei-Lt-HK-BF" w:hint="eastAsia"/>
            <w:kern w:val="0"/>
            <w:sz w:val="20"/>
            <w:szCs w:val="20"/>
          </w:rPr>
          <w:t>，</w:t>
        </w:r>
      </w:ins>
      <w:del w:id="908"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更將家人間珍貴的生活記錄最大化應用</w:t>
      </w:r>
      <w:ins w:id="909" w:author="BeBe" w:date="2012-10-28T18:00:00Z">
        <w:r>
          <w:rPr>
            <w:rFonts w:asciiTheme="minorEastAsia" w:hAnsiTheme="minorEastAsia" w:cs="Hei-Lt-HK-BF" w:hint="eastAsia"/>
            <w:kern w:val="0"/>
            <w:sz w:val="20"/>
            <w:szCs w:val="20"/>
          </w:rPr>
          <w:t>，</w:t>
        </w:r>
      </w:ins>
      <w:del w:id="910"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相片不再只是生活的紀錄</w:t>
      </w:r>
      <w:ins w:id="911" w:author="BeBe" w:date="2012-10-28T18:00:00Z">
        <w:r>
          <w:rPr>
            <w:rFonts w:asciiTheme="minorEastAsia" w:hAnsiTheme="minorEastAsia" w:cs="Hei-Lt-HK-BF" w:hint="eastAsia"/>
            <w:kern w:val="0"/>
            <w:sz w:val="20"/>
            <w:szCs w:val="20"/>
          </w:rPr>
          <w:t>，</w:t>
        </w:r>
      </w:ins>
      <w:del w:id="912"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也是與家人間互動的新樂趣</w:t>
      </w:r>
      <w:ins w:id="913" w:author="BeBe" w:date="2012-10-28T18:05:00Z">
        <w:r>
          <w:rPr>
            <w:rFonts w:asciiTheme="minorEastAsia" w:hAnsiTheme="minorEastAsia" w:cs="新細明體" w:hint="eastAsia"/>
            <w:kern w:val="0"/>
            <w:sz w:val="20"/>
            <w:szCs w:val="20"/>
          </w:rPr>
          <w:t>。</w:t>
        </w:r>
      </w:ins>
      <w:r w:rsidRPr="00D91442">
        <w:rPr>
          <w:rFonts w:asciiTheme="minorEastAsia" w:hAnsiTheme="minorEastAsia" w:cs="新細明體" w:hint="eastAsia"/>
          <w:kern w:val="0"/>
          <w:sz w:val="20"/>
          <w:szCs w:val="20"/>
        </w:rPr>
        <w:t>讓你與重要家人間的聯繫</w:t>
      </w:r>
      <w:del w:id="914" w:author="BeBe" w:date="2012-10-28T18:00:00Z">
        <w:r w:rsidRPr="00D91442" w:rsidDel="002526E2">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在數位化的生活浪潮中更靠近。</w:t>
      </w:r>
    </w:p>
    <w:p w:rsidR="002F3FFA" w:rsidRPr="00D91442" w:rsidRDefault="002F3FFA" w:rsidP="003457FD">
      <w:pPr>
        <w:autoSpaceDE w:val="0"/>
        <w:autoSpaceDN w:val="0"/>
        <w:adjustRightInd w:val="0"/>
        <w:snapToGrid w:val="0"/>
        <w:rPr>
          <w:rFonts w:asciiTheme="minorEastAsia" w:hAnsiTheme="minorEastAsia" w:cs="Hei-Lt-HK-BF"/>
          <w:kern w:val="0"/>
          <w:sz w:val="20"/>
          <w:szCs w:val="20"/>
        </w:rPr>
      </w:pP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2. </w:t>
      </w:r>
      <w:r w:rsidRPr="00D91442">
        <w:rPr>
          <w:rFonts w:asciiTheme="minorEastAsia" w:hAnsiTheme="minorEastAsia" w:cs="新細明體" w:hint="eastAsia"/>
          <w:kern w:val="0"/>
          <w:sz w:val="20"/>
          <w:szCs w:val="20"/>
        </w:rPr>
        <w:t>跟</w:t>
      </w:r>
      <w:proofErr w:type="spellStart"/>
      <w:r w:rsidRPr="00D91442">
        <w:rPr>
          <w:rFonts w:asciiTheme="minorEastAsia" w:hAnsiTheme="minorEastAsia" w:cs="Hei-Lt-HK-BF"/>
          <w:kern w:val="0"/>
          <w:sz w:val="20"/>
          <w:szCs w:val="20"/>
        </w:rPr>
        <w:t>Facebook</w:t>
      </w:r>
      <w:proofErr w:type="spellEnd"/>
      <w:r w:rsidRPr="00D91442">
        <w:rPr>
          <w:rFonts w:asciiTheme="minorEastAsia" w:hAnsiTheme="minorEastAsia" w:cs="新細明體" w:hint="eastAsia"/>
          <w:kern w:val="0"/>
          <w:sz w:val="20"/>
          <w:szCs w:val="20"/>
        </w:rPr>
        <w:t>的不同</w:t>
      </w:r>
    </w:p>
    <w:p w:rsidR="003457FD" w:rsidRPr="003457FD" w:rsidRDefault="003457FD" w:rsidP="003457FD">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新細明體" w:hint="eastAsia"/>
          <w:kern w:val="0"/>
          <w:sz w:val="20"/>
          <w:szCs w:val="20"/>
        </w:rPr>
        <w:t>不斷推陳出新的</w:t>
      </w:r>
      <w:del w:id="915" w:author="BeBe" w:date="2012-10-28T18:05:00Z">
        <w:r w:rsidRPr="00D91442" w:rsidDel="00E63747">
          <w:rPr>
            <w:rFonts w:asciiTheme="minorEastAsia" w:hAnsiTheme="minorEastAsia" w:cs="新細明體" w:hint="eastAsia"/>
            <w:kern w:val="0"/>
            <w:sz w:val="20"/>
            <w:szCs w:val="20"/>
          </w:rPr>
          <w:delText>的</w:delText>
        </w:r>
      </w:del>
      <w:r w:rsidRPr="00D91442">
        <w:rPr>
          <w:rFonts w:asciiTheme="minorEastAsia" w:hAnsiTheme="minorEastAsia" w:cs="新細明體" w:hint="eastAsia"/>
          <w:kern w:val="0"/>
          <w:sz w:val="20"/>
          <w:szCs w:val="20"/>
        </w:rPr>
        <w:t>社群網站</w:t>
      </w:r>
      <w:ins w:id="916" w:author="BeBe" w:date="2012-10-28T18:05:00Z">
        <w:r>
          <w:rPr>
            <w:rFonts w:asciiTheme="minorEastAsia" w:hAnsiTheme="minorEastAsia" w:cs="Hei-Lt-HK-BF" w:hint="eastAsia"/>
            <w:kern w:val="0"/>
            <w:sz w:val="20"/>
            <w:szCs w:val="20"/>
          </w:rPr>
          <w:t>，</w:t>
        </w:r>
      </w:ins>
      <w:del w:id="917" w:author="BeBe" w:date="2012-10-28T18:05: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創造出多元化的溝通方式</w:t>
      </w:r>
      <w:ins w:id="918" w:author="BeBe" w:date="2012-10-28T18:05:00Z">
        <w:r>
          <w:rPr>
            <w:rFonts w:asciiTheme="minorEastAsia" w:hAnsiTheme="minorEastAsia" w:cs="Hei-Lt-HK-BF" w:hint="eastAsia"/>
            <w:kern w:val="0"/>
            <w:sz w:val="20"/>
            <w:szCs w:val="20"/>
          </w:rPr>
          <w:t>，</w:t>
        </w:r>
      </w:ins>
      <w:del w:id="919" w:author="BeBe" w:date="2012-10-28T18:05: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年輕人悠</w:t>
      </w:r>
      <w:proofErr w:type="gramStart"/>
      <w:r w:rsidRPr="00D91442">
        <w:rPr>
          <w:rFonts w:asciiTheme="minorEastAsia" w:hAnsiTheme="minorEastAsia" w:cs="新細明體" w:hint="eastAsia"/>
          <w:kern w:val="0"/>
          <w:sz w:val="20"/>
          <w:szCs w:val="20"/>
        </w:rPr>
        <w:t>游</w:t>
      </w:r>
      <w:proofErr w:type="gramEnd"/>
      <w:r w:rsidRPr="00D91442">
        <w:rPr>
          <w:rFonts w:asciiTheme="minorEastAsia" w:hAnsiTheme="minorEastAsia" w:cs="新細明體" w:hint="eastAsia"/>
          <w:kern w:val="0"/>
          <w:sz w:val="20"/>
          <w:szCs w:val="20"/>
        </w:rPr>
        <w:t>在這些社交網站中</w:t>
      </w:r>
      <w:ins w:id="920" w:author="BeBe" w:date="2012-10-28T18:05:00Z">
        <w:r>
          <w:rPr>
            <w:rFonts w:asciiTheme="minorEastAsia" w:hAnsiTheme="minorEastAsia" w:cs="Hei-Lt-HK-BF" w:hint="eastAsia"/>
            <w:kern w:val="0"/>
            <w:sz w:val="20"/>
            <w:szCs w:val="20"/>
          </w:rPr>
          <w:t>，</w:t>
        </w:r>
      </w:ins>
      <w:del w:id="921" w:author="BeBe" w:date="2012-10-28T18:05: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但對於父母</w:t>
      </w:r>
      <w:r w:rsidRPr="00D91442">
        <w:rPr>
          <w:rFonts w:asciiTheme="minorEastAsia" w:hAnsiTheme="minorEastAsia" w:cs="新細明體" w:hint="eastAsia"/>
          <w:kern w:val="0"/>
          <w:sz w:val="20"/>
          <w:szCs w:val="20"/>
        </w:rPr>
        <w:lastRenderedPageBreak/>
        <w:t>長輩來說</w:t>
      </w:r>
      <w:del w:id="922" w:author="BeBe" w:date="2012-10-28T18:05:00Z">
        <w:r w:rsidRPr="00D91442" w:rsidDel="00E63747">
          <w:rPr>
            <w:rFonts w:asciiTheme="minorEastAsia" w:hAnsiTheme="minorEastAsia" w:cs="Hei-Lt-HK-BF"/>
            <w:kern w:val="0"/>
            <w:sz w:val="20"/>
            <w:szCs w:val="20"/>
          </w:rPr>
          <w:delText>,</w:delText>
        </w:r>
      </w:del>
      <w:del w:id="923" w:author="BeBe" w:date="2012-10-28T19:58:00Z">
        <w:r w:rsidRPr="00D91442" w:rsidDel="00F377CD">
          <w:rPr>
            <w:rFonts w:asciiTheme="minorEastAsia" w:hAnsiTheme="minorEastAsia" w:cs="新細明體" w:hint="eastAsia"/>
            <w:kern w:val="0"/>
            <w:sz w:val="20"/>
            <w:szCs w:val="20"/>
          </w:rPr>
          <w:delText>卻</w:delText>
        </w:r>
      </w:del>
      <w:r w:rsidRPr="00D91442">
        <w:rPr>
          <w:rFonts w:asciiTheme="minorEastAsia" w:hAnsiTheme="minorEastAsia" w:cs="新細明體" w:hint="eastAsia"/>
          <w:kern w:val="0"/>
          <w:sz w:val="20"/>
          <w:szCs w:val="20"/>
        </w:rPr>
        <w:t>不一定</w:t>
      </w:r>
      <w:ins w:id="924" w:author="BeBe" w:date="2012-10-28T19:58:00Z">
        <w:r>
          <w:rPr>
            <w:rFonts w:asciiTheme="minorEastAsia" w:hAnsiTheme="minorEastAsia" w:cs="新細明體" w:hint="eastAsia"/>
            <w:kern w:val="0"/>
            <w:sz w:val="20"/>
            <w:szCs w:val="20"/>
          </w:rPr>
          <w:t>能</w:t>
        </w:r>
      </w:ins>
      <w:r w:rsidRPr="00D91442">
        <w:rPr>
          <w:rFonts w:asciiTheme="minorEastAsia" w:hAnsiTheme="minorEastAsia" w:cs="新細明體" w:hint="eastAsia"/>
          <w:kern w:val="0"/>
          <w:sz w:val="20"/>
          <w:szCs w:val="20"/>
        </w:rPr>
        <w:t>習慣這些社交網站。在網際網路上串聯起的關係</w:t>
      </w:r>
      <w:ins w:id="925" w:author="BeBe" w:date="2012-10-28T18:05:00Z">
        <w:r>
          <w:rPr>
            <w:rFonts w:asciiTheme="minorEastAsia" w:hAnsiTheme="minorEastAsia" w:cs="Hei-Lt-HK-BF" w:hint="eastAsia"/>
            <w:kern w:val="0"/>
            <w:sz w:val="20"/>
            <w:szCs w:val="20"/>
          </w:rPr>
          <w:t>，</w:t>
        </w:r>
      </w:ins>
      <w:del w:id="926" w:author="BeBe" w:date="2012-10-28T18:05: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多是一面之緣、泛泛之交、或是剛認識的新朋友</w:t>
      </w:r>
      <w:ins w:id="927" w:author="BeBe" w:date="2012-10-28T18:06:00Z">
        <w:r>
          <w:rPr>
            <w:rFonts w:asciiTheme="minorEastAsia" w:hAnsiTheme="minorEastAsia" w:cs="Hei-Lt-HK-BF" w:hint="eastAsia"/>
            <w:kern w:val="0"/>
            <w:sz w:val="20"/>
            <w:szCs w:val="20"/>
          </w:rPr>
          <w:t>，</w:t>
        </w:r>
      </w:ins>
      <w:del w:id="928" w:author="BeBe" w:date="2012-10-28T18:06: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但最親近的家人間</w:t>
      </w:r>
      <w:ins w:id="929" w:author="BeBe" w:date="2012-10-28T18:06:00Z">
        <w:r>
          <w:rPr>
            <w:rFonts w:asciiTheme="minorEastAsia" w:hAnsiTheme="minorEastAsia" w:cs="Hei-Lt-HK-BF" w:hint="eastAsia"/>
            <w:kern w:val="0"/>
            <w:sz w:val="20"/>
            <w:szCs w:val="20"/>
          </w:rPr>
          <w:t>，</w:t>
        </w:r>
      </w:ins>
      <w:del w:id="930" w:author="BeBe" w:date="2012-10-28T18:06: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卻缺乏一個適合的平台</w:t>
      </w:r>
      <w:del w:id="931" w:author="BeBe" w:date="2012-10-28T18:06: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來分享自己的生活</w:t>
      </w:r>
      <w:ins w:id="932" w:author="BeBe" w:date="2012-10-28T18:10:00Z">
        <w:r>
          <w:rPr>
            <w:rFonts w:asciiTheme="minorEastAsia" w:hAnsiTheme="minorEastAsia" w:cs="Hei-Lt-HK-BF" w:hint="eastAsia"/>
            <w:kern w:val="0"/>
            <w:sz w:val="20"/>
            <w:szCs w:val="20"/>
          </w:rPr>
          <w:t>，</w:t>
        </w:r>
      </w:ins>
      <w:del w:id="933" w:author="BeBe" w:date="2012-10-28T18:10: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即便父母會使用社群媒體</w:t>
      </w:r>
      <w:ins w:id="934" w:author="BeBe" w:date="2012-10-28T18:10:00Z">
        <w:r>
          <w:rPr>
            <w:rFonts w:asciiTheme="minorEastAsia" w:hAnsiTheme="minorEastAsia" w:cs="Hei-Lt-HK-BF" w:hint="eastAsia"/>
            <w:kern w:val="0"/>
            <w:sz w:val="20"/>
            <w:szCs w:val="20"/>
          </w:rPr>
          <w:t>，</w:t>
        </w:r>
      </w:ins>
      <w:del w:id="935" w:author="BeBe" w:date="2012-10-28T18:10: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但若要子女將父母加入</w:t>
      </w:r>
      <w:ins w:id="936" w:author="BeBe" w:date="2012-10-28T18:10:00Z">
        <w:r>
          <w:rPr>
            <w:rFonts w:asciiTheme="minorEastAsia" w:hAnsiTheme="minorEastAsia" w:cs="Hei-Lt-HK-BF" w:hint="eastAsia"/>
            <w:kern w:val="0"/>
            <w:sz w:val="20"/>
            <w:szCs w:val="20"/>
          </w:rPr>
          <w:t>，</w:t>
        </w:r>
      </w:ins>
      <w:del w:id="937" w:author="BeBe" w:date="2012-10-28T18:10: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似乎就等同宣佈自己的社交生活終結。相對於現有的社群服務</w:t>
      </w:r>
      <w:ins w:id="938" w:author="BeBe" w:date="2012-10-28T18:10:00Z">
        <w:r>
          <w:rPr>
            <w:rFonts w:asciiTheme="minorEastAsia" w:hAnsiTheme="minorEastAsia" w:cs="Hei-Lt-HK-BF" w:hint="eastAsia"/>
            <w:kern w:val="0"/>
            <w:sz w:val="20"/>
            <w:szCs w:val="20"/>
          </w:rPr>
          <w:t>，</w:t>
        </w:r>
      </w:ins>
      <w:del w:id="939" w:author="BeBe" w:date="2012-10-28T18:10:00Z">
        <w:r w:rsidRPr="00D91442" w:rsidDel="00E63747">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 xml:space="preserve">Family Memory </w:t>
      </w:r>
      <w:r w:rsidRPr="00D91442">
        <w:rPr>
          <w:rFonts w:asciiTheme="minorEastAsia" w:hAnsiTheme="minorEastAsia" w:cs="新細明體" w:hint="eastAsia"/>
          <w:kern w:val="0"/>
          <w:sz w:val="20"/>
          <w:szCs w:val="20"/>
        </w:rPr>
        <w:t>專注於家人間的互動</w:t>
      </w:r>
      <w:ins w:id="940" w:author="BeBe" w:date="2012-10-28T18:10:00Z">
        <w:r>
          <w:rPr>
            <w:rFonts w:asciiTheme="minorEastAsia" w:hAnsiTheme="minorEastAsia" w:cs="Hei-Lt-HK-BF" w:hint="eastAsia"/>
            <w:kern w:val="0"/>
            <w:sz w:val="20"/>
            <w:szCs w:val="20"/>
          </w:rPr>
          <w:t>，</w:t>
        </w:r>
      </w:ins>
      <w:del w:id="941" w:author="BeBe" w:date="2012-10-28T18:10:00Z">
        <w:r w:rsidRPr="00D91442" w:rsidDel="00E63747">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希望能提供專屬於家人間簡單、好用且有趣分享的服務。</w:t>
      </w:r>
    </w:p>
    <w:p w:rsidR="003457FD" w:rsidRPr="00E63747" w:rsidRDefault="003457FD" w:rsidP="003457FD">
      <w:pPr>
        <w:autoSpaceDE w:val="0"/>
        <w:autoSpaceDN w:val="0"/>
        <w:adjustRightInd w:val="0"/>
        <w:snapToGrid w:val="0"/>
        <w:rPr>
          <w:rFonts w:asciiTheme="minorEastAsia" w:hAnsiTheme="minorEastAsia" w:cs="Hei-Lt-HK-BF"/>
          <w:kern w:val="0"/>
          <w:sz w:val="20"/>
          <w:szCs w:val="20"/>
        </w:rPr>
      </w:pP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 xml:space="preserve">3. </w:t>
      </w:r>
      <w:r w:rsidRPr="00D91442">
        <w:rPr>
          <w:rFonts w:asciiTheme="minorEastAsia" w:hAnsiTheme="minorEastAsia" w:cs="新細明體" w:hint="eastAsia"/>
          <w:kern w:val="0"/>
          <w:sz w:val="20"/>
          <w:szCs w:val="20"/>
        </w:rPr>
        <w:t>實作上遇到的困難</w:t>
      </w:r>
    </w:p>
    <w:p w:rsidR="003457FD" w:rsidRPr="00F377CD" w:rsidRDefault="003457FD" w:rsidP="003457FD">
      <w:pPr>
        <w:autoSpaceDE w:val="0"/>
        <w:autoSpaceDN w:val="0"/>
        <w:adjustRightInd w:val="0"/>
        <w:snapToGrid w:val="0"/>
        <w:rPr>
          <w:rFonts w:asciiTheme="minorEastAsia" w:hAnsiTheme="minorEastAsia" w:cs="新細明體"/>
          <w:kern w:val="0"/>
          <w:sz w:val="20"/>
          <w:szCs w:val="20"/>
        </w:rPr>
      </w:pPr>
      <w:r w:rsidRPr="00D91442">
        <w:rPr>
          <w:rFonts w:asciiTheme="minorEastAsia" w:hAnsiTheme="minorEastAsia" w:cs="Hei-Lt-HK-BF"/>
          <w:kern w:val="0"/>
          <w:sz w:val="20"/>
          <w:szCs w:val="20"/>
        </w:rPr>
        <w:t xml:space="preserve">UOID+MHCI </w:t>
      </w:r>
      <w:r w:rsidRPr="00D91442">
        <w:rPr>
          <w:rFonts w:asciiTheme="minorEastAsia" w:hAnsiTheme="minorEastAsia" w:cs="新細明體" w:hint="eastAsia"/>
          <w:kern w:val="0"/>
          <w:sz w:val="20"/>
          <w:szCs w:val="20"/>
        </w:rPr>
        <w:t>這門課是一個跨領域合作的課程</w:t>
      </w:r>
      <w:ins w:id="942" w:author="BeBe" w:date="2012-10-28T19:59:00Z">
        <w:r>
          <w:rPr>
            <w:rFonts w:asciiTheme="minorEastAsia" w:hAnsiTheme="minorEastAsia" w:cs="Hei-Lt-HK-BF" w:hint="eastAsia"/>
            <w:kern w:val="0"/>
            <w:sz w:val="20"/>
            <w:szCs w:val="20"/>
          </w:rPr>
          <w:t>，</w:t>
        </w:r>
      </w:ins>
      <w:del w:id="943"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Hei-Lt-HK-BF"/>
          <w:kern w:val="0"/>
          <w:sz w:val="20"/>
          <w:szCs w:val="20"/>
        </w:rPr>
        <w:t>Family</w:t>
      </w:r>
      <w:r w:rsidRPr="00D91442">
        <w:rPr>
          <w:rFonts w:asciiTheme="minorEastAsia" w:hAnsiTheme="minorEastAsia" w:cs="Hei-Lt-HK-BF" w:hint="eastAsia"/>
          <w:kern w:val="0"/>
          <w:sz w:val="20"/>
          <w:szCs w:val="20"/>
        </w:rPr>
        <w:t xml:space="preserve"> </w:t>
      </w:r>
      <w:r w:rsidRPr="00D91442">
        <w:rPr>
          <w:rFonts w:asciiTheme="minorEastAsia" w:hAnsiTheme="minorEastAsia" w:cs="Hei-Lt-HK-BF"/>
          <w:kern w:val="0"/>
          <w:sz w:val="20"/>
          <w:szCs w:val="20"/>
        </w:rPr>
        <w:t xml:space="preserve">Memory </w:t>
      </w:r>
      <w:r w:rsidRPr="00D91442">
        <w:rPr>
          <w:rFonts w:asciiTheme="minorEastAsia" w:hAnsiTheme="minorEastAsia" w:cs="新細明體" w:hint="eastAsia"/>
          <w:kern w:val="0"/>
          <w:sz w:val="20"/>
          <w:szCs w:val="20"/>
        </w:rPr>
        <w:t>是由三位資工背景加上四位設計背景的同學</w:t>
      </w:r>
      <w:del w:id="944"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共同設計開發</w:t>
      </w:r>
      <w:ins w:id="945" w:author="BeBe" w:date="2012-10-28T19:59:00Z">
        <w:r>
          <w:rPr>
            <w:rFonts w:asciiTheme="minorEastAsia" w:hAnsiTheme="minorEastAsia" w:cs="Hei-Lt-HK-BF" w:hint="eastAsia"/>
            <w:kern w:val="0"/>
            <w:sz w:val="20"/>
            <w:szCs w:val="20"/>
          </w:rPr>
          <w:t>，</w:t>
        </w:r>
      </w:ins>
      <w:del w:id="946"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在實作</w:t>
      </w:r>
      <w:del w:id="947" w:author="BeBe" w:date="2012-10-28T19:59:00Z">
        <w:r w:rsidRPr="00D91442" w:rsidDel="00F377CD">
          <w:rPr>
            <w:rFonts w:asciiTheme="minorEastAsia" w:hAnsiTheme="minorEastAsia" w:cs="Hei-Lt-HK-BF"/>
            <w:kern w:val="0"/>
            <w:sz w:val="20"/>
            <w:szCs w:val="20"/>
          </w:rPr>
          <w:delText>Family</w:delText>
        </w:r>
        <w:r w:rsidRPr="00D91442" w:rsidDel="00F377CD">
          <w:rPr>
            <w:rFonts w:asciiTheme="minorEastAsia" w:hAnsiTheme="minorEastAsia" w:cs="Hei-Lt-HK-BF" w:hint="eastAsia"/>
            <w:kern w:val="0"/>
            <w:sz w:val="20"/>
            <w:szCs w:val="20"/>
          </w:rPr>
          <w:delText xml:space="preserve"> </w:delText>
        </w:r>
        <w:r w:rsidRPr="00D91442" w:rsidDel="00F377CD">
          <w:rPr>
            <w:rFonts w:asciiTheme="minorEastAsia" w:hAnsiTheme="minorEastAsia" w:cs="Hei-Lt-HK-BF"/>
            <w:kern w:val="0"/>
            <w:sz w:val="20"/>
            <w:szCs w:val="20"/>
          </w:rPr>
          <w:delText>Memory</w:delText>
        </w:r>
      </w:del>
      <w:r w:rsidRPr="00D91442">
        <w:rPr>
          <w:rFonts w:asciiTheme="minorEastAsia" w:hAnsiTheme="minorEastAsia" w:cs="新細明體" w:hint="eastAsia"/>
          <w:kern w:val="0"/>
          <w:sz w:val="20"/>
          <w:szCs w:val="20"/>
        </w:rPr>
        <w:t>過程中</w:t>
      </w:r>
      <w:ins w:id="948" w:author="BeBe" w:date="2012-10-28T19:59:00Z">
        <w:r>
          <w:rPr>
            <w:rFonts w:asciiTheme="minorEastAsia" w:hAnsiTheme="minorEastAsia" w:cs="Hei-Lt-HK-BF" w:hint="eastAsia"/>
            <w:kern w:val="0"/>
            <w:sz w:val="20"/>
            <w:szCs w:val="20"/>
          </w:rPr>
          <w:t>，</w:t>
        </w:r>
      </w:ins>
      <w:del w:id="949"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如何有效結合資工及設計的力量</w:t>
      </w:r>
      <w:ins w:id="950" w:author="BeBe" w:date="2012-10-28T19:59:00Z">
        <w:r>
          <w:rPr>
            <w:rFonts w:asciiTheme="minorEastAsia" w:hAnsiTheme="minorEastAsia" w:cs="Hei-Lt-HK-BF" w:hint="eastAsia"/>
            <w:kern w:val="0"/>
            <w:sz w:val="20"/>
            <w:szCs w:val="20"/>
          </w:rPr>
          <w:t>，</w:t>
        </w:r>
      </w:ins>
      <w:del w:id="951"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是一開始遇到的問題。經過許多次的</w:t>
      </w:r>
      <w:proofErr w:type="gramStart"/>
      <w:r w:rsidRPr="00D91442">
        <w:rPr>
          <w:rFonts w:asciiTheme="minorEastAsia" w:hAnsiTheme="minorEastAsia" w:cs="新細明體" w:hint="eastAsia"/>
          <w:kern w:val="0"/>
          <w:sz w:val="20"/>
          <w:szCs w:val="20"/>
        </w:rPr>
        <w:t>討論與磨合</w:t>
      </w:r>
      <w:proofErr w:type="gramEnd"/>
      <w:ins w:id="952" w:author="BeBe" w:date="2012-10-28T19:59:00Z">
        <w:r>
          <w:rPr>
            <w:rFonts w:asciiTheme="minorEastAsia" w:hAnsiTheme="minorEastAsia" w:cs="Hei-Lt-HK-BF" w:hint="eastAsia"/>
            <w:kern w:val="0"/>
            <w:sz w:val="20"/>
            <w:szCs w:val="20"/>
          </w:rPr>
          <w:t>，</w:t>
        </w:r>
      </w:ins>
      <w:del w:id="953"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彼此漸漸產生默契</w:t>
      </w:r>
      <w:ins w:id="954" w:author="BeBe" w:date="2012-10-28T19:59:00Z">
        <w:r>
          <w:rPr>
            <w:rFonts w:asciiTheme="minorEastAsia" w:hAnsiTheme="minorEastAsia" w:cs="Hei-Lt-HK-BF" w:hint="eastAsia"/>
            <w:kern w:val="0"/>
            <w:sz w:val="20"/>
            <w:szCs w:val="20"/>
          </w:rPr>
          <w:t>，</w:t>
        </w:r>
      </w:ins>
      <w:del w:id="955"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對於</w:t>
      </w:r>
      <w:r w:rsidRPr="00D91442">
        <w:rPr>
          <w:rFonts w:asciiTheme="minorEastAsia" w:hAnsiTheme="minorEastAsia" w:cs="Hei-Lt-HK-BF"/>
          <w:kern w:val="0"/>
          <w:sz w:val="20"/>
          <w:szCs w:val="20"/>
        </w:rPr>
        <w:t>Family</w:t>
      </w:r>
      <w:r w:rsidRPr="00D91442">
        <w:rPr>
          <w:rFonts w:asciiTheme="minorEastAsia" w:hAnsiTheme="minorEastAsia" w:cs="Hei-Lt-HK-BF" w:hint="eastAsia"/>
          <w:kern w:val="0"/>
          <w:sz w:val="20"/>
          <w:szCs w:val="20"/>
        </w:rPr>
        <w:t xml:space="preserve"> </w:t>
      </w:r>
      <w:r w:rsidRPr="00D91442">
        <w:rPr>
          <w:rFonts w:asciiTheme="minorEastAsia" w:hAnsiTheme="minorEastAsia" w:cs="Hei-Lt-HK-BF"/>
          <w:kern w:val="0"/>
          <w:sz w:val="20"/>
          <w:szCs w:val="20"/>
        </w:rPr>
        <w:t>Memory</w:t>
      </w:r>
      <w:r w:rsidRPr="00D91442">
        <w:rPr>
          <w:rFonts w:asciiTheme="minorEastAsia" w:hAnsiTheme="minorEastAsia" w:cs="新細明體" w:hint="eastAsia"/>
          <w:kern w:val="0"/>
          <w:sz w:val="20"/>
          <w:szCs w:val="20"/>
        </w:rPr>
        <w:t>的想法也有了共識</w:t>
      </w:r>
      <w:ins w:id="956" w:author="BeBe" w:date="2012-10-28T19:59:00Z">
        <w:r>
          <w:rPr>
            <w:rFonts w:asciiTheme="minorEastAsia" w:hAnsiTheme="minorEastAsia" w:cs="Hei-Lt-HK-BF" w:hint="eastAsia"/>
            <w:kern w:val="0"/>
            <w:sz w:val="20"/>
            <w:szCs w:val="20"/>
          </w:rPr>
          <w:t>，</w:t>
        </w:r>
      </w:ins>
      <w:del w:id="957" w:author="BeBe" w:date="2012-10-28T19:59: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在開發的過程中各自發揮專長</w:t>
      </w:r>
      <w:ins w:id="958" w:author="BeBe" w:date="2012-10-28T20:00:00Z">
        <w:r>
          <w:rPr>
            <w:rFonts w:asciiTheme="minorEastAsia" w:hAnsiTheme="minorEastAsia" w:cs="Hei-Lt-HK-BF" w:hint="eastAsia"/>
            <w:kern w:val="0"/>
            <w:sz w:val="20"/>
            <w:szCs w:val="20"/>
          </w:rPr>
          <w:t>，</w:t>
        </w:r>
      </w:ins>
      <w:del w:id="959"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在最後證明了一切的辛苦都是值得的</w:t>
      </w:r>
      <w:del w:id="960" w:author="BeBe" w:date="2012-10-28T20:00:00Z">
        <w:r w:rsidRPr="00D91442" w:rsidDel="00F377CD">
          <w:rPr>
            <w:rFonts w:asciiTheme="minorEastAsia" w:hAnsiTheme="minorEastAsia" w:cs="Hei-Lt-HK-BF"/>
            <w:kern w:val="0"/>
            <w:sz w:val="20"/>
            <w:szCs w:val="20"/>
          </w:rPr>
          <w:delText>!</w:delText>
        </w:r>
      </w:del>
      <w:ins w:id="961" w:author="BeBe" w:date="2012-10-28T20:00: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也證明了跨領域的合作是充滿了更多可能性。</w:t>
      </w:r>
    </w:p>
    <w:p w:rsidR="003457FD" w:rsidRDefault="003457FD" w:rsidP="003457FD">
      <w:pPr>
        <w:autoSpaceDE w:val="0"/>
        <w:autoSpaceDN w:val="0"/>
        <w:adjustRightInd w:val="0"/>
        <w:snapToGrid w:val="0"/>
        <w:rPr>
          <w:rFonts w:asciiTheme="minorEastAsia" w:hAnsiTheme="minorEastAsia" w:cs="新細明體" w:hint="eastAsia"/>
          <w:kern w:val="0"/>
          <w:sz w:val="20"/>
          <w:szCs w:val="20"/>
        </w:rPr>
      </w:pPr>
      <w:r w:rsidRPr="00D91442">
        <w:rPr>
          <w:rFonts w:asciiTheme="minorEastAsia" w:hAnsiTheme="minorEastAsia" w:cs="新細明體" w:hint="eastAsia"/>
          <w:kern w:val="0"/>
          <w:sz w:val="20"/>
          <w:szCs w:val="20"/>
        </w:rPr>
        <w:t>在</w:t>
      </w:r>
      <w:r w:rsidRPr="00D91442">
        <w:rPr>
          <w:rFonts w:asciiTheme="minorEastAsia" w:hAnsiTheme="minorEastAsia" w:cs="Hei-Lt-HK-BF"/>
          <w:kern w:val="0"/>
          <w:sz w:val="20"/>
          <w:szCs w:val="20"/>
        </w:rPr>
        <w:t>Family Memory App</w:t>
      </w:r>
      <w:r w:rsidRPr="00D91442">
        <w:rPr>
          <w:rFonts w:asciiTheme="minorEastAsia" w:hAnsiTheme="minorEastAsia" w:cs="新細明體" w:hint="eastAsia"/>
          <w:kern w:val="0"/>
          <w:sz w:val="20"/>
          <w:szCs w:val="20"/>
        </w:rPr>
        <w:t>開發的過程中</w:t>
      </w:r>
      <w:ins w:id="962" w:author="BeBe" w:date="2012-10-28T20:00:00Z">
        <w:r>
          <w:rPr>
            <w:rFonts w:asciiTheme="minorEastAsia" w:hAnsiTheme="minorEastAsia" w:cs="Hei-Lt-HK-BF" w:hint="eastAsia"/>
            <w:kern w:val="0"/>
            <w:sz w:val="20"/>
            <w:szCs w:val="20"/>
          </w:rPr>
          <w:t>，</w:t>
        </w:r>
      </w:ins>
      <w:del w:id="963"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設計的同學為了讓使用者有更好的使用者經驗</w:t>
      </w:r>
      <w:ins w:id="964" w:author="BeBe" w:date="2012-10-28T20:00:00Z">
        <w:r>
          <w:rPr>
            <w:rFonts w:asciiTheme="minorEastAsia" w:hAnsiTheme="minorEastAsia" w:cs="Hei-Lt-HK-BF" w:hint="eastAsia"/>
            <w:kern w:val="0"/>
            <w:sz w:val="20"/>
            <w:szCs w:val="20"/>
          </w:rPr>
          <w:t>，</w:t>
        </w:r>
      </w:ins>
      <w:del w:id="965"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對於</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中每一個步驟、每一個頁面都發想出許多不同的介面和互動方式</w:t>
      </w:r>
      <w:ins w:id="966" w:author="BeBe" w:date="2012-10-28T20:00:00Z">
        <w:r>
          <w:rPr>
            <w:rFonts w:asciiTheme="minorEastAsia" w:hAnsiTheme="minorEastAsia" w:cs="Hei-Lt-HK-BF" w:hint="eastAsia"/>
            <w:kern w:val="0"/>
            <w:sz w:val="20"/>
            <w:szCs w:val="20"/>
          </w:rPr>
          <w:t>，</w:t>
        </w:r>
      </w:ins>
      <w:del w:id="967"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再針對每一個細節去討論</w:t>
      </w:r>
      <w:ins w:id="968" w:author="BeBe" w:date="2012-10-28T20:00:00Z">
        <w:r>
          <w:rPr>
            <w:rFonts w:asciiTheme="minorEastAsia" w:hAnsiTheme="minorEastAsia" w:cs="Hei-Lt-HK-BF" w:hint="eastAsia"/>
            <w:kern w:val="0"/>
            <w:sz w:val="20"/>
            <w:szCs w:val="20"/>
          </w:rPr>
          <w:t>，</w:t>
        </w:r>
      </w:ins>
      <w:del w:id="969"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最後挑選出最合適的介面</w:t>
      </w:r>
      <w:ins w:id="970" w:author="BeBe" w:date="2012-10-28T20:00:00Z">
        <w:r>
          <w:rPr>
            <w:rFonts w:asciiTheme="minorEastAsia" w:hAnsiTheme="minorEastAsia" w:cs="Hei-Lt-HK-BF" w:hint="eastAsia"/>
            <w:kern w:val="0"/>
            <w:sz w:val="20"/>
            <w:szCs w:val="20"/>
          </w:rPr>
          <w:t>，</w:t>
        </w:r>
      </w:ins>
      <w:del w:id="971" w:author="BeBe" w:date="2012-10-28T20:00:00Z">
        <w:r w:rsidRPr="00D91442" w:rsidDel="00F377CD">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並且將這些介面透過</w:t>
      </w:r>
      <w:r w:rsidRPr="00D91442">
        <w:rPr>
          <w:rFonts w:asciiTheme="minorEastAsia" w:hAnsiTheme="minorEastAsia" w:cs="Hei-Lt-HK-BF"/>
          <w:kern w:val="0"/>
          <w:sz w:val="20"/>
          <w:szCs w:val="20"/>
        </w:rPr>
        <w:t>Photoshop</w:t>
      </w:r>
      <w:r w:rsidRPr="00D91442">
        <w:rPr>
          <w:rFonts w:asciiTheme="minorEastAsia" w:hAnsiTheme="minorEastAsia" w:cs="新細明體" w:hint="eastAsia"/>
          <w:kern w:val="0"/>
          <w:sz w:val="20"/>
          <w:szCs w:val="20"/>
        </w:rPr>
        <w:t>或是</w:t>
      </w:r>
      <w:r w:rsidRPr="00D91442">
        <w:rPr>
          <w:rFonts w:asciiTheme="minorEastAsia" w:hAnsiTheme="minorEastAsia" w:cs="Hei-Lt-HK-BF"/>
          <w:kern w:val="0"/>
          <w:sz w:val="20"/>
          <w:szCs w:val="20"/>
        </w:rPr>
        <w:t>Illustrator</w:t>
      </w:r>
      <w:r w:rsidRPr="00D91442">
        <w:rPr>
          <w:rFonts w:asciiTheme="minorEastAsia" w:hAnsiTheme="minorEastAsia" w:cs="新細明體" w:hint="eastAsia"/>
          <w:kern w:val="0"/>
          <w:sz w:val="20"/>
          <w:szCs w:val="20"/>
        </w:rPr>
        <w:t>讓資工的同學能夠結合到</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的開發。因為</w:t>
      </w:r>
      <w:r w:rsidRPr="00D91442">
        <w:rPr>
          <w:rFonts w:asciiTheme="minorEastAsia" w:hAnsiTheme="minorEastAsia" w:cs="Hei-Lt-HK-BF"/>
          <w:kern w:val="0"/>
          <w:sz w:val="20"/>
          <w:szCs w:val="20"/>
        </w:rPr>
        <w:t xml:space="preserve">Family Memory App </w:t>
      </w:r>
      <w:r w:rsidRPr="00D91442">
        <w:rPr>
          <w:rFonts w:asciiTheme="minorEastAsia" w:hAnsiTheme="minorEastAsia" w:cs="新細明體" w:hint="eastAsia"/>
          <w:kern w:val="0"/>
          <w:sz w:val="20"/>
          <w:szCs w:val="20"/>
        </w:rPr>
        <w:t>許多的互動過程中</w:t>
      </w:r>
      <w:ins w:id="972" w:author="BeBe" w:date="2012-10-28T20:14:00Z">
        <w:r>
          <w:rPr>
            <w:rFonts w:asciiTheme="minorEastAsia" w:hAnsiTheme="minorEastAsia" w:cs="Hei-Lt-HK-BF" w:hint="eastAsia"/>
            <w:kern w:val="0"/>
            <w:sz w:val="20"/>
            <w:szCs w:val="20"/>
          </w:rPr>
          <w:t>，</w:t>
        </w:r>
      </w:ins>
      <w:del w:id="973"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都需要呈現相當多的相片</w:t>
      </w:r>
      <w:ins w:id="974" w:author="BeBe" w:date="2012-10-28T20:14:00Z">
        <w:r>
          <w:rPr>
            <w:rFonts w:asciiTheme="minorEastAsia" w:hAnsiTheme="minorEastAsia" w:cs="Hei-Lt-HK-BF" w:hint="eastAsia"/>
            <w:kern w:val="0"/>
            <w:sz w:val="20"/>
            <w:szCs w:val="20"/>
          </w:rPr>
          <w:t>，</w:t>
        </w:r>
      </w:ins>
      <w:del w:id="975"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當一個</w:t>
      </w:r>
      <w:r w:rsidRPr="00D91442">
        <w:rPr>
          <w:rFonts w:asciiTheme="minorEastAsia" w:hAnsiTheme="minorEastAsia" w:cs="Hei-Lt-HK-BF"/>
          <w:kern w:val="0"/>
          <w:sz w:val="20"/>
          <w:szCs w:val="20"/>
        </w:rPr>
        <w:t>App</w:t>
      </w:r>
      <w:r w:rsidRPr="00D91442">
        <w:rPr>
          <w:rFonts w:asciiTheme="minorEastAsia" w:hAnsiTheme="minorEastAsia" w:cs="新細明體" w:hint="eastAsia"/>
          <w:kern w:val="0"/>
          <w:sz w:val="20"/>
          <w:szCs w:val="20"/>
        </w:rPr>
        <w:t>圖片越多</w:t>
      </w:r>
      <w:ins w:id="976" w:author="BeBe" w:date="2012-10-28T20:14:00Z">
        <w:r>
          <w:rPr>
            <w:rFonts w:asciiTheme="minorEastAsia" w:hAnsiTheme="minorEastAsia" w:cs="Hei-Lt-HK-BF" w:hint="eastAsia"/>
            <w:kern w:val="0"/>
            <w:sz w:val="20"/>
            <w:szCs w:val="20"/>
          </w:rPr>
          <w:t>，</w:t>
        </w:r>
      </w:ins>
      <w:del w:id="977"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開啟的速度也會越慢</w:t>
      </w:r>
      <w:ins w:id="978" w:author="BeBe" w:date="2012-10-28T20:14:00Z">
        <w:r>
          <w:rPr>
            <w:rFonts w:asciiTheme="minorEastAsia" w:hAnsiTheme="minorEastAsia" w:cs="Hei-Lt-HK-BF" w:hint="eastAsia"/>
            <w:kern w:val="0"/>
            <w:sz w:val="20"/>
            <w:szCs w:val="20"/>
          </w:rPr>
          <w:t>，</w:t>
        </w:r>
      </w:ins>
      <w:del w:id="979"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要讓使用者能很</w:t>
      </w:r>
      <w:ins w:id="980" w:author="BeBe" w:date="2012-10-28T20:14:00Z">
        <w:r>
          <w:rPr>
            <w:rFonts w:asciiTheme="minorEastAsia" w:hAnsiTheme="minorEastAsia" w:cs="Hei-Lt-HK-BF" w:hint="eastAsia"/>
            <w:kern w:val="0"/>
            <w:sz w:val="20"/>
            <w:szCs w:val="20"/>
          </w:rPr>
          <w:t>「</w:t>
        </w:r>
      </w:ins>
      <w:del w:id="981"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順暢</w:t>
      </w:r>
      <w:ins w:id="982" w:author="BeBe" w:date="2012-10-28T20:14:00Z">
        <w:r>
          <w:rPr>
            <w:rFonts w:asciiTheme="minorEastAsia" w:hAnsiTheme="minorEastAsia" w:cs="Hei-Lt-HK-BF" w:hint="eastAsia"/>
            <w:kern w:val="0"/>
            <w:sz w:val="20"/>
            <w:szCs w:val="20"/>
          </w:rPr>
          <w:t>」</w:t>
        </w:r>
      </w:ins>
      <w:del w:id="983"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地瀏覽這些相片</w:t>
      </w:r>
      <w:ins w:id="984" w:author="BeBe" w:date="2012-10-28T20:14:00Z">
        <w:r>
          <w:rPr>
            <w:rFonts w:asciiTheme="minorEastAsia" w:hAnsiTheme="minorEastAsia" w:cs="Hei-Lt-HK-BF" w:hint="eastAsia"/>
            <w:kern w:val="0"/>
            <w:sz w:val="20"/>
            <w:szCs w:val="20"/>
          </w:rPr>
          <w:t>，</w:t>
        </w:r>
      </w:ins>
      <w:del w:id="985" w:author="BeBe" w:date="2012-10-28T20:14: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就必須實作</w:t>
      </w:r>
      <w:r w:rsidRPr="00D91442">
        <w:rPr>
          <w:rFonts w:asciiTheme="minorEastAsia" w:hAnsiTheme="minorEastAsia" w:cs="Hei-Lt-HK-BF"/>
          <w:kern w:val="0"/>
          <w:sz w:val="20"/>
          <w:szCs w:val="20"/>
        </w:rPr>
        <w:t>Lazy Loading</w:t>
      </w:r>
      <w:r w:rsidRPr="00D91442">
        <w:rPr>
          <w:rFonts w:asciiTheme="minorEastAsia" w:hAnsiTheme="minorEastAsia" w:cs="新細明體" w:hint="eastAsia"/>
          <w:kern w:val="0"/>
          <w:sz w:val="20"/>
          <w:szCs w:val="20"/>
        </w:rPr>
        <w:t>延遲載入的功能</w:t>
      </w:r>
      <w:del w:id="986" w:author="BeBe" w:date="2012-10-28T20:14:00Z">
        <w:r w:rsidRPr="00D91442" w:rsidDel="00D30176">
          <w:rPr>
            <w:rFonts w:asciiTheme="minorEastAsia" w:hAnsiTheme="minorEastAsia" w:cs="Hei-Lt-HK-BF"/>
            <w:kern w:val="0"/>
            <w:sz w:val="20"/>
            <w:szCs w:val="20"/>
          </w:rPr>
          <w:delText>,</w:delText>
        </w:r>
      </w:del>
      <w:ins w:id="987" w:author="BeBe" w:date="2012-10-28T20:14: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一方面能在需要的時候再載入相片</w:t>
      </w:r>
      <w:ins w:id="988" w:author="BeBe" w:date="2012-10-28T20:14:00Z">
        <w:r>
          <w:rPr>
            <w:rFonts w:asciiTheme="minorEastAsia" w:hAnsiTheme="minorEastAsia" w:cs="Hei-Lt-HK-BF" w:hint="eastAsia"/>
            <w:kern w:val="0"/>
            <w:sz w:val="20"/>
            <w:szCs w:val="20"/>
          </w:rPr>
          <w:t>，</w:t>
        </w:r>
      </w:ins>
      <w:del w:id="989"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一方面也能更有效地管理記憶體。另外</w:t>
      </w:r>
      <w:ins w:id="990" w:author="BeBe" w:date="2012-10-28T20:15:00Z">
        <w:r>
          <w:rPr>
            <w:rFonts w:asciiTheme="minorEastAsia" w:hAnsiTheme="minorEastAsia" w:cs="Hei-Lt-HK-BF" w:hint="eastAsia"/>
            <w:kern w:val="0"/>
            <w:sz w:val="20"/>
            <w:szCs w:val="20"/>
          </w:rPr>
          <w:t>，</w:t>
        </w:r>
      </w:ins>
      <w:del w:id="991"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w:t>
      </w:r>
      <w:del w:id="992" w:author="BeBe" w:date="2012-10-28T20:15:00Z">
        <w:r w:rsidRPr="00D91442" w:rsidDel="00D30176">
          <w:rPr>
            <w:rFonts w:asciiTheme="minorEastAsia" w:hAnsiTheme="minorEastAsia" w:cs="Hei-Lt-HK-BF"/>
            <w:kern w:val="0"/>
            <w:sz w:val="20"/>
            <w:szCs w:val="20"/>
          </w:rPr>
          <w:delText>“</w:delText>
        </w:r>
      </w:del>
      <w:ins w:id="993" w:author="BeBe" w:date="2012-10-28T20:1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收藏牆</w:t>
      </w:r>
      <w:del w:id="994" w:author="BeBe" w:date="2012-10-28T20:15:00Z">
        <w:r w:rsidRPr="00D91442" w:rsidDel="00D30176">
          <w:rPr>
            <w:rFonts w:asciiTheme="minorEastAsia" w:hAnsiTheme="minorEastAsia" w:cs="Hei-Lt-HK-BF"/>
            <w:kern w:val="0"/>
            <w:sz w:val="20"/>
            <w:szCs w:val="20"/>
          </w:rPr>
          <w:delText>”</w:delText>
        </w:r>
      </w:del>
      <w:ins w:id="995" w:author="BeBe" w:date="2012-10-28T20:1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的功能</w:t>
      </w:r>
      <w:ins w:id="996" w:author="BeBe" w:date="2012-10-28T20:15:00Z">
        <w:r>
          <w:rPr>
            <w:rFonts w:asciiTheme="minorEastAsia" w:hAnsiTheme="minorEastAsia" w:cs="Hei-Lt-HK-BF" w:hint="eastAsia"/>
            <w:kern w:val="0"/>
            <w:sz w:val="20"/>
            <w:szCs w:val="20"/>
          </w:rPr>
          <w:t>，</w:t>
        </w:r>
      </w:ins>
      <w:del w:id="997"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使用者能夠在他們的每一個</w:t>
      </w:r>
      <w:del w:id="998" w:author="BeBe" w:date="2012-10-28T20:15:00Z">
        <w:r w:rsidRPr="00D91442" w:rsidDel="00D30176">
          <w:rPr>
            <w:rFonts w:asciiTheme="minorEastAsia" w:hAnsiTheme="minorEastAsia" w:cs="Hei-Lt-HK-BF"/>
            <w:kern w:val="0"/>
            <w:sz w:val="20"/>
            <w:szCs w:val="20"/>
          </w:rPr>
          <w:delText>"</w:delText>
        </w:r>
      </w:del>
      <w:ins w:id="999" w:author="BeBe" w:date="2012-10-28T20:1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牆面</w:t>
      </w:r>
      <w:del w:id="1000" w:author="BeBe" w:date="2012-10-28T20:15:00Z">
        <w:r w:rsidRPr="00D91442" w:rsidDel="00D30176">
          <w:rPr>
            <w:rFonts w:asciiTheme="minorEastAsia" w:hAnsiTheme="minorEastAsia" w:cs="Hei-Lt-HK-BF"/>
            <w:kern w:val="0"/>
            <w:sz w:val="20"/>
            <w:szCs w:val="20"/>
          </w:rPr>
          <w:delText>"</w:delText>
        </w:r>
      </w:del>
      <w:ins w:id="1001" w:author="BeBe" w:date="2012-10-28T20:15: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中</w:t>
      </w:r>
      <w:ins w:id="1002" w:author="BeBe" w:date="2012-10-28T20:15:00Z">
        <w:r>
          <w:rPr>
            <w:rFonts w:asciiTheme="minorEastAsia" w:hAnsiTheme="minorEastAsia" w:cs="Hei-Lt-HK-BF" w:hint="eastAsia"/>
            <w:kern w:val="0"/>
            <w:sz w:val="20"/>
            <w:szCs w:val="20"/>
          </w:rPr>
          <w:t>，</w:t>
        </w:r>
      </w:ins>
      <w:del w:id="1003"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隨意拖放、放大縮小、旋轉相片</w:t>
      </w:r>
      <w:ins w:id="1004" w:author="BeBe" w:date="2012-10-28T20:15:00Z">
        <w:r>
          <w:rPr>
            <w:rFonts w:asciiTheme="minorEastAsia" w:hAnsiTheme="minorEastAsia" w:cs="Hei-Lt-HK-BF" w:hint="eastAsia"/>
            <w:kern w:val="0"/>
            <w:sz w:val="20"/>
            <w:szCs w:val="20"/>
          </w:rPr>
          <w:t>，</w:t>
        </w:r>
      </w:ins>
      <w:del w:id="1005"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這些功能也都花了不少的時間去優化與測試。</w:t>
      </w:r>
    </w:p>
    <w:p w:rsidR="002F3FFA" w:rsidRPr="00D30176" w:rsidRDefault="002F3FFA" w:rsidP="003457FD">
      <w:pPr>
        <w:autoSpaceDE w:val="0"/>
        <w:autoSpaceDN w:val="0"/>
        <w:adjustRightInd w:val="0"/>
        <w:snapToGrid w:val="0"/>
        <w:rPr>
          <w:rFonts w:asciiTheme="minorEastAsia" w:hAnsiTheme="minorEastAsia" w:cs="新細明體"/>
          <w:kern w:val="0"/>
          <w:sz w:val="20"/>
          <w:szCs w:val="20"/>
        </w:rPr>
      </w:pP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Hei-Lt-HK-BF"/>
          <w:kern w:val="0"/>
          <w:sz w:val="20"/>
          <w:szCs w:val="20"/>
        </w:rPr>
        <w:t>It is just the beginning</w:t>
      </w:r>
    </w:p>
    <w:p w:rsidR="003457FD" w:rsidRPr="00D91442" w:rsidRDefault="003457FD" w:rsidP="003457FD">
      <w:pPr>
        <w:autoSpaceDE w:val="0"/>
        <w:autoSpaceDN w:val="0"/>
        <w:adjustRightInd w:val="0"/>
        <w:snapToGrid w:val="0"/>
        <w:rPr>
          <w:rFonts w:asciiTheme="minorEastAsia" w:hAnsiTheme="minorEastAsia" w:cs="Hei-Lt-HK-BF"/>
          <w:kern w:val="0"/>
          <w:sz w:val="20"/>
          <w:szCs w:val="20"/>
        </w:rPr>
      </w:pPr>
      <w:r w:rsidRPr="00D91442">
        <w:rPr>
          <w:rFonts w:asciiTheme="minorEastAsia" w:hAnsiTheme="minorEastAsia" w:cs="新細明體" w:hint="eastAsia"/>
          <w:kern w:val="0"/>
          <w:sz w:val="20"/>
          <w:szCs w:val="20"/>
        </w:rPr>
        <w:t>從一開始的討論到最後完成</w:t>
      </w:r>
      <w:r w:rsidRPr="00D91442">
        <w:rPr>
          <w:rFonts w:asciiTheme="minorEastAsia" w:hAnsiTheme="minorEastAsia" w:cs="Hei-Lt-HK-BF"/>
          <w:kern w:val="0"/>
          <w:sz w:val="20"/>
          <w:szCs w:val="20"/>
        </w:rPr>
        <w:t>Family</w:t>
      </w:r>
      <w:r w:rsidRPr="00D91442">
        <w:rPr>
          <w:rFonts w:asciiTheme="minorEastAsia" w:hAnsiTheme="minorEastAsia" w:cs="Hei-Lt-HK-BF" w:hint="eastAsia"/>
          <w:kern w:val="0"/>
          <w:sz w:val="20"/>
          <w:szCs w:val="20"/>
        </w:rPr>
        <w:t xml:space="preserve"> </w:t>
      </w:r>
      <w:r w:rsidRPr="00D91442">
        <w:rPr>
          <w:rFonts w:asciiTheme="minorEastAsia" w:hAnsiTheme="minorEastAsia" w:cs="Hei-Lt-HK-BF"/>
          <w:kern w:val="0"/>
          <w:sz w:val="20"/>
          <w:szCs w:val="20"/>
        </w:rPr>
        <w:t>Memory</w:t>
      </w:r>
      <w:r w:rsidRPr="00D91442">
        <w:rPr>
          <w:rFonts w:asciiTheme="minorEastAsia" w:hAnsiTheme="minorEastAsia" w:cs="新細明體" w:hint="eastAsia"/>
          <w:kern w:val="0"/>
          <w:sz w:val="20"/>
          <w:szCs w:val="20"/>
        </w:rPr>
        <w:t>是趟充滿挑戰和艱辛、同時又十分有趣且獲益良多的旅程。我們相信這趟旅程只是個開始</w:t>
      </w:r>
      <w:ins w:id="1006" w:author="BeBe" w:date="2012-10-28T20:15:00Z">
        <w:r>
          <w:rPr>
            <w:rFonts w:asciiTheme="minorEastAsia" w:hAnsiTheme="minorEastAsia" w:cs="Hei-Lt-HK-BF" w:hint="eastAsia"/>
            <w:kern w:val="0"/>
            <w:sz w:val="20"/>
            <w:szCs w:val="20"/>
          </w:rPr>
          <w:t>，</w:t>
        </w:r>
      </w:ins>
      <w:del w:id="1007" w:author="BeBe" w:date="2012-10-28T20:15: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在深刻體會到跨領域的合作充滿了更多的可能性之後</w:t>
      </w:r>
      <w:ins w:id="1008" w:author="BeBe" w:date="2012-10-28T20:16:00Z">
        <w:r>
          <w:rPr>
            <w:rFonts w:asciiTheme="minorEastAsia" w:hAnsiTheme="minorEastAsia" w:cs="Hei-Lt-HK-BF" w:hint="eastAsia"/>
            <w:kern w:val="0"/>
            <w:sz w:val="20"/>
            <w:szCs w:val="20"/>
          </w:rPr>
          <w:t>，</w:t>
        </w:r>
      </w:ins>
      <w:del w:id="1009" w:author="BeBe" w:date="2012-10-28T20:16: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如何利用這股力量解決人們生活上的問題</w:t>
      </w:r>
      <w:ins w:id="1010" w:author="BeBe" w:date="2012-10-28T20:16:00Z">
        <w:r>
          <w:rPr>
            <w:rFonts w:asciiTheme="minorEastAsia" w:hAnsiTheme="minorEastAsia" w:cs="Hei-Lt-HK-BF" w:hint="eastAsia"/>
            <w:kern w:val="0"/>
            <w:sz w:val="20"/>
            <w:szCs w:val="20"/>
          </w:rPr>
          <w:t>，</w:t>
        </w:r>
      </w:ins>
      <w:del w:id="1011" w:author="BeBe" w:date="2012-10-28T20:16: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改善其使用者經驗是我們未來的方向。以</w:t>
      </w:r>
      <w:r w:rsidRPr="00D91442">
        <w:rPr>
          <w:rFonts w:asciiTheme="minorEastAsia" w:hAnsiTheme="minorEastAsia" w:cs="Hei-Lt-HK-BF"/>
          <w:kern w:val="0"/>
          <w:sz w:val="20"/>
          <w:szCs w:val="20"/>
        </w:rPr>
        <w:t>Family Memory</w:t>
      </w:r>
      <w:r w:rsidRPr="00D91442">
        <w:rPr>
          <w:rFonts w:asciiTheme="minorEastAsia" w:hAnsiTheme="minorEastAsia" w:cs="新細明體" w:hint="eastAsia"/>
          <w:kern w:val="0"/>
          <w:sz w:val="20"/>
          <w:szCs w:val="20"/>
        </w:rPr>
        <w:t>來說</w:t>
      </w:r>
      <w:ins w:id="1012" w:author="BeBe" w:date="2012-10-28T20:16:00Z">
        <w:r>
          <w:rPr>
            <w:rFonts w:asciiTheme="minorEastAsia" w:hAnsiTheme="minorEastAsia" w:cs="Hei-Lt-HK-BF" w:hint="eastAsia"/>
            <w:kern w:val="0"/>
            <w:sz w:val="20"/>
            <w:szCs w:val="20"/>
          </w:rPr>
          <w:t>，</w:t>
        </w:r>
      </w:ins>
      <w:del w:id="1013" w:author="BeBe" w:date="2012-10-28T20:16: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怎樣的互動方式能讓年長的使用者</w:t>
      </w:r>
      <w:ins w:id="1014" w:author="BeBe" w:date="2012-10-28T20:16:00Z">
        <w:r>
          <w:rPr>
            <w:rFonts w:asciiTheme="minorEastAsia" w:hAnsiTheme="minorEastAsia" w:cs="新細明體" w:hint="eastAsia"/>
            <w:kern w:val="0"/>
            <w:sz w:val="20"/>
            <w:szCs w:val="20"/>
          </w:rPr>
          <w:t>較</w:t>
        </w:r>
      </w:ins>
      <w:del w:id="1015" w:author="BeBe" w:date="2012-10-28T20:16:00Z">
        <w:r w:rsidRPr="00D91442" w:rsidDel="00D30176">
          <w:rPr>
            <w:rFonts w:asciiTheme="minorEastAsia" w:hAnsiTheme="minorEastAsia" w:cs="新細明體" w:hint="eastAsia"/>
            <w:kern w:val="0"/>
            <w:sz w:val="20"/>
            <w:szCs w:val="20"/>
          </w:rPr>
          <w:delText>覺</w:delText>
        </w:r>
      </w:del>
      <w:r w:rsidRPr="00D91442">
        <w:rPr>
          <w:rFonts w:asciiTheme="minorEastAsia" w:hAnsiTheme="minorEastAsia" w:cs="新細明體" w:hint="eastAsia"/>
          <w:kern w:val="0"/>
          <w:sz w:val="20"/>
          <w:szCs w:val="20"/>
        </w:rPr>
        <w:t>輕鬆上手？或者</w:t>
      </w:r>
      <w:del w:id="1016" w:author="BeBe" w:date="2012-10-28T20:16:00Z">
        <w:r w:rsidRPr="00D91442" w:rsidDel="00D30176">
          <w:rPr>
            <w:rFonts w:asciiTheme="minorEastAsia" w:hAnsiTheme="minorEastAsia" w:cs="Hei-Lt-HK-BF"/>
            <w:kern w:val="0"/>
            <w:sz w:val="20"/>
            <w:szCs w:val="20"/>
          </w:rPr>
          <w:delText>,</w:delText>
        </w:r>
      </w:del>
      <w:ins w:id="1017" w:author="BeBe" w:date="2012-10-28T20:16: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提供多張照同時上傳</w:t>
      </w:r>
      <w:ins w:id="1018" w:author="BeBe" w:date="2012-10-28T20:16:00Z">
        <w:r>
          <w:rPr>
            <w:rFonts w:asciiTheme="minorEastAsia" w:hAnsiTheme="minorEastAsia" w:cs="Hei-Lt-HK-BF" w:hint="eastAsia"/>
            <w:kern w:val="0"/>
            <w:sz w:val="20"/>
            <w:szCs w:val="20"/>
          </w:rPr>
          <w:t>，</w:t>
        </w:r>
      </w:ins>
      <w:del w:id="1019" w:author="BeBe" w:date="2012-10-28T20:16: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以及錄音、影功能是不是會讓家人間的分享過程更簡單好用？最重要的是</w:t>
      </w:r>
      <w:ins w:id="1020" w:author="BeBe" w:date="2012-10-28T20:16:00Z">
        <w:r>
          <w:rPr>
            <w:rFonts w:asciiTheme="minorEastAsia" w:hAnsiTheme="minorEastAsia" w:cs="Hei-Lt-HK-BF" w:hint="eastAsia"/>
            <w:kern w:val="0"/>
            <w:sz w:val="20"/>
            <w:szCs w:val="20"/>
          </w:rPr>
          <w:t>，</w:t>
        </w:r>
      </w:ins>
      <w:del w:id="1021" w:author="BeBe" w:date="2012-10-28T20:16:00Z">
        <w:r w:rsidRPr="00D91442" w:rsidDel="00D30176">
          <w:rPr>
            <w:rFonts w:asciiTheme="minorEastAsia" w:hAnsiTheme="minorEastAsia" w:cs="Hei-Lt-HK-BF"/>
            <w:kern w:val="0"/>
            <w:sz w:val="20"/>
            <w:szCs w:val="20"/>
          </w:rPr>
          <w:delText>,</w:delText>
        </w:r>
      </w:del>
      <w:r w:rsidRPr="00D91442">
        <w:rPr>
          <w:rFonts w:asciiTheme="minorEastAsia" w:hAnsiTheme="minorEastAsia" w:cs="新細明體" w:hint="eastAsia"/>
          <w:kern w:val="0"/>
          <w:sz w:val="20"/>
          <w:szCs w:val="20"/>
        </w:rPr>
        <w:t>實際觀察使用者在使用</w:t>
      </w:r>
      <w:del w:id="1022" w:author="BeBe" w:date="2012-10-28T20:16:00Z">
        <w:r w:rsidRPr="00D91442" w:rsidDel="00D30176">
          <w:rPr>
            <w:rFonts w:asciiTheme="minorEastAsia" w:hAnsiTheme="minorEastAsia" w:cs="Hei-Lt-HK-BF"/>
            <w:kern w:val="0"/>
            <w:sz w:val="20"/>
            <w:szCs w:val="20"/>
          </w:rPr>
          <w:delText>Family Memory</w:delText>
        </w:r>
      </w:del>
      <w:ins w:id="1023" w:author="BeBe" w:date="2012-10-28T20:16:00Z">
        <w:r>
          <w:rPr>
            <w:rFonts w:asciiTheme="minorEastAsia" w:hAnsiTheme="minorEastAsia" w:cs="Hei-Lt-HK-BF" w:hint="eastAsia"/>
            <w:kern w:val="0"/>
            <w:sz w:val="20"/>
            <w:szCs w:val="20"/>
          </w:rPr>
          <w:t>App</w:t>
        </w:r>
      </w:ins>
      <w:r w:rsidRPr="00D91442">
        <w:rPr>
          <w:rFonts w:asciiTheme="minorEastAsia" w:hAnsiTheme="minorEastAsia" w:cs="新細明體" w:hint="eastAsia"/>
          <w:kern w:val="0"/>
          <w:sz w:val="20"/>
          <w:szCs w:val="20"/>
        </w:rPr>
        <w:t>時遇到的問題</w:t>
      </w:r>
      <w:del w:id="1024" w:author="BeBe" w:date="2012-10-28T20:16:00Z">
        <w:r w:rsidRPr="00D91442" w:rsidDel="00D30176">
          <w:rPr>
            <w:rFonts w:asciiTheme="minorEastAsia" w:hAnsiTheme="minorEastAsia" w:cs="Hei-Lt-HK-BF"/>
            <w:kern w:val="0"/>
            <w:sz w:val="20"/>
            <w:szCs w:val="20"/>
          </w:rPr>
          <w:delText>,</w:delText>
        </w:r>
      </w:del>
      <w:ins w:id="1025" w:author="BeBe" w:date="2012-10-28T20:17:00Z">
        <w:r>
          <w:rPr>
            <w:rFonts w:asciiTheme="minorEastAsia" w:hAnsiTheme="minorEastAsia" w:cs="Hei-Lt-HK-BF" w:hint="eastAsia"/>
            <w:kern w:val="0"/>
            <w:sz w:val="20"/>
            <w:szCs w:val="20"/>
          </w:rPr>
          <w:t>，</w:t>
        </w:r>
      </w:ins>
      <w:r w:rsidRPr="00D91442">
        <w:rPr>
          <w:rFonts w:asciiTheme="minorEastAsia" w:hAnsiTheme="minorEastAsia" w:cs="新細明體" w:hint="eastAsia"/>
          <w:kern w:val="0"/>
          <w:sz w:val="20"/>
          <w:szCs w:val="20"/>
        </w:rPr>
        <w:t>從中發現更多有趣的可能性。</w:t>
      </w:r>
    </w:p>
    <w:p w:rsidR="003457FD" w:rsidRPr="00D91442" w:rsidRDefault="003457FD" w:rsidP="003457FD">
      <w:pPr>
        <w:autoSpaceDE w:val="0"/>
        <w:autoSpaceDN w:val="0"/>
        <w:adjustRightInd w:val="0"/>
        <w:snapToGrid w:val="0"/>
        <w:rPr>
          <w:rFonts w:asciiTheme="minorEastAsia" w:hAnsiTheme="minorEastAsia"/>
          <w:sz w:val="20"/>
          <w:szCs w:val="20"/>
        </w:rPr>
      </w:pPr>
    </w:p>
    <w:p w:rsidR="003457FD" w:rsidRPr="003457FD" w:rsidRDefault="003457FD" w:rsidP="00F10E43">
      <w:pPr>
        <w:autoSpaceDE w:val="0"/>
        <w:autoSpaceDN w:val="0"/>
        <w:adjustRightInd w:val="0"/>
        <w:snapToGrid w:val="0"/>
        <w:rPr>
          <w:rFonts w:asciiTheme="minorEastAsia" w:hAnsiTheme="minorEastAsia" w:cs="Hei-Lt-HK-BF"/>
          <w:kern w:val="0"/>
          <w:sz w:val="20"/>
          <w:szCs w:val="20"/>
        </w:rPr>
      </w:pPr>
    </w:p>
    <w:p w:rsidR="003E6FA4" w:rsidRPr="003E6FA4" w:rsidRDefault="003E6FA4" w:rsidP="00F10E43">
      <w:pPr>
        <w:autoSpaceDE w:val="0"/>
        <w:autoSpaceDN w:val="0"/>
        <w:adjustRightInd w:val="0"/>
        <w:snapToGrid w:val="0"/>
        <w:rPr>
          <w:rFonts w:asciiTheme="minorEastAsia" w:hAnsiTheme="minorEastAsia" w:cs="新細明體"/>
          <w:color w:val="0070C0"/>
          <w:kern w:val="0"/>
          <w:szCs w:val="24"/>
        </w:rPr>
      </w:pPr>
      <w:r>
        <w:rPr>
          <w:rFonts w:asciiTheme="minorEastAsia" w:hAnsiTheme="minorEastAsia" w:cs="新細明體" w:hint="eastAsia"/>
          <w:color w:val="0070C0"/>
          <w:kern w:val="0"/>
          <w:szCs w:val="24"/>
        </w:rPr>
        <w:t>心得紀錄</w:t>
      </w:r>
    </w:p>
    <w:p w:rsidR="003E6FA4" w:rsidRDefault="003E6FA4"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設計過程分享</w:t>
      </w:r>
    </w:p>
    <w:p w:rsidR="005E343D" w:rsidRPr="00B547B0" w:rsidRDefault="005E343D" w:rsidP="005E343D">
      <w:pPr>
        <w:autoSpaceDE w:val="0"/>
        <w:autoSpaceDN w:val="0"/>
        <w:adjustRightInd w:val="0"/>
        <w:snapToGrid w:val="0"/>
        <w:rPr>
          <w:rFonts w:asciiTheme="minorEastAsia" w:hAnsiTheme="minorEastAsia" w:cs="新細明體"/>
          <w:color w:val="FF0000"/>
          <w:kern w:val="0"/>
          <w:sz w:val="20"/>
          <w:szCs w:val="20"/>
        </w:rPr>
      </w:pPr>
      <w:r>
        <w:rPr>
          <w:rFonts w:asciiTheme="minorEastAsia" w:hAnsiTheme="minorEastAsia" w:cs="新細明體" w:hint="eastAsia"/>
          <w:color w:val="FF0000"/>
          <w:kern w:val="0"/>
          <w:sz w:val="20"/>
          <w:szCs w:val="20"/>
        </w:rPr>
        <w:t>這一組都沒有，是否可以簡單補上收穫與心得?</w:t>
      </w:r>
    </w:p>
    <w:p w:rsidR="005E343D" w:rsidRPr="001C6B4A" w:rsidRDefault="005E343D" w:rsidP="005E343D">
      <w:pPr>
        <w:autoSpaceDE w:val="0"/>
        <w:autoSpaceDN w:val="0"/>
        <w:adjustRightInd w:val="0"/>
        <w:snapToGrid w:val="0"/>
        <w:rPr>
          <w:rFonts w:asciiTheme="minorEastAsia" w:hAnsiTheme="minorEastAsia" w:cs="Hei-Lt-HK-BF"/>
          <w:kern w:val="0"/>
          <w:sz w:val="20"/>
          <w:szCs w:val="20"/>
        </w:rPr>
      </w:pPr>
    </w:p>
    <w:p w:rsidR="005E343D" w:rsidRDefault="00C347EA" w:rsidP="005E343D">
      <w:pPr>
        <w:autoSpaceDE w:val="0"/>
        <w:autoSpaceDN w:val="0"/>
        <w:adjustRightInd w:val="0"/>
        <w:snapToGrid w:val="0"/>
        <w:rPr>
          <w:rFonts w:asciiTheme="minorEastAsia" w:hAnsiTheme="minorEastAsia" w:cs="Hei-Lt-HK-BF"/>
          <w:kern w:val="0"/>
          <w:sz w:val="20"/>
          <w:szCs w:val="20"/>
        </w:rPr>
      </w:pPr>
      <w:r w:rsidRPr="00C347EA">
        <w:rPr>
          <w:rFonts w:asciiTheme="minorEastAsia" w:hAnsiTheme="minorEastAsia" w:cs="Hei-Lt-HK-BF" w:hint="eastAsia"/>
          <w:b/>
          <w:kern w:val="0"/>
          <w:szCs w:val="24"/>
        </w:rPr>
        <w:t>林芯羽</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Hei-Lt-HK-BF" w:hint="eastAsia"/>
          <w:kern w:val="0"/>
          <w:sz w:val="20"/>
          <w:szCs w:val="20"/>
        </w:rPr>
        <w:t>台科大工商業設計</w:t>
      </w:r>
      <w:r w:rsidR="005E343D">
        <w:rPr>
          <w:rFonts w:asciiTheme="minorEastAsia" w:hAnsiTheme="minorEastAsia" w:cs="Hei-Lt-HK-BF" w:hint="eastAsia"/>
          <w:kern w:val="0"/>
          <w:sz w:val="20"/>
          <w:szCs w:val="20"/>
        </w:rPr>
        <w:t>/ 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1C6B4A">
        <w:rPr>
          <w:rFonts w:asciiTheme="minorEastAsia" w:hAnsiTheme="minorEastAsia" w:cs="Hei-Lt-HK-BF"/>
          <w:kern w:val="0"/>
          <w:sz w:val="20"/>
          <w:szCs w:val="20"/>
        </w:rPr>
        <w:t xml:space="preserve"> </w:t>
      </w:r>
      <w:r w:rsidR="005E343D" w:rsidRPr="00272AE8">
        <w:rPr>
          <w:rFonts w:asciiTheme="minorEastAsia" w:hAnsiTheme="minorEastAsia" w:cs="Hei-Lt-HK-BF"/>
          <w:kern w:val="0"/>
          <w:sz w:val="20"/>
          <w:szCs w:val="20"/>
        </w:rPr>
        <w:t>UX</w:t>
      </w:r>
      <w:r w:rsidR="005E343D" w:rsidRPr="00272AE8">
        <w:rPr>
          <w:rFonts w:asciiTheme="minorEastAsia" w:hAnsiTheme="minorEastAsia" w:cs="Hei-Lt-HK-BF" w:hint="eastAsia"/>
          <w:kern w:val="0"/>
          <w:sz w:val="20"/>
          <w:szCs w:val="20"/>
        </w:rPr>
        <w:t>、</w:t>
      </w:r>
      <w:r w:rsidR="005E343D" w:rsidRPr="00272AE8">
        <w:rPr>
          <w:rFonts w:asciiTheme="minorEastAsia" w:hAnsiTheme="minorEastAsia" w:cs="Hei-Lt-HK-BF"/>
          <w:kern w:val="0"/>
          <w:sz w:val="20"/>
          <w:szCs w:val="20"/>
        </w:rPr>
        <w:t xml:space="preserve">GUI </w:t>
      </w:r>
      <w:r w:rsidR="005E343D" w:rsidRPr="00272AE8">
        <w:rPr>
          <w:rFonts w:asciiTheme="minorEastAsia" w:hAnsiTheme="minorEastAsia" w:cs="Hei-Lt-HK-BF" w:hint="eastAsia"/>
          <w:kern w:val="0"/>
          <w:sz w:val="20"/>
          <w:szCs w:val="20"/>
        </w:rPr>
        <w:t>設計、影片製作及</w:t>
      </w:r>
      <w:r w:rsidR="005E343D" w:rsidRPr="00272AE8">
        <w:rPr>
          <w:rFonts w:asciiTheme="minorEastAsia" w:hAnsiTheme="minorEastAsia" w:cs="Hei-Lt-HK-BF"/>
          <w:kern w:val="0"/>
          <w:sz w:val="20"/>
          <w:szCs w:val="20"/>
        </w:rPr>
        <w:t>Project Manager</w:t>
      </w:r>
    </w:p>
    <w:p w:rsidR="005E343D" w:rsidRDefault="00C347EA" w:rsidP="005E343D">
      <w:pPr>
        <w:autoSpaceDE w:val="0"/>
        <w:autoSpaceDN w:val="0"/>
        <w:adjustRightInd w:val="0"/>
        <w:snapToGrid w:val="0"/>
        <w:rPr>
          <w:rFonts w:asciiTheme="minorEastAsia" w:hAnsiTheme="minorEastAsia" w:cs="Hei-Lt-HK-BF"/>
          <w:kern w:val="0"/>
          <w:sz w:val="20"/>
          <w:szCs w:val="20"/>
        </w:rPr>
      </w:pPr>
      <w:r w:rsidRPr="00C347EA">
        <w:rPr>
          <w:rFonts w:asciiTheme="minorEastAsia" w:hAnsiTheme="minorEastAsia" w:cs="Hei-Lt-HK-BF" w:hint="eastAsia"/>
          <w:b/>
          <w:kern w:val="0"/>
          <w:szCs w:val="24"/>
        </w:rPr>
        <w:t>潘柏銓</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Hei-Lt-HK-BF" w:hint="eastAsia"/>
          <w:kern w:val="0"/>
          <w:sz w:val="20"/>
          <w:szCs w:val="20"/>
        </w:rPr>
        <w:t>台科大工商業設計</w:t>
      </w:r>
      <w:r w:rsidR="005E343D">
        <w:rPr>
          <w:rFonts w:asciiTheme="minorEastAsia" w:hAnsiTheme="minorEastAsia" w:cs="Hei-Lt-HK-BF" w:hint="eastAsia"/>
          <w:kern w:val="0"/>
          <w:sz w:val="20"/>
          <w:szCs w:val="20"/>
        </w:rPr>
        <w:t>/ 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1C6B4A">
        <w:rPr>
          <w:rFonts w:asciiTheme="minorEastAsia" w:hAnsiTheme="minorEastAsia" w:cs="Hei-Lt-HK-BF"/>
          <w:kern w:val="0"/>
          <w:sz w:val="20"/>
          <w:szCs w:val="20"/>
        </w:rPr>
        <w:t xml:space="preserve"> </w:t>
      </w:r>
      <w:r w:rsidR="005E343D" w:rsidRPr="00272AE8">
        <w:rPr>
          <w:rFonts w:asciiTheme="minorEastAsia" w:hAnsiTheme="minorEastAsia" w:cs="Hei-Lt-HK-BF"/>
          <w:kern w:val="0"/>
          <w:sz w:val="20"/>
          <w:szCs w:val="20"/>
        </w:rPr>
        <w:t>UX</w:t>
      </w:r>
      <w:r w:rsidR="005E343D" w:rsidRPr="00272AE8">
        <w:rPr>
          <w:rFonts w:asciiTheme="minorEastAsia" w:hAnsiTheme="minorEastAsia" w:cs="Hei-Lt-HK-BF" w:hint="eastAsia"/>
          <w:kern w:val="0"/>
          <w:sz w:val="20"/>
          <w:szCs w:val="20"/>
        </w:rPr>
        <w:t>、</w:t>
      </w:r>
      <w:r w:rsidR="005E343D" w:rsidRPr="00272AE8">
        <w:rPr>
          <w:rFonts w:asciiTheme="minorEastAsia" w:hAnsiTheme="minorEastAsia" w:cs="Hei-Lt-HK-BF"/>
          <w:kern w:val="0"/>
          <w:sz w:val="20"/>
          <w:szCs w:val="20"/>
        </w:rPr>
        <w:t xml:space="preserve">GUI </w:t>
      </w:r>
      <w:r w:rsidR="005E343D" w:rsidRPr="00272AE8">
        <w:rPr>
          <w:rFonts w:asciiTheme="minorEastAsia" w:hAnsiTheme="minorEastAsia" w:cs="Hei-Lt-HK-BF" w:hint="eastAsia"/>
          <w:kern w:val="0"/>
          <w:sz w:val="20"/>
          <w:szCs w:val="20"/>
        </w:rPr>
        <w:t>設計、影片製作及</w:t>
      </w:r>
      <w:r w:rsidR="005E343D" w:rsidRPr="00272AE8">
        <w:rPr>
          <w:rFonts w:asciiTheme="minorEastAsia" w:hAnsiTheme="minorEastAsia" w:cs="Hei-Lt-HK-BF"/>
          <w:kern w:val="0"/>
          <w:sz w:val="20"/>
          <w:szCs w:val="20"/>
        </w:rPr>
        <w:t>Project Manager</w:t>
      </w:r>
    </w:p>
    <w:p w:rsidR="005E343D" w:rsidRDefault="00C347EA" w:rsidP="005E343D">
      <w:pPr>
        <w:autoSpaceDE w:val="0"/>
        <w:autoSpaceDN w:val="0"/>
        <w:adjustRightInd w:val="0"/>
        <w:snapToGrid w:val="0"/>
        <w:rPr>
          <w:rFonts w:asciiTheme="minorEastAsia" w:hAnsiTheme="minorEastAsia" w:cs="Hei-Lt-HK-BF"/>
          <w:kern w:val="0"/>
          <w:sz w:val="20"/>
          <w:szCs w:val="20"/>
        </w:rPr>
      </w:pPr>
      <w:r w:rsidRPr="00C347EA">
        <w:rPr>
          <w:rFonts w:asciiTheme="minorEastAsia" w:hAnsiTheme="minorEastAsia" w:cs="Hei-Lt-HK-BF" w:hint="eastAsia"/>
          <w:b/>
          <w:kern w:val="0"/>
          <w:szCs w:val="24"/>
        </w:rPr>
        <w:t>陳美伶</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Hei-Lt-HK-BF" w:hint="eastAsia"/>
          <w:kern w:val="0"/>
          <w:sz w:val="20"/>
          <w:szCs w:val="20"/>
        </w:rPr>
        <w:t>台科大工商業設計</w:t>
      </w:r>
      <w:r w:rsidR="005E343D">
        <w:rPr>
          <w:rFonts w:asciiTheme="minorEastAsia" w:hAnsiTheme="minorEastAsia" w:cs="Hei-Lt-HK-BF" w:hint="eastAsia"/>
          <w:kern w:val="0"/>
          <w:sz w:val="20"/>
          <w:szCs w:val="20"/>
        </w:rPr>
        <w:t>/ 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1C6B4A">
        <w:rPr>
          <w:rFonts w:asciiTheme="minorEastAsia" w:hAnsiTheme="minorEastAsia" w:cs="Hei-Lt-HK-BF"/>
          <w:kern w:val="0"/>
          <w:sz w:val="20"/>
          <w:szCs w:val="20"/>
        </w:rPr>
        <w:t xml:space="preserve"> </w:t>
      </w:r>
      <w:r w:rsidR="005E343D" w:rsidRPr="00272AE8">
        <w:rPr>
          <w:rFonts w:asciiTheme="minorEastAsia" w:hAnsiTheme="minorEastAsia" w:cs="Hei-Lt-HK-BF"/>
          <w:kern w:val="0"/>
          <w:sz w:val="20"/>
          <w:szCs w:val="20"/>
        </w:rPr>
        <w:t>UX</w:t>
      </w:r>
      <w:r w:rsidR="005E343D" w:rsidRPr="00272AE8">
        <w:rPr>
          <w:rFonts w:asciiTheme="minorEastAsia" w:hAnsiTheme="minorEastAsia" w:cs="Hei-Lt-HK-BF" w:hint="eastAsia"/>
          <w:kern w:val="0"/>
          <w:sz w:val="20"/>
          <w:szCs w:val="20"/>
        </w:rPr>
        <w:t>、</w:t>
      </w:r>
      <w:r w:rsidR="005E343D" w:rsidRPr="00272AE8">
        <w:rPr>
          <w:rFonts w:asciiTheme="minorEastAsia" w:hAnsiTheme="minorEastAsia" w:cs="Hei-Lt-HK-BF"/>
          <w:kern w:val="0"/>
          <w:sz w:val="20"/>
          <w:szCs w:val="20"/>
        </w:rPr>
        <w:t xml:space="preserve">GUI </w:t>
      </w:r>
      <w:r w:rsidR="005E343D" w:rsidRPr="00272AE8">
        <w:rPr>
          <w:rFonts w:asciiTheme="minorEastAsia" w:hAnsiTheme="minorEastAsia" w:cs="Hei-Lt-HK-BF" w:hint="eastAsia"/>
          <w:kern w:val="0"/>
          <w:sz w:val="20"/>
          <w:szCs w:val="20"/>
        </w:rPr>
        <w:t>設計、影片製作及</w:t>
      </w:r>
      <w:r w:rsidR="005E343D" w:rsidRPr="00272AE8">
        <w:rPr>
          <w:rFonts w:asciiTheme="minorEastAsia" w:hAnsiTheme="minorEastAsia" w:cs="Hei-Lt-HK-BF"/>
          <w:kern w:val="0"/>
          <w:sz w:val="20"/>
          <w:szCs w:val="20"/>
        </w:rPr>
        <w:t>Project Manager</w:t>
      </w:r>
    </w:p>
    <w:p w:rsidR="00C347EA" w:rsidRDefault="00C347EA" w:rsidP="00C347EA">
      <w:pPr>
        <w:autoSpaceDE w:val="0"/>
        <w:autoSpaceDN w:val="0"/>
        <w:adjustRightInd w:val="0"/>
        <w:snapToGrid w:val="0"/>
        <w:rPr>
          <w:rFonts w:asciiTheme="minorEastAsia" w:hAnsiTheme="minorEastAsia" w:cs="Hei-Lt-HK-BF"/>
          <w:kern w:val="0"/>
          <w:sz w:val="20"/>
          <w:szCs w:val="20"/>
        </w:rPr>
      </w:pPr>
      <w:r w:rsidRPr="00C347EA">
        <w:rPr>
          <w:rFonts w:asciiTheme="minorEastAsia" w:hAnsiTheme="minorEastAsia" w:cs="Hei-Lt-HK-BF" w:hint="eastAsia"/>
          <w:b/>
          <w:kern w:val="0"/>
          <w:szCs w:val="24"/>
        </w:rPr>
        <w:t>林瑜蓉</w:t>
      </w:r>
      <w:r w:rsidRPr="001C6B4A">
        <w:rPr>
          <w:rFonts w:asciiTheme="minorEastAsia" w:hAnsiTheme="minorEastAsia" w:cs="Hei-Lt-HK-BF" w:hint="eastAsia"/>
          <w:kern w:val="0"/>
          <w:sz w:val="20"/>
          <w:szCs w:val="20"/>
        </w:rPr>
        <w:t>/</w:t>
      </w:r>
      <w:r>
        <w:rPr>
          <w:rFonts w:asciiTheme="minorEastAsia" w:hAnsiTheme="minorEastAsia" w:cs="Hei-Lt-HK-BF" w:hint="eastAsia"/>
          <w:kern w:val="0"/>
          <w:sz w:val="20"/>
          <w:szCs w:val="20"/>
        </w:rPr>
        <w:t xml:space="preserve"> </w:t>
      </w:r>
      <w:r w:rsidRPr="00272AE8">
        <w:rPr>
          <w:rFonts w:asciiTheme="minorEastAsia" w:hAnsiTheme="minorEastAsia" w:cs="Hei-Lt-HK-BF" w:hint="eastAsia"/>
          <w:kern w:val="0"/>
          <w:sz w:val="20"/>
          <w:szCs w:val="20"/>
        </w:rPr>
        <w:t>台科大工商業設計</w:t>
      </w:r>
      <w:r>
        <w:rPr>
          <w:rFonts w:asciiTheme="minorEastAsia" w:hAnsiTheme="minorEastAsia" w:cs="Hei-Lt-HK-BF" w:hint="eastAsia"/>
          <w:kern w:val="0"/>
          <w:sz w:val="20"/>
          <w:szCs w:val="20"/>
        </w:rPr>
        <w:t>/ 分工?</w:t>
      </w:r>
      <w:proofErr w:type="gramStart"/>
      <w:r>
        <w:rPr>
          <w:rFonts w:asciiTheme="minorEastAsia" w:hAnsiTheme="minorEastAsia" w:cs="Hei-Lt-HK-BF" w:hint="eastAsia"/>
          <w:kern w:val="0"/>
          <w:sz w:val="20"/>
          <w:szCs w:val="20"/>
        </w:rPr>
        <w:t>ex</w:t>
      </w:r>
      <w:proofErr w:type="gramEnd"/>
      <w:r>
        <w:rPr>
          <w:rFonts w:asciiTheme="minorEastAsia" w:hAnsiTheme="minorEastAsia" w:cs="Hei-Lt-HK-BF" w:hint="eastAsia"/>
          <w:kern w:val="0"/>
          <w:sz w:val="20"/>
          <w:szCs w:val="20"/>
        </w:rPr>
        <w:t>..</w:t>
      </w:r>
      <w:r w:rsidRPr="001C6B4A">
        <w:rPr>
          <w:rFonts w:asciiTheme="minorEastAsia" w:hAnsiTheme="minorEastAsia" w:cs="Hei-Lt-HK-BF"/>
          <w:kern w:val="0"/>
          <w:sz w:val="20"/>
          <w:szCs w:val="20"/>
        </w:rPr>
        <w:t xml:space="preserve"> </w:t>
      </w:r>
      <w:r w:rsidRPr="00272AE8">
        <w:rPr>
          <w:rFonts w:asciiTheme="minorEastAsia" w:hAnsiTheme="minorEastAsia" w:cs="Hei-Lt-HK-BF"/>
          <w:kern w:val="0"/>
          <w:sz w:val="20"/>
          <w:szCs w:val="20"/>
        </w:rPr>
        <w:t>UX</w:t>
      </w:r>
      <w:r w:rsidRPr="00272AE8">
        <w:rPr>
          <w:rFonts w:asciiTheme="minorEastAsia" w:hAnsiTheme="minorEastAsia" w:cs="Hei-Lt-HK-BF" w:hint="eastAsia"/>
          <w:kern w:val="0"/>
          <w:sz w:val="20"/>
          <w:szCs w:val="20"/>
        </w:rPr>
        <w:t>、</w:t>
      </w:r>
      <w:r w:rsidRPr="00272AE8">
        <w:rPr>
          <w:rFonts w:asciiTheme="minorEastAsia" w:hAnsiTheme="minorEastAsia" w:cs="Hei-Lt-HK-BF"/>
          <w:kern w:val="0"/>
          <w:sz w:val="20"/>
          <w:szCs w:val="20"/>
        </w:rPr>
        <w:t xml:space="preserve">GUI </w:t>
      </w:r>
      <w:r w:rsidRPr="00272AE8">
        <w:rPr>
          <w:rFonts w:asciiTheme="minorEastAsia" w:hAnsiTheme="minorEastAsia" w:cs="Hei-Lt-HK-BF" w:hint="eastAsia"/>
          <w:kern w:val="0"/>
          <w:sz w:val="20"/>
          <w:szCs w:val="20"/>
        </w:rPr>
        <w:t>設計、影片製作及</w:t>
      </w:r>
      <w:r w:rsidRPr="00272AE8">
        <w:rPr>
          <w:rFonts w:asciiTheme="minorEastAsia" w:hAnsiTheme="minorEastAsia" w:cs="Hei-Lt-HK-BF"/>
          <w:kern w:val="0"/>
          <w:sz w:val="20"/>
          <w:szCs w:val="20"/>
        </w:rPr>
        <w:t>Project Manager</w:t>
      </w:r>
    </w:p>
    <w:p w:rsidR="005E343D" w:rsidRPr="003E6FA4" w:rsidRDefault="00C347EA" w:rsidP="005E343D">
      <w:pPr>
        <w:autoSpaceDE w:val="0"/>
        <w:autoSpaceDN w:val="0"/>
        <w:adjustRightInd w:val="0"/>
        <w:snapToGrid w:val="0"/>
        <w:rPr>
          <w:rFonts w:asciiTheme="minorEastAsia" w:hAnsiTheme="minorEastAsia" w:cs="新細明體"/>
          <w:kern w:val="0"/>
          <w:sz w:val="20"/>
          <w:szCs w:val="20"/>
        </w:rPr>
      </w:pPr>
      <w:r w:rsidRPr="00C347EA">
        <w:rPr>
          <w:rFonts w:asciiTheme="minorEastAsia" w:hAnsiTheme="minorEastAsia" w:cs="Hei-Lt-HK-BF" w:hint="eastAsia"/>
          <w:b/>
          <w:kern w:val="0"/>
          <w:szCs w:val="24"/>
        </w:rPr>
        <w:t>王政堯</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新細明體" w:hint="eastAsia"/>
          <w:kern w:val="0"/>
          <w:sz w:val="20"/>
          <w:szCs w:val="20"/>
        </w:rPr>
        <w:t>台大資訊工程系</w:t>
      </w:r>
      <w:r w:rsidR="005E343D">
        <w:rPr>
          <w:rFonts w:asciiTheme="minorEastAsia" w:hAnsiTheme="minorEastAsia" w:cs="新細明體" w:hint="eastAsia"/>
          <w:kern w:val="0"/>
          <w:sz w:val="20"/>
          <w:szCs w:val="20"/>
        </w:rPr>
        <w:t xml:space="preserve">/ </w:t>
      </w:r>
      <w:r w:rsidR="005E343D">
        <w:rPr>
          <w:rFonts w:asciiTheme="minorEastAsia" w:hAnsiTheme="minorEastAsia" w:cs="Hei-Lt-HK-BF" w:hint="eastAsia"/>
          <w:kern w:val="0"/>
          <w:sz w:val="20"/>
          <w:szCs w:val="20"/>
        </w:rPr>
        <w:t>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8348EA">
        <w:rPr>
          <w:rFonts w:asciiTheme="minorEastAsia" w:hAnsiTheme="minorEastAsia" w:cs="新細明體"/>
          <w:kern w:val="0"/>
          <w:sz w:val="20"/>
          <w:szCs w:val="20"/>
        </w:rPr>
        <w:t xml:space="preserve"> </w:t>
      </w:r>
      <w:r w:rsidR="005E343D" w:rsidRPr="00272AE8">
        <w:rPr>
          <w:rFonts w:asciiTheme="minorEastAsia" w:hAnsiTheme="minorEastAsia" w:cs="新細明體"/>
          <w:kern w:val="0"/>
          <w:sz w:val="20"/>
          <w:szCs w:val="20"/>
        </w:rPr>
        <w:t xml:space="preserve">Coding </w:t>
      </w:r>
      <w:r w:rsidR="005E343D" w:rsidRPr="00272AE8">
        <w:rPr>
          <w:rFonts w:asciiTheme="minorEastAsia" w:hAnsiTheme="minorEastAsia" w:cs="新細明體" w:hint="eastAsia"/>
          <w:kern w:val="0"/>
          <w:sz w:val="20"/>
          <w:szCs w:val="20"/>
        </w:rPr>
        <w:t>統整與主要功能架</w:t>
      </w:r>
      <w:r w:rsidR="005E343D">
        <w:rPr>
          <w:rFonts w:asciiTheme="minorEastAsia" w:hAnsiTheme="minorEastAsia" w:cs="新細明體" w:hint="eastAsia"/>
          <w:kern w:val="0"/>
          <w:sz w:val="20"/>
          <w:szCs w:val="20"/>
        </w:rPr>
        <w:t>構</w:t>
      </w:r>
    </w:p>
    <w:p w:rsidR="005E343D" w:rsidRPr="003E6FA4" w:rsidRDefault="00C347EA" w:rsidP="005E343D">
      <w:pPr>
        <w:autoSpaceDE w:val="0"/>
        <w:autoSpaceDN w:val="0"/>
        <w:adjustRightInd w:val="0"/>
        <w:snapToGrid w:val="0"/>
        <w:rPr>
          <w:rFonts w:asciiTheme="minorEastAsia" w:hAnsiTheme="minorEastAsia" w:cs="新細明體"/>
          <w:kern w:val="0"/>
          <w:sz w:val="20"/>
          <w:szCs w:val="20"/>
        </w:rPr>
      </w:pPr>
      <w:r w:rsidRPr="00C347EA">
        <w:rPr>
          <w:rFonts w:asciiTheme="minorEastAsia" w:hAnsiTheme="minorEastAsia" w:cs="Hei-Lt-HK-BF" w:hint="eastAsia"/>
          <w:b/>
          <w:kern w:val="0"/>
          <w:szCs w:val="24"/>
        </w:rPr>
        <w:t>蔡知芸</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新細明體" w:hint="eastAsia"/>
          <w:kern w:val="0"/>
          <w:sz w:val="20"/>
          <w:szCs w:val="20"/>
        </w:rPr>
        <w:t>台大資訊工程系</w:t>
      </w:r>
      <w:r w:rsidR="005E343D">
        <w:rPr>
          <w:rFonts w:asciiTheme="minorEastAsia" w:hAnsiTheme="minorEastAsia" w:cs="新細明體" w:hint="eastAsia"/>
          <w:kern w:val="0"/>
          <w:sz w:val="20"/>
          <w:szCs w:val="20"/>
        </w:rPr>
        <w:t xml:space="preserve">/ </w:t>
      </w:r>
      <w:r w:rsidR="005E343D">
        <w:rPr>
          <w:rFonts w:asciiTheme="minorEastAsia" w:hAnsiTheme="minorEastAsia" w:cs="Hei-Lt-HK-BF" w:hint="eastAsia"/>
          <w:kern w:val="0"/>
          <w:sz w:val="20"/>
          <w:szCs w:val="20"/>
        </w:rPr>
        <w:t>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8348EA">
        <w:rPr>
          <w:rFonts w:asciiTheme="minorEastAsia" w:hAnsiTheme="minorEastAsia" w:cs="新細明體"/>
          <w:kern w:val="0"/>
          <w:sz w:val="20"/>
          <w:szCs w:val="20"/>
        </w:rPr>
        <w:t xml:space="preserve"> </w:t>
      </w:r>
      <w:r w:rsidR="005E343D" w:rsidRPr="00272AE8">
        <w:rPr>
          <w:rFonts w:asciiTheme="minorEastAsia" w:hAnsiTheme="minorEastAsia" w:cs="新細明體"/>
          <w:kern w:val="0"/>
          <w:sz w:val="20"/>
          <w:szCs w:val="20"/>
        </w:rPr>
        <w:t xml:space="preserve">Coding </w:t>
      </w:r>
      <w:r w:rsidR="005E343D" w:rsidRPr="00272AE8">
        <w:rPr>
          <w:rFonts w:asciiTheme="minorEastAsia" w:hAnsiTheme="minorEastAsia" w:cs="新細明體" w:hint="eastAsia"/>
          <w:kern w:val="0"/>
          <w:sz w:val="20"/>
          <w:szCs w:val="20"/>
        </w:rPr>
        <w:t>統整與主要功能架</w:t>
      </w:r>
      <w:r w:rsidR="005E343D">
        <w:rPr>
          <w:rFonts w:asciiTheme="minorEastAsia" w:hAnsiTheme="minorEastAsia" w:cs="新細明體" w:hint="eastAsia"/>
          <w:kern w:val="0"/>
          <w:sz w:val="20"/>
          <w:szCs w:val="20"/>
        </w:rPr>
        <w:t>構</w:t>
      </w:r>
    </w:p>
    <w:p w:rsidR="005E343D" w:rsidRDefault="00C347EA" w:rsidP="005E343D">
      <w:pPr>
        <w:autoSpaceDE w:val="0"/>
        <w:autoSpaceDN w:val="0"/>
        <w:adjustRightInd w:val="0"/>
        <w:snapToGrid w:val="0"/>
        <w:rPr>
          <w:rFonts w:asciiTheme="minorEastAsia" w:hAnsiTheme="minorEastAsia" w:cs="新細明體" w:hint="eastAsia"/>
          <w:kern w:val="0"/>
          <w:sz w:val="20"/>
          <w:szCs w:val="20"/>
        </w:rPr>
      </w:pPr>
      <w:r w:rsidRPr="00C347EA">
        <w:rPr>
          <w:rFonts w:asciiTheme="minorEastAsia" w:hAnsiTheme="minorEastAsia" w:cs="Hei-Lt-HK-BF" w:hint="eastAsia"/>
          <w:b/>
          <w:kern w:val="0"/>
          <w:szCs w:val="24"/>
        </w:rPr>
        <w:t>蔡典哲</w:t>
      </w:r>
      <w:r w:rsidR="005E343D" w:rsidRPr="001C6B4A">
        <w:rPr>
          <w:rFonts w:asciiTheme="minorEastAsia" w:hAnsiTheme="minorEastAsia" w:cs="Hei-Lt-HK-BF" w:hint="eastAsia"/>
          <w:kern w:val="0"/>
          <w:sz w:val="20"/>
          <w:szCs w:val="20"/>
        </w:rPr>
        <w:t>/</w:t>
      </w:r>
      <w:r w:rsidR="005E343D">
        <w:rPr>
          <w:rFonts w:asciiTheme="minorEastAsia" w:hAnsiTheme="minorEastAsia" w:cs="Hei-Lt-HK-BF" w:hint="eastAsia"/>
          <w:kern w:val="0"/>
          <w:sz w:val="20"/>
          <w:szCs w:val="20"/>
        </w:rPr>
        <w:t xml:space="preserve"> </w:t>
      </w:r>
      <w:r w:rsidR="005E343D" w:rsidRPr="00272AE8">
        <w:rPr>
          <w:rFonts w:asciiTheme="minorEastAsia" w:hAnsiTheme="minorEastAsia" w:cs="新細明體" w:hint="eastAsia"/>
          <w:kern w:val="0"/>
          <w:sz w:val="20"/>
          <w:szCs w:val="20"/>
        </w:rPr>
        <w:t>台大資訊工程系</w:t>
      </w:r>
      <w:r w:rsidR="005E343D">
        <w:rPr>
          <w:rFonts w:asciiTheme="minorEastAsia" w:hAnsiTheme="minorEastAsia" w:cs="新細明體" w:hint="eastAsia"/>
          <w:kern w:val="0"/>
          <w:sz w:val="20"/>
          <w:szCs w:val="20"/>
        </w:rPr>
        <w:t xml:space="preserve">/ </w:t>
      </w:r>
      <w:r w:rsidR="005E343D">
        <w:rPr>
          <w:rFonts w:asciiTheme="minorEastAsia" w:hAnsiTheme="minorEastAsia" w:cs="Hei-Lt-HK-BF" w:hint="eastAsia"/>
          <w:kern w:val="0"/>
          <w:sz w:val="20"/>
          <w:szCs w:val="20"/>
        </w:rPr>
        <w:t>分工?</w:t>
      </w:r>
      <w:proofErr w:type="gramStart"/>
      <w:r w:rsidR="005E343D">
        <w:rPr>
          <w:rFonts w:asciiTheme="minorEastAsia" w:hAnsiTheme="minorEastAsia" w:cs="Hei-Lt-HK-BF" w:hint="eastAsia"/>
          <w:kern w:val="0"/>
          <w:sz w:val="20"/>
          <w:szCs w:val="20"/>
        </w:rPr>
        <w:t>ex</w:t>
      </w:r>
      <w:proofErr w:type="gramEnd"/>
      <w:r w:rsidR="005E343D">
        <w:rPr>
          <w:rFonts w:asciiTheme="minorEastAsia" w:hAnsiTheme="minorEastAsia" w:cs="Hei-Lt-HK-BF" w:hint="eastAsia"/>
          <w:kern w:val="0"/>
          <w:sz w:val="20"/>
          <w:szCs w:val="20"/>
        </w:rPr>
        <w:t>..</w:t>
      </w:r>
      <w:r w:rsidR="005E343D" w:rsidRPr="008348EA">
        <w:rPr>
          <w:rFonts w:asciiTheme="minorEastAsia" w:hAnsiTheme="minorEastAsia" w:cs="新細明體"/>
          <w:kern w:val="0"/>
          <w:sz w:val="20"/>
          <w:szCs w:val="20"/>
        </w:rPr>
        <w:t xml:space="preserve"> </w:t>
      </w:r>
      <w:r w:rsidR="005E343D" w:rsidRPr="00272AE8">
        <w:rPr>
          <w:rFonts w:asciiTheme="minorEastAsia" w:hAnsiTheme="minorEastAsia" w:cs="新細明體"/>
          <w:kern w:val="0"/>
          <w:sz w:val="20"/>
          <w:szCs w:val="20"/>
        </w:rPr>
        <w:t xml:space="preserve">Coding </w:t>
      </w:r>
      <w:r w:rsidR="005E343D" w:rsidRPr="00272AE8">
        <w:rPr>
          <w:rFonts w:asciiTheme="minorEastAsia" w:hAnsiTheme="minorEastAsia" w:cs="新細明體" w:hint="eastAsia"/>
          <w:kern w:val="0"/>
          <w:sz w:val="20"/>
          <w:szCs w:val="20"/>
        </w:rPr>
        <w:t>統整與主要功能架</w:t>
      </w:r>
      <w:r w:rsidR="005E343D">
        <w:rPr>
          <w:rFonts w:asciiTheme="minorEastAsia" w:hAnsiTheme="minorEastAsia" w:cs="新細明體" w:hint="eastAsia"/>
          <w:kern w:val="0"/>
          <w:sz w:val="20"/>
          <w:szCs w:val="20"/>
        </w:rPr>
        <w:t>構</w:t>
      </w:r>
    </w:p>
    <w:sectPr w:rsidR="005E343D" w:rsidSect="008066CF">
      <w:pgSz w:w="12240" w:h="15840"/>
      <w:pgMar w:top="1440" w:right="1800" w:bottom="1440" w:left="180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7" w:author="BeBe" w:date="2014-05-23T19:53:00Z" w:initials="B">
    <w:p w:rsidR="00BA4304" w:rsidRDefault="00BA4304" w:rsidP="00BA4304">
      <w:pPr>
        <w:pStyle w:val="a9"/>
      </w:pPr>
      <w:r>
        <w:rPr>
          <w:rStyle w:val="a8"/>
        </w:rPr>
        <w:annotationRef/>
      </w:r>
      <w:r>
        <w:rPr>
          <w:rFonts w:hint="eastAsia"/>
        </w:rPr>
        <w:t>不太懂</w:t>
      </w:r>
      <w:r>
        <w:rPr>
          <w:rFonts w:hint="eastAsia"/>
        </w:rPr>
        <w:t>?</w:t>
      </w:r>
    </w:p>
  </w:comment>
  <w:comment w:id="496" w:author="BeBe" w:date="2014-05-23T20:15:00Z" w:initials="B">
    <w:p w:rsidR="00C77963" w:rsidRDefault="00C77963" w:rsidP="00C77963">
      <w:pPr>
        <w:pStyle w:val="a9"/>
      </w:pPr>
      <w:r>
        <w:rPr>
          <w:rStyle w:val="a8"/>
        </w:rPr>
        <w:annotationRef/>
      </w:r>
      <w:r>
        <w:rPr>
          <w:rFonts w:hint="eastAsia"/>
        </w:rPr>
        <w:t>??</w:t>
      </w:r>
      <w:r>
        <w:rPr>
          <w:rFonts w:hint="eastAsia"/>
        </w:rPr>
        <w:t>有多字，看不懂了</w:t>
      </w:r>
    </w:p>
  </w:comment>
  <w:comment w:id="667" w:author="BeBe" w:date="2014-05-23T20:26:00Z" w:initials="B">
    <w:p w:rsidR="003457FD" w:rsidRDefault="003457FD" w:rsidP="003457FD">
      <w:pPr>
        <w:pStyle w:val="a9"/>
      </w:pPr>
      <w:r>
        <w:rPr>
          <w:rStyle w:val="a8"/>
        </w:rPr>
        <w:annotationRef/>
      </w:r>
      <w:r>
        <w:rPr>
          <w:rFonts w:hint="eastAsia"/>
        </w:rPr>
        <w:t>讀不懂</w:t>
      </w:r>
    </w:p>
  </w:comment>
  <w:comment w:id="816" w:author="BeBe" w:date="2014-05-23T20:32:00Z" w:initials="B">
    <w:p w:rsidR="003457FD" w:rsidRDefault="003457FD" w:rsidP="003457FD">
      <w:pPr>
        <w:pStyle w:val="a9"/>
      </w:pPr>
      <w:r>
        <w:rPr>
          <w:rStyle w:val="a8"/>
        </w:rPr>
        <w:annotationRef/>
      </w:r>
      <w:proofErr w:type="gramStart"/>
      <w:r>
        <w:rPr>
          <w:rFonts w:hint="eastAsia"/>
        </w:rPr>
        <w:t>前面說是大學生</w:t>
      </w:r>
      <w:proofErr w:type="gramEnd"/>
      <w:r>
        <w:rPr>
          <w:rFonts w:hint="eastAsia"/>
        </w:rPr>
        <w:t>，這邊卻提到工作</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02C" w:rsidRDefault="00EB702C" w:rsidP="000503D5">
      <w:r>
        <w:separator/>
      </w:r>
    </w:p>
  </w:endnote>
  <w:endnote w:type="continuationSeparator" w:id="0">
    <w:p w:rsidR="00EB702C" w:rsidRDefault="00EB702C" w:rsidP="000503D5">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i-Lt-HK-BF">
    <w:altName w:v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ngStd-W5">
    <w:altName w:v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ebuchet-BoldItalic">
    <w:altName w:val="???"/>
    <w:panose1 w:val="00000000000000000000"/>
    <w:charset w:val="00"/>
    <w:family w:val="auto"/>
    <w:notTrueType/>
    <w:pitch w:val="default"/>
    <w:sig w:usb0="00000003" w:usb1="00000000" w:usb2="00000000" w:usb3="00000000" w:csb0="00000001" w:csb1="00000000"/>
  </w:font>
  <w:font w:name="ebuchetMS">
    <w:altName w:val="???"/>
    <w:panose1 w:val="00000000000000000000"/>
    <w:charset w:val="00"/>
    <w:family w:val="auto"/>
    <w:notTrueType/>
    <w:pitch w:val="default"/>
    <w:sig w:usb0="00000003" w:usb1="00000000" w:usb2="00000000" w:usb3="00000000" w:csb0="00000001" w:csb1="00000000"/>
  </w:font>
  <w:font w:name="ebuchetMS-Bold">
    <w:altName w:v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02C" w:rsidRDefault="00EB702C" w:rsidP="000503D5">
      <w:r>
        <w:separator/>
      </w:r>
    </w:p>
  </w:footnote>
  <w:footnote w:type="continuationSeparator" w:id="0">
    <w:p w:rsidR="00EB702C" w:rsidRDefault="00EB702C" w:rsidP="000503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C4D64"/>
    <w:multiLevelType w:val="hybridMultilevel"/>
    <w:tmpl w:val="04C209AE"/>
    <w:lvl w:ilvl="0" w:tplc="8522FF98">
      <w:start w:val="1"/>
      <w:numFmt w:val="decimal"/>
      <w:lvlText w:val="%1."/>
      <w:lvlJc w:val="left"/>
      <w:pPr>
        <w:ind w:left="360"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BC2212"/>
    <w:multiLevelType w:val="hybridMultilevel"/>
    <w:tmpl w:val="1F52CDF0"/>
    <w:lvl w:ilvl="0" w:tplc="4624410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9A55146"/>
    <w:multiLevelType w:val="hybridMultilevel"/>
    <w:tmpl w:val="7EB68086"/>
    <w:lvl w:ilvl="0" w:tplc="BC5CC2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FD770A"/>
    <w:multiLevelType w:val="hybridMultilevel"/>
    <w:tmpl w:val="09F66BEA"/>
    <w:lvl w:ilvl="0" w:tplc="A08EE9FC">
      <w:start w:val="6"/>
      <w:numFmt w:val="bullet"/>
      <w:lvlText w:val=""/>
      <w:lvlJc w:val="left"/>
      <w:pPr>
        <w:ind w:left="360" w:hanging="360"/>
      </w:pPr>
      <w:rPr>
        <w:rFonts w:ascii="Wingdings" w:eastAsiaTheme="minorEastAsia" w:hAnsi="Wingdings" w:cs="Hei-Lt-HK-BF"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E661525"/>
    <w:multiLevelType w:val="hybridMultilevel"/>
    <w:tmpl w:val="137CD69E"/>
    <w:lvl w:ilvl="0" w:tplc="906E4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894A3C"/>
    <w:multiLevelType w:val="hybridMultilevel"/>
    <w:tmpl w:val="792895F0"/>
    <w:lvl w:ilvl="0" w:tplc="CB007888">
      <w:start w:val="1"/>
      <w:numFmt w:val="decimal"/>
      <w:lvlText w:val="%1."/>
      <w:lvlJc w:val="left"/>
      <w:pPr>
        <w:ind w:left="360" w:hanging="360"/>
      </w:pPr>
      <w:rPr>
        <w:rFonts w:ascii="新細明體" w:eastAsia="新細明體" w:hAnsi="新細明體" w:hint="default"/>
        <w:color w:val="574759"/>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E43"/>
    <w:rsid w:val="000503D5"/>
    <w:rsid w:val="000C4745"/>
    <w:rsid w:val="001D0AFE"/>
    <w:rsid w:val="00272AE8"/>
    <w:rsid w:val="002F3FFA"/>
    <w:rsid w:val="003457FD"/>
    <w:rsid w:val="003E6FA4"/>
    <w:rsid w:val="005E343D"/>
    <w:rsid w:val="00790CBD"/>
    <w:rsid w:val="007F7649"/>
    <w:rsid w:val="0083033F"/>
    <w:rsid w:val="00852A70"/>
    <w:rsid w:val="008A7900"/>
    <w:rsid w:val="009A45E7"/>
    <w:rsid w:val="00A97931"/>
    <w:rsid w:val="00B831CC"/>
    <w:rsid w:val="00BA4304"/>
    <w:rsid w:val="00BD4964"/>
    <w:rsid w:val="00C347EA"/>
    <w:rsid w:val="00C77963"/>
    <w:rsid w:val="00CC3FED"/>
    <w:rsid w:val="00D16A99"/>
    <w:rsid w:val="00DA70AC"/>
    <w:rsid w:val="00EB702C"/>
    <w:rsid w:val="00F10E4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E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10E43"/>
    <w:pPr>
      <w:tabs>
        <w:tab w:val="center" w:pos="4153"/>
        <w:tab w:val="right" w:pos="8306"/>
      </w:tabs>
      <w:snapToGrid w:val="0"/>
    </w:pPr>
    <w:rPr>
      <w:sz w:val="20"/>
      <w:szCs w:val="20"/>
    </w:rPr>
  </w:style>
  <w:style w:type="character" w:customStyle="1" w:styleId="a4">
    <w:name w:val="頁首 字元"/>
    <w:basedOn w:val="a0"/>
    <w:link w:val="a3"/>
    <w:uiPriority w:val="99"/>
    <w:semiHidden/>
    <w:rsid w:val="00F10E43"/>
    <w:rPr>
      <w:sz w:val="20"/>
      <w:szCs w:val="20"/>
    </w:rPr>
  </w:style>
  <w:style w:type="paragraph" w:styleId="a5">
    <w:name w:val="footer"/>
    <w:basedOn w:val="a"/>
    <w:link w:val="a6"/>
    <w:uiPriority w:val="99"/>
    <w:semiHidden/>
    <w:unhideWhenUsed/>
    <w:rsid w:val="00F10E43"/>
    <w:pPr>
      <w:tabs>
        <w:tab w:val="center" w:pos="4153"/>
        <w:tab w:val="right" w:pos="8306"/>
      </w:tabs>
      <w:snapToGrid w:val="0"/>
    </w:pPr>
    <w:rPr>
      <w:sz w:val="20"/>
      <w:szCs w:val="20"/>
    </w:rPr>
  </w:style>
  <w:style w:type="character" w:customStyle="1" w:styleId="a6">
    <w:name w:val="頁尾 字元"/>
    <w:basedOn w:val="a0"/>
    <w:link w:val="a5"/>
    <w:uiPriority w:val="99"/>
    <w:semiHidden/>
    <w:rsid w:val="00F10E43"/>
    <w:rPr>
      <w:sz w:val="20"/>
      <w:szCs w:val="20"/>
    </w:rPr>
  </w:style>
  <w:style w:type="paragraph" w:styleId="a7">
    <w:name w:val="List Paragraph"/>
    <w:basedOn w:val="a"/>
    <w:uiPriority w:val="34"/>
    <w:qFormat/>
    <w:rsid w:val="00F10E43"/>
    <w:pPr>
      <w:ind w:leftChars="200" w:left="480"/>
    </w:pPr>
  </w:style>
  <w:style w:type="character" w:styleId="a8">
    <w:name w:val="annotation reference"/>
    <w:basedOn w:val="a0"/>
    <w:uiPriority w:val="99"/>
    <w:semiHidden/>
    <w:unhideWhenUsed/>
    <w:rsid w:val="00BA4304"/>
    <w:rPr>
      <w:sz w:val="18"/>
      <w:szCs w:val="18"/>
    </w:rPr>
  </w:style>
  <w:style w:type="paragraph" w:styleId="a9">
    <w:name w:val="annotation text"/>
    <w:basedOn w:val="a"/>
    <w:link w:val="aa"/>
    <w:uiPriority w:val="99"/>
    <w:semiHidden/>
    <w:unhideWhenUsed/>
    <w:rsid w:val="00BA4304"/>
  </w:style>
  <w:style w:type="character" w:customStyle="1" w:styleId="aa">
    <w:name w:val="註解文字 字元"/>
    <w:basedOn w:val="a0"/>
    <w:link w:val="a9"/>
    <w:uiPriority w:val="99"/>
    <w:semiHidden/>
    <w:rsid w:val="00BA4304"/>
  </w:style>
  <w:style w:type="paragraph" w:styleId="ab">
    <w:name w:val="Balloon Text"/>
    <w:basedOn w:val="a"/>
    <w:link w:val="ac"/>
    <w:uiPriority w:val="99"/>
    <w:semiHidden/>
    <w:unhideWhenUsed/>
    <w:rsid w:val="003457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457F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克姐</dc:creator>
  <cp:lastModifiedBy>BeBe</cp:lastModifiedBy>
  <cp:revision>8</cp:revision>
  <dcterms:created xsi:type="dcterms:W3CDTF">2014-05-23T11:35:00Z</dcterms:created>
  <dcterms:modified xsi:type="dcterms:W3CDTF">2014-05-23T12:38:00Z</dcterms:modified>
</cp:coreProperties>
</file>