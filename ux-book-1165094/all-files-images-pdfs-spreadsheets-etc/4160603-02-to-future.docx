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kern w:val="0"/>
          <w:sz w:val="20"/>
          <w:szCs w:val="20"/>
        </w:rPr>
        <w:t>0</w:t>
      </w:r>
      <w:r w:rsidR="00212559">
        <w:rPr>
          <w:rFonts w:asciiTheme="minorEastAsia" w:hAnsiTheme="minorEastAsia" w:cs="新細明體" w:hint="eastAsia"/>
          <w:kern w:val="0"/>
          <w:sz w:val="20"/>
          <w:szCs w:val="20"/>
        </w:rPr>
        <w:t>2</w:t>
      </w:r>
      <w:r>
        <w:rPr>
          <w:rFonts w:asciiTheme="minorEastAsia" w:hAnsiTheme="minorEastAsia" w:cs="新細明體" w:hint="eastAsia"/>
          <w:kern w:val="0"/>
          <w:sz w:val="20"/>
          <w:szCs w:val="20"/>
        </w:rPr>
        <w:t xml:space="preserve"> </w:t>
      </w:r>
      <w:r w:rsidRPr="00C5717C">
        <w:rPr>
          <w:rFonts w:asciiTheme="minorEastAsia" w:hAnsiTheme="minorEastAsia" w:cs="新細明體"/>
          <w:kern w:val="0"/>
          <w:sz w:val="20"/>
          <w:szCs w:val="20"/>
        </w:rPr>
        <w:t>T</w:t>
      </w:r>
      <w:r w:rsidR="00212559">
        <w:rPr>
          <w:rFonts w:asciiTheme="minorEastAsia" w:hAnsiTheme="minorEastAsia" w:cs="新細明體" w:hint="eastAsia"/>
          <w:kern w:val="0"/>
          <w:sz w:val="20"/>
          <w:szCs w:val="20"/>
        </w:rPr>
        <w:t>o: Future</w:t>
      </w:r>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p>
    <w:p w:rsidR="00F10E43" w:rsidRDefault="00F10E43" w:rsidP="00F10E43">
      <w:pPr>
        <w:autoSpaceDE w:val="0"/>
        <w:autoSpaceDN w:val="0"/>
        <w:adjustRightInd w:val="0"/>
        <w:snapToGrid w:val="0"/>
        <w:rPr>
          <w:rFonts w:asciiTheme="minorEastAsia" w:hAnsiTheme="minorEastAsia" w:cs="新細明體" w:hint="eastAsia"/>
          <w:color w:val="0070C0"/>
          <w:kern w:val="0"/>
          <w:szCs w:val="24"/>
        </w:rPr>
      </w:pPr>
      <w:r w:rsidRPr="00F10E43">
        <w:rPr>
          <w:rFonts w:asciiTheme="minorEastAsia" w:hAnsiTheme="minorEastAsia" w:cs="新細明體" w:hint="eastAsia"/>
          <w:color w:val="0070C0"/>
          <w:kern w:val="0"/>
          <w:szCs w:val="24"/>
        </w:rPr>
        <w:t>簡述文字</w:t>
      </w:r>
    </w:p>
    <w:p w:rsidR="00212559" w:rsidRPr="00C5717C" w:rsidRDefault="00212559" w:rsidP="00212559">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kern w:val="0"/>
          <w:sz w:val="20"/>
          <w:szCs w:val="20"/>
        </w:rPr>
        <w:t>0</w:t>
      </w:r>
      <w:r>
        <w:rPr>
          <w:rFonts w:asciiTheme="minorEastAsia" w:hAnsiTheme="minorEastAsia" w:cs="新細明體" w:hint="eastAsia"/>
          <w:kern w:val="0"/>
          <w:sz w:val="20"/>
          <w:szCs w:val="20"/>
        </w:rPr>
        <w:t xml:space="preserve">2 </w:t>
      </w:r>
      <w:r w:rsidRPr="00C5717C">
        <w:rPr>
          <w:rFonts w:asciiTheme="minorEastAsia" w:hAnsiTheme="minorEastAsia" w:cs="新細明體"/>
          <w:kern w:val="0"/>
          <w:sz w:val="20"/>
          <w:szCs w:val="20"/>
        </w:rPr>
        <w:t>T</w:t>
      </w:r>
      <w:r>
        <w:rPr>
          <w:rFonts w:asciiTheme="minorEastAsia" w:hAnsiTheme="minorEastAsia" w:cs="新細明體" w:hint="eastAsia"/>
          <w:kern w:val="0"/>
          <w:sz w:val="20"/>
          <w:szCs w:val="20"/>
        </w:rPr>
        <w:t>o: Future</w:t>
      </w:r>
    </w:p>
    <w:p w:rsidR="00852A70" w:rsidRPr="00852A70" w:rsidRDefault="00212559" w:rsidP="00212559">
      <w:pPr>
        <w:autoSpaceDE w:val="0"/>
        <w:autoSpaceDN w:val="0"/>
        <w:adjustRightInd w:val="0"/>
        <w:snapToGrid w:val="0"/>
        <w:rPr>
          <w:rFonts w:asciiTheme="minorEastAsia" w:hAnsiTheme="minorEastAsia" w:cs="新細明體" w:hint="eastAsia"/>
          <w:kern w:val="0"/>
          <w:sz w:val="20"/>
          <w:szCs w:val="20"/>
        </w:rPr>
      </w:pPr>
      <w:r w:rsidRPr="00852A70">
        <w:rPr>
          <w:rFonts w:asciiTheme="minorEastAsia" w:hAnsiTheme="minorEastAsia" w:cs="新細明體" w:hint="eastAsia"/>
          <w:kern w:val="0"/>
          <w:sz w:val="20"/>
          <w:szCs w:val="20"/>
        </w:rPr>
        <w:t xml:space="preserve"> </w:t>
      </w:r>
      <w:r w:rsidR="00852A70" w:rsidRPr="00852A70">
        <w:rPr>
          <w:rFonts w:asciiTheme="minorEastAsia" w:hAnsiTheme="minorEastAsia" w:cs="新細明體" w:hint="eastAsia"/>
          <w:kern w:val="0"/>
          <w:sz w:val="20"/>
          <w:szCs w:val="20"/>
        </w:rPr>
        <w:t>(放組員照片)</w:t>
      </w:r>
    </w:p>
    <w:p w:rsidR="00212559" w:rsidRDefault="00212559" w:rsidP="00F10E43">
      <w:pPr>
        <w:autoSpaceDE w:val="0"/>
        <w:autoSpaceDN w:val="0"/>
        <w:adjustRightInd w:val="0"/>
        <w:snapToGrid w:val="0"/>
        <w:rPr>
          <w:rFonts w:asciiTheme="minorEastAsia" w:hAnsiTheme="minorEastAsia" w:cs="新細明體" w:hint="eastAsia"/>
          <w:kern w:val="0"/>
          <w:sz w:val="20"/>
          <w:szCs w:val="20"/>
        </w:rPr>
      </w:pPr>
      <w:r w:rsidRPr="00212559">
        <w:rPr>
          <w:rFonts w:asciiTheme="minorEastAsia" w:hAnsiTheme="minorEastAsia" w:cs="新細明體" w:hint="eastAsia"/>
          <w:kern w:val="0"/>
          <w:sz w:val="20"/>
          <w:szCs w:val="20"/>
        </w:rPr>
        <w:t>一封寄往未來，永存現在思維與堅持的信</w:t>
      </w:r>
    </w:p>
    <w:p w:rsidR="00212559" w:rsidRPr="00901AA7" w:rsidRDefault="00212559" w:rsidP="00212559">
      <w:pPr>
        <w:autoSpaceDE w:val="0"/>
        <w:autoSpaceDN w:val="0"/>
        <w:adjustRightInd w:val="0"/>
        <w:snapToGrid w:val="0"/>
        <w:rPr>
          <w:rFonts w:asciiTheme="minorEastAsia" w:hAnsiTheme="minorEastAsia" w:cs="Hei-Lt-HK-BF"/>
          <w:kern w:val="0"/>
          <w:sz w:val="20"/>
          <w:szCs w:val="20"/>
        </w:rPr>
      </w:pPr>
      <w:r w:rsidRPr="00901AA7">
        <w:rPr>
          <w:rFonts w:asciiTheme="minorEastAsia" w:hAnsiTheme="minorEastAsia" w:cs="新細明體" w:hint="eastAsia"/>
          <w:kern w:val="0"/>
          <w:sz w:val="20"/>
          <w:szCs w:val="20"/>
        </w:rPr>
        <w:t>這是一</w:t>
      </w:r>
      <w:del w:id="0" w:author="BeBe" w:date="2012-09-26T11:40:00Z">
        <w:r w:rsidRPr="00901AA7" w:rsidDel="005D30C7">
          <w:rPr>
            <w:rFonts w:asciiTheme="minorEastAsia" w:hAnsiTheme="minorEastAsia" w:cs="新細明體" w:hint="eastAsia"/>
            <w:kern w:val="0"/>
            <w:sz w:val="20"/>
            <w:szCs w:val="20"/>
          </w:rPr>
          <w:delText>個</w:delText>
        </w:r>
      </w:del>
      <w:ins w:id="1" w:author="BeBe" w:date="2012-09-26T11:40:00Z">
        <w:r>
          <w:rPr>
            <w:rFonts w:asciiTheme="minorEastAsia" w:hAnsiTheme="minorEastAsia" w:cs="新細明體" w:hint="eastAsia"/>
            <w:kern w:val="0"/>
            <w:sz w:val="20"/>
            <w:szCs w:val="20"/>
          </w:rPr>
          <w:t>架</w:t>
        </w:r>
      </w:ins>
      <w:r w:rsidRPr="00901AA7">
        <w:rPr>
          <w:rFonts w:asciiTheme="minorEastAsia" w:hAnsiTheme="minorEastAsia" w:cs="新細明體" w:hint="eastAsia"/>
          <w:kern w:val="0"/>
          <w:sz w:val="20"/>
          <w:szCs w:val="20"/>
        </w:rPr>
        <w:t>特別的紙飛機</w:t>
      </w:r>
      <w:r w:rsidRPr="00901AA7">
        <w:rPr>
          <w:rFonts w:asciiTheme="minorEastAsia" w:hAnsiTheme="minorEastAsia" w:cs="Hei-Lt-HK-BF"/>
          <w:kern w:val="0"/>
          <w:sz w:val="20"/>
          <w:szCs w:val="20"/>
        </w:rPr>
        <w:t>,</w:t>
      </w:r>
      <w:del w:id="2" w:author="BeBe" w:date="2012-09-26T11:41:00Z">
        <w:r w:rsidRPr="00901AA7" w:rsidDel="005D30C7">
          <w:rPr>
            <w:rFonts w:asciiTheme="minorEastAsia" w:hAnsiTheme="minorEastAsia" w:cs="新細明體" w:hint="eastAsia"/>
            <w:kern w:val="0"/>
            <w:sz w:val="20"/>
            <w:szCs w:val="20"/>
          </w:rPr>
          <w:delText>你可以在</w:delText>
        </w:r>
      </w:del>
      <w:r w:rsidRPr="00901AA7">
        <w:rPr>
          <w:rFonts w:asciiTheme="minorEastAsia" w:hAnsiTheme="minorEastAsia" w:cs="新細明體" w:hint="eastAsia"/>
          <w:kern w:val="0"/>
          <w:sz w:val="20"/>
          <w:szCs w:val="20"/>
        </w:rPr>
        <w:t>裡頭</w:t>
      </w:r>
      <w:ins w:id="3" w:author="BeBe" w:date="2012-09-26T11:41:00Z">
        <w:r>
          <w:rPr>
            <w:rFonts w:asciiTheme="minorEastAsia" w:hAnsiTheme="minorEastAsia" w:cs="新細明體" w:hint="eastAsia"/>
            <w:kern w:val="0"/>
            <w:sz w:val="20"/>
            <w:szCs w:val="20"/>
          </w:rPr>
          <w:t>可</w:t>
        </w:r>
      </w:ins>
      <w:del w:id="4" w:author="BeBe" w:date="2012-09-26T11:41:00Z">
        <w:r w:rsidRPr="00901AA7" w:rsidDel="005D30C7">
          <w:rPr>
            <w:rFonts w:asciiTheme="minorEastAsia" w:hAnsiTheme="minorEastAsia" w:cs="新細明體" w:hint="eastAsia"/>
            <w:kern w:val="0"/>
            <w:sz w:val="20"/>
            <w:szCs w:val="20"/>
          </w:rPr>
          <w:delText>放</w:delText>
        </w:r>
      </w:del>
      <w:ins w:id="5" w:author="BeBe" w:date="2012-09-26T11:41:00Z">
        <w:r>
          <w:rPr>
            <w:rFonts w:asciiTheme="minorEastAsia" w:hAnsiTheme="minorEastAsia" w:cs="新細明體" w:hint="eastAsia"/>
            <w:kern w:val="0"/>
            <w:sz w:val="20"/>
            <w:szCs w:val="20"/>
          </w:rPr>
          <w:t>置入</w:t>
        </w:r>
      </w:ins>
      <w:r w:rsidRPr="00901AA7">
        <w:rPr>
          <w:rFonts w:asciiTheme="minorEastAsia" w:hAnsiTheme="minorEastAsia" w:cs="新細明體" w:hint="eastAsia"/>
          <w:kern w:val="0"/>
          <w:sz w:val="20"/>
          <w:szCs w:val="20"/>
        </w:rPr>
        <w:t>一段訊息、照片或一段聲音</w:t>
      </w:r>
      <w:ins w:id="6" w:author="BeBe" w:date="2012-09-26T11:42:00Z">
        <w:r>
          <w:rPr>
            <w:rFonts w:asciiTheme="minorEastAsia" w:hAnsiTheme="minorEastAsia" w:cs="Hei-Lt-HK-BF" w:hint="eastAsia"/>
            <w:kern w:val="0"/>
            <w:sz w:val="20"/>
            <w:szCs w:val="20"/>
          </w:rPr>
          <w:t>，</w:t>
        </w:r>
      </w:ins>
      <w:del w:id="7" w:author="BeBe" w:date="2012-09-26T11:42: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把你「現在」的感受裝進去</w:t>
      </w:r>
      <w:ins w:id="8" w:author="BeBe" w:date="2012-09-26T11:42:00Z">
        <w:r>
          <w:rPr>
            <w:rFonts w:asciiTheme="minorEastAsia" w:hAnsiTheme="minorEastAsia" w:cs="Hei-Lt-HK-BF" w:hint="eastAsia"/>
            <w:kern w:val="0"/>
            <w:sz w:val="20"/>
            <w:szCs w:val="20"/>
          </w:rPr>
          <w:t>，</w:t>
        </w:r>
      </w:ins>
      <w:del w:id="9" w:author="BeBe" w:date="2012-09-26T11:42: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寄給「未來」的自己或那</w:t>
      </w:r>
      <w:ins w:id="10" w:author="BeBe" w:date="2012-09-26T11:43:00Z">
        <w:r>
          <w:rPr>
            <w:rFonts w:asciiTheme="minorEastAsia" w:hAnsiTheme="minorEastAsia" w:cs="新細明體" w:hint="eastAsia"/>
            <w:kern w:val="0"/>
            <w:sz w:val="20"/>
            <w:szCs w:val="20"/>
          </w:rPr>
          <w:t>位</w:t>
        </w:r>
      </w:ins>
      <w:del w:id="11" w:author="BeBe" w:date="2012-09-26T11:43:00Z">
        <w:r w:rsidRPr="00901AA7" w:rsidDel="005D30C7">
          <w:rPr>
            <w:rFonts w:asciiTheme="minorEastAsia" w:hAnsiTheme="minorEastAsia" w:cs="新細明體" w:hint="eastAsia"/>
            <w:kern w:val="0"/>
            <w:sz w:val="20"/>
            <w:szCs w:val="20"/>
          </w:rPr>
          <w:delText>個</w:delText>
        </w:r>
      </w:del>
      <w:r w:rsidRPr="00901AA7">
        <w:rPr>
          <w:rFonts w:asciiTheme="minorEastAsia" w:hAnsiTheme="minorEastAsia" w:cs="新細明體" w:hint="eastAsia"/>
          <w:kern w:val="0"/>
          <w:sz w:val="20"/>
          <w:szCs w:val="20"/>
        </w:rPr>
        <w:t>你在意的人。它載著你託付的珍貴時刻與回憶</w:t>
      </w:r>
      <w:ins w:id="12" w:author="BeBe" w:date="2012-09-26T11:43:00Z">
        <w:r>
          <w:rPr>
            <w:rFonts w:asciiTheme="minorEastAsia" w:hAnsiTheme="minorEastAsia" w:cs="Hei-Lt-HK-BF" w:hint="eastAsia"/>
            <w:kern w:val="0"/>
            <w:sz w:val="20"/>
            <w:szCs w:val="20"/>
          </w:rPr>
          <w:t>，</w:t>
        </w:r>
      </w:ins>
      <w:del w:id="13" w:author="BeBe" w:date="2012-09-26T11:43: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在時空中航行</w:t>
      </w:r>
      <w:ins w:id="14" w:author="BeBe" w:date="2012-09-26T11:43:00Z">
        <w:r>
          <w:rPr>
            <w:rFonts w:asciiTheme="minorEastAsia" w:hAnsiTheme="minorEastAsia" w:cs="Hei-Lt-HK-BF" w:hint="eastAsia"/>
            <w:kern w:val="0"/>
            <w:sz w:val="20"/>
            <w:szCs w:val="20"/>
          </w:rPr>
          <w:t>，</w:t>
        </w:r>
      </w:ins>
      <w:del w:id="15" w:author="BeBe" w:date="2012-09-26T11:43: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穿越過去、現在、直到抵達未來</w:t>
      </w:r>
      <w:ins w:id="16" w:author="BeBe" w:date="2012-09-26T11:43:00Z">
        <w:r>
          <w:rPr>
            <w:rFonts w:asciiTheme="minorEastAsia" w:hAnsiTheme="minorEastAsia" w:cs="Hei-Lt-HK-BF" w:hint="eastAsia"/>
            <w:kern w:val="0"/>
            <w:sz w:val="20"/>
            <w:szCs w:val="20"/>
          </w:rPr>
          <w:t>，</w:t>
        </w:r>
      </w:ins>
      <w:del w:id="17" w:author="BeBe" w:date="2012-09-26T11:43: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你所寄託的內容將因時間發酵</w:t>
      </w:r>
      <w:ins w:id="18" w:author="BeBe" w:date="2012-09-26T11:43:00Z">
        <w:r>
          <w:rPr>
            <w:rFonts w:asciiTheme="minorEastAsia" w:hAnsiTheme="minorEastAsia" w:cs="Hei-Lt-HK-BF" w:hint="eastAsia"/>
            <w:kern w:val="0"/>
            <w:sz w:val="20"/>
            <w:szCs w:val="20"/>
          </w:rPr>
          <w:t>，</w:t>
        </w:r>
      </w:ins>
      <w:del w:id="19" w:author="BeBe" w:date="2012-09-26T11:43: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連結當時的人事物和已模糊的回憶</w:t>
      </w:r>
      <w:ins w:id="20" w:author="BeBe" w:date="2012-09-26T11:43:00Z">
        <w:r>
          <w:rPr>
            <w:rFonts w:asciiTheme="minorEastAsia" w:hAnsiTheme="minorEastAsia" w:cs="Hei-Lt-HK-BF" w:hint="eastAsia"/>
            <w:kern w:val="0"/>
            <w:sz w:val="20"/>
            <w:szCs w:val="20"/>
          </w:rPr>
          <w:t>，</w:t>
        </w:r>
      </w:ins>
      <w:del w:id="21" w:author="BeBe" w:date="2012-09-26T11:43: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成為一份帶給你驚喜與感動的禮物。</w:t>
      </w:r>
    </w:p>
    <w:p w:rsidR="00F10E43" w:rsidRDefault="00212559" w:rsidP="00212559">
      <w:pPr>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來造一架這樣特別的紙飛機吧</w:t>
      </w:r>
      <w:ins w:id="22" w:author="BeBe" w:date="2012-09-26T11:44:00Z">
        <w:r>
          <w:rPr>
            <w:rFonts w:asciiTheme="minorEastAsia" w:hAnsiTheme="minorEastAsia" w:cs="Hei-Lt-HK-BF" w:hint="eastAsia"/>
            <w:kern w:val="0"/>
            <w:sz w:val="20"/>
            <w:szCs w:val="20"/>
          </w:rPr>
          <w:t>！</w:t>
        </w:r>
      </w:ins>
      <w:del w:id="23" w:author="BeBe" w:date="2012-09-26T11:44: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你想寄給兩周後</w:t>
      </w:r>
      <w:proofErr w:type="gramStart"/>
      <w:r w:rsidRPr="00901AA7">
        <w:rPr>
          <w:rFonts w:asciiTheme="minorEastAsia" w:hAnsiTheme="minorEastAsia" w:cs="新細明體" w:hint="eastAsia"/>
          <w:kern w:val="0"/>
          <w:sz w:val="20"/>
          <w:szCs w:val="20"/>
        </w:rPr>
        <w:t>指考放</w:t>
      </w:r>
      <w:proofErr w:type="gramEnd"/>
      <w:r w:rsidRPr="00901AA7">
        <w:rPr>
          <w:rFonts w:asciiTheme="minorEastAsia" w:hAnsiTheme="minorEastAsia" w:cs="新細明體" w:hint="eastAsia"/>
          <w:kern w:val="0"/>
          <w:sz w:val="20"/>
          <w:szCs w:val="20"/>
        </w:rPr>
        <w:t>榜時的自己？三個月後婚禮時的另一半？還是</w:t>
      </w:r>
      <w:proofErr w:type="gramStart"/>
      <w:r w:rsidRPr="00901AA7">
        <w:rPr>
          <w:rFonts w:asciiTheme="minorEastAsia" w:hAnsiTheme="minorEastAsia" w:cs="新細明體" w:hint="eastAsia"/>
          <w:kern w:val="0"/>
          <w:sz w:val="20"/>
          <w:szCs w:val="20"/>
        </w:rPr>
        <w:t>一</w:t>
      </w:r>
      <w:proofErr w:type="gramEnd"/>
      <w:r w:rsidRPr="00901AA7">
        <w:rPr>
          <w:rFonts w:asciiTheme="minorEastAsia" w:hAnsiTheme="minorEastAsia" w:cs="新細明體" w:hint="eastAsia"/>
          <w:kern w:val="0"/>
          <w:sz w:val="20"/>
          <w:szCs w:val="20"/>
        </w:rPr>
        <w:t>年後從學校畢業時</w:t>
      </w:r>
      <w:ins w:id="24" w:author="BeBe" w:date="2012-09-26T11:44:00Z">
        <w:r>
          <w:rPr>
            <w:rFonts w:asciiTheme="minorEastAsia" w:hAnsiTheme="minorEastAsia" w:cs="Hei-Lt-HK-BF" w:hint="eastAsia"/>
            <w:kern w:val="0"/>
            <w:sz w:val="20"/>
            <w:szCs w:val="20"/>
          </w:rPr>
          <w:t>，</w:t>
        </w:r>
      </w:ins>
      <w:del w:id="25" w:author="BeBe" w:date="2012-09-26T11:44: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那個你最最要好的死黨呢？現在</w:t>
      </w:r>
      <w:ins w:id="26" w:author="BeBe" w:date="2012-09-26T11:44:00Z">
        <w:r>
          <w:rPr>
            <w:rFonts w:asciiTheme="minorEastAsia" w:hAnsiTheme="minorEastAsia" w:cs="Hei-Lt-HK-BF" w:hint="eastAsia"/>
            <w:kern w:val="0"/>
            <w:sz w:val="20"/>
            <w:szCs w:val="20"/>
          </w:rPr>
          <w:t>，</w:t>
        </w:r>
      </w:ins>
      <w:del w:id="27" w:author="BeBe" w:date="2012-09-26T11:44:00Z">
        <w:r w:rsidRPr="00901AA7" w:rsidDel="005D30C7">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你在想誰？</w:t>
      </w:r>
    </w:p>
    <w:p w:rsidR="00212559" w:rsidRDefault="00212559" w:rsidP="00212559">
      <w:pPr>
        <w:rPr>
          <w:rFonts w:asciiTheme="minorEastAsia" w:hAnsiTheme="minorEastAsia" w:hint="eastAsia"/>
          <w:sz w:val="20"/>
          <w:szCs w:val="20"/>
        </w:rPr>
      </w:pPr>
    </w:p>
    <w:p w:rsidR="00F10E43" w:rsidRPr="00F10E43" w:rsidRDefault="00F10E43" w:rsidP="00F10E43">
      <w:pPr>
        <w:autoSpaceDE w:val="0"/>
        <w:autoSpaceDN w:val="0"/>
        <w:adjustRightInd w:val="0"/>
        <w:snapToGrid w:val="0"/>
        <w:rPr>
          <w:rFonts w:asciiTheme="minorEastAsia" w:hAnsiTheme="minorEastAsia" w:cs="新細明體"/>
          <w:color w:val="0070C0"/>
          <w:kern w:val="0"/>
          <w:szCs w:val="24"/>
        </w:rPr>
      </w:pPr>
      <w:r w:rsidRPr="00F10E43">
        <w:rPr>
          <w:rFonts w:asciiTheme="minorEastAsia" w:hAnsiTheme="minorEastAsia" w:cs="新細明體" w:hint="eastAsia"/>
          <w:color w:val="0070C0"/>
          <w:kern w:val="0"/>
          <w:szCs w:val="24"/>
        </w:rPr>
        <w:t>功能簡介</w:t>
      </w:r>
    </w:p>
    <w:p w:rsidR="00212559" w:rsidRPr="00212559" w:rsidRDefault="00212559" w:rsidP="00212559">
      <w:pPr>
        <w:autoSpaceDE w:val="0"/>
        <w:autoSpaceDN w:val="0"/>
        <w:adjustRightInd w:val="0"/>
        <w:snapToGrid w:val="0"/>
        <w:rPr>
          <w:rFonts w:asciiTheme="minorEastAsia" w:hAnsiTheme="minorEastAsia" w:cs="Hei-Lt-HK-BF"/>
          <w:b/>
          <w:kern w:val="0"/>
          <w:szCs w:val="24"/>
        </w:rPr>
      </w:pPr>
      <w:r w:rsidRPr="00212559">
        <w:rPr>
          <w:rFonts w:asciiTheme="minorEastAsia" w:hAnsiTheme="minorEastAsia" w:cs="新細明體" w:hint="eastAsia"/>
          <w:b/>
          <w:kern w:val="0"/>
          <w:szCs w:val="24"/>
        </w:rPr>
        <w:t>1開啟介面</w:t>
      </w:r>
      <w:del w:id="28" w:author="BeBe" w:date="2012-09-26T11:55:00Z">
        <w:r w:rsidRPr="00212559" w:rsidDel="00753914">
          <w:rPr>
            <w:rFonts w:asciiTheme="minorEastAsia" w:hAnsiTheme="minorEastAsia" w:cs="Hei-Lt-HK-BF"/>
            <w:b/>
            <w:kern w:val="0"/>
            <w:szCs w:val="24"/>
          </w:rPr>
          <w:delText>/</w:delText>
        </w:r>
      </w:del>
    </w:p>
    <w:p w:rsidR="00212559" w:rsidRDefault="00212559" w:rsidP="0021255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以</w:t>
      </w:r>
      <w:del w:id="29" w:author="BeBe" w:date="2012-09-26T11:55:00Z">
        <w:r w:rsidRPr="00901AA7" w:rsidDel="00753914">
          <w:rPr>
            <w:rFonts w:asciiTheme="minorEastAsia" w:hAnsiTheme="minorEastAsia" w:cs="新細明體" w:hint="eastAsia"/>
            <w:kern w:val="0"/>
            <w:sz w:val="20"/>
            <w:szCs w:val="20"/>
          </w:rPr>
          <w:delText>空中的</w:delText>
        </w:r>
      </w:del>
      <w:r w:rsidRPr="00901AA7">
        <w:rPr>
          <w:rFonts w:asciiTheme="minorEastAsia" w:hAnsiTheme="minorEastAsia" w:cs="新細明體" w:hint="eastAsia"/>
          <w:kern w:val="0"/>
          <w:sz w:val="20"/>
          <w:szCs w:val="20"/>
        </w:rPr>
        <w:t>紙飛機隱喻穿越時空</w:t>
      </w:r>
      <w:ins w:id="30" w:author="BeBe" w:date="2012-09-26T11:55:00Z">
        <w:r w:rsidRPr="00901AA7">
          <w:rPr>
            <w:rFonts w:asciiTheme="minorEastAsia" w:hAnsiTheme="minorEastAsia" w:cs="新細明體" w:hint="eastAsia"/>
            <w:kern w:val="0"/>
            <w:sz w:val="20"/>
            <w:szCs w:val="20"/>
          </w:rPr>
          <w:t>的</w:t>
        </w:r>
      </w:ins>
      <w:r w:rsidRPr="00901AA7">
        <w:rPr>
          <w:rFonts w:asciiTheme="minorEastAsia" w:hAnsiTheme="minorEastAsia" w:cs="新細明體" w:hint="eastAsia"/>
          <w:kern w:val="0"/>
          <w:sz w:val="20"/>
          <w:szCs w:val="20"/>
        </w:rPr>
        <w:t>訊息</w:t>
      </w:r>
      <w:del w:id="31" w:author="BeBe" w:date="2012-09-26T11:55:00Z">
        <w:r w:rsidRPr="00901AA7" w:rsidDel="00753914">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傳遞</w:t>
      </w:r>
      <w:ins w:id="32" w:author="BeBe" w:date="2012-09-26T11:55:00Z">
        <w:r>
          <w:rPr>
            <w:rFonts w:asciiTheme="minorEastAsia" w:hAnsiTheme="minorEastAsia" w:cs="Hei-Lt-HK-BF" w:hint="eastAsia"/>
            <w:kern w:val="0"/>
            <w:sz w:val="20"/>
            <w:szCs w:val="20"/>
          </w:rPr>
          <w:t>，</w:t>
        </w:r>
      </w:ins>
      <w:del w:id="33" w:author="BeBe" w:date="2012-09-26T11:55:00Z">
        <w:r w:rsidRPr="00901AA7" w:rsidDel="00753914">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並</w:t>
      </w:r>
      <w:ins w:id="34" w:author="BeBe" w:date="2012-09-26T11:55:00Z">
        <w:r>
          <w:rPr>
            <w:rFonts w:asciiTheme="minorEastAsia" w:hAnsiTheme="minorEastAsia" w:cs="新細明體" w:hint="eastAsia"/>
            <w:kern w:val="0"/>
            <w:sz w:val="20"/>
            <w:szCs w:val="20"/>
          </w:rPr>
          <w:t>以</w:t>
        </w:r>
      </w:ins>
      <w:del w:id="35" w:author="BeBe" w:date="2012-09-26T11:55:00Z">
        <w:r w:rsidRPr="00901AA7" w:rsidDel="00753914">
          <w:rPr>
            <w:rFonts w:asciiTheme="minorEastAsia" w:hAnsiTheme="minorEastAsia" w:cs="新細明體" w:hint="eastAsia"/>
            <w:kern w:val="0"/>
            <w:sz w:val="20"/>
            <w:szCs w:val="20"/>
          </w:rPr>
          <w:delText>用</w:delText>
        </w:r>
      </w:del>
      <w:r w:rsidRPr="00901AA7">
        <w:rPr>
          <w:rFonts w:asciiTheme="minorEastAsia" w:hAnsiTheme="minorEastAsia" w:cs="新細明體" w:hint="eastAsia"/>
          <w:kern w:val="0"/>
          <w:sz w:val="20"/>
          <w:szCs w:val="20"/>
        </w:rPr>
        <w:t>紙</w:t>
      </w:r>
      <w:ins w:id="36" w:author="BeBe" w:date="2012-09-26T11:55:00Z">
        <w:r>
          <w:rPr>
            <w:rFonts w:asciiTheme="minorEastAsia" w:hAnsiTheme="minorEastAsia" w:cs="新細明體" w:hint="eastAsia"/>
            <w:kern w:val="0"/>
            <w:sz w:val="20"/>
            <w:szCs w:val="20"/>
          </w:rPr>
          <w:t>張</w:t>
        </w:r>
      </w:ins>
      <w:r w:rsidRPr="00901AA7">
        <w:rPr>
          <w:rFonts w:asciiTheme="minorEastAsia" w:hAnsiTheme="minorEastAsia" w:cs="新細明體" w:hint="eastAsia"/>
          <w:kern w:val="0"/>
          <w:sz w:val="20"/>
          <w:szCs w:val="20"/>
        </w:rPr>
        <w:t>的質感來表現</w:t>
      </w:r>
      <w:ins w:id="37" w:author="BeBe" w:date="2012-09-26T11:56:00Z">
        <w:r>
          <w:rPr>
            <w:rFonts w:asciiTheme="minorEastAsia" w:hAnsiTheme="minorEastAsia" w:cs="Hei-Lt-HK-BF" w:hint="eastAsia"/>
            <w:kern w:val="0"/>
            <w:sz w:val="20"/>
            <w:szCs w:val="20"/>
          </w:rPr>
          <w:t>，</w:t>
        </w:r>
      </w:ins>
      <w:del w:id="38" w:author="BeBe" w:date="2012-09-26T11:56:00Z">
        <w:r w:rsidRPr="00901AA7" w:rsidDel="00753914">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希望在數位科技的世界中能多一點溫暖</w:t>
      </w:r>
      <w:ins w:id="39" w:author="BeBe" w:date="2012-09-26T11:56: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平易近人的感覺。</w:t>
      </w:r>
    </w:p>
    <w:p w:rsidR="00212559" w:rsidRPr="00901AA7" w:rsidRDefault="00212559" w:rsidP="00212559">
      <w:pPr>
        <w:autoSpaceDE w:val="0"/>
        <w:autoSpaceDN w:val="0"/>
        <w:adjustRightInd w:val="0"/>
        <w:snapToGrid w:val="0"/>
        <w:rPr>
          <w:rFonts w:asciiTheme="minorEastAsia" w:hAnsiTheme="minorEastAsia" w:cs="Hei-Lt-HK-BF"/>
          <w:kern w:val="0"/>
          <w:sz w:val="20"/>
          <w:szCs w:val="20"/>
        </w:rPr>
      </w:pPr>
    </w:p>
    <w:p w:rsidR="00212559" w:rsidRPr="00212559" w:rsidRDefault="00212559" w:rsidP="00212559">
      <w:pPr>
        <w:autoSpaceDE w:val="0"/>
        <w:autoSpaceDN w:val="0"/>
        <w:adjustRightInd w:val="0"/>
        <w:snapToGrid w:val="0"/>
        <w:rPr>
          <w:rFonts w:asciiTheme="minorEastAsia" w:hAnsiTheme="minorEastAsia" w:cs="Hei-Lt-HK-BF"/>
          <w:b/>
          <w:kern w:val="0"/>
          <w:szCs w:val="24"/>
        </w:rPr>
      </w:pPr>
      <w:r w:rsidRPr="00212559">
        <w:rPr>
          <w:rFonts w:asciiTheme="minorEastAsia" w:hAnsiTheme="minorEastAsia" w:cs="新細明體" w:hint="eastAsia"/>
          <w:b/>
          <w:kern w:val="0"/>
          <w:szCs w:val="24"/>
        </w:rPr>
        <w:t>2主要功能鍵</w:t>
      </w:r>
      <w:del w:id="40" w:author="BeBe" w:date="2012-09-26T11:55:00Z">
        <w:r w:rsidRPr="00212559" w:rsidDel="00753914">
          <w:rPr>
            <w:rFonts w:asciiTheme="minorEastAsia" w:hAnsiTheme="minorEastAsia" w:cs="Hei-Lt-HK-BF"/>
            <w:b/>
            <w:kern w:val="0"/>
            <w:szCs w:val="24"/>
          </w:rPr>
          <w:delText>/</w:delText>
        </w:r>
      </w:del>
    </w:p>
    <w:p w:rsidR="00212559" w:rsidRPr="00901AA7" w:rsidRDefault="00212559" w:rsidP="00212559">
      <w:pPr>
        <w:autoSpaceDE w:val="0"/>
        <w:autoSpaceDN w:val="0"/>
        <w:adjustRightInd w:val="0"/>
        <w:snapToGrid w:val="0"/>
        <w:rPr>
          <w:rFonts w:asciiTheme="minorEastAsia" w:hAnsiTheme="minorEastAsia" w:cs="Hei-Lt-HK-BF"/>
          <w:kern w:val="0"/>
          <w:sz w:val="20"/>
          <w:szCs w:val="20"/>
        </w:rPr>
      </w:pPr>
      <w:r w:rsidRPr="00901AA7">
        <w:rPr>
          <w:rFonts w:asciiTheme="minorEastAsia" w:hAnsiTheme="minorEastAsia" w:cs="Hei-Lt-HK-BF"/>
          <w:kern w:val="0"/>
          <w:sz w:val="20"/>
          <w:szCs w:val="20"/>
        </w:rPr>
        <w:t>a.</w:t>
      </w:r>
      <w:r>
        <w:rPr>
          <w:rFonts w:asciiTheme="minorEastAsia" w:hAnsiTheme="minorEastAsia" w:cs="Hei-Lt-HK-BF" w:hint="eastAsia"/>
          <w:kern w:val="0"/>
          <w:sz w:val="20"/>
          <w:szCs w:val="20"/>
        </w:rPr>
        <w:t xml:space="preserve"> </w:t>
      </w:r>
      <w:r w:rsidRPr="00901AA7">
        <w:rPr>
          <w:rFonts w:asciiTheme="minorEastAsia" w:hAnsiTheme="minorEastAsia" w:cs="新細明體" w:hint="eastAsia"/>
          <w:kern w:val="0"/>
          <w:sz w:val="20"/>
          <w:szCs w:val="20"/>
        </w:rPr>
        <w:t>編輯想要寄給未來的信件。</w:t>
      </w:r>
    </w:p>
    <w:p w:rsidR="00212559" w:rsidRPr="00901AA7" w:rsidRDefault="00212559" w:rsidP="00212559">
      <w:pPr>
        <w:autoSpaceDE w:val="0"/>
        <w:autoSpaceDN w:val="0"/>
        <w:adjustRightInd w:val="0"/>
        <w:snapToGrid w:val="0"/>
        <w:rPr>
          <w:rFonts w:asciiTheme="minorEastAsia" w:hAnsiTheme="minorEastAsia" w:cs="Hei-Lt-HK-BF"/>
          <w:kern w:val="0"/>
          <w:sz w:val="20"/>
          <w:szCs w:val="20"/>
        </w:rPr>
      </w:pPr>
      <w:r w:rsidRPr="00901AA7">
        <w:rPr>
          <w:rFonts w:asciiTheme="minorEastAsia" w:hAnsiTheme="minorEastAsia" w:cs="Hei-Lt-HK-BF"/>
          <w:kern w:val="0"/>
          <w:sz w:val="20"/>
          <w:szCs w:val="20"/>
        </w:rPr>
        <w:t>b.</w:t>
      </w:r>
      <w:r>
        <w:rPr>
          <w:rFonts w:asciiTheme="minorEastAsia" w:hAnsiTheme="minorEastAsia" w:cs="Hei-Lt-HK-BF" w:hint="eastAsia"/>
          <w:kern w:val="0"/>
          <w:sz w:val="20"/>
          <w:szCs w:val="20"/>
        </w:rPr>
        <w:t xml:space="preserve"> </w:t>
      </w:r>
      <w:r w:rsidRPr="00901AA7">
        <w:rPr>
          <w:rFonts w:asciiTheme="minorEastAsia" w:hAnsiTheme="minorEastAsia" w:cs="新細明體" w:hint="eastAsia"/>
          <w:kern w:val="0"/>
          <w:sz w:val="20"/>
          <w:szCs w:val="20"/>
        </w:rPr>
        <w:t>瀏覽還在空中</w:t>
      </w:r>
      <w:ins w:id="41" w:author="BeBe" w:date="2012-09-26T11:56:00Z">
        <w:r>
          <w:rPr>
            <w:rFonts w:asciiTheme="minorEastAsia" w:hAnsiTheme="minorEastAsia" w:cs="Hei-Lt-HK-BF" w:hint="eastAsia"/>
            <w:kern w:val="0"/>
            <w:sz w:val="20"/>
            <w:szCs w:val="20"/>
          </w:rPr>
          <w:t>，</w:t>
        </w:r>
      </w:ins>
      <w:del w:id="42" w:author="BeBe" w:date="2012-09-26T11:56:00Z">
        <w:r w:rsidRPr="00901AA7" w:rsidDel="00753914">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尚未收到的信件。</w:t>
      </w:r>
    </w:p>
    <w:p w:rsidR="00212559" w:rsidRDefault="00212559" w:rsidP="0021255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Hei-Lt-HK-BF"/>
          <w:kern w:val="0"/>
          <w:sz w:val="20"/>
          <w:szCs w:val="20"/>
        </w:rPr>
        <w:t>c.</w:t>
      </w:r>
      <w:r>
        <w:rPr>
          <w:rFonts w:asciiTheme="minorEastAsia" w:hAnsiTheme="minorEastAsia" w:cs="Hei-Lt-HK-BF" w:hint="eastAsia"/>
          <w:kern w:val="0"/>
          <w:sz w:val="20"/>
          <w:szCs w:val="20"/>
        </w:rPr>
        <w:t xml:space="preserve"> </w:t>
      </w:r>
      <w:r w:rsidRPr="00901AA7">
        <w:rPr>
          <w:rFonts w:asciiTheme="minorEastAsia" w:hAnsiTheme="minorEastAsia" w:cs="新細明體" w:hint="eastAsia"/>
          <w:kern w:val="0"/>
          <w:sz w:val="20"/>
          <w:szCs w:val="20"/>
        </w:rPr>
        <w:t>停機坪</w:t>
      </w:r>
      <w:ins w:id="43" w:author="BeBe" w:date="2012-09-26T11:56:00Z">
        <w:r>
          <w:rPr>
            <w:rFonts w:asciiTheme="minorEastAsia" w:hAnsiTheme="minorEastAsia" w:cs="Hei-Lt-HK-BF" w:hint="eastAsia"/>
            <w:kern w:val="0"/>
            <w:sz w:val="20"/>
            <w:szCs w:val="20"/>
          </w:rPr>
          <w:t>──</w:t>
        </w:r>
      </w:ins>
      <w:del w:id="44" w:author="BeBe" w:date="2012-09-26T11:56:00Z">
        <w:r w:rsidRPr="00901AA7" w:rsidDel="00753914">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照日期排列</w:t>
      </w:r>
      <w:ins w:id="45" w:author="BeBe" w:date="2012-09-26T11:56:00Z">
        <w:r>
          <w:rPr>
            <w:rFonts w:asciiTheme="minorEastAsia" w:hAnsiTheme="minorEastAsia" w:cs="Hei-Lt-HK-BF" w:hint="eastAsia"/>
            <w:kern w:val="0"/>
            <w:sz w:val="20"/>
            <w:szCs w:val="20"/>
          </w:rPr>
          <w:t>，</w:t>
        </w:r>
      </w:ins>
      <w:del w:id="46" w:author="BeBe" w:date="2012-09-26T11:56:00Z">
        <w:r w:rsidRPr="00901AA7" w:rsidDel="00753914">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存放已收到的回憶。</w:t>
      </w:r>
    </w:p>
    <w:p w:rsidR="00212559" w:rsidRPr="00901AA7" w:rsidRDefault="00212559" w:rsidP="00212559">
      <w:pPr>
        <w:autoSpaceDE w:val="0"/>
        <w:autoSpaceDN w:val="0"/>
        <w:adjustRightInd w:val="0"/>
        <w:snapToGrid w:val="0"/>
        <w:rPr>
          <w:rFonts w:asciiTheme="minorEastAsia" w:hAnsiTheme="minorEastAsia" w:cs="Hei-Lt-HK-BF"/>
          <w:kern w:val="0"/>
          <w:sz w:val="20"/>
          <w:szCs w:val="20"/>
        </w:rPr>
      </w:pPr>
    </w:p>
    <w:p w:rsidR="00212559" w:rsidRPr="00212559" w:rsidRDefault="00212559" w:rsidP="00212559">
      <w:pPr>
        <w:autoSpaceDE w:val="0"/>
        <w:autoSpaceDN w:val="0"/>
        <w:adjustRightInd w:val="0"/>
        <w:snapToGrid w:val="0"/>
        <w:rPr>
          <w:rFonts w:asciiTheme="minorEastAsia" w:hAnsiTheme="minorEastAsia" w:cs="Hei-Lt-HK-BF" w:hint="eastAsia"/>
          <w:b/>
          <w:kern w:val="0"/>
          <w:szCs w:val="24"/>
        </w:rPr>
      </w:pPr>
      <w:r w:rsidRPr="00212559">
        <w:rPr>
          <w:rFonts w:asciiTheme="minorEastAsia" w:hAnsiTheme="minorEastAsia" w:cs="新細明體" w:hint="eastAsia"/>
          <w:b/>
          <w:kern w:val="0"/>
          <w:szCs w:val="24"/>
        </w:rPr>
        <w:t>3信件編輯頁面</w:t>
      </w:r>
    </w:p>
    <w:p w:rsidR="00212559" w:rsidRDefault="00212559" w:rsidP="00212559">
      <w:pPr>
        <w:autoSpaceDE w:val="0"/>
        <w:autoSpaceDN w:val="0"/>
        <w:adjustRightInd w:val="0"/>
        <w:snapToGrid w:val="0"/>
        <w:rPr>
          <w:rFonts w:asciiTheme="minorEastAsia" w:hAnsiTheme="minorEastAsia" w:cs="新細明體" w:hint="eastAsia"/>
          <w:kern w:val="0"/>
          <w:sz w:val="20"/>
          <w:szCs w:val="20"/>
        </w:rPr>
      </w:pPr>
      <w:del w:id="47" w:author="BeBe" w:date="2012-09-26T11:57:00Z">
        <w:r w:rsidRPr="00901AA7" w:rsidDel="00753914">
          <w:rPr>
            <w:rFonts w:asciiTheme="minorEastAsia" w:hAnsiTheme="minorEastAsia" w:cs="Hei-Lt-HK-BF"/>
            <w:kern w:val="0"/>
            <w:sz w:val="20"/>
            <w:szCs w:val="20"/>
          </w:rPr>
          <w:delText>,</w:delText>
        </w:r>
        <w:r w:rsidRPr="00901AA7" w:rsidDel="00753914">
          <w:rPr>
            <w:rFonts w:asciiTheme="minorEastAsia" w:hAnsiTheme="minorEastAsia" w:cs="新細明體" w:hint="eastAsia"/>
            <w:kern w:val="0"/>
            <w:sz w:val="20"/>
            <w:szCs w:val="20"/>
          </w:rPr>
          <w:delText>您</w:delText>
        </w:r>
      </w:del>
      <w:r w:rsidRPr="00901AA7">
        <w:rPr>
          <w:rFonts w:asciiTheme="minorEastAsia" w:hAnsiTheme="minorEastAsia" w:cs="新細明體" w:hint="eastAsia"/>
          <w:kern w:val="0"/>
          <w:sz w:val="20"/>
          <w:szCs w:val="20"/>
        </w:rPr>
        <w:t>可以在信裡面放入一張照片、訊息及一段聲音。</w:t>
      </w:r>
    </w:p>
    <w:p w:rsidR="00212559" w:rsidRPr="00901AA7" w:rsidRDefault="00212559" w:rsidP="00212559">
      <w:pPr>
        <w:autoSpaceDE w:val="0"/>
        <w:autoSpaceDN w:val="0"/>
        <w:adjustRightInd w:val="0"/>
        <w:snapToGrid w:val="0"/>
        <w:rPr>
          <w:rFonts w:asciiTheme="minorEastAsia" w:hAnsiTheme="minorEastAsia" w:cs="Hei-Lt-HK-BF"/>
          <w:kern w:val="0"/>
          <w:sz w:val="20"/>
          <w:szCs w:val="20"/>
        </w:rPr>
      </w:pPr>
    </w:p>
    <w:p w:rsidR="00212559" w:rsidRPr="00212559" w:rsidRDefault="00212559" w:rsidP="00212559">
      <w:pPr>
        <w:autoSpaceDE w:val="0"/>
        <w:autoSpaceDN w:val="0"/>
        <w:adjustRightInd w:val="0"/>
        <w:snapToGrid w:val="0"/>
        <w:rPr>
          <w:rFonts w:asciiTheme="minorEastAsia" w:hAnsiTheme="minorEastAsia" w:cs="Hei-Lt-HK-BF"/>
          <w:b/>
          <w:kern w:val="0"/>
          <w:szCs w:val="24"/>
        </w:rPr>
      </w:pPr>
      <w:r w:rsidRPr="00212559">
        <w:rPr>
          <w:rFonts w:asciiTheme="minorEastAsia" w:hAnsiTheme="minorEastAsia" w:cs="新細明體" w:hint="eastAsia"/>
          <w:b/>
          <w:kern w:val="0"/>
          <w:szCs w:val="24"/>
        </w:rPr>
        <w:t>4</w:t>
      </w:r>
      <w:commentRangeStart w:id="48"/>
      <w:r w:rsidRPr="00212559">
        <w:rPr>
          <w:rFonts w:asciiTheme="minorEastAsia" w:hAnsiTheme="minorEastAsia" w:cs="新細明體" w:hint="eastAsia"/>
          <w:b/>
          <w:kern w:val="0"/>
          <w:szCs w:val="24"/>
        </w:rPr>
        <w:t>停機坪</w:t>
      </w:r>
      <w:commentRangeEnd w:id="48"/>
      <w:r w:rsidRPr="00212559">
        <w:rPr>
          <w:rStyle w:val="a8"/>
          <w:b/>
          <w:sz w:val="24"/>
          <w:szCs w:val="24"/>
        </w:rPr>
        <w:commentReference w:id="48"/>
      </w:r>
      <w:del w:id="49" w:author="BeBe" w:date="2012-09-26T11:55:00Z">
        <w:r w:rsidRPr="00212559" w:rsidDel="00753914">
          <w:rPr>
            <w:rFonts w:asciiTheme="minorEastAsia" w:hAnsiTheme="minorEastAsia" w:cs="Hei-Lt-HK-BF"/>
            <w:b/>
            <w:kern w:val="0"/>
            <w:szCs w:val="24"/>
          </w:rPr>
          <w:delText>/</w:delText>
        </w:r>
      </w:del>
    </w:p>
    <w:p w:rsidR="00212559" w:rsidRDefault="00212559" w:rsidP="0021255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存放著已</w:t>
      </w:r>
      <w:del w:id="50" w:author="BeBe" w:date="2012-09-26T11:59:00Z">
        <w:r w:rsidRPr="00901AA7" w:rsidDel="00F54DAE">
          <w:rPr>
            <w:rFonts w:asciiTheme="minorEastAsia" w:hAnsiTheme="minorEastAsia" w:cs="新細明體" w:hint="eastAsia"/>
            <w:kern w:val="0"/>
            <w:sz w:val="20"/>
            <w:szCs w:val="20"/>
          </w:rPr>
          <w:delText>經</w:delText>
        </w:r>
      </w:del>
      <w:r w:rsidRPr="00901AA7">
        <w:rPr>
          <w:rFonts w:asciiTheme="minorEastAsia" w:hAnsiTheme="minorEastAsia" w:cs="新細明體" w:hint="eastAsia"/>
          <w:kern w:val="0"/>
          <w:sz w:val="20"/>
          <w:szCs w:val="20"/>
        </w:rPr>
        <w:t>收到的紙飛機</w:t>
      </w:r>
      <w:ins w:id="51" w:author="BeBe" w:date="2012-09-26T11:59:00Z">
        <w:r>
          <w:rPr>
            <w:rFonts w:asciiTheme="minorEastAsia" w:hAnsiTheme="minorEastAsia" w:cs="Hei-Lt-HK-BF" w:hint="eastAsia"/>
            <w:kern w:val="0"/>
            <w:sz w:val="20"/>
            <w:szCs w:val="20"/>
          </w:rPr>
          <w:t>，</w:t>
        </w:r>
      </w:ins>
      <w:del w:id="52" w:author="BeBe" w:date="2012-09-26T11:59:00Z">
        <w:r w:rsidRPr="00901AA7" w:rsidDel="00F54DAE">
          <w:rPr>
            <w:rFonts w:asciiTheme="minorEastAsia" w:hAnsiTheme="minorEastAsia" w:cs="Hei-Lt-HK-BF"/>
            <w:kern w:val="0"/>
            <w:sz w:val="20"/>
            <w:szCs w:val="20"/>
          </w:rPr>
          <w:delText>,</w:delText>
        </w:r>
        <w:r w:rsidRPr="00901AA7" w:rsidDel="00F54DAE">
          <w:rPr>
            <w:rFonts w:asciiTheme="minorEastAsia" w:hAnsiTheme="minorEastAsia" w:cs="新細明體" w:hint="eastAsia"/>
            <w:kern w:val="0"/>
            <w:sz w:val="20"/>
            <w:szCs w:val="20"/>
          </w:rPr>
          <w:delText>並</w:delText>
        </w:r>
      </w:del>
      <w:r w:rsidRPr="00901AA7">
        <w:rPr>
          <w:rFonts w:asciiTheme="minorEastAsia" w:hAnsiTheme="minorEastAsia" w:cs="新細明體" w:hint="eastAsia"/>
          <w:kern w:val="0"/>
          <w:sz w:val="20"/>
          <w:szCs w:val="20"/>
        </w:rPr>
        <w:t>按</w:t>
      </w:r>
      <w:del w:id="53" w:author="BeBe" w:date="2012-09-26T11:59:00Z">
        <w:r w:rsidRPr="00901AA7" w:rsidDel="00F54DAE">
          <w:rPr>
            <w:rFonts w:asciiTheme="minorEastAsia" w:hAnsiTheme="minorEastAsia" w:cs="新細明體" w:hint="eastAsia"/>
            <w:kern w:val="0"/>
            <w:sz w:val="20"/>
            <w:szCs w:val="20"/>
          </w:rPr>
          <w:delText>照</w:delText>
        </w:r>
      </w:del>
      <w:r w:rsidRPr="00901AA7">
        <w:rPr>
          <w:rFonts w:asciiTheme="minorEastAsia" w:hAnsiTheme="minorEastAsia" w:cs="新細明體" w:hint="eastAsia"/>
          <w:kern w:val="0"/>
          <w:sz w:val="20"/>
          <w:szCs w:val="20"/>
        </w:rPr>
        <w:t>時間軸排列</w:t>
      </w:r>
      <w:del w:id="54" w:author="BeBe" w:date="2012-09-26T11:59:00Z">
        <w:r w:rsidRPr="00901AA7" w:rsidDel="00F54DAE">
          <w:rPr>
            <w:rFonts w:asciiTheme="minorEastAsia" w:hAnsiTheme="minorEastAsia" w:cs="Hei-Lt-HK-BF"/>
            <w:kern w:val="0"/>
            <w:sz w:val="20"/>
            <w:szCs w:val="20"/>
          </w:rPr>
          <w:delText>,</w:delText>
        </w:r>
      </w:del>
      <w:ins w:id="55" w:author="BeBe" w:date="2012-09-26T11:59:00Z">
        <w:r>
          <w:rPr>
            <w:rFonts w:asciiTheme="minorEastAsia" w:hAnsiTheme="minorEastAsia" w:cs="Hei-Lt-HK-BF" w:hint="eastAsia"/>
            <w:kern w:val="0"/>
            <w:sz w:val="20"/>
            <w:szCs w:val="20"/>
          </w:rPr>
          <w:t>，</w:t>
        </w:r>
      </w:ins>
      <w:r w:rsidRPr="00901AA7">
        <w:rPr>
          <w:rFonts w:asciiTheme="minorEastAsia" w:hAnsiTheme="minorEastAsia" w:cs="新細明體" w:hint="eastAsia"/>
          <w:kern w:val="0"/>
          <w:sz w:val="20"/>
          <w:szCs w:val="20"/>
        </w:rPr>
        <w:t>顯示日期、收寄對象與簡短的文字資訊。</w:t>
      </w:r>
    </w:p>
    <w:p w:rsidR="00F10E43" w:rsidRDefault="00F10E43" w:rsidP="00F10E43">
      <w:pPr>
        <w:rPr>
          <w:rFonts w:asciiTheme="minorEastAsia" w:hAnsiTheme="minorEastAsia" w:hint="eastAsia"/>
          <w:sz w:val="20"/>
          <w:szCs w:val="20"/>
        </w:rPr>
      </w:pPr>
    </w:p>
    <w:p w:rsidR="00212559" w:rsidRDefault="00212559" w:rsidP="00F10E43">
      <w:pPr>
        <w:rPr>
          <w:rFonts w:asciiTheme="minorEastAsia" w:hAnsiTheme="minorEastAsia" w:hint="eastAsia"/>
          <w:sz w:val="20"/>
          <w:szCs w:val="20"/>
        </w:rPr>
      </w:pPr>
    </w:p>
    <w:p w:rsidR="00852A70" w:rsidRDefault="00F10E43" w:rsidP="00F10E43">
      <w:pPr>
        <w:autoSpaceDE w:val="0"/>
        <w:autoSpaceDN w:val="0"/>
        <w:adjustRightInd w:val="0"/>
        <w:snapToGrid w:val="0"/>
        <w:rPr>
          <w:ins w:id="56" w:author="克姐" w:date="2014-05-01T17:18:00Z"/>
          <w:rFonts w:asciiTheme="minorEastAsia" w:hAnsiTheme="minorEastAsia" w:cs="新細明體" w:hint="eastAsia"/>
          <w:color w:val="0070C0"/>
          <w:kern w:val="0"/>
          <w:szCs w:val="24"/>
        </w:rPr>
      </w:pPr>
      <w:r w:rsidRPr="00F10E43">
        <w:rPr>
          <w:rFonts w:asciiTheme="minorEastAsia" w:hAnsiTheme="minorEastAsia" w:cs="新細明體" w:hint="eastAsia"/>
          <w:color w:val="0070C0"/>
          <w:kern w:val="0"/>
          <w:szCs w:val="24"/>
        </w:rPr>
        <w:t>設計流程</w:t>
      </w:r>
      <w:ins w:id="57" w:author="克姐" w:date="2014-05-01T17:21:00Z">
        <w:r w:rsidR="00400D1E">
          <w:rPr>
            <w:rFonts w:asciiTheme="minorEastAsia" w:hAnsiTheme="minorEastAsia" w:cs="新細明體" w:hint="eastAsia"/>
            <w:color w:val="0070C0"/>
            <w:kern w:val="0"/>
            <w:szCs w:val="24"/>
          </w:rPr>
          <w:t>(記錄)</w:t>
        </w:r>
      </w:ins>
    </w:p>
    <w:p w:rsidR="00400D1E" w:rsidRDefault="00400D1E" w:rsidP="00F10E43">
      <w:pPr>
        <w:autoSpaceDE w:val="0"/>
        <w:autoSpaceDN w:val="0"/>
        <w:adjustRightInd w:val="0"/>
        <w:snapToGrid w:val="0"/>
        <w:rPr>
          <w:ins w:id="58" w:author="克姐" w:date="2014-05-01T17:22:00Z"/>
          <w:rFonts w:asciiTheme="minorEastAsia" w:hAnsiTheme="minorEastAsia" w:cs="新細明體" w:hint="eastAsia"/>
          <w:color w:val="FF0000"/>
          <w:kern w:val="0"/>
          <w:szCs w:val="24"/>
        </w:rPr>
      </w:pPr>
    </w:p>
    <w:p w:rsidR="006856DE" w:rsidRDefault="006856DE" w:rsidP="00F10E43">
      <w:pPr>
        <w:autoSpaceDE w:val="0"/>
        <w:autoSpaceDN w:val="0"/>
        <w:adjustRightInd w:val="0"/>
        <w:snapToGrid w:val="0"/>
        <w:rPr>
          <w:ins w:id="59" w:author="克姐" w:date="2014-05-01T17:26:00Z"/>
          <w:rFonts w:asciiTheme="minorEastAsia" w:hAnsiTheme="minorEastAsia" w:cs="新細明體" w:hint="eastAsia"/>
          <w:color w:val="BFBFBF" w:themeColor="background1" w:themeShade="BF"/>
          <w:kern w:val="0"/>
          <w:sz w:val="20"/>
          <w:szCs w:val="20"/>
        </w:rPr>
      </w:pPr>
      <w:ins w:id="60" w:author="克姐" w:date="2014-05-01T17:25:00Z">
        <w:r>
          <w:rPr>
            <w:rFonts w:asciiTheme="minorEastAsia" w:hAnsiTheme="minorEastAsia" w:cs="新細明體" w:hint="eastAsia"/>
            <w:color w:val="BFBFBF" w:themeColor="background1" w:themeShade="BF"/>
            <w:kern w:val="0"/>
            <w:sz w:val="20"/>
            <w:szCs w:val="20"/>
          </w:rPr>
          <w:t>這組</w:t>
        </w:r>
      </w:ins>
      <w:ins w:id="61" w:author="克姐" w:date="2014-05-01T17:26:00Z">
        <w:r>
          <w:rPr>
            <w:rFonts w:asciiTheme="minorEastAsia" w:hAnsiTheme="minorEastAsia" w:cs="新細明體" w:hint="eastAsia"/>
            <w:color w:val="BFBFBF" w:themeColor="background1" w:themeShade="BF"/>
            <w:kern w:val="0"/>
            <w:sz w:val="20"/>
            <w:szCs w:val="20"/>
          </w:rPr>
          <w:t>幾乎</w:t>
        </w:r>
      </w:ins>
      <w:ins w:id="62" w:author="克姐" w:date="2014-05-01T17:25:00Z">
        <w:r>
          <w:rPr>
            <w:rFonts w:asciiTheme="minorEastAsia" w:hAnsiTheme="minorEastAsia" w:cs="新細明體" w:hint="eastAsia"/>
            <w:color w:val="BFBFBF" w:themeColor="background1" w:themeShade="BF"/>
            <w:kern w:val="0"/>
            <w:sz w:val="20"/>
            <w:szCs w:val="20"/>
          </w:rPr>
          <w:t>沒有</w:t>
        </w:r>
      </w:ins>
      <w:ins w:id="63" w:author="克姐" w:date="2014-05-01T17:26:00Z">
        <w:r>
          <w:rPr>
            <w:rFonts w:asciiTheme="minorEastAsia" w:hAnsiTheme="minorEastAsia" w:cs="新細明體" w:hint="eastAsia"/>
            <w:color w:val="BFBFBF" w:themeColor="background1" w:themeShade="BF"/>
            <w:kern w:val="0"/>
            <w:sz w:val="20"/>
            <w:szCs w:val="20"/>
          </w:rPr>
          <w:t>給</w:t>
        </w:r>
      </w:ins>
      <w:ins w:id="64" w:author="克姐" w:date="2014-05-01T17:25:00Z">
        <w:r>
          <w:rPr>
            <w:rFonts w:asciiTheme="minorEastAsia" w:hAnsiTheme="minorEastAsia" w:cs="新細明體" w:hint="eastAsia"/>
            <w:color w:val="BFBFBF" w:themeColor="background1" w:themeShade="BF"/>
            <w:kern w:val="0"/>
            <w:sz w:val="20"/>
            <w:szCs w:val="20"/>
          </w:rPr>
          <w:t>概念發展前期的資料</w:t>
        </w:r>
      </w:ins>
      <w:r w:rsidR="00451C9E">
        <w:rPr>
          <w:rFonts w:asciiTheme="minorEastAsia" w:hAnsiTheme="minorEastAsia" w:cs="新細明體" w:hint="eastAsia"/>
          <w:color w:val="BFBFBF" w:themeColor="background1" w:themeShade="BF"/>
          <w:kern w:val="0"/>
          <w:sz w:val="20"/>
          <w:szCs w:val="20"/>
        </w:rPr>
        <w:t>(step1~6)</w:t>
      </w:r>
      <w:ins w:id="65" w:author="克姐" w:date="2014-05-01T17:26:00Z">
        <w:r w:rsidR="00C81B68">
          <w:rPr>
            <w:rFonts w:asciiTheme="minorEastAsia" w:hAnsiTheme="minorEastAsia" w:cs="新細明體" w:hint="eastAsia"/>
            <w:color w:val="BFBFBF" w:themeColor="background1" w:themeShade="BF"/>
            <w:kern w:val="0"/>
            <w:sz w:val="20"/>
            <w:szCs w:val="20"/>
          </w:rPr>
          <w:t>，大多是設計已經確定方向後的製作過程</w:t>
        </w:r>
      </w:ins>
      <w:r w:rsidR="00451C9E">
        <w:rPr>
          <w:rFonts w:asciiTheme="minorEastAsia" w:hAnsiTheme="minorEastAsia" w:cs="新細明體" w:hint="eastAsia"/>
          <w:color w:val="BFBFBF" w:themeColor="background1" w:themeShade="BF"/>
          <w:kern w:val="0"/>
          <w:sz w:val="20"/>
          <w:szCs w:val="20"/>
        </w:rPr>
        <w:t>(step7~8)</w:t>
      </w:r>
    </w:p>
    <w:p w:rsidR="00C81B68" w:rsidRDefault="00C81B68" w:rsidP="00F10E43">
      <w:pPr>
        <w:autoSpaceDE w:val="0"/>
        <w:autoSpaceDN w:val="0"/>
        <w:adjustRightInd w:val="0"/>
        <w:snapToGrid w:val="0"/>
        <w:rPr>
          <w:ins w:id="66" w:author="克姐" w:date="2014-05-01T17:27:00Z"/>
          <w:rFonts w:asciiTheme="minorEastAsia" w:hAnsiTheme="minorEastAsia" w:cs="新細明體" w:hint="eastAsia"/>
          <w:color w:val="BFBFBF" w:themeColor="background1" w:themeShade="BF"/>
          <w:kern w:val="0"/>
          <w:sz w:val="20"/>
          <w:szCs w:val="20"/>
        </w:rPr>
      </w:pPr>
      <w:ins w:id="67" w:author="克姐" w:date="2014-05-01T17:26:00Z">
        <w:r>
          <w:rPr>
            <w:rFonts w:asciiTheme="minorEastAsia" w:hAnsiTheme="minorEastAsia" w:cs="新細明體" w:hint="eastAsia"/>
            <w:color w:val="BFBFBF" w:themeColor="background1" w:themeShade="BF"/>
            <w:kern w:val="0"/>
            <w:sz w:val="20"/>
            <w:szCs w:val="20"/>
          </w:rPr>
          <w:t>所以</w:t>
        </w:r>
        <w:proofErr w:type="gramStart"/>
        <w:r>
          <w:rPr>
            <w:rFonts w:asciiTheme="minorEastAsia" w:hAnsiTheme="minorEastAsia" w:cs="新細明體" w:hint="eastAsia"/>
            <w:color w:val="BFBFBF" w:themeColor="background1" w:themeShade="BF"/>
            <w:kern w:val="0"/>
            <w:sz w:val="20"/>
            <w:szCs w:val="20"/>
          </w:rPr>
          <w:t>黑粗字</w:t>
        </w:r>
        <w:proofErr w:type="gramEnd"/>
        <w:r>
          <w:rPr>
            <w:rFonts w:asciiTheme="minorEastAsia" w:hAnsiTheme="minorEastAsia" w:cs="新細明體" w:hint="eastAsia"/>
            <w:color w:val="BFBFBF" w:themeColor="background1" w:themeShade="BF"/>
            <w:kern w:val="0"/>
            <w:sz w:val="20"/>
            <w:szCs w:val="20"/>
          </w:rPr>
          <w:t>的地方就</w:t>
        </w:r>
        <w:r>
          <w:rPr>
            <w:rFonts w:asciiTheme="minorEastAsia" w:hAnsiTheme="minorEastAsia" w:cs="新細明體"/>
            <w:color w:val="BFBFBF" w:themeColor="background1" w:themeShade="BF"/>
            <w:kern w:val="0"/>
            <w:sz w:val="20"/>
            <w:szCs w:val="20"/>
          </w:rPr>
          <w:t>…</w:t>
        </w:r>
        <w:r>
          <w:rPr>
            <w:rFonts w:asciiTheme="minorEastAsia" w:hAnsiTheme="minorEastAsia" w:cs="新細明體" w:hint="eastAsia"/>
            <w:color w:val="BFBFBF" w:themeColor="background1" w:themeShade="BF"/>
            <w:kern w:val="0"/>
            <w:sz w:val="20"/>
            <w:szCs w:val="20"/>
          </w:rPr>
          <w:t>跳過吧</w:t>
        </w:r>
      </w:ins>
    </w:p>
    <w:p w:rsidR="00C81B68" w:rsidRDefault="00C81B68" w:rsidP="00F10E43">
      <w:pPr>
        <w:autoSpaceDE w:val="0"/>
        <w:autoSpaceDN w:val="0"/>
        <w:adjustRightInd w:val="0"/>
        <w:snapToGrid w:val="0"/>
        <w:rPr>
          <w:ins w:id="68" w:author="克姐" w:date="2014-05-01T17:27:00Z"/>
          <w:rFonts w:asciiTheme="minorEastAsia" w:hAnsiTheme="minorEastAsia" w:cs="新細明體" w:hint="eastAsia"/>
          <w:color w:val="BFBFBF" w:themeColor="background1" w:themeShade="BF"/>
          <w:kern w:val="0"/>
          <w:sz w:val="20"/>
          <w:szCs w:val="20"/>
        </w:rPr>
      </w:pPr>
    </w:p>
    <w:p w:rsidR="00C81B68" w:rsidRPr="00852A70" w:rsidRDefault="00C81B68" w:rsidP="00C81B68">
      <w:pPr>
        <w:autoSpaceDE w:val="0"/>
        <w:autoSpaceDN w:val="0"/>
        <w:adjustRightInd w:val="0"/>
        <w:snapToGrid w:val="0"/>
        <w:rPr>
          <w:ins w:id="69" w:author="克姐" w:date="2014-05-01T17:27:00Z"/>
          <w:rFonts w:asciiTheme="minorEastAsia" w:hAnsiTheme="minorEastAsia" w:cs="新細明體" w:hint="eastAsia"/>
          <w:b/>
          <w:kern w:val="0"/>
          <w:sz w:val="28"/>
          <w:szCs w:val="28"/>
        </w:rPr>
      </w:pPr>
      <w:ins w:id="70" w:author="克姐" w:date="2014-05-01T17:27:00Z">
        <w:r w:rsidRPr="00852A70">
          <w:rPr>
            <w:rFonts w:asciiTheme="minorEastAsia" w:hAnsiTheme="minorEastAsia" w:cs="新細明體"/>
            <w:b/>
            <w:kern w:val="0"/>
            <w:sz w:val="28"/>
            <w:szCs w:val="28"/>
          </w:rPr>
          <w:t>S</w:t>
        </w:r>
        <w:r w:rsidRPr="00852A70">
          <w:rPr>
            <w:rFonts w:asciiTheme="minorEastAsia" w:hAnsiTheme="minorEastAsia" w:cs="新細明體" w:hint="eastAsia"/>
            <w:b/>
            <w:kern w:val="0"/>
            <w:sz w:val="28"/>
            <w:szCs w:val="28"/>
          </w:rPr>
          <w:t>tep1 Topic Search</w:t>
        </w:r>
      </w:ins>
    </w:p>
    <w:p w:rsidR="00C81B68" w:rsidRPr="00F10E43" w:rsidRDefault="00C81B68" w:rsidP="00C81B68">
      <w:pPr>
        <w:autoSpaceDE w:val="0"/>
        <w:autoSpaceDN w:val="0"/>
        <w:adjustRightInd w:val="0"/>
        <w:snapToGrid w:val="0"/>
        <w:rPr>
          <w:ins w:id="71" w:author="克姐" w:date="2014-05-01T17:27:00Z"/>
          <w:rFonts w:asciiTheme="minorEastAsia" w:hAnsiTheme="minorEastAsia" w:cs="新細明體" w:hint="eastAsia"/>
          <w:kern w:val="0"/>
          <w:sz w:val="20"/>
          <w:szCs w:val="20"/>
        </w:rPr>
      </w:pPr>
      <w:ins w:id="72" w:author="克姐" w:date="2014-05-01T17:27:00Z">
        <w:r w:rsidRPr="00852A70">
          <w:rPr>
            <w:rFonts w:asciiTheme="minorEastAsia" w:hAnsiTheme="minorEastAsia" w:cs="新細明體"/>
            <w:b/>
            <w:kern w:val="0"/>
            <w:sz w:val="28"/>
            <w:szCs w:val="28"/>
          </w:rPr>
          <w:t>S</w:t>
        </w:r>
        <w:r w:rsidRPr="00852A70">
          <w:rPr>
            <w:rFonts w:asciiTheme="minorEastAsia" w:hAnsiTheme="minorEastAsia" w:cs="新細明體" w:hint="eastAsia"/>
            <w:b/>
            <w:kern w:val="0"/>
            <w:sz w:val="28"/>
            <w:szCs w:val="28"/>
          </w:rPr>
          <w:t>tep2 Mapping</w:t>
        </w:r>
      </w:ins>
    </w:p>
    <w:p w:rsidR="00C81B68" w:rsidRPr="00B831CC" w:rsidRDefault="00C81B68" w:rsidP="00C81B68">
      <w:pPr>
        <w:autoSpaceDE w:val="0"/>
        <w:autoSpaceDN w:val="0"/>
        <w:adjustRightInd w:val="0"/>
        <w:snapToGrid w:val="0"/>
        <w:rPr>
          <w:ins w:id="73" w:author="克姐" w:date="2014-05-01T17:27:00Z"/>
          <w:rFonts w:asciiTheme="minorEastAsia" w:hAnsiTheme="minorEastAsia" w:cs="新細明體" w:hint="eastAsia"/>
          <w:b/>
          <w:kern w:val="0"/>
          <w:sz w:val="28"/>
          <w:szCs w:val="28"/>
        </w:rPr>
      </w:pPr>
      <w:ins w:id="74" w:author="克姐" w:date="2014-05-01T17:27:00Z">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tep3 Persona</w:t>
        </w:r>
      </w:ins>
    </w:p>
    <w:p w:rsidR="00C81B68" w:rsidRPr="00B831CC" w:rsidRDefault="00C81B68" w:rsidP="00C81B68">
      <w:pPr>
        <w:autoSpaceDE w:val="0"/>
        <w:autoSpaceDN w:val="0"/>
        <w:adjustRightInd w:val="0"/>
        <w:snapToGrid w:val="0"/>
        <w:rPr>
          <w:ins w:id="75" w:author="克姐" w:date="2014-05-01T17:27:00Z"/>
          <w:rFonts w:asciiTheme="minorEastAsia" w:hAnsiTheme="minorEastAsia" w:cs="新細明體"/>
          <w:b/>
          <w:kern w:val="0"/>
          <w:sz w:val="28"/>
          <w:szCs w:val="28"/>
        </w:rPr>
      </w:pPr>
      <w:ins w:id="76" w:author="克姐" w:date="2014-05-01T17:27:00Z">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tep4 User Study</w:t>
        </w:r>
      </w:ins>
    </w:p>
    <w:p w:rsidR="00C81B68" w:rsidRPr="00B831CC" w:rsidRDefault="00C81B68" w:rsidP="00C81B68">
      <w:pPr>
        <w:autoSpaceDE w:val="0"/>
        <w:autoSpaceDN w:val="0"/>
        <w:adjustRightInd w:val="0"/>
        <w:snapToGrid w:val="0"/>
        <w:rPr>
          <w:ins w:id="77" w:author="克姐" w:date="2014-05-01T17:27:00Z"/>
          <w:rFonts w:asciiTheme="minorEastAsia" w:hAnsiTheme="minorEastAsia" w:cs="新細明體" w:hint="eastAsia"/>
          <w:b/>
          <w:kern w:val="0"/>
          <w:sz w:val="28"/>
          <w:szCs w:val="28"/>
        </w:rPr>
      </w:pPr>
      <w:ins w:id="78" w:author="克姐" w:date="2014-05-01T17:27:00Z">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tep5 Concept</w:t>
        </w:r>
      </w:ins>
    </w:p>
    <w:p w:rsidR="00C81B68" w:rsidRPr="00B831CC" w:rsidRDefault="00C81B68" w:rsidP="00C81B68">
      <w:pPr>
        <w:autoSpaceDE w:val="0"/>
        <w:autoSpaceDN w:val="0"/>
        <w:adjustRightInd w:val="0"/>
        <w:snapToGrid w:val="0"/>
        <w:rPr>
          <w:ins w:id="79" w:author="克姐" w:date="2014-05-01T17:27:00Z"/>
          <w:rFonts w:asciiTheme="minorEastAsia" w:hAnsiTheme="minorEastAsia" w:cs="新細明體" w:hint="eastAsia"/>
          <w:b/>
          <w:kern w:val="0"/>
          <w:sz w:val="28"/>
          <w:szCs w:val="28"/>
        </w:rPr>
      </w:pPr>
      <w:ins w:id="80" w:author="克姐" w:date="2014-05-01T17:27:00Z">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tep6 Scenario使用情境</w:t>
        </w:r>
      </w:ins>
    </w:p>
    <w:p w:rsidR="00C81B68" w:rsidRPr="00F10E43" w:rsidRDefault="00C81B68" w:rsidP="00C81B68">
      <w:pPr>
        <w:autoSpaceDE w:val="0"/>
        <w:autoSpaceDN w:val="0"/>
        <w:adjustRightInd w:val="0"/>
        <w:snapToGrid w:val="0"/>
        <w:rPr>
          <w:ins w:id="81" w:author="克姐" w:date="2014-05-01T17:27:00Z"/>
          <w:rFonts w:asciiTheme="minorEastAsia" w:hAnsiTheme="minorEastAsia" w:cs="新細明體" w:hint="eastAsia"/>
          <w:kern w:val="0"/>
          <w:sz w:val="20"/>
          <w:szCs w:val="20"/>
        </w:rPr>
      </w:pPr>
      <w:ins w:id="82" w:author="克姐" w:date="2014-05-01T17:27:00Z">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tep7 Where can I go 功能頁面初步架構</w:t>
        </w:r>
      </w:ins>
    </w:p>
    <w:p w:rsidR="00C81B68" w:rsidRPr="00B831CC" w:rsidRDefault="00C81B68" w:rsidP="00C81B68">
      <w:pPr>
        <w:autoSpaceDE w:val="0"/>
        <w:autoSpaceDN w:val="0"/>
        <w:adjustRightInd w:val="0"/>
        <w:snapToGrid w:val="0"/>
        <w:rPr>
          <w:ins w:id="83" w:author="克姐" w:date="2014-05-01T17:27:00Z"/>
          <w:rFonts w:asciiTheme="minorEastAsia" w:hAnsiTheme="minorEastAsia" w:cs="新細明體"/>
          <w:b/>
          <w:kern w:val="0"/>
          <w:sz w:val="28"/>
          <w:szCs w:val="28"/>
        </w:rPr>
      </w:pPr>
      <w:ins w:id="84" w:author="克姐" w:date="2014-05-01T17:27:00Z">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tep8 Trip Talk 介面修改/Wireframe</w:t>
        </w:r>
      </w:ins>
    </w:p>
    <w:p w:rsidR="00C81B68" w:rsidRDefault="00C81B68" w:rsidP="00F10E43">
      <w:pPr>
        <w:autoSpaceDE w:val="0"/>
        <w:autoSpaceDN w:val="0"/>
        <w:adjustRightInd w:val="0"/>
        <w:snapToGrid w:val="0"/>
        <w:rPr>
          <w:ins w:id="85" w:author="克姐" w:date="2014-05-01T17:27:00Z"/>
          <w:rFonts w:asciiTheme="minorEastAsia" w:hAnsiTheme="minorEastAsia" w:cs="新細明體" w:hint="eastAsia"/>
          <w:color w:val="BFBFBF" w:themeColor="background1" w:themeShade="BF"/>
          <w:kern w:val="0"/>
          <w:sz w:val="20"/>
          <w:szCs w:val="20"/>
        </w:rPr>
      </w:pPr>
    </w:p>
    <w:p w:rsidR="00C81B68" w:rsidRDefault="00C81B68" w:rsidP="00C81B68">
      <w:pPr>
        <w:autoSpaceDE w:val="0"/>
        <w:autoSpaceDN w:val="0"/>
        <w:adjustRightInd w:val="0"/>
        <w:snapToGrid w:val="0"/>
        <w:rPr>
          <w:ins w:id="86" w:author="克姐" w:date="2014-05-01T17:27:00Z"/>
          <w:rFonts w:asciiTheme="minorEastAsia" w:hAnsiTheme="minorEastAsia" w:cs="新細明體" w:hint="eastAsia"/>
          <w:color w:val="BFBFBF" w:themeColor="background1" w:themeShade="BF"/>
          <w:kern w:val="0"/>
          <w:sz w:val="20"/>
          <w:szCs w:val="20"/>
        </w:rPr>
      </w:pPr>
      <w:ins w:id="87" w:author="克姐" w:date="2014-05-01T17:27:00Z">
        <w:r w:rsidRPr="006856DE">
          <w:rPr>
            <w:rFonts w:asciiTheme="minorEastAsia" w:hAnsiTheme="minorEastAsia" w:cs="新細明體" w:hint="eastAsia"/>
            <w:color w:val="BFBFBF" w:themeColor="background1" w:themeShade="BF"/>
            <w:kern w:val="0"/>
            <w:sz w:val="20"/>
            <w:szCs w:val="20"/>
          </w:rPr>
          <w:t>底下紅色的段落，應該要下個標題的，但我不知道拿他如何是好</w:t>
        </w:r>
        <w:r w:rsidRPr="006856DE">
          <w:rPr>
            <w:rFonts w:asciiTheme="minorEastAsia" w:hAnsiTheme="minorEastAsia" w:cs="新細明體"/>
            <w:color w:val="BFBFBF" w:themeColor="background1" w:themeShade="BF"/>
            <w:kern w:val="0"/>
            <w:sz w:val="20"/>
            <w:szCs w:val="20"/>
          </w:rPr>
          <w:t>…</w:t>
        </w:r>
        <w:r w:rsidRPr="006856DE">
          <w:rPr>
            <w:rFonts w:asciiTheme="minorEastAsia" w:hAnsiTheme="minorEastAsia" w:cs="新細明體" w:hint="eastAsia"/>
            <w:color w:val="BFBFBF" w:themeColor="background1" w:themeShade="BF"/>
            <w:kern w:val="0"/>
            <w:sz w:val="20"/>
            <w:szCs w:val="20"/>
          </w:rPr>
          <w:t>放在這裡有點怪</w:t>
        </w:r>
        <w:r w:rsidRPr="006856DE">
          <w:rPr>
            <w:rFonts w:asciiTheme="minorEastAsia" w:hAnsiTheme="minorEastAsia" w:cs="新細明體"/>
            <w:color w:val="BFBFBF" w:themeColor="background1" w:themeShade="BF"/>
            <w:kern w:val="0"/>
            <w:sz w:val="20"/>
            <w:szCs w:val="20"/>
          </w:rPr>
          <w:t>…</w:t>
        </w:r>
      </w:ins>
    </w:p>
    <w:p w:rsidR="00400D1E" w:rsidRPr="006856DE" w:rsidRDefault="00400D1E" w:rsidP="00400D1E">
      <w:pPr>
        <w:autoSpaceDE w:val="0"/>
        <w:autoSpaceDN w:val="0"/>
        <w:adjustRightInd w:val="0"/>
        <w:snapToGrid w:val="0"/>
        <w:rPr>
          <w:ins w:id="88" w:author="克姐" w:date="2014-05-01T17:20:00Z"/>
          <w:rFonts w:asciiTheme="minorEastAsia" w:hAnsiTheme="minorEastAsia" w:cs="MingStd-W5"/>
          <w:color w:val="FF0000"/>
          <w:kern w:val="0"/>
          <w:sz w:val="20"/>
          <w:szCs w:val="20"/>
          <w:rPrChange w:id="89" w:author="克姐" w:date="2014-05-01T17:22:00Z">
            <w:rPr>
              <w:ins w:id="90" w:author="克姐" w:date="2014-05-01T17:20:00Z"/>
              <w:rFonts w:asciiTheme="minorEastAsia" w:hAnsiTheme="minorEastAsia" w:cs="MingStd-W5"/>
              <w:kern w:val="0"/>
              <w:sz w:val="20"/>
              <w:szCs w:val="20"/>
            </w:rPr>
          </w:rPrChange>
        </w:rPr>
      </w:pPr>
      <w:proofErr w:type="gramStart"/>
      <w:ins w:id="91" w:author="克姐" w:date="2014-05-01T17:20:00Z">
        <w:r w:rsidRPr="006856DE">
          <w:rPr>
            <w:rFonts w:asciiTheme="minorEastAsia" w:hAnsiTheme="minorEastAsia" w:cs="新細明體" w:hint="eastAsia"/>
            <w:color w:val="FF0000"/>
            <w:kern w:val="0"/>
            <w:sz w:val="20"/>
            <w:szCs w:val="20"/>
            <w:rPrChange w:id="92" w:author="克姐" w:date="2014-05-01T17:22:00Z">
              <w:rPr>
                <w:rFonts w:asciiTheme="minorEastAsia" w:hAnsiTheme="minorEastAsia" w:cs="新細明體" w:hint="eastAsia"/>
                <w:kern w:val="0"/>
                <w:sz w:val="20"/>
                <w:szCs w:val="20"/>
              </w:rPr>
            </w:rPrChange>
          </w:rPr>
          <w:t>【</w:t>
        </w:r>
        <w:proofErr w:type="gramEnd"/>
        <w:r w:rsidRPr="006856DE">
          <w:rPr>
            <w:rFonts w:asciiTheme="minorEastAsia" w:hAnsiTheme="minorEastAsia" w:cs="新細明體" w:hint="eastAsia"/>
            <w:color w:val="FF0000"/>
            <w:kern w:val="0"/>
            <w:sz w:val="20"/>
            <w:szCs w:val="20"/>
            <w:rPrChange w:id="93" w:author="克姐" w:date="2014-05-01T17:22:00Z">
              <w:rPr>
                <w:rFonts w:asciiTheme="minorEastAsia" w:hAnsiTheme="minorEastAsia" w:cs="新細明體" w:hint="eastAsia"/>
                <w:kern w:val="0"/>
                <w:sz w:val="20"/>
                <w:szCs w:val="20"/>
              </w:rPr>
            </w:rPrChange>
          </w:rPr>
          <w:t xml:space="preserve">小花 </w:t>
        </w:r>
        <w:r w:rsidRPr="006856DE">
          <w:rPr>
            <w:rFonts w:asciiTheme="minorEastAsia" w:hAnsiTheme="minorEastAsia" w:cs="MingStd-W9"/>
            <w:color w:val="FF0000"/>
            <w:kern w:val="0"/>
            <w:sz w:val="20"/>
            <w:szCs w:val="20"/>
            <w:rPrChange w:id="94" w:author="克姐" w:date="2014-05-01T17:22:00Z">
              <w:rPr>
                <w:rFonts w:asciiTheme="minorEastAsia" w:hAnsiTheme="minorEastAsia" w:cs="MingStd-W9"/>
                <w:kern w:val="0"/>
                <w:sz w:val="20"/>
                <w:szCs w:val="20"/>
              </w:rPr>
            </w:rPrChange>
          </w:rPr>
          <w:t xml:space="preserve">to: future </w:t>
        </w:r>
        <w:r w:rsidRPr="006856DE">
          <w:rPr>
            <w:rFonts w:asciiTheme="minorEastAsia" w:hAnsiTheme="minorEastAsia" w:cs="新細明體" w:hint="eastAsia"/>
            <w:color w:val="FF0000"/>
            <w:kern w:val="0"/>
            <w:sz w:val="20"/>
            <w:szCs w:val="20"/>
            <w:rPrChange w:id="95" w:author="克姐" w:date="2014-05-01T17:22:00Z">
              <w:rPr>
                <w:rFonts w:asciiTheme="minorEastAsia" w:hAnsiTheme="minorEastAsia" w:cs="新細明體" w:hint="eastAsia"/>
                <w:kern w:val="0"/>
                <w:sz w:val="20"/>
                <w:szCs w:val="20"/>
              </w:rPr>
            </w:rPrChange>
          </w:rPr>
          <w:t>小白</w:t>
        </w:r>
        <w:proofErr w:type="gramStart"/>
        <w:r w:rsidRPr="006856DE">
          <w:rPr>
            <w:rFonts w:asciiTheme="minorEastAsia" w:hAnsiTheme="minorEastAsia" w:cs="新細明體" w:hint="eastAsia"/>
            <w:color w:val="FF0000"/>
            <w:kern w:val="0"/>
            <w:sz w:val="20"/>
            <w:szCs w:val="20"/>
            <w:rPrChange w:id="96" w:author="克姐" w:date="2014-05-01T17:22:00Z">
              <w:rPr>
                <w:rFonts w:asciiTheme="minorEastAsia" w:hAnsiTheme="minorEastAsia" w:cs="新細明體" w:hint="eastAsia"/>
                <w:kern w:val="0"/>
                <w:sz w:val="20"/>
                <w:szCs w:val="20"/>
              </w:rPr>
            </w:rPrChange>
          </w:rPr>
          <w:t>】</w:t>
        </w:r>
        <w:proofErr w:type="gramEnd"/>
      </w:ins>
    </w:p>
    <w:p w:rsidR="00400D1E" w:rsidRPr="006856DE" w:rsidRDefault="00400D1E" w:rsidP="00400D1E">
      <w:pPr>
        <w:autoSpaceDE w:val="0"/>
        <w:autoSpaceDN w:val="0"/>
        <w:adjustRightInd w:val="0"/>
        <w:snapToGrid w:val="0"/>
        <w:rPr>
          <w:ins w:id="97" w:author="克姐" w:date="2014-05-01T17:20:00Z"/>
          <w:rFonts w:asciiTheme="minorEastAsia" w:hAnsiTheme="minorEastAsia" w:cs="Hei-Lt-HK-BF"/>
          <w:color w:val="FF0000"/>
          <w:kern w:val="0"/>
          <w:sz w:val="20"/>
          <w:szCs w:val="20"/>
          <w:rPrChange w:id="98" w:author="克姐" w:date="2014-05-01T17:22:00Z">
            <w:rPr>
              <w:ins w:id="99" w:author="克姐" w:date="2014-05-01T17:20:00Z"/>
              <w:rFonts w:asciiTheme="minorEastAsia" w:hAnsiTheme="minorEastAsia" w:cs="Hei-Lt-HK-BF"/>
              <w:kern w:val="0"/>
              <w:sz w:val="20"/>
              <w:szCs w:val="20"/>
            </w:rPr>
          </w:rPrChange>
        </w:rPr>
      </w:pPr>
      <w:ins w:id="100" w:author="克姐" w:date="2014-05-01T17:20:00Z">
        <w:del w:id="101" w:author="BeBe" w:date="2012-09-26T11:59:00Z">
          <w:r w:rsidRPr="006856DE" w:rsidDel="00F54DAE">
            <w:rPr>
              <w:rFonts w:asciiTheme="minorEastAsia" w:hAnsiTheme="minorEastAsia" w:cs="新細明體" w:hint="eastAsia"/>
              <w:color w:val="FF0000"/>
              <w:kern w:val="0"/>
              <w:sz w:val="20"/>
              <w:szCs w:val="20"/>
              <w:rPrChange w:id="102" w:author="克姐" w:date="2014-05-01T17:22:00Z">
                <w:rPr>
                  <w:rFonts w:asciiTheme="minorEastAsia" w:hAnsiTheme="minorEastAsia" w:cs="新細明體" w:hint="eastAsia"/>
                  <w:kern w:val="0"/>
                  <w:sz w:val="20"/>
                  <w:szCs w:val="20"/>
                </w:rPr>
              </w:rPrChange>
            </w:rPr>
            <w:delText>記得</w:delText>
          </w:r>
        </w:del>
        <w:r w:rsidRPr="006856DE">
          <w:rPr>
            <w:rFonts w:asciiTheme="minorEastAsia" w:hAnsiTheme="minorEastAsia" w:cs="新細明體" w:hint="eastAsia"/>
            <w:color w:val="FF0000"/>
            <w:kern w:val="0"/>
            <w:sz w:val="20"/>
            <w:szCs w:val="20"/>
            <w:rPrChange w:id="103" w:author="克姐" w:date="2014-05-01T17:22:00Z">
              <w:rPr>
                <w:rFonts w:asciiTheme="minorEastAsia" w:hAnsiTheme="minorEastAsia" w:cs="新細明體" w:hint="eastAsia"/>
                <w:kern w:val="0"/>
                <w:sz w:val="20"/>
                <w:szCs w:val="20"/>
              </w:rPr>
            </w:rPrChange>
          </w:rPr>
          <w:t>今天的婚禮</w:t>
        </w:r>
        <w:del w:id="104" w:author="BeBe" w:date="2012-09-26T11:59:00Z">
          <w:r w:rsidRPr="006856DE" w:rsidDel="00F54DAE">
            <w:rPr>
              <w:rFonts w:asciiTheme="minorEastAsia" w:hAnsiTheme="minorEastAsia" w:cs="Hei-Lt-HK-BF"/>
              <w:color w:val="FF0000"/>
              <w:kern w:val="0"/>
              <w:sz w:val="20"/>
              <w:szCs w:val="20"/>
              <w:rPrChange w:id="105"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106" w:author="克姐" w:date="2014-05-01T17:22:00Z">
              <w:rPr>
                <w:rFonts w:asciiTheme="minorEastAsia" w:hAnsiTheme="minorEastAsia" w:cs="新細明體" w:hint="eastAsia"/>
                <w:kern w:val="0"/>
                <w:sz w:val="20"/>
                <w:szCs w:val="20"/>
              </w:rPr>
            </w:rPrChange>
          </w:rPr>
          <w:t>有好多儀式</w:t>
        </w:r>
        <w:r w:rsidRPr="006856DE">
          <w:rPr>
            <w:rFonts w:asciiTheme="minorEastAsia" w:hAnsiTheme="minorEastAsia" w:cs="Hei-Lt-HK-BF" w:hint="eastAsia"/>
            <w:color w:val="FF0000"/>
            <w:kern w:val="0"/>
            <w:sz w:val="20"/>
            <w:szCs w:val="20"/>
            <w:rPrChange w:id="107" w:author="克姐" w:date="2014-05-01T17:22:00Z">
              <w:rPr>
                <w:rFonts w:asciiTheme="minorEastAsia" w:hAnsiTheme="minorEastAsia" w:cs="Hei-Lt-HK-BF" w:hint="eastAsia"/>
                <w:kern w:val="0"/>
                <w:sz w:val="20"/>
                <w:szCs w:val="20"/>
              </w:rPr>
            </w:rPrChange>
          </w:rPr>
          <w:t>，</w:t>
        </w:r>
        <w:del w:id="108" w:author="BeBe" w:date="2012-09-26T11:59:00Z">
          <w:r w:rsidRPr="006856DE" w:rsidDel="00F54DAE">
            <w:rPr>
              <w:rFonts w:asciiTheme="minorEastAsia" w:hAnsiTheme="minorEastAsia" w:cs="Hei-Lt-HK-BF"/>
              <w:color w:val="FF0000"/>
              <w:kern w:val="0"/>
              <w:sz w:val="20"/>
              <w:szCs w:val="20"/>
              <w:rPrChange w:id="109"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110" w:author="克姐" w:date="2014-05-01T17:22:00Z">
              <w:rPr>
                <w:rFonts w:asciiTheme="minorEastAsia" w:hAnsiTheme="minorEastAsia" w:cs="新細明體" w:hint="eastAsia"/>
                <w:kern w:val="0"/>
                <w:sz w:val="20"/>
                <w:szCs w:val="20"/>
              </w:rPr>
            </w:rPrChange>
          </w:rPr>
          <w:t>但我最記得</w:t>
        </w:r>
        <w:r w:rsidRPr="006856DE">
          <w:rPr>
            <w:rFonts w:asciiTheme="minorEastAsia" w:hAnsiTheme="minorEastAsia" w:cs="Hei-Lt-HK-BF" w:hint="eastAsia"/>
            <w:color w:val="FF0000"/>
            <w:kern w:val="0"/>
            <w:sz w:val="20"/>
            <w:szCs w:val="20"/>
            <w:rPrChange w:id="111" w:author="克姐" w:date="2014-05-01T17:22:00Z">
              <w:rPr>
                <w:rFonts w:asciiTheme="minorEastAsia" w:hAnsiTheme="minorEastAsia" w:cs="Hei-Lt-HK-BF" w:hint="eastAsia"/>
                <w:kern w:val="0"/>
                <w:sz w:val="20"/>
                <w:szCs w:val="20"/>
              </w:rPr>
            </w:rPrChange>
          </w:rPr>
          <w:t>的事，</w:t>
        </w:r>
        <w:del w:id="112" w:author="BeBe" w:date="2012-09-26T12:00:00Z">
          <w:r w:rsidRPr="006856DE" w:rsidDel="00F54DAE">
            <w:rPr>
              <w:rFonts w:asciiTheme="minorEastAsia" w:hAnsiTheme="minorEastAsia" w:cs="Hei-Lt-HK-BF"/>
              <w:color w:val="FF0000"/>
              <w:kern w:val="0"/>
              <w:sz w:val="20"/>
              <w:szCs w:val="20"/>
              <w:rPrChange w:id="113"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114" w:author="克姐" w:date="2014-05-01T17:22:00Z">
              <w:rPr>
                <w:rFonts w:asciiTheme="minorEastAsia" w:hAnsiTheme="minorEastAsia" w:cs="新細明體" w:hint="eastAsia"/>
                <w:kern w:val="0"/>
                <w:sz w:val="20"/>
                <w:szCs w:val="20"/>
              </w:rPr>
            </w:rPrChange>
          </w:rPr>
          <w:t>媽媽幫我蓋</w:t>
        </w:r>
        <w:proofErr w:type="gramStart"/>
        <w:r w:rsidRPr="006856DE">
          <w:rPr>
            <w:rFonts w:asciiTheme="minorEastAsia" w:hAnsiTheme="minorEastAsia" w:cs="新細明體" w:hint="eastAsia"/>
            <w:color w:val="FF0000"/>
            <w:kern w:val="0"/>
            <w:sz w:val="20"/>
            <w:szCs w:val="20"/>
            <w:rPrChange w:id="115" w:author="克姐" w:date="2014-05-01T17:22:00Z">
              <w:rPr>
                <w:rFonts w:asciiTheme="minorEastAsia" w:hAnsiTheme="minorEastAsia" w:cs="新細明體" w:hint="eastAsia"/>
                <w:kern w:val="0"/>
                <w:sz w:val="20"/>
                <w:szCs w:val="20"/>
              </w:rPr>
            </w:rPrChange>
          </w:rPr>
          <w:t>上頭紗</w:t>
        </w:r>
        <w:r w:rsidRPr="006856DE">
          <w:rPr>
            <w:rFonts w:asciiTheme="minorEastAsia" w:hAnsiTheme="minorEastAsia" w:cs="Hei-Lt-HK-BF" w:hint="eastAsia"/>
            <w:color w:val="FF0000"/>
            <w:kern w:val="0"/>
            <w:sz w:val="20"/>
            <w:szCs w:val="20"/>
            <w:rPrChange w:id="116" w:author="克姐" w:date="2014-05-01T17:22:00Z">
              <w:rPr>
                <w:rFonts w:asciiTheme="minorEastAsia" w:hAnsiTheme="minorEastAsia" w:cs="Hei-Lt-HK-BF" w:hint="eastAsia"/>
                <w:kern w:val="0"/>
                <w:sz w:val="20"/>
                <w:szCs w:val="20"/>
              </w:rPr>
            </w:rPrChange>
          </w:rPr>
          <w:t>，</w:t>
        </w:r>
        <w:proofErr w:type="gramEnd"/>
        <w:del w:id="117" w:author="BeBe" w:date="2012-09-26T12:00:00Z">
          <w:r w:rsidRPr="006856DE" w:rsidDel="00F54DAE">
            <w:rPr>
              <w:rFonts w:asciiTheme="minorEastAsia" w:hAnsiTheme="minorEastAsia" w:cs="Hei-Lt-HK-BF"/>
              <w:color w:val="FF0000"/>
              <w:kern w:val="0"/>
              <w:sz w:val="20"/>
              <w:szCs w:val="20"/>
              <w:rPrChange w:id="118"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Hei-Lt-HK-BF" w:hint="eastAsia"/>
            <w:color w:val="FF0000"/>
            <w:kern w:val="0"/>
            <w:sz w:val="20"/>
            <w:szCs w:val="20"/>
            <w:rPrChange w:id="119" w:author="克姐" w:date="2014-05-01T17:22:00Z">
              <w:rPr>
                <w:rFonts w:asciiTheme="minorEastAsia" w:hAnsiTheme="minorEastAsia" w:cs="Hei-Lt-HK-BF" w:hint="eastAsia"/>
                <w:kern w:val="0"/>
                <w:sz w:val="20"/>
                <w:szCs w:val="20"/>
              </w:rPr>
            </w:rPrChange>
          </w:rPr>
          <w:t>我們</w:t>
        </w:r>
        <w:r w:rsidRPr="006856DE">
          <w:rPr>
            <w:rFonts w:asciiTheme="minorEastAsia" w:hAnsiTheme="minorEastAsia" w:cs="新細明體" w:hint="eastAsia"/>
            <w:color w:val="FF0000"/>
            <w:kern w:val="0"/>
            <w:sz w:val="20"/>
            <w:szCs w:val="20"/>
            <w:rPrChange w:id="120" w:author="克姐" w:date="2014-05-01T17:22:00Z">
              <w:rPr>
                <w:rFonts w:asciiTheme="minorEastAsia" w:hAnsiTheme="minorEastAsia" w:cs="新細明體" w:hint="eastAsia"/>
                <w:kern w:val="0"/>
                <w:sz w:val="20"/>
                <w:szCs w:val="20"/>
              </w:rPr>
            </w:rPrChange>
          </w:rPr>
          <w:t>同時哭了</w:t>
        </w:r>
        <w:del w:id="121" w:author="BeBe" w:date="2012-09-26T12:00:00Z">
          <w:r w:rsidRPr="006856DE" w:rsidDel="00F54DAE">
            <w:rPr>
              <w:rFonts w:asciiTheme="minorEastAsia" w:hAnsiTheme="minorEastAsia" w:cs="Hei-Lt-HK-BF"/>
              <w:color w:val="FF0000"/>
              <w:kern w:val="0"/>
              <w:sz w:val="20"/>
              <w:szCs w:val="20"/>
              <w:rPrChange w:id="122"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Hei-Lt-HK-BF" w:hint="eastAsia"/>
            <w:color w:val="FF0000"/>
            <w:kern w:val="0"/>
            <w:sz w:val="20"/>
            <w:szCs w:val="20"/>
            <w:rPrChange w:id="123" w:author="克姐" w:date="2014-05-01T17:22:00Z">
              <w:rPr>
                <w:rFonts w:asciiTheme="minorEastAsia" w:hAnsiTheme="minorEastAsia" w:cs="Hei-Lt-HK-BF" w:hint="eastAsia"/>
                <w:kern w:val="0"/>
                <w:sz w:val="20"/>
                <w:szCs w:val="20"/>
              </w:rPr>
            </w:rPrChange>
          </w:rPr>
          <w:t>，</w:t>
        </w:r>
        <w:r w:rsidRPr="006856DE">
          <w:rPr>
            <w:rFonts w:asciiTheme="minorEastAsia" w:hAnsiTheme="minorEastAsia" w:cs="新細明體" w:hint="eastAsia"/>
            <w:color w:val="FF0000"/>
            <w:kern w:val="0"/>
            <w:sz w:val="20"/>
            <w:szCs w:val="20"/>
            <w:rPrChange w:id="124" w:author="克姐" w:date="2014-05-01T17:22:00Z">
              <w:rPr>
                <w:rFonts w:asciiTheme="minorEastAsia" w:hAnsiTheme="minorEastAsia" w:cs="新細明體" w:hint="eastAsia"/>
                <w:kern w:val="0"/>
                <w:sz w:val="20"/>
                <w:szCs w:val="20"/>
              </w:rPr>
            </w:rPrChange>
          </w:rPr>
          <w:t>媽要你一定要好好照顧我。從今</w:t>
        </w:r>
        <w:del w:id="125" w:author="BeBe" w:date="2012-09-26T12:00:00Z">
          <w:r w:rsidRPr="006856DE" w:rsidDel="00F54DAE">
            <w:rPr>
              <w:rFonts w:asciiTheme="minorEastAsia" w:hAnsiTheme="minorEastAsia" w:cs="新細明體" w:hint="eastAsia"/>
              <w:color w:val="FF0000"/>
              <w:kern w:val="0"/>
              <w:sz w:val="20"/>
              <w:szCs w:val="20"/>
              <w:rPrChange w:id="126" w:author="克姐" w:date="2014-05-01T17:22:00Z">
                <w:rPr>
                  <w:rFonts w:asciiTheme="minorEastAsia" w:hAnsiTheme="minorEastAsia" w:cs="新細明體" w:hint="eastAsia"/>
                  <w:kern w:val="0"/>
                  <w:sz w:val="20"/>
                  <w:szCs w:val="20"/>
                </w:rPr>
              </w:rPrChange>
            </w:rPr>
            <w:delText>天</w:delText>
          </w:r>
        </w:del>
        <w:r w:rsidRPr="006856DE">
          <w:rPr>
            <w:rFonts w:asciiTheme="minorEastAsia" w:hAnsiTheme="minorEastAsia" w:cs="新細明體" w:hint="eastAsia"/>
            <w:color w:val="FF0000"/>
            <w:kern w:val="0"/>
            <w:sz w:val="20"/>
            <w:szCs w:val="20"/>
            <w:rPrChange w:id="127" w:author="克姐" w:date="2014-05-01T17:22:00Z">
              <w:rPr>
                <w:rFonts w:asciiTheme="minorEastAsia" w:hAnsiTheme="minorEastAsia" w:cs="新細明體" w:hint="eastAsia"/>
                <w:kern w:val="0"/>
                <w:sz w:val="20"/>
                <w:szCs w:val="20"/>
              </w:rPr>
            </w:rPrChange>
          </w:rPr>
          <w:t>以</w:t>
        </w:r>
        <w:proofErr w:type="gramStart"/>
        <w:r w:rsidRPr="006856DE">
          <w:rPr>
            <w:rFonts w:asciiTheme="minorEastAsia" w:hAnsiTheme="minorEastAsia" w:cs="新細明體" w:hint="eastAsia"/>
            <w:color w:val="FF0000"/>
            <w:kern w:val="0"/>
            <w:sz w:val="20"/>
            <w:szCs w:val="20"/>
            <w:rPrChange w:id="128" w:author="克姐" w:date="2014-05-01T17:22:00Z">
              <w:rPr>
                <w:rFonts w:asciiTheme="minorEastAsia" w:hAnsiTheme="minorEastAsia" w:cs="新細明體" w:hint="eastAsia"/>
                <w:kern w:val="0"/>
                <w:sz w:val="20"/>
                <w:szCs w:val="20"/>
              </w:rPr>
            </w:rPrChange>
          </w:rPr>
          <w:t>後</w:t>
        </w:r>
        <w:proofErr w:type="gramEnd"/>
        <w:del w:id="129" w:author="BeBe" w:date="2012-09-26T12:00:00Z">
          <w:r w:rsidRPr="006856DE" w:rsidDel="00F54DAE">
            <w:rPr>
              <w:rFonts w:asciiTheme="minorEastAsia" w:hAnsiTheme="minorEastAsia" w:cs="Hei-Lt-HK-BF"/>
              <w:color w:val="FF0000"/>
              <w:kern w:val="0"/>
              <w:sz w:val="20"/>
              <w:szCs w:val="20"/>
              <w:rPrChange w:id="130"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Hei-Lt-HK-BF" w:hint="eastAsia"/>
            <w:color w:val="FF0000"/>
            <w:kern w:val="0"/>
            <w:sz w:val="20"/>
            <w:szCs w:val="20"/>
            <w:rPrChange w:id="131" w:author="克姐" w:date="2014-05-01T17:22:00Z">
              <w:rPr>
                <w:rFonts w:asciiTheme="minorEastAsia" w:hAnsiTheme="minorEastAsia" w:cs="Hei-Lt-HK-BF" w:hint="eastAsia"/>
                <w:kern w:val="0"/>
                <w:sz w:val="20"/>
                <w:szCs w:val="20"/>
              </w:rPr>
            </w:rPrChange>
          </w:rPr>
          <w:t>，</w:t>
        </w:r>
        <w:r w:rsidRPr="006856DE">
          <w:rPr>
            <w:rFonts w:asciiTheme="minorEastAsia" w:hAnsiTheme="minorEastAsia" w:cs="新細明體" w:hint="eastAsia"/>
            <w:color w:val="FF0000"/>
            <w:kern w:val="0"/>
            <w:sz w:val="20"/>
            <w:szCs w:val="20"/>
            <w:rPrChange w:id="132" w:author="克姐" w:date="2014-05-01T17:22:00Z">
              <w:rPr>
                <w:rFonts w:asciiTheme="minorEastAsia" w:hAnsiTheme="minorEastAsia" w:cs="新細明體" w:hint="eastAsia"/>
                <w:kern w:val="0"/>
                <w:sz w:val="20"/>
                <w:szCs w:val="20"/>
              </w:rPr>
            </w:rPrChange>
          </w:rPr>
          <w:t>我就是你們家的</w:t>
        </w:r>
        <w:proofErr w:type="gramStart"/>
        <w:r w:rsidRPr="006856DE">
          <w:rPr>
            <w:rFonts w:asciiTheme="minorEastAsia" w:hAnsiTheme="minorEastAsia" w:cs="新細明體" w:hint="eastAsia"/>
            <w:color w:val="FF0000"/>
            <w:kern w:val="0"/>
            <w:sz w:val="20"/>
            <w:szCs w:val="20"/>
            <w:rPrChange w:id="133" w:author="克姐" w:date="2014-05-01T17:22:00Z">
              <w:rPr>
                <w:rFonts w:asciiTheme="minorEastAsia" w:hAnsiTheme="minorEastAsia" w:cs="新細明體" w:hint="eastAsia"/>
                <w:kern w:val="0"/>
                <w:sz w:val="20"/>
                <w:szCs w:val="20"/>
              </w:rPr>
            </w:rPrChange>
          </w:rPr>
          <w:t>一</w:t>
        </w:r>
        <w:proofErr w:type="gramEnd"/>
        <w:r w:rsidRPr="006856DE">
          <w:rPr>
            <w:rFonts w:asciiTheme="minorEastAsia" w:hAnsiTheme="minorEastAsia" w:cs="新細明體" w:hint="eastAsia"/>
            <w:color w:val="FF0000"/>
            <w:kern w:val="0"/>
            <w:sz w:val="20"/>
            <w:szCs w:val="20"/>
            <w:rPrChange w:id="134" w:author="克姐" w:date="2014-05-01T17:22:00Z">
              <w:rPr>
                <w:rFonts w:asciiTheme="minorEastAsia" w:hAnsiTheme="minorEastAsia" w:cs="新細明體" w:hint="eastAsia"/>
                <w:kern w:val="0"/>
                <w:sz w:val="20"/>
                <w:szCs w:val="20"/>
              </w:rPr>
            </w:rPrChange>
          </w:rPr>
          <w:t>份子了</w:t>
        </w:r>
        <w:r w:rsidRPr="006856DE">
          <w:rPr>
            <w:rFonts w:asciiTheme="minorEastAsia" w:hAnsiTheme="minorEastAsia" w:cs="Hei-Lt-HK-BF" w:hint="eastAsia"/>
            <w:color w:val="FF0000"/>
            <w:kern w:val="0"/>
            <w:sz w:val="20"/>
            <w:szCs w:val="20"/>
            <w:rPrChange w:id="135" w:author="克姐" w:date="2014-05-01T17:22:00Z">
              <w:rPr>
                <w:rFonts w:asciiTheme="minorEastAsia" w:hAnsiTheme="minorEastAsia" w:cs="Hei-Lt-HK-BF" w:hint="eastAsia"/>
                <w:kern w:val="0"/>
                <w:sz w:val="20"/>
                <w:szCs w:val="20"/>
              </w:rPr>
            </w:rPrChange>
          </w:rPr>
          <w:t>，</w:t>
        </w:r>
        <w:del w:id="136" w:author="BeBe" w:date="2012-09-26T12:00:00Z">
          <w:r w:rsidRPr="006856DE" w:rsidDel="00F54DAE">
            <w:rPr>
              <w:rFonts w:asciiTheme="minorEastAsia" w:hAnsiTheme="minorEastAsia" w:cs="Hei-Lt-HK-BF"/>
              <w:color w:val="FF0000"/>
              <w:kern w:val="0"/>
              <w:sz w:val="20"/>
              <w:szCs w:val="20"/>
              <w:rPrChange w:id="137"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138" w:author="克姐" w:date="2014-05-01T17:22:00Z">
              <w:rPr>
                <w:rFonts w:asciiTheme="minorEastAsia" w:hAnsiTheme="minorEastAsia" w:cs="新細明體" w:hint="eastAsia"/>
                <w:kern w:val="0"/>
                <w:sz w:val="20"/>
                <w:szCs w:val="20"/>
              </w:rPr>
            </w:rPrChange>
          </w:rPr>
          <w:t>你一定要好好照顧我</w:t>
        </w:r>
        <w:del w:id="139" w:author="BeBe" w:date="2012-09-26T12:00:00Z">
          <w:r w:rsidRPr="006856DE" w:rsidDel="00F54DAE">
            <w:rPr>
              <w:rFonts w:asciiTheme="minorEastAsia" w:hAnsiTheme="minorEastAsia" w:cs="Hei-Lt-HK-BF"/>
              <w:color w:val="FF0000"/>
              <w:kern w:val="0"/>
              <w:sz w:val="20"/>
              <w:szCs w:val="20"/>
              <w:rPrChange w:id="140"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Hei-Lt-HK-BF" w:hint="eastAsia"/>
            <w:color w:val="FF0000"/>
            <w:kern w:val="0"/>
            <w:sz w:val="20"/>
            <w:szCs w:val="20"/>
            <w:rPrChange w:id="141" w:author="克姐" w:date="2014-05-01T17:22:00Z">
              <w:rPr>
                <w:rFonts w:asciiTheme="minorEastAsia" w:hAnsiTheme="minorEastAsia" w:cs="Hei-Lt-HK-BF" w:hint="eastAsia"/>
                <w:kern w:val="0"/>
                <w:sz w:val="20"/>
                <w:szCs w:val="20"/>
              </w:rPr>
            </w:rPrChange>
          </w:rPr>
          <w:t>，</w:t>
        </w:r>
        <w:r w:rsidRPr="006856DE">
          <w:rPr>
            <w:rFonts w:asciiTheme="minorEastAsia" w:hAnsiTheme="minorEastAsia" w:cs="新細明體" w:hint="eastAsia"/>
            <w:color w:val="FF0000"/>
            <w:kern w:val="0"/>
            <w:sz w:val="20"/>
            <w:szCs w:val="20"/>
            <w:rPrChange w:id="142" w:author="克姐" w:date="2014-05-01T17:22:00Z">
              <w:rPr>
                <w:rFonts w:asciiTheme="minorEastAsia" w:hAnsiTheme="minorEastAsia" w:cs="新細明體" w:hint="eastAsia"/>
                <w:kern w:val="0"/>
                <w:sz w:val="20"/>
                <w:szCs w:val="20"/>
              </w:rPr>
            </w:rPrChange>
          </w:rPr>
          <w:t>一定要好好照顧我喔</w:t>
        </w:r>
        <w:r w:rsidRPr="006856DE">
          <w:rPr>
            <w:rFonts w:asciiTheme="minorEastAsia" w:hAnsiTheme="minorEastAsia" w:cs="Hei-Lt-HK-BF" w:hint="eastAsia"/>
            <w:color w:val="FF0000"/>
            <w:kern w:val="0"/>
            <w:sz w:val="20"/>
            <w:szCs w:val="20"/>
            <w:rPrChange w:id="143" w:author="克姐" w:date="2014-05-01T17:22:00Z">
              <w:rPr>
                <w:rFonts w:asciiTheme="minorEastAsia" w:hAnsiTheme="minorEastAsia" w:cs="Hei-Lt-HK-BF" w:hint="eastAsia"/>
                <w:kern w:val="0"/>
                <w:sz w:val="20"/>
                <w:szCs w:val="20"/>
              </w:rPr>
            </w:rPrChange>
          </w:rPr>
          <w:t>！</w:t>
        </w:r>
        <w:del w:id="144" w:author="BeBe" w:date="2012-09-26T12:02:00Z">
          <w:r w:rsidRPr="006856DE" w:rsidDel="00F54DAE">
            <w:rPr>
              <w:rFonts w:asciiTheme="minorEastAsia" w:hAnsiTheme="minorEastAsia" w:cs="Hei-Lt-HK-BF"/>
              <w:color w:val="FF0000"/>
              <w:kern w:val="0"/>
              <w:sz w:val="20"/>
              <w:szCs w:val="20"/>
              <w:rPrChange w:id="145" w:author="克姐" w:date="2014-05-01T17:22:00Z">
                <w:rPr>
                  <w:rFonts w:asciiTheme="minorEastAsia" w:hAnsiTheme="minorEastAsia" w:cs="Hei-Lt-HK-BF"/>
                  <w:kern w:val="0"/>
                  <w:sz w:val="20"/>
                  <w:szCs w:val="20"/>
                </w:rPr>
              </w:rPrChange>
            </w:rPr>
            <w:delText>!</w:delText>
          </w:r>
        </w:del>
      </w:ins>
    </w:p>
    <w:p w:rsidR="00400D1E" w:rsidRPr="006856DE" w:rsidRDefault="00400D1E" w:rsidP="00400D1E">
      <w:pPr>
        <w:autoSpaceDE w:val="0"/>
        <w:autoSpaceDN w:val="0"/>
        <w:adjustRightInd w:val="0"/>
        <w:snapToGrid w:val="0"/>
        <w:rPr>
          <w:ins w:id="146" w:author="克姐" w:date="2014-05-01T17:20:00Z"/>
          <w:rFonts w:asciiTheme="minorEastAsia" w:hAnsiTheme="minorEastAsia" w:cs="Hei-Lt-HK-BF"/>
          <w:color w:val="FF0000"/>
          <w:kern w:val="0"/>
          <w:sz w:val="20"/>
          <w:szCs w:val="20"/>
          <w:rPrChange w:id="147" w:author="克姐" w:date="2014-05-01T17:22:00Z">
            <w:rPr>
              <w:ins w:id="148" w:author="克姐" w:date="2014-05-01T17:20:00Z"/>
              <w:rFonts w:asciiTheme="minorEastAsia" w:hAnsiTheme="minorEastAsia" w:cs="Hei-Lt-HK-BF"/>
              <w:kern w:val="0"/>
              <w:sz w:val="20"/>
              <w:szCs w:val="20"/>
            </w:rPr>
          </w:rPrChange>
        </w:rPr>
      </w:pPr>
      <w:ins w:id="149" w:author="克姐" w:date="2014-05-01T17:20:00Z">
        <w:r w:rsidRPr="006856DE">
          <w:rPr>
            <w:rFonts w:asciiTheme="minorEastAsia" w:hAnsiTheme="minorEastAsia" w:cs="Hei-Lt-HK-BF"/>
            <w:color w:val="FF0000"/>
            <w:kern w:val="0"/>
            <w:sz w:val="20"/>
            <w:szCs w:val="20"/>
            <w:rPrChange w:id="150" w:author="克姐" w:date="2014-05-01T17:22:00Z">
              <w:rPr>
                <w:rFonts w:asciiTheme="minorEastAsia" w:hAnsiTheme="minorEastAsia" w:cs="Hei-Lt-HK-BF"/>
                <w:kern w:val="0"/>
                <w:sz w:val="20"/>
                <w:szCs w:val="20"/>
              </w:rPr>
            </w:rPrChange>
          </w:rPr>
          <w:t>2013/5/20</w:t>
        </w:r>
        <w:r w:rsidRPr="006856DE">
          <w:rPr>
            <w:rFonts w:asciiTheme="minorEastAsia" w:hAnsiTheme="minorEastAsia" w:cs="新細明體" w:hint="eastAsia"/>
            <w:color w:val="FF0000"/>
            <w:kern w:val="0"/>
            <w:sz w:val="20"/>
            <w:szCs w:val="20"/>
            <w:rPrChange w:id="151" w:author="克姐" w:date="2014-05-01T17:22:00Z">
              <w:rPr>
                <w:rFonts w:asciiTheme="minorEastAsia" w:hAnsiTheme="minorEastAsia" w:cs="新細明體" w:hint="eastAsia"/>
                <w:kern w:val="0"/>
                <w:sz w:val="20"/>
                <w:szCs w:val="20"/>
              </w:rPr>
            </w:rPrChange>
          </w:rPr>
          <w:t>的我是不是也像現在一樣讓</w:t>
        </w:r>
        <w:proofErr w:type="gramStart"/>
        <w:r w:rsidRPr="006856DE">
          <w:rPr>
            <w:rFonts w:asciiTheme="minorEastAsia" w:hAnsiTheme="minorEastAsia" w:cs="新細明體" w:hint="eastAsia"/>
            <w:color w:val="FF0000"/>
            <w:kern w:val="0"/>
            <w:sz w:val="20"/>
            <w:szCs w:val="20"/>
            <w:rPrChange w:id="152" w:author="克姐" w:date="2014-05-01T17:22:00Z">
              <w:rPr>
                <w:rFonts w:asciiTheme="minorEastAsia" w:hAnsiTheme="minorEastAsia" w:cs="新細明體" w:hint="eastAsia"/>
                <w:kern w:val="0"/>
                <w:sz w:val="20"/>
                <w:szCs w:val="20"/>
              </w:rPr>
            </w:rPrChange>
          </w:rPr>
          <w:t>你寵著</w:t>
        </w:r>
        <w:proofErr w:type="gramEnd"/>
        <w:r w:rsidRPr="006856DE">
          <w:rPr>
            <w:rFonts w:asciiTheme="minorEastAsia" w:hAnsiTheme="minorEastAsia" w:cs="新細明體" w:hint="eastAsia"/>
            <w:color w:val="FF0000"/>
            <w:kern w:val="0"/>
            <w:sz w:val="20"/>
            <w:szCs w:val="20"/>
            <w:rPrChange w:id="153" w:author="克姐" w:date="2014-05-01T17:22:00Z">
              <w:rPr>
                <w:rFonts w:asciiTheme="minorEastAsia" w:hAnsiTheme="minorEastAsia" w:cs="新細明體" w:hint="eastAsia"/>
                <w:kern w:val="0"/>
                <w:sz w:val="20"/>
                <w:szCs w:val="20"/>
              </w:rPr>
            </w:rPrChange>
          </w:rPr>
          <w:t>？中午的時候翹班出來一起吃飯</w:t>
        </w:r>
        <w:r w:rsidRPr="006856DE">
          <w:rPr>
            <w:rFonts w:asciiTheme="minorEastAsia" w:hAnsiTheme="minorEastAsia" w:cs="Hei-Lt-HK-BF" w:hint="eastAsia"/>
            <w:color w:val="FF0000"/>
            <w:kern w:val="0"/>
            <w:sz w:val="20"/>
            <w:szCs w:val="20"/>
            <w:rPrChange w:id="154" w:author="克姐" w:date="2014-05-01T17:22:00Z">
              <w:rPr>
                <w:rFonts w:asciiTheme="minorEastAsia" w:hAnsiTheme="minorEastAsia" w:cs="Hei-Lt-HK-BF" w:hint="eastAsia"/>
                <w:kern w:val="0"/>
                <w:sz w:val="20"/>
                <w:szCs w:val="20"/>
              </w:rPr>
            </w:rPrChange>
          </w:rPr>
          <w:t>，</w:t>
        </w:r>
        <w:del w:id="155" w:author="BeBe" w:date="2012-09-26T12:02:00Z">
          <w:r w:rsidRPr="006856DE" w:rsidDel="00F54DAE">
            <w:rPr>
              <w:rFonts w:asciiTheme="minorEastAsia" w:hAnsiTheme="minorEastAsia" w:cs="Hei-Lt-HK-BF"/>
              <w:color w:val="FF0000"/>
              <w:kern w:val="0"/>
              <w:sz w:val="20"/>
              <w:szCs w:val="20"/>
              <w:rPrChange w:id="156"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157" w:author="克姐" w:date="2014-05-01T17:22:00Z">
              <w:rPr>
                <w:rFonts w:asciiTheme="minorEastAsia" w:hAnsiTheme="minorEastAsia" w:cs="新細明體" w:hint="eastAsia"/>
                <w:kern w:val="0"/>
                <w:sz w:val="20"/>
                <w:szCs w:val="20"/>
              </w:rPr>
            </w:rPrChange>
          </w:rPr>
          <w:t>晚上拿著筆電來我這裡加班</w:t>
        </w:r>
        <w:r w:rsidRPr="006856DE">
          <w:rPr>
            <w:rFonts w:asciiTheme="minorEastAsia" w:hAnsiTheme="minorEastAsia" w:cs="Hei-Lt-HK-BF" w:hint="eastAsia"/>
            <w:color w:val="FF0000"/>
            <w:kern w:val="0"/>
            <w:sz w:val="20"/>
            <w:szCs w:val="20"/>
            <w:rPrChange w:id="158" w:author="克姐" w:date="2014-05-01T17:22:00Z">
              <w:rPr>
                <w:rFonts w:asciiTheme="minorEastAsia" w:hAnsiTheme="minorEastAsia" w:cs="Hei-Lt-HK-BF" w:hint="eastAsia"/>
                <w:kern w:val="0"/>
                <w:sz w:val="20"/>
                <w:szCs w:val="20"/>
              </w:rPr>
            </w:rPrChange>
          </w:rPr>
          <w:t>，</w:t>
        </w:r>
        <w:del w:id="159" w:author="BeBe" w:date="2012-09-26T12:02:00Z">
          <w:r w:rsidRPr="006856DE" w:rsidDel="00F54DAE">
            <w:rPr>
              <w:rFonts w:asciiTheme="minorEastAsia" w:hAnsiTheme="minorEastAsia" w:cs="Hei-Lt-HK-BF"/>
              <w:color w:val="FF0000"/>
              <w:kern w:val="0"/>
              <w:sz w:val="20"/>
              <w:szCs w:val="20"/>
              <w:rPrChange w:id="160"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161" w:author="克姐" w:date="2014-05-01T17:22:00Z">
              <w:rPr>
                <w:rFonts w:asciiTheme="minorEastAsia" w:hAnsiTheme="minorEastAsia" w:cs="新細明體" w:hint="eastAsia"/>
                <w:kern w:val="0"/>
                <w:sz w:val="20"/>
                <w:szCs w:val="20"/>
              </w:rPr>
            </w:rPrChange>
          </w:rPr>
          <w:t>你抱著我、我抱著小</w:t>
        </w:r>
        <w:proofErr w:type="gramStart"/>
        <w:r w:rsidRPr="006856DE">
          <w:rPr>
            <w:rFonts w:asciiTheme="minorEastAsia" w:hAnsiTheme="minorEastAsia" w:cs="新細明體" w:hint="eastAsia"/>
            <w:color w:val="FF0000"/>
            <w:kern w:val="0"/>
            <w:sz w:val="20"/>
            <w:szCs w:val="20"/>
            <w:rPrChange w:id="162" w:author="克姐" w:date="2014-05-01T17:22:00Z">
              <w:rPr>
                <w:rFonts w:asciiTheme="minorEastAsia" w:hAnsiTheme="minorEastAsia" w:cs="新細明體" w:hint="eastAsia"/>
                <w:kern w:val="0"/>
                <w:sz w:val="20"/>
                <w:szCs w:val="20"/>
              </w:rPr>
            </w:rPrChange>
          </w:rPr>
          <w:t>咪</w:t>
        </w:r>
        <w:proofErr w:type="gramEnd"/>
        <w:r w:rsidRPr="006856DE">
          <w:rPr>
            <w:rFonts w:asciiTheme="minorEastAsia" w:hAnsiTheme="minorEastAsia" w:cs="新細明體" w:hint="eastAsia"/>
            <w:color w:val="FF0000"/>
            <w:kern w:val="0"/>
            <w:sz w:val="20"/>
            <w:szCs w:val="20"/>
            <w:rPrChange w:id="163" w:author="克姐" w:date="2014-05-01T17:22:00Z">
              <w:rPr>
                <w:rFonts w:asciiTheme="minorEastAsia" w:hAnsiTheme="minorEastAsia" w:cs="新細明體" w:hint="eastAsia"/>
                <w:kern w:val="0"/>
                <w:sz w:val="20"/>
                <w:szCs w:val="20"/>
              </w:rPr>
            </w:rPrChange>
          </w:rPr>
          <w:t>一起睡著。</w:t>
        </w:r>
      </w:ins>
    </w:p>
    <w:p w:rsidR="00400D1E" w:rsidRPr="006856DE" w:rsidRDefault="00400D1E" w:rsidP="00400D1E">
      <w:pPr>
        <w:autoSpaceDE w:val="0"/>
        <w:autoSpaceDN w:val="0"/>
        <w:adjustRightInd w:val="0"/>
        <w:snapToGrid w:val="0"/>
        <w:rPr>
          <w:ins w:id="164" w:author="克姐" w:date="2014-05-01T17:20:00Z"/>
          <w:rFonts w:asciiTheme="minorEastAsia" w:hAnsiTheme="minorEastAsia" w:cs="Hei-Lt-HK-BF"/>
          <w:color w:val="FF0000"/>
          <w:kern w:val="0"/>
          <w:sz w:val="20"/>
          <w:szCs w:val="20"/>
          <w:rPrChange w:id="165" w:author="克姐" w:date="2014-05-01T17:22:00Z">
            <w:rPr>
              <w:ins w:id="166" w:author="克姐" w:date="2014-05-01T17:20:00Z"/>
              <w:rFonts w:asciiTheme="minorEastAsia" w:hAnsiTheme="minorEastAsia" w:cs="Hei-Lt-HK-BF"/>
              <w:kern w:val="0"/>
              <w:sz w:val="20"/>
              <w:szCs w:val="20"/>
            </w:rPr>
          </w:rPrChange>
        </w:rPr>
      </w:pPr>
      <w:ins w:id="167" w:author="克姐" w:date="2014-05-01T17:20:00Z">
        <w:r w:rsidRPr="006856DE">
          <w:rPr>
            <w:rFonts w:asciiTheme="minorEastAsia" w:hAnsiTheme="minorEastAsia" w:cs="新細明體" w:hint="eastAsia"/>
            <w:color w:val="FF0000"/>
            <w:kern w:val="0"/>
            <w:sz w:val="20"/>
            <w:szCs w:val="20"/>
            <w:rPrChange w:id="168" w:author="克姐" w:date="2014-05-01T17:22:00Z">
              <w:rPr>
                <w:rFonts w:asciiTheme="minorEastAsia" w:hAnsiTheme="minorEastAsia" w:cs="新細明體" w:hint="eastAsia"/>
                <w:kern w:val="0"/>
                <w:sz w:val="20"/>
                <w:szCs w:val="20"/>
              </w:rPr>
            </w:rPrChange>
          </w:rPr>
          <w:t>我期待我們可以一直過著這樣平淡又幸福的日子</w:t>
        </w:r>
        <w:r w:rsidRPr="006856DE">
          <w:rPr>
            <w:rFonts w:asciiTheme="minorEastAsia" w:hAnsiTheme="minorEastAsia" w:cs="Hei-Lt-HK-BF" w:hint="eastAsia"/>
            <w:color w:val="FF0000"/>
            <w:kern w:val="0"/>
            <w:sz w:val="20"/>
            <w:szCs w:val="20"/>
            <w:rPrChange w:id="169" w:author="克姐" w:date="2014-05-01T17:22:00Z">
              <w:rPr>
                <w:rFonts w:asciiTheme="minorEastAsia" w:hAnsiTheme="minorEastAsia" w:cs="Hei-Lt-HK-BF" w:hint="eastAsia"/>
                <w:kern w:val="0"/>
                <w:sz w:val="20"/>
                <w:szCs w:val="20"/>
              </w:rPr>
            </w:rPrChange>
          </w:rPr>
          <w:t>，</w:t>
        </w:r>
        <w:del w:id="170" w:author="BeBe" w:date="2012-09-26T12:02:00Z">
          <w:r w:rsidRPr="006856DE" w:rsidDel="00F54DAE">
            <w:rPr>
              <w:rFonts w:asciiTheme="minorEastAsia" w:hAnsiTheme="minorEastAsia" w:cs="Hei-Lt-HK-BF"/>
              <w:color w:val="FF0000"/>
              <w:kern w:val="0"/>
              <w:sz w:val="20"/>
              <w:szCs w:val="20"/>
              <w:rPrChange w:id="171"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172" w:author="克姐" w:date="2014-05-01T17:22:00Z">
              <w:rPr>
                <w:rFonts w:asciiTheme="minorEastAsia" w:hAnsiTheme="minorEastAsia" w:cs="新細明體" w:hint="eastAsia"/>
                <w:kern w:val="0"/>
                <w:sz w:val="20"/>
                <w:szCs w:val="20"/>
              </w:rPr>
            </w:rPrChange>
          </w:rPr>
          <w:t>我期待跟你一起變老</w:t>
        </w:r>
        <w:proofErr w:type="gramStart"/>
        <w:r w:rsidRPr="006856DE">
          <w:rPr>
            <w:rFonts w:asciiTheme="minorEastAsia" w:hAnsiTheme="minorEastAsia" w:cs="新細明體" w:hint="eastAsia"/>
            <w:color w:val="FF0000"/>
            <w:kern w:val="0"/>
            <w:sz w:val="20"/>
            <w:szCs w:val="20"/>
            <w:rPrChange w:id="173" w:author="克姐" w:date="2014-05-01T17:22:00Z">
              <w:rPr>
                <w:rFonts w:asciiTheme="minorEastAsia" w:hAnsiTheme="minorEastAsia" w:cs="新細明體" w:hint="eastAsia"/>
                <w:kern w:val="0"/>
                <w:sz w:val="20"/>
                <w:szCs w:val="20"/>
              </w:rPr>
            </w:rPrChange>
          </w:rPr>
          <w:t>變胖變醜</w:t>
        </w:r>
        <w:proofErr w:type="gramEnd"/>
        <w:r w:rsidRPr="006856DE">
          <w:rPr>
            <w:rFonts w:asciiTheme="minorEastAsia" w:hAnsiTheme="minorEastAsia" w:cs="Hei-Lt-HK-BF" w:hint="eastAsia"/>
            <w:color w:val="FF0000"/>
            <w:kern w:val="0"/>
            <w:sz w:val="20"/>
            <w:szCs w:val="20"/>
            <w:rPrChange w:id="174" w:author="克姐" w:date="2014-05-01T17:22:00Z">
              <w:rPr>
                <w:rFonts w:asciiTheme="minorEastAsia" w:hAnsiTheme="minorEastAsia" w:cs="Hei-Lt-HK-BF" w:hint="eastAsia"/>
                <w:kern w:val="0"/>
                <w:sz w:val="20"/>
                <w:szCs w:val="20"/>
              </w:rPr>
            </w:rPrChange>
          </w:rPr>
          <w:t>，</w:t>
        </w:r>
        <w:del w:id="175" w:author="BeBe" w:date="2012-09-26T12:03:00Z">
          <w:r w:rsidRPr="006856DE" w:rsidDel="00F54DAE">
            <w:rPr>
              <w:rFonts w:asciiTheme="minorEastAsia" w:hAnsiTheme="minorEastAsia" w:cs="Hei-Lt-HK-BF"/>
              <w:color w:val="FF0000"/>
              <w:kern w:val="0"/>
              <w:sz w:val="20"/>
              <w:szCs w:val="20"/>
              <w:rPrChange w:id="176"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177" w:author="克姐" w:date="2014-05-01T17:22:00Z">
              <w:rPr>
                <w:rFonts w:asciiTheme="minorEastAsia" w:hAnsiTheme="minorEastAsia" w:cs="新細明體" w:hint="eastAsia"/>
                <w:kern w:val="0"/>
                <w:sz w:val="20"/>
                <w:szCs w:val="20"/>
              </w:rPr>
            </w:rPrChange>
          </w:rPr>
          <w:t>放心地放下許多曾經不捨得放手的事情</w:t>
        </w:r>
        <w:r w:rsidRPr="006856DE">
          <w:rPr>
            <w:rFonts w:asciiTheme="minorEastAsia" w:hAnsiTheme="minorEastAsia" w:cs="Hei-Lt-HK-BF" w:hint="eastAsia"/>
            <w:color w:val="FF0000"/>
            <w:kern w:val="0"/>
            <w:sz w:val="20"/>
            <w:szCs w:val="20"/>
            <w:rPrChange w:id="178" w:author="克姐" w:date="2014-05-01T17:22:00Z">
              <w:rPr>
                <w:rFonts w:asciiTheme="minorEastAsia" w:hAnsiTheme="minorEastAsia" w:cs="Hei-Lt-HK-BF" w:hint="eastAsia"/>
                <w:kern w:val="0"/>
                <w:sz w:val="20"/>
                <w:szCs w:val="20"/>
              </w:rPr>
            </w:rPrChange>
          </w:rPr>
          <w:t>，</w:t>
        </w:r>
        <w:del w:id="179" w:author="BeBe" w:date="2012-09-26T12:03:00Z">
          <w:r w:rsidRPr="006856DE" w:rsidDel="00F54DAE">
            <w:rPr>
              <w:rFonts w:asciiTheme="minorEastAsia" w:hAnsiTheme="minorEastAsia" w:cs="Hei-Lt-HK-BF"/>
              <w:color w:val="FF0000"/>
              <w:kern w:val="0"/>
              <w:sz w:val="20"/>
              <w:szCs w:val="20"/>
              <w:rPrChange w:id="180"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181" w:author="克姐" w:date="2014-05-01T17:22:00Z">
              <w:rPr>
                <w:rFonts w:asciiTheme="minorEastAsia" w:hAnsiTheme="minorEastAsia" w:cs="新細明體" w:hint="eastAsia"/>
                <w:kern w:val="0"/>
                <w:sz w:val="20"/>
                <w:szCs w:val="20"/>
              </w:rPr>
            </w:rPrChange>
          </w:rPr>
          <w:t>只要可以跟你開心在一起。</w:t>
        </w:r>
      </w:ins>
    </w:p>
    <w:p w:rsidR="00400D1E" w:rsidRPr="006856DE" w:rsidRDefault="00400D1E" w:rsidP="00400D1E">
      <w:pPr>
        <w:autoSpaceDE w:val="0"/>
        <w:autoSpaceDN w:val="0"/>
        <w:adjustRightInd w:val="0"/>
        <w:snapToGrid w:val="0"/>
        <w:rPr>
          <w:ins w:id="182" w:author="克姐" w:date="2014-05-01T17:20:00Z"/>
          <w:rFonts w:asciiTheme="minorEastAsia" w:hAnsiTheme="minorEastAsia" w:cs="Hei-Lt-HK-BF"/>
          <w:color w:val="FF0000"/>
          <w:kern w:val="0"/>
          <w:sz w:val="20"/>
          <w:szCs w:val="20"/>
          <w:rPrChange w:id="183" w:author="克姐" w:date="2014-05-01T17:22:00Z">
            <w:rPr>
              <w:ins w:id="184" w:author="克姐" w:date="2014-05-01T17:20:00Z"/>
              <w:rFonts w:asciiTheme="minorEastAsia" w:hAnsiTheme="minorEastAsia" w:cs="Hei-Lt-HK-BF"/>
              <w:kern w:val="0"/>
              <w:sz w:val="20"/>
              <w:szCs w:val="20"/>
            </w:rPr>
          </w:rPrChange>
        </w:rPr>
      </w:pPr>
    </w:p>
    <w:p w:rsidR="00400D1E" w:rsidRPr="006856DE" w:rsidRDefault="00400D1E" w:rsidP="00400D1E">
      <w:pPr>
        <w:autoSpaceDE w:val="0"/>
        <w:autoSpaceDN w:val="0"/>
        <w:adjustRightInd w:val="0"/>
        <w:snapToGrid w:val="0"/>
        <w:rPr>
          <w:ins w:id="185" w:author="克姐" w:date="2014-05-01T17:20:00Z"/>
          <w:rFonts w:asciiTheme="minorEastAsia" w:hAnsiTheme="minorEastAsia" w:cs="MingStd-W5"/>
          <w:color w:val="FF0000"/>
          <w:kern w:val="0"/>
          <w:sz w:val="20"/>
          <w:szCs w:val="20"/>
          <w:rPrChange w:id="186" w:author="克姐" w:date="2014-05-01T17:22:00Z">
            <w:rPr>
              <w:ins w:id="187" w:author="克姐" w:date="2014-05-01T17:20:00Z"/>
              <w:rFonts w:asciiTheme="minorEastAsia" w:hAnsiTheme="minorEastAsia" w:cs="MingStd-W5"/>
              <w:kern w:val="0"/>
              <w:sz w:val="20"/>
              <w:szCs w:val="20"/>
            </w:rPr>
          </w:rPrChange>
        </w:rPr>
      </w:pPr>
      <w:proofErr w:type="gramStart"/>
      <w:ins w:id="188" w:author="克姐" w:date="2014-05-01T17:20:00Z">
        <w:r w:rsidRPr="006856DE">
          <w:rPr>
            <w:rFonts w:asciiTheme="minorEastAsia" w:hAnsiTheme="minorEastAsia" w:cs="新細明體" w:hint="eastAsia"/>
            <w:color w:val="FF0000"/>
            <w:kern w:val="0"/>
            <w:sz w:val="20"/>
            <w:szCs w:val="20"/>
            <w:rPrChange w:id="189" w:author="克姐" w:date="2014-05-01T17:22:00Z">
              <w:rPr>
                <w:rFonts w:asciiTheme="minorEastAsia" w:hAnsiTheme="minorEastAsia" w:cs="新細明體" w:hint="eastAsia"/>
                <w:kern w:val="0"/>
                <w:sz w:val="20"/>
                <w:szCs w:val="20"/>
              </w:rPr>
            </w:rPrChange>
          </w:rPr>
          <w:t>【</w:t>
        </w:r>
        <w:proofErr w:type="gramEnd"/>
        <w:r w:rsidRPr="006856DE">
          <w:rPr>
            <w:rFonts w:asciiTheme="minorEastAsia" w:hAnsiTheme="minorEastAsia" w:cs="新細明體" w:hint="eastAsia"/>
            <w:color w:val="FF0000"/>
            <w:kern w:val="0"/>
            <w:sz w:val="20"/>
            <w:szCs w:val="20"/>
            <w:rPrChange w:id="190" w:author="克姐" w:date="2014-05-01T17:22:00Z">
              <w:rPr>
                <w:rFonts w:asciiTheme="minorEastAsia" w:hAnsiTheme="minorEastAsia" w:cs="新細明體" w:hint="eastAsia"/>
                <w:kern w:val="0"/>
                <w:sz w:val="20"/>
                <w:szCs w:val="20"/>
              </w:rPr>
            </w:rPrChange>
          </w:rPr>
          <w:t xml:space="preserve">媽媽 </w:t>
        </w:r>
        <w:r w:rsidRPr="006856DE">
          <w:rPr>
            <w:rFonts w:asciiTheme="minorEastAsia" w:hAnsiTheme="minorEastAsia" w:cs="MingStd-W9"/>
            <w:color w:val="FF0000"/>
            <w:kern w:val="0"/>
            <w:sz w:val="20"/>
            <w:szCs w:val="20"/>
            <w:rPrChange w:id="191" w:author="克姐" w:date="2014-05-01T17:22:00Z">
              <w:rPr>
                <w:rFonts w:asciiTheme="minorEastAsia" w:hAnsiTheme="minorEastAsia" w:cs="MingStd-W9"/>
                <w:kern w:val="0"/>
                <w:sz w:val="20"/>
                <w:szCs w:val="20"/>
              </w:rPr>
            </w:rPrChange>
          </w:rPr>
          <w:t xml:space="preserve">to: future </w:t>
        </w:r>
        <w:r w:rsidRPr="006856DE">
          <w:rPr>
            <w:rFonts w:asciiTheme="minorEastAsia" w:hAnsiTheme="minorEastAsia" w:cs="新細明體" w:hint="eastAsia"/>
            <w:color w:val="FF0000"/>
            <w:kern w:val="0"/>
            <w:sz w:val="20"/>
            <w:szCs w:val="20"/>
            <w:rPrChange w:id="192" w:author="克姐" w:date="2014-05-01T17:22:00Z">
              <w:rPr>
                <w:rFonts w:asciiTheme="minorEastAsia" w:hAnsiTheme="minorEastAsia" w:cs="新細明體" w:hint="eastAsia"/>
                <w:kern w:val="0"/>
                <w:sz w:val="20"/>
                <w:szCs w:val="20"/>
              </w:rPr>
            </w:rPrChange>
          </w:rPr>
          <w:t>摩羯座寶寶</w:t>
        </w:r>
        <w:proofErr w:type="gramStart"/>
        <w:r w:rsidRPr="006856DE">
          <w:rPr>
            <w:rFonts w:asciiTheme="minorEastAsia" w:hAnsiTheme="minorEastAsia" w:cs="新細明體" w:hint="eastAsia"/>
            <w:color w:val="FF0000"/>
            <w:kern w:val="0"/>
            <w:sz w:val="20"/>
            <w:szCs w:val="20"/>
            <w:rPrChange w:id="193" w:author="克姐" w:date="2014-05-01T17:22:00Z">
              <w:rPr>
                <w:rFonts w:asciiTheme="minorEastAsia" w:hAnsiTheme="minorEastAsia" w:cs="新細明體" w:hint="eastAsia"/>
                <w:kern w:val="0"/>
                <w:sz w:val="20"/>
                <w:szCs w:val="20"/>
              </w:rPr>
            </w:rPrChange>
          </w:rPr>
          <w:t>】</w:t>
        </w:r>
        <w:proofErr w:type="gramEnd"/>
      </w:ins>
    </w:p>
    <w:p w:rsidR="00400D1E" w:rsidRPr="006856DE" w:rsidRDefault="00400D1E" w:rsidP="00400D1E">
      <w:pPr>
        <w:autoSpaceDE w:val="0"/>
        <w:autoSpaceDN w:val="0"/>
        <w:adjustRightInd w:val="0"/>
        <w:snapToGrid w:val="0"/>
        <w:rPr>
          <w:ins w:id="194" w:author="克姐" w:date="2014-05-01T17:20:00Z"/>
          <w:rFonts w:asciiTheme="minorEastAsia" w:hAnsiTheme="minorEastAsia" w:cs="Hei-Lt-HK-BF"/>
          <w:color w:val="FF0000"/>
          <w:kern w:val="0"/>
          <w:sz w:val="20"/>
          <w:szCs w:val="20"/>
          <w:rPrChange w:id="195" w:author="克姐" w:date="2014-05-01T17:22:00Z">
            <w:rPr>
              <w:ins w:id="196" w:author="克姐" w:date="2014-05-01T17:20:00Z"/>
              <w:rFonts w:asciiTheme="minorEastAsia" w:hAnsiTheme="minorEastAsia" w:cs="Hei-Lt-HK-BF"/>
              <w:kern w:val="0"/>
              <w:sz w:val="20"/>
              <w:szCs w:val="20"/>
            </w:rPr>
          </w:rPrChange>
        </w:rPr>
      </w:pPr>
      <w:ins w:id="197" w:author="克姐" w:date="2014-05-01T17:20:00Z">
        <w:r w:rsidRPr="006856DE">
          <w:rPr>
            <w:rFonts w:asciiTheme="minorEastAsia" w:hAnsiTheme="minorEastAsia" w:cs="Hei-Lt-HK-BF"/>
            <w:color w:val="FF0000"/>
            <w:kern w:val="0"/>
            <w:sz w:val="20"/>
            <w:szCs w:val="20"/>
            <w:rPrChange w:id="198" w:author="克姐" w:date="2014-05-01T17:22:00Z">
              <w:rPr>
                <w:rFonts w:asciiTheme="minorEastAsia" w:hAnsiTheme="minorEastAsia" w:cs="Hei-Lt-HK-BF"/>
                <w:kern w:val="0"/>
                <w:sz w:val="20"/>
                <w:szCs w:val="20"/>
              </w:rPr>
            </w:rPrChange>
          </w:rPr>
          <w:t>Hey</w:t>
        </w:r>
        <w:r w:rsidRPr="006856DE">
          <w:rPr>
            <w:rFonts w:asciiTheme="minorEastAsia" w:hAnsiTheme="minorEastAsia" w:cs="Hei-Lt-HK-BF" w:hint="eastAsia"/>
            <w:color w:val="FF0000"/>
            <w:kern w:val="0"/>
            <w:sz w:val="20"/>
            <w:szCs w:val="20"/>
            <w:rPrChange w:id="199" w:author="克姐" w:date="2014-05-01T17:22:00Z">
              <w:rPr>
                <w:rFonts w:asciiTheme="minorEastAsia" w:hAnsiTheme="minorEastAsia" w:cs="Hei-Lt-HK-BF" w:hint="eastAsia"/>
                <w:kern w:val="0"/>
                <w:sz w:val="20"/>
                <w:szCs w:val="20"/>
              </w:rPr>
            </w:rPrChange>
          </w:rPr>
          <w:t>，</w:t>
        </w:r>
        <w:del w:id="200" w:author="BeBe" w:date="2012-09-26T12:03:00Z">
          <w:r w:rsidRPr="006856DE" w:rsidDel="00F54DAE">
            <w:rPr>
              <w:rFonts w:asciiTheme="minorEastAsia" w:hAnsiTheme="minorEastAsia" w:cs="Hei-Lt-HK-BF"/>
              <w:color w:val="FF0000"/>
              <w:kern w:val="0"/>
              <w:sz w:val="20"/>
              <w:szCs w:val="20"/>
              <w:rPrChange w:id="201"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02" w:author="克姐" w:date="2014-05-01T17:22:00Z">
              <w:rPr>
                <w:rFonts w:asciiTheme="minorEastAsia" w:hAnsiTheme="minorEastAsia" w:cs="新細明體" w:hint="eastAsia"/>
                <w:kern w:val="0"/>
                <w:sz w:val="20"/>
                <w:szCs w:val="20"/>
              </w:rPr>
            </w:rPrChange>
          </w:rPr>
          <w:t>陳邵升</w:t>
        </w:r>
        <w:r w:rsidRPr="006856DE">
          <w:rPr>
            <w:rFonts w:asciiTheme="minorEastAsia" w:hAnsiTheme="minorEastAsia" w:cs="Hei-Lt-HK-BF" w:hint="eastAsia"/>
            <w:color w:val="FF0000"/>
            <w:kern w:val="0"/>
            <w:sz w:val="20"/>
            <w:szCs w:val="20"/>
            <w:rPrChange w:id="203" w:author="克姐" w:date="2014-05-01T17:22:00Z">
              <w:rPr>
                <w:rFonts w:asciiTheme="minorEastAsia" w:hAnsiTheme="minorEastAsia" w:cs="Hei-Lt-HK-BF" w:hint="eastAsia"/>
                <w:kern w:val="0"/>
                <w:sz w:val="20"/>
                <w:szCs w:val="20"/>
              </w:rPr>
            </w:rPrChange>
          </w:rPr>
          <w:t>，</w:t>
        </w:r>
        <w:del w:id="204" w:author="BeBe" w:date="2012-09-26T12:03:00Z">
          <w:r w:rsidRPr="006856DE" w:rsidDel="00F54DAE">
            <w:rPr>
              <w:rFonts w:asciiTheme="minorEastAsia" w:hAnsiTheme="minorEastAsia" w:cs="Hei-Lt-HK-BF"/>
              <w:color w:val="FF0000"/>
              <w:kern w:val="0"/>
              <w:sz w:val="20"/>
              <w:szCs w:val="20"/>
              <w:rPrChange w:id="205"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06" w:author="克姐" w:date="2014-05-01T17:22:00Z">
              <w:rPr>
                <w:rFonts w:asciiTheme="minorEastAsia" w:hAnsiTheme="minorEastAsia" w:cs="新細明體" w:hint="eastAsia"/>
                <w:kern w:val="0"/>
                <w:sz w:val="20"/>
                <w:szCs w:val="20"/>
              </w:rPr>
            </w:rPrChange>
          </w:rPr>
          <w:t>或陳淳伊</w:t>
        </w:r>
        <w:r w:rsidRPr="006856DE">
          <w:rPr>
            <w:rFonts w:asciiTheme="minorEastAsia" w:hAnsiTheme="minorEastAsia" w:cs="Hei-Lt-HK-BF" w:hint="eastAsia"/>
            <w:color w:val="FF0000"/>
            <w:kern w:val="0"/>
            <w:sz w:val="20"/>
            <w:szCs w:val="20"/>
            <w:rPrChange w:id="207" w:author="克姐" w:date="2014-05-01T17:22:00Z">
              <w:rPr>
                <w:rFonts w:asciiTheme="minorEastAsia" w:hAnsiTheme="minorEastAsia" w:cs="Hei-Lt-HK-BF" w:hint="eastAsia"/>
                <w:kern w:val="0"/>
                <w:sz w:val="20"/>
                <w:szCs w:val="20"/>
              </w:rPr>
            </w:rPrChange>
          </w:rPr>
          <w:t>，</w:t>
        </w:r>
        <w:del w:id="208" w:author="BeBe" w:date="2012-09-26T12:03:00Z">
          <w:r w:rsidRPr="006856DE" w:rsidDel="00F54DAE">
            <w:rPr>
              <w:rFonts w:asciiTheme="minorEastAsia" w:hAnsiTheme="minorEastAsia" w:cs="Hei-Lt-HK-BF"/>
              <w:color w:val="FF0000"/>
              <w:kern w:val="0"/>
              <w:sz w:val="20"/>
              <w:szCs w:val="20"/>
              <w:rPrChange w:id="209"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10" w:author="克姐" w:date="2014-05-01T17:22:00Z">
              <w:rPr>
                <w:rFonts w:asciiTheme="minorEastAsia" w:hAnsiTheme="minorEastAsia" w:cs="新細明體" w:hint="eastAsia"/>
                <w:kern w:val="0"/>
                <w:sz w:val="20"/>
                <w:szCs w:val="20"/>
              </w:rPr>
            </w:rPrChange>
          </w:rPr>
          <w:t>我跟爸爸挑了好久的名字。你的爸爸是個從小背負家人很多期待的精明人</w:t>
        </w:r>
        <w:r w:rsidRPr="006856DE">
          <w:rPr>
            <w:rFonts w:asciiTheme="minorEastAsia" w:hAnsiTheme="minorEastAsia" w:cs="Hei-Lt-HK-BF" w:hint="eastAsia"/>
            <w:color w:val="FF0000"/>
            <w:kern w:val="0"/>
            <w:sz w:val="20"/>
            <w:szCs w:val="20"/>
            <w:rPrChange w:id="211" w:author="克姐" w:date="2014-05-01T17:22:00Z">
              <w:rPr>
                <w:rFonts w:asciiTheme="minorEastAsia" w:hAnsiTheme="minorEastAsia" w:cs="Hei-Lt-HK-BF" w:hint="eastAsia"/>
                <w:kern w:val="0"/>
                <w:sz w:val="20"/>
                <w:szCs w:val="20"/>
              </w:rPr>
            </w:rPrChange>
          </w:rPr>
          <w:t>，</w:t>
        </w:r>
        <w:del w:id="212" w:author="BeBe" w:date="2012-09-26T12:03:00Z">
          <w:r w:rsidRPr="006856DE" w:rsidDel="00F54DAE">
            <w:rPr>
              <w:rFonts w:asciiTheme="minorEastAsia" w:hAnsiTheme="minorEastAsia" w:cs="Hei-Lt-HK-BF"/>
              <w:color w:val="FF0000"/>
              <w:kern w:val="0"/>
              <w:sz w:val="20"/>
              <w:szCs w:val="20"/>
              <w:rPrChange w:id="213"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14" w:author="克姐" w:date="2014-05-01T17:22:00Z">
              <w:rPr>
                <w:rFonts w:asciiTheme="minorEastAsia" w:hAnsiTheme="minorEastAsia" w:cs="新細明體" w:hint="eastAsia"/>
                <w:kern w:val="0"/>
                <w:sz w:val="20"/>
                <w:szCs w:val="20"/>
              </w:rPr>
            </w:rPrChange>
          </w:rPr>
          <w:t>但你媽媽我是個懶惰鬼哈哈</w:t>
        </w:r>
        <w:r w:rsidRPr="006856DE">
          <w:rPr>
            <w:rFonts w:asciiTheme="minorEastAsia" w:hAnsiTheme="minorEastAsia" w:cs="Hei-Lt-HK-BF" w:hint="eastAsia"/>
            <w:color w:val="FF0000"/>
            <w:kern w:val="0"/>
            <w:sz w:val="20"/>
            <w:szCs w:val="20"/>
            <w:rPrChange w:id="215" w:author="克姐" w:date="2014-05-01T17:22:00Z">
              <w:rPr>
                <w:rFonts w:asciiTheme="minorEastAsia" w:hAnsiTheme="minorEastAsia" w:cs="Hei-Lt-HK-BF" w:hint="eastAsia"/>
                <w:kern w:val="0"/>
                <w:sz w:val="20"/>
                <w:szCs w:val="20"/>
              </w:rPr>
            </w:rPrChange>
          </w:rPr>
          <w:t>，</w:t>
        </w:r>
        <w:del w:id="216" w:author="BeBe" w:date="2012-09-26T12:03:00Z">
          <w:r w:rsidRPr="006856DE" w:rsidDel="00F54DAE">
            <w:rPr>
              <w:rFonts w:asciiTheme="minorEastAsia" w:hAnsiTheme="minorEastAsia" w:cs="Hei-Lt-HK-BF"/>
              <w:color w:val="FF0000"/>
              <w:kern w:val="0"/>
              <w:sz w:val="20"/>
              <w:szCs w:val="20"/>
              <w:rPrChange w:id="217"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18" w:author="克姐" w:date="2014-05-01T17:22:00Z">
              <w:rPr>
                <w:rFonts w:asciiTheme="minorEastAsia" w:hAnsiTheme="minorEastAsia" w:cs="新細明體" w:hint="eastAsia"/>
                <w:kern w:val="0"/>
                <w:sz w:val="20"/>
                <w:szCs w:val="20"/>
              </w:rPr>
            </w:rPrChange>
          </w:rPr>
          <w:t>即將要跟你一起和爸爸組成幸福小家庭</w:t>
        </w:r>
        <w:r w:rsidRPr="006856DE">
          <w:rPr>
            <w:rFonts w:asciiTheme="minorEastAsia" w:hAnsiTheme="minorEastAsia" w:cs="Hei-Lt-HK-BF" w:hint="eastAsia"/>
            <w:color w:val="FF0000"/>
            <w:kern w:val="0"/>
            <w:sz w:val="20"/>
            <w:szCs w:val="20"/>
            <w:rPrChange w:id="219" w:author="克姐" w:date="2014-05-01T17:22:00Z">
              <w:rPr>
                <w:rFonts w:asciiTheme="minorEastAsia" w:hAnsiTheme="minorEastAsia" w:cs="Hei-Lt-HK-BF" w:hint="eastAsia"/>
                <w:kern w:val="0"/>
                <w:sz w:val="20"/>
                <w:szCs w:val="20"/>
              </w:rPr>
            </w:rPrChange>
          </w:rPr>
          <w:t>，</w:t>
        </w:r>
        <w:del w:id="220" w:author="BeBe" w:date="2012-09-26T12:03:00Z">
          <w:r w:rsidRPr="006856DE" w:rsidDel="00F54DAE">
            <w:rPr>
              <w:rFonts w:asciiTheme="minorEastAsia" w:hAnsiTheme="minorEastAsia" w:cs="Hei-Lt-HK-BF"/>
              <w:color w:val="FF0000"/>
              <w:kern w:val="0"/>
              <w:sz w:val="20"/>
              <w:szCs w:val="20"/>
              <w:rPrChange w:id="221"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22" w:author="克姐" w:date="2014-05-01T17:22:00Z">
              <w:rPr>
                <w:rFonts w:asciiTheme="minorEastAsia" w:hAnsiTheme="minorEastAsia" w:cs="新細明體" w:hint="eastAsia"/>
                <w:kern w:val="0"/>
                <w:sz w:val="20"/>
                <w:szCs w:val="20"/>
              </w:rPr>
            </w:rPrChange>
          </w:rPr>
          <w:t>一起賴著你爸爸。我們不在乎你是不是第一名</w:t>
        </w:r>
        <w:r w:rsidRPr="006856DE">
          <w:rPr>
            <w:rFonts w:asciiTheme="minorEastAsia" w:hAnsiTheme="minorEastAsia" w:cs="Hei-Lt-HK-BF" w:hint="eastAsia"/>
            <w:color w:val="FF0000"/>
            <w:kern w:val="0"/>
            <w:sz w:val="20"/>
            <w:szCs w:val="20"/>
            <w:rPrChange w:id="223" w:author="克姐" w:date="2014-05-01T17:22:00Z">
              <w:rPr>
                <w:rFonts w:asciiTheme="minorEastAsia" w:hAnsiTheme="minorEastAsia" w:cs="Hei-Lt-HK-BF" w:hint="eastAsia"/>
                <w:kern w:val="0"/>
                <w:sz w:val="20"/>
                <w:szCs w:val="20"/>
              </w:rPr>
            </w:rPrChange>
          </w:rPr>
          <w:t>，</w:t>
        </w:r>
        <w:del w:id="224" w:author="BeBe" w:date="2012-09-26T12:03:00Z">
          <w:r w:rsidRPr="006856DE" w:rsidDel="00F54DAE">
            <w:rPr>
              <w:rFonts w:asciiTheme="minorEastAsia" w:hAnsiTheme="minorEastAsia" w:cs="Hei-Lt-HK-BF"/>
              <w:color w:val="FF0000"/>
              <w:kern w:val="0"/>
              <w:sz w:val="20"/>
              <w:szCs w:val="20"/>
              <w:rPrChange w:id="225"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26" w:author="克姐" w:date="2014-05-01T17:22:00Z">
              <w:rPr>
                <w:rFonts w:asciiTheme="minorEastAsia" w:hAnsiTheme="minorEastAsia" w:cs="新細明體" w:hint="eastAsia"/>
                <w:kern w:val="0"/>
                <w:sz w:val="20"/>
                <w:szCs w:val="20"/>
              </w:rPr>
            </w:rPrChange>
          </w:rPr>
          <w:t>成績好不好</w:t>
        </w:r>
        <w:del w:id="227" w:author="BeBe" w:date="2012-09-26T12:03:00Z">
          <w:r w:rsidRPr="006856DE" w:rsidDel="00F54DAE">
            <w:rPr>
              <w:rFonts w:asciiTheme="minorEastAsia" w:hAnsiTheme="minorEastAsia" w:cs="Hei-Lt-HK-BF" w:hint="eastAsia"/>
              <w:color w:val="FF0000"/>
              <w:kern w:val="0"/>
              <w:sz w:val="20"/>
              <w:szCs w:val="20"/>
              <w:rPrChange w:id="228" w:author="克姐" w:date="2014-05-01T17:22:00Z">
                <w:rPr>
                  <w:rFonts w:asciiTheme="minorEastAsia" w:hAnsiTheme="minorEastAsia" w:cs="Hei-Lt-HK-BF" w:hint="eastAsia"/>
                  <w:kern w:val="0"/>
                  <w:sz w:val="20"/>
                  <w:szCs w:val="20"/>
                </w:rPr>
              </w:rPrChange>
            </w:rPr>
            <w:delText>,</w:delText>
          </w:r>
        </w:del>
        <w:r w:rsidRPr="006856DE">
          <w:rPr>
            <w:rFonts w:asciiTheme="minorEastAsia" w:hAnsiTheme="minorEastAsia" w:cs="Hei-Lt-HK-BF" w:hint="eastAsia"/>
            <w:color w:val="FF0000"/>
            <w:kern w:val="0"/>
            <w:sz w:val="20"/>
            <w:szCs w:val="20"/>
            <w:rPrChange w:id="229" w:author="克姐" w:date="2014-05-01T17:22:00Z">
              <w:rPr>
                <w:rFonts w:asciiTheme="minorEastAsia" w:hAnsiTheme="minorEastAsia" w:cs="Hei-Lt-HK-BF" w:hint="eastAsia"/>
                <w:kern w:val="0"/>
                <w:sz w:val="20"/>
                <w:szCs w:val="20"/>
              </w:rPr>
            </w:rPrChange>
          </w:rPr>
          <w:t>，</w:t>
        </w:r>
        <w:r w:rsidRPr="006856DE">
          <w:rPr>
            <w:rFonts w:asciiTheme="minorEastAsia" w:hAnsiTheme="minorEastAsia" w:cs="新細明體" w:hint="eastAsia"/>
            <w:color w:val="FF0000"/>
            <w:kern w:val="0"/>
            <w:sz w:val="20"/>
            <w:szCs w:val="20"/>
            <w:rPrChange w:id="230" w:author="克姐" w:date="2014-05-01T17:22:00Z">
              <w:rPr>
                <w:rFonts w:asciiTheme="minorEastAsia" w:hAnsiTheme="minorEastAsia" w:cs="新細明體" w:hint="eastAsia"/>
                <w:kern w:val="0"/>
                <w:sz w:val="20"/>
                <w:szCs w:val="20"/>
              </w:rPr>
            </w:rPrChange>
          </w:rPr>
          <w:t>也不用</w:t>
        </w:r>
        <w:del w:id="231" w:author="BeBe" w:date="2012-09-26T12:03:00Z">
          <w:r w:rsidRPr="006856DE" w:rsidDel="00F54DAE">
            <w:rPr>
              <w:rFonts w:asciiTheme="minorEastAsia" w:hAnsiTheme="minorEastAsia" w:cs="新細明體" w:hint="eastAsia"/>
              <w:color w:val="FF0000"/>
              <w:kern w:val="0"/>
              <w:sz w:val="20"/>
              <w:szCs w:val="20"/>
              <w:rPrChange w:id="232" w:author="克姐" w:date="2014-05-01T17:22:00Z">
                <w:rPr>
                  <w:rFonts w:asciiTheme="minorEastAsia" w:hAnsiTheme="minorEastAsia" w:cs="新細明體" w:hint="eastAsia"/>
                  <w:kern w:val="0"/>
                  <w:sz w:val="20"/>
                  <w:szCs w:val="20"/>
                </w:rPr>
              </w:rPrChange>
            </w:rPr>
            <w:delText>要</w:delText>
          </w:r>
        </w:del>
        <w:r w:rsidRPr="006856DE">
          <w:rPr>
            <w:rFonts w:asciiTheme="minorEastAsia" w:hAnsiTheme="minorEastAsia" w:cs="新細明體" w:hint="eastAsia"/>
            <w:color w:val="FF0000"/>
            <w:kern w:val="0"/>
            <w:sz w:val="20"/>
            <w:szCs w:val="20"/>
            <w:rPrChange w:id="233" w:author="克姐" w:date="2014-05-01T17:22:00Z">
              <w:rPr>
                <w:rFonts w:asciiTheme="minorEastAsia" w:hAnsiTheme="minorEastAsia" w:cs="新細明體" w:hint="eastAsia"/>
                <w:kern w:val="0"/>
                <w:sz w:val="20"/>
                <w:szCs w:val="20"/>
              </w:rPr>
            </w:rPrChange>
          </w:rPr>
          <w:t>有什麼才華</w:t>
        </w:r>
        <w:r w:rsidRPr="006856DE">
          <w:rPr>
            <w:rFonts w:asciiTheme="minorEastAsia" w:hAnsiTheme="minorEastAsia" w:cs="Hei-Lt-HK-BF" w:hint="eastAsia"/>
            <w:color w:val="FF0000"/>
            <w:kern w:val="0"/>
            <w:sz w:val="20"/>
            <w:szCs w:val="20"/>
            <w:rPrChange w:id="234" w:author="克姐" w:date="2014-05-01T17:22:00Z">
              <w:rPr>
                <w:rFonts w:asciiTheme="minorEastAsia" w:hAnsiTheme="minorEastAsia" w:cs="Hei-Lt-HK-BF" w:hint="eastAsia"/>
                <w:kern w:val="0"/>
                <w:sz w:val="20"/>
                <w:szCs w:val="20"/>
              </w:rPr>
            </w:rPrChange>
          </w:rPr>
          <w:t>，</w:t>
        </w:r>
        <w:del w:id="235" w:author="BeBe" w:date="2012-09-26T12:04:00Z">
          <w:r w:rsidRPr="006856DE" w:rsidDel="00F54DAE">
            <w:rPr>
              <w:rFonts w:asciiTheme="minorEastAsia" w:hAnsiTheme="minorEastAsia" w:cs="Hei-Lt-HK-BF"/>
              <w:color w:val="FF0000"/>
              <w:kern w:val="0"/>
              <w:sz w:val="20"/>
              <w:szCs w:val="20"/>
              <w:rPrChange w:id="236"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37" w:author="克姐" w:date="2014-05-01T17:22:00Z">
              <w:rPr>
                <w:rFonts w:asciiTheme="minorEastAsia" w:hAnsiTheme="minorEastAsia" w:cs="新細明體" w:hint="eastAsia"/>
                <w:kern w:val="0"/>
                <w:sz w:val="20"/>
                <w:szCs w:val="20"/>
              </w:rPr>
            </w:rPrChange>
          </w:rPr>
          <w:t>只要你健康就好</w:t>
        </w:r>
        <w:r w:rsidRPr="006856DE">
          <w:rPr>
            <w:rFonts w:asciiTheme="minorEastAsia" w:hAnsiTheme="minorEastAsia" w:cs="Hei-Lt-HK-BF" w:hint="eastAsia"/>
            <w:color w:val="FF0000"/>
            <w:kern w:val="0"/>
            <w:sz w:val="20"/>
            <w:szCs w:val="20"/>
            <w:rPrChange w:id="238" w:author="克姐" w:date="2014-05-01T17:22:00Z">
              <w:rPr>
                <w:rFonts w:asciiTheme="minorEastAsia" w:hAnsiTheme="minorEastAsia" w:cs="Hei-Lt-HK-BF" w:hint="eastAsia"/>
                <w:kern w:val="0"/>
                <w:sz w:val="20"/>
                <w:szCs w:val="20"/>
              </w:rPr>
            </w:rPrChange>
          </w:rPr>
          <w:t>，</w:t>
        </w:r>
        <w:del w:id="239" w:author="BeBe" w:date="2012-09-26T12:04:00Z">
          <w:r w:rsidRPr="006856DE" w:rsidDel="00F54DAE">
            <w:rPr>
              <w:rFonts w:asciiTheme="minorEastAsia" w:hAnsiTheme="minorEastAsia" w:cs="Hei-Lt-HK-BF"/>
              <w:color w:val="FF0000"/>
              <w:kern w:val="0"/>
              <w:sz w:val="20"/>
              <w:szCs w:val="20"/>
              <w:rPrChange w:id="240"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41" w:author="克姐" w:date="2014-05-01T17:22:00Z">
              <w:rPr>
                <w:rFonts w:asciiTheme="minorEastAsia" w:hAnsiTheme="minorEastAsia" w:cs="新細明體" w:hint="eastAsia"/>
                <w:kern w:val="0"/>
                <w:sz w:val="20"/>
                <w:szCs w:val="20"/>
              </w:rPr>
            </w:rPrChange>
          </w:rPr>
          <w:t>還要你的心地善良。陳邵升或陳淳伊</w:t>
        </w:r>
        <w:r w:rsidRPr="006856DE">
          <w:rPr>
            <w:rFonts w:asciiTheme="minorEastAsia" w:hAnsiTheme="minorEastAsia" w:cs="Hei-Lt-HK-BF" w:hint="eastAsia"/>
            <w:color w:val="FF0000"/>
            <w:kern w:val="0"/>
            <w:sz w:val="20"/>
            <w:szCs w:val="20"/>
            <w:rPrChange w:id="242" w:author="克姐" w:date="2014-05-01T17:22:00Z">
              <w:rPr>
                <w:rFonts w:asciiTheme="minorEastAsia" w:hAnsiTheme="minorEastAsia" w:cs="Hei-Lt-HK-BF" w:hint="eastAsia"/>
                <w:kern w:val="0"/>
                <w:sz w:val="20"/>
                <w:szCs w:val="20"/>
              </w:rPr>
            </w:rPrChange>
          </w:rPr>
          <w:t>，</w:t>
        </w:r>
        <w:del w:id="243" w:author="BeBe" w:date="2012-09-26T12:04:00Z">
          <w:r w:rsidRPr="006856DE" w:rsidDel="00F54DAE">
            <w:rPr>
              <w:rFonts w:asciiTheme="minorEastAsia" w:hAnsiTheme="minorEastAsia" w:cs="Hei-Lt-HK-BF"/>
              <w:color w:val="FF0000"/>
              <w:kern w:val="0"/>
              <w:sz w:val="20"/>
              <w:szCs w:val="20"/>
              <w:rPrChange w:id="244"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45" w:author="克姐" w:date="2014-05-01T17:22:00Z">
              <w:rPr>
                <w:rFonts w:asciiTheme="minorEastAsia" w:hAnsiTheme="minorEastAsia" w:cs="新細明體" w:hint="eastAsia"/>
                <w:kern w:val="0"/>
                <w:sz w:val="20"/>
                <w:szCs w:val="20"/>
              </w:rPr>
            </w:rPrChange>
          </w:rPr>
          <w:t>這</w:t>
        </w:r>
        <w:del w:id="246" w:author="BeBe" w:date="2012-09-26T12:05:00Z">
          <w:r w:rsidRPr="006856DE" w:rsidDel="00F54DAE">
            <w:rPr>
              <w:rFonts w:asciiTheme="minorEastAsia" w:hAnsiTheme="minorEastAsia" w:cs="新細明體" w:hint="eastAsia"/>
              <w:color w:val="FF0000"/>
              <w:kern w:val="0"/>
              <w:sz w:val="20"/>
              <w:szCs w:val="20"/>
              <w:rPrChange w:id="247" w:author="克姐" w:date="2014-05-01T17:22:00Z">
                <w:rPr>
                  <w:rFonts w:asciiTheme="minorEastAsia" w:hAnsiTheme="minorEastAsia" w:cs="新細明體" w:hint="eastAsia"/>
                  <w:kern w:val="0"/>
                  <w:sz w:val="20"/>
                  <w:szCs w:val="20"/>
                </w:rPr>
              </w:rPrChange>
            </w:rPr>
            <w:delText>個</w:delText>
          </w:r>
        </w:del>
        <w:r w:rsidRPr="006856DE">
          <w:rPr>
            <w:rFonts w:asciiTheme="minorEastAsia" w:hAnsiTheme="minorEastAsia" w:cs="新細明體" w:hint="eastAsia"/>
            <w:color w:val="FF0000"/>
            <w:kern w:val="0"/>
            <w:sz w:val="20"/>
            <w:szCs w:val="20"/>
            <w:rPrChange w:id="248" w:author="克姐" w:date="2014-05-01T17:22:00Z">
              <w:rPr>
                <w:rFonts w:asciiTheme="minorEastAsia" w:hAnsiTheme="minorEastAsia" w:cs="新細明體" w:hint="eastAsia"/>
                <w:kern w:val="0"/>
                <w:sz w:val="20"/>
                <w:szCs w:val="20"/>
              </w:rPr>
            </w:rPrChange>
          </w:rPr>
          <w:t>兩個名字是宅心仁厚的意思喔</w:t>
        </w:r>
        <w:r w:rsidRPr="006856DE">
          <w:rPr>
            <w:rFonts w:asciiTheme="minorEastAsia" w:hAnsiTheme="minorEastAsia" w:cs="Hei-Lt-HK-BF" w:hint="eastAsia"/>
            <w:color w:val="FF0000"/>
            <w:kern w:val="0"/>
            <w:sz w:val="20"/>
            <w:szCs w:val="20"/>
            <w:rPrChange w:id="249" w:author="克姐" w:date="2014-05-01T17:22:00Z">
              <w:rPr>
                <w:rFonts w:asciiTheme="minorEastAsia" w:hAnsiTheme="minorEastAsia" w:cs="Hei-Lt-HK-BF" w:hint="eastAsia"/>
                <w:kern w:val="0"/>
                <w:sz w:val="20"/>
                <w:szCs w:val="20"/>
              </w:rPr>
            </w:rPrChange>
          </w:rPr>
          <w:t>！</w:t>
        </w:r>
        <w:del w:id="250" w:author="BeBe" w:date="2012-09-26T12:05:00Z">
          <w:r w:rsidRPr="006856DE" w:rsidDel="00F54DAE">
            <w:rPr>
              <w:rFonts w:asciiTheme="minorEastAsia" w:hAnsiTheme="minorEastAsia" w:cs="Hei-Lt-HK-BF"/>
              <w:color w:val="FF0000"/>
              <w:kern w:val="0"/>
              <w:sz w:val="20"/>
              <w:szCs w:val="20"/>
              <w:rPrChange w:id="251"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52" w:author="克姐" w:date="2014-05-01T17:22:00Z">
              <w:rPr>
                <w:rFonts w:asciiTheme="minorEastAsia" w:hAnsiTheme="minorEastAsia" w:cs="新細明體" w:hint="eastAsia"/>
                <w:kern w:val="0"/>
                <w:sz w:val="20"/>
                <w:szCs w:val="20"/>
              </w:rPr>
            </w:rPrChange>
          </w:rPr>
          <w:t>有人說</w:t>
        </w:r>
        <w:r w:rsidRPr="006856DE">
          <w:rPr>
            <w:rFonts w:asciiTheme="minorEastAsia" w:hAnsiTheme="minorEastAsia" w:cs="Hei-Lt-HK-BF" w:hint="eastAsia"/>
            <w:color w:val="FF0000"/>
            <w:kern w:val="0"/>
            <w:sz w:val="20"/>
            <w:szCs w:val="20"/>
            <w:rPrChange w:id="253" w:author="克姐" w:date="2014-05-01T17:22:00Z">
              <w:rPr>
                <w:rFonts w:asciiTheme="minorEastAsia" w:hAnsiTheme="minorEastAsia" w:cs="Hei-Lt-HK-BF" w:hint="eastAsia"/>
                <w:kern w:val="0"/>
                <w:sz w:val="20"/>
                <w:szCs w:val="20"/>
              </w:rPr>
            </w:rPrChange>
          </w:rPr>
          <w:t>，</w:t>
        </w:r>
        <w:del w:id="254" w:author="BeBe" w:date="2012-09-26T12:05:00Z">
          <w:r w:rsidRPr="006856DE" w:rsidDel="00F54DAE">
            <w:rPr>
              <w:rFonts w:asciiTheme="minorEastAsia" w:hAnsiTheme="minorEastAsia" w:cs="Hei-Lt-HK-BF"/>
              <w:color w:val="FF0000"/>
              <w:kern w:val="0"/>
              <w:sz w:val="20"/>
              <w:szCs w:val="20"/>
              <w:rPrChange w:id="255"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56" w:author="克姐" w:date="2014-05-01T17:22:00Z">
              <w:rPr>
                <w:rFonts w:asciiTheme="minorEastAsia" w:hAnsiTheme="minorEastAsia" w:cs="新細明體" w:hint="eastAsia"/>
                <w:kern w:val="0"/>
                <w:sz w:val="20"/>
                <w:szCs w:val="20"/>
              </w:rPr>
            </w:rPrChange>
          </w:rPr>
          <w:t>不管是父女母子</w:t>
        </w:r>
        <w:del w:id="257" w:author="BeBe" w:date="2012-09-26T12:05:00Z">
          <w:r w:rsidRPr="006856DE" w:rsidDel="00F54DAE">
            <w:rPr>
              <w:rFonts w:asciiTheme="minorEastAsia" w:hAnsiTheme="minorEastAsia" w:cs="Hei-Lt-HK-BF"/>
              <w:color w:val="FF0000"/>
              <w:kern w:val="0"/>
              <w:sz w:val="20"/>
              <w:szCs w:val="20"/>
              <w:rPrChange w:id="258"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Hei-Lt-HK-BF" w:hint="eastAsia"/>
            <w:color w:val="FF0000"/>
            <w:kern w:val="0"/>
            <w:sz w:val="20"/>
            <w:szCs w:val="20"/>
            <w:rPrChange w:id="259" w:author="克姐" w:date="2014-05-01T17:22:00Z">
              <w:rPr>
                <w:rFonts w:asciiTheme="minorEastAsia" w:hAnsiTheme="minorEastAsia" w:cs="Hei-Lt-HK-BF" w:hint="eastAsia"/>
                <w:kern w:val="0"/>
                <w:sz w:val="20"/>
                <w:szCs w:val="20"/>
              </w:rPr>
            </w:rPrChange>
          </w:rPr>
          <w:t>，</w:t>
        </w:r>
        <w:r w:rsidRPr="006856DE">
          <w:rPr>
            <w:rFonts w:asciiTheme="minorEastAsia" w:hAnsiTheme="minorEastAsia" w:cs="新細明體" w:hint="eastAsia"/>
            <w:color w:val="FF0000"/>
            <w:kern w:val="0"/>
            <w:sz w:val="20"/>
            <w:szCs w:val="20"/>
            <w:rPrChange w:id="260" w:author="克姐" w:date="2014-05-01T17:22:00Z">
              <w:rPr>
                <w:rFonts w:asciiTheme="minorEastAsia" w:hAnsiTheme="minorEastAsia" w:cs="新細明體" w:hint="eastAsia"/>
                <w:kern w:val="0"/>
                <w:sz w:val="20"/>
                <w:szCs w:val="20"/>
              </w:rPr>
            </w:rPrChange>
          </w:rPr>
          <w:t>不管愛與不愛</w:t>
        </w:r>
        <w:del w:id="261" w:author="BeBe" w:date="2012-09-26T12:05:00Z">
          <w:r w:rsidRPr="006856DE" w:rsidDel="00F54DAE">
            <w:rPr>
              <w:rFonts w:asciiTheme="minorEastAsia" w:hAnsiTheme="minorEastAsia" w:cs="Hei-Lt-HK-BF"/>
              <w:color w:val="FF0000"/>
              <w:kern w:val="0"/>
              <w:sz w:val="20"/>
              <w:szCs w:val="20"/>
              <w:rPrChange w:id="262"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Hei-Lt-HK-BF" w:hint="eastAsia"/>
            <w:color w:val="FF0000"/>
            <w:kern w:val="0"/>
            <w:sz w:val="20"/>
            <w:szCs w:val="20"/>
            <w:rPrChange w:id="263" w:author="克姐" w:date="2014-05-01T17:22:00Z">
              <w:rPr>
                <w:rFonts w:asciiTheme="minorEastAsia" w:hAnsiTheme="minorEastAsia" w:cs="Hei-Lt-HK-BF" w:hint="eastAsia"/>
                <w:kern w:val="0"/>
                <w:sz w:val="20"/>
                <w:szCs w:val="20"/>
              </w:rPr>
            </w:rPrChange>
          </w:rPr>
          <w:t>，</w:t>
        </w:r>
        <w:r w:rsidRPr="006856DE">
          <w:rPr>
            <w:rFonts w:asciiTheme="minorEastAsia" w:hAnsiTheme="minorEastAsia" w:cs="新細明體" w:hint="eastAsia"/>
            <w:color w:val="FF0000"/>
            <w:kern w:val="0"/>
            <w:sz w:val="20"/>
            <w:szCs w:val="20"/>
            <w:rPrChange w:id="264" w:author="克姐" w:date="2014-05-01T17:22:00Z">
              <w:rPr>
                <w:rFonts w:asciiTheme="minorEastAsia" w:hAnsiTheme="minorEastAsia" w:cs="新細明體" w:hint="eastAsia"/>
                <w:kern w:val="0"/>
                <w:sz w:val="20"/>
                <w:szCs w:val="20"/>
              </w:rPr>
            </w:rPrChange>
          </w:rPr>
          <w:t>下輩子都不會再見了。</w:t>
        </w:r>
      </w:ins>
    </w:p>
    <w:p w:rsidR="00400D1E" w:rsidRPr="006856DE" w:rsidRDefault="00400D1E" w:rsidP="00400D1E">
      <w:pPr>
        <w:autoSpaceDE w:val="0"/>
        <w:autoSpaceDN w:val="0"/>
        <w:adjustRightInd w:val="0"/>
        <w:snapToGrid w:val="0"/>
        <w:rPr>
          <w:ins w:id="265" w:author="克姐" w:date="2014-05-01T17:20:00Z"/>
          <w:rFonts w:asciiTheme="minorEastAsia" w:hAnsiTheme="minorEastAsia" w:cs="Hei-Lt-HK-BF"/>
          <w:color w:val="FF0000"/>
          <w:kern w:val="0"/>
          <w:sz w:val="20"/>
          <w:szCs w:val="20"/>
          <w:rPrChange w:id="266" w:author="克姐" w:date="2014-05-01T17:22:00Z">
            <w:rPr>
              <w:ins w:id="267" w:author="克姐" w:date="2014-05-01T17:20:00Z"/>
              <w:rFonts w:asciiTheme="minorEastAsia" w:hAnsiTheme="minorEastAsia" w:cs="Hei-Lt-HK-BF"/>
              <w:kern w:val="0"/>
              <w:sz w:val="20"/>
              <w:szCs w:val="20"/>
            </w:rPr>
          </w:rPrChange>
        </w:rPr>
      </w:pPr>
      <w:ins w:id="268" w:author="克姐" w:date="2014-05-01T17:20:00Z">
        <w:r w:rsidRPr="006856DE">
          <w:rPr>
            <w:rFonts w:asciiTheme="minorEastAsia" w:hAnsiTheme="minorEastAsia" w:cs="新細明體" w:hint="eastAsia"/>
            <w:color w:val="FF0000"/>
            <w:kern w:val="0"/>
            <w:sz w:val="20"/>
            <w:szCs w:val="20"/>
            <w:rPrChange w:id="269" w:author="克姐" w:date="2014-05-01T17:22:00Z">
              <w:rPr>
                <w:rFonts w:asciiTheme="minorEastAsia" w:hAnsiTheme="minorEastAsia" w:cs="新細明體" w:hint="eastAsia"/>
                <w:kern w:val="0"/>
                <w:sz w:val="20"/>
                <w:szCs w:val="20"/>
              </w:rPr>
            </w:rPrChange>
          </w:rPr>
          <w:t>我們會珍惜這輩子的緣分</w:t>
        </w:r>
        <w:del w:id="270" w:author="BeBe" w:date="2012-09-26T12:05:00Z">
          <w:r w:rsidRPr="006856DE" w:rsidDel="00F54DAE">
            <w:rPr>
              <w:rFonts w:asciiTheme="minorEastAsia" w:hAnsiTheme="minorEastAsia" w:cs="Hei-Lt-HK-BF"/>
              <w:color w:val="FF0000"/>
              <w:kern w:val="0"/>
              <w:sz w:val="20"/>
              <w:szCs w:val="20"/>
              <w:rPrChange w:id="271"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Hei-Lt-HK-BF" w:hint="eastAsia"/>
            <w:color w:val="FF0000"/>
            <w:kern w:val="0"/>
            <w:sz w:val="20"/>
            <w:szCs w:val="20"/>
            <w:rPrChange w:id="272" w:author="克姐" w:date="2014-05-01T17:22:00Z">
              <w:rPr>
                <w:rFonts w:asciiTheme="minorEastAsia" w:hAnsiTheme="minorEastAsia" w:cs="Hei-Lt-HK-BF" w:hint="eastAsia"/>
                <w:kern w:val="0"/>
                <w:sz w:val="20"/>
                <w:szCs w:val="20"/>
              </w:rPr>
            </w:rPrChange>
          </w:rPr>
          <w:t>，</w:t>
        </w:r>
        <w:r w:rsidRPr="006856DE">
          <w:rPr>
            <w:rFonts w:asciiTheme="minorEastAsia" w:hAnsiTheme="minorEastAsia" w:cs="新細明體" w:hint="eastAsia"/>
            <w:color w:val="FF0000"/>
            <w:kern w:val="0"/>
            <w:sz w:val="20"/>
            <w:szCs w:val="20"/>
            <w:rPrChange w:id="273" w:author="克姐" w:date="2014-05-01T17:22:00Z">
              <w:rPr>
                <w:rFonts w:asciiTheme="minorEastAsia" w:hAnsiTheme="minorEastAsia" w:cs="新細明體" w:hint="eastAsia"/>
                <w:kern w:val="0"/>
                <w:sz w:val="20"/>
                <w:szCs w:val="20"/>
              </w:rPr>
            </w:rPrChange>
          </w:rPr>
          <w:t>一定要讓你白白胖胖健</w:t>
        </w:r>
        <w:proofErr w:type="gramStart"/>
        <w:r w:rsidRPr="006856DE">
          <w:rPr>
            <w:rFonts w:asciiTheme="minorEastAsia" w:hAnsiTheme="minorEastAsia" w:cs="新細明體" w:hint="eastAsia"/>
            <w:color w:val="FF0000"/>
            <w:kern w:val="0"/>
            <w:sz w:val="20"/>
            <w:szCs w:val="20"/>
            <w:rPrChange w:id="274" w:author="克姐" w:date="2014-05-01T17:22:00Z">
              <w:rPr>
                <w:rFonts w:asciiTheme="minorEastAsia" w:hAnsiTheme="minorEastAsia" w:cs="新細明體" w:hint="eastAsia"/>
                <w:kern w:val="0"/>
                <w:sz w:val="20"/>
                <w:szCs w:val="20"/>
              </w:rPr>
            </w:rPrChange>
          </w:rPr>
          <w:t>健康</w:t>
        </w:r>
        <w:proofErr w:type="gramEnd"/>
        <w:r w:rsidRPr="006856DE">
          <w:rPr>
            <w:rFonts w:asciiTheme="minorEastAsia" w:hAnsiTheme="minorEastAsia" w:cs="新細明體" w:hint="eastAsia"/>
            <w:color w:val="FF0000"/>
            <w:kern w:val="0"/>
            <w:sz w:val="20"/>
            <w:szCs w:val="20"/>
            <w:rPrChange w:id="275" w:author="克姐" w:date="2014-05-01T17:22:00Z">
              <w:rPr>
                <w:rFonts w:asciiTheme="minorEastAsia" w:hAnsiTheme="minorEastAsia" w:cs="新細明體" w:hint="eastAsia"/>
                <w:kern w:val="0"/>
                <w:sz w:val="20"/>
                <w:szCs w:val="20"/>
              </w:rPr>
            </w:rPrChange>
          </w:rPr>
          <w:t>康</w:t>
        </w:r>
        <w:r w:rsidRPr="006856DE">
          <w:rPr>
            <w:rFonts w:asciiTheme="minorEastAsia" w:hAnsiTheme="minorEastAsia" w:cs="Hei-Lt-HK-BF" w:hint="eastAsia"/>
            <w:color w:val="FF0000"/>
            <w:kern w:val="0"/>
            <w:sz w:val="20"/>
            <w:szCs w:val="20"/>
            <w:rPrChange w:id="276" w:author="克姐" w:date="2014-05-01T17:22:00Z">
              <w:rPr>
                <w:rFonts w:asciiTheme="minorEastAsia" w:hAnsiTheme="minorEastAsia" w:cs="Hei-Lt-HK-BF" w:hint="eastAsia"/>
                <w:kern w:val="0"/>
                <w:sz w:val="20"/>
                <w:szCs w:val="20"/>
              </w:rPr>
            </w:rPrChange>
          </w:rPr>
          <w:t>，</w:t>
        </w:r>
        <w:del w:id="277" w:author="BeBe" w:date="2012-09-26T12:06:00Z">
          <w:r w:rsidRPr="006856DE" w:rsidDel="00F54DAE">
            <w:rPr>
              <w:rFonts w:asciiTheme="minorEastAsia" w:hAnsiTheme="minorEastAsia" w:cs="Hei-Lt-HK-BF"/>
              <w:color w:val="FF0000"/>
              <w:kern w:val="0"/>
              <w:sz w:val="20"/>
              <w:szCs w:val="20"/>
              <w:rPrChange w:id="278"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79" w:author="克姐" w:date="2014-05-01T17:22:00Z">
              <w:rPr>
                <w:rFonts w:asciiTheme="minorEastAsia" w:hAnsiTheme="minorEastAsia" w:cs="新細明體" w:hint="eastAsia"/>
                <w:kern w:val="0"/>
                <w:sz w:val="20"/>
                <w:szCs w:val="20"/>
              </w:rPr>
            </w:rPrChange>
          </w:rPr>
          <w:t>我們一定會用所有的力量愛妳保護你。你以後一定要先叫媽媽喔</w:t>
        </w:r>
        <w:r w:rsidRPr="006856DE">
          <w:rPr>
            <w:rFonts w:asciiTheme="minorEastAsia" w:hAnsiTheme="minorEastAsia" w:cs="Hei-Lt-HK-BF" w:hint="eastAsia"/>
            <w:color w:val="FF0000"/>
            <w:kern w:val="0"/>
            <w:sz w:val="20"/>
            <w:szCs w:val="20"/>
            <w:rPrChange w:id="280" w:author="克姐" w:date="2014-05-01T17:22:00Z">
              <w:rPr>
                <w:rFonts w:asciiTheme="minorEastAsia" w:hAnsiTheme="minorEastAsia" w:cs="Hei-Lt-HK-BF" w:hint="eastAsia"/>
                <w:kern w:val="0"/>
                <w:sz w:val="20"/>
                <w:szCs w:val="20"/>
              </w:rPr>
            </w:rPrChange>
          </w:rPr>
          <w:t>！</w:t>
        </w:r>
        <w:del w:id="281" w:author="BeBe" w:date="2012-09-26T12:06:00Z">
          <w:r w:rsidRPr="006856DE" w:rsidDel="00F54DAE">
            <w:rPr>
              <w:rFonts w:asciiTheme="minorEastAsia" w:hAnsiTheme="minorEastAsia" w:cs="Hei-Lt-HK-BF"/>
              <w:color w:val="FF0000"/>
              <w:kern w:val="0"/>
              <w:sz w:val="20"/>
              <w:szCs w:val="20"/>
              <w:rPrChange w:id="282"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83" w:author="克姐" w:date="2014-05-01T17:22:00Z">
              <w:rPr>
                <w:rFonts w:asciiTheme="minorEastAsia" w:hAnsiTheme="minorEastAsia" w:cs="新細明體" w:hint="eastAsia"/>
                <w:kern w:val="0"/>
                <w:sz w:val="20"/>
                <w:szCs w:val="20"/>
              </w:rPr>
            </w:rPrChange>
          </w:rPr>
          <w:t>如果先叫爸爸的話我會生氣</w:t>
        </w:r>
        <w:r w:rsidRPr="006856DE">
          <w:rPr>
            <w:rFonts w:asciiTheme="minorEastAsia" w:hAnsiTheme="minorEastAsia" w:cs="Hei-Lt-HK-BF" w:hint="eastAsia"/>
            <w:color w:val="FF0000"/>
            <w:kern w:val="0"/>
            <w:sz w:val="20"/>
            <w:szCs w:val="20"/>
            <w:rPrChange w:id="284" w:author="克姐" w:date="2014-05-01T17:22:00Z">
              <w:rPr>
                <w:rFonts w:asciiTheme="minorEastAsia" w:hAnsiTheme="minorEastAsia" w:cs="Hei-Lt-HK-BF" w:hint="eastAsia"/>
                <w:kern w:val="0"/>
                <w:sz w:val="20"/>
                <w:szCs w:val="20"/>
              </w:rPr>
            </w:rPrChange>
          </w:rPr>
          <w:t>！</w:t>
        </w:r>
        <w:del w:id="285" w:author="BeBe" w:date="2012-09-26T12:06:00Z">
          <w:r w:rsidRPr="006856DE" w:rsidDel="00F54DAE">
            <w:rPr>
              <w:rFonts w:asciiTheme="minorEastAsia" w:hAnsiTheme="minorEastAsia" w:cs="Hei-Lt-HK-BF"/>
              <w:color w:val="FF0000"/>
              <w:kern w:val="0"/>
              <w:sz w:val="20"/>
              <w:szCs w:val="20"/>
              <w:rPrChange w:id="286" w:author="克姐" w:date="2014-05-01T17:22:00Z">
                <w:rPr>
                  <w:rFonts w:asciiTheme="minorEastAsia" w:hAnsiTheme="minorEastAsia" w:cs="Hei-Lt-HK-BF"/>
                  <w:kern w:val="0"/>
                  <w:sz w:val="20"/>
                  <w:szCs w:val="20"/>
                </w:rPr>
              </w:rPrChange>
            </w:rPr>
            <w:delText>!</w:delText>
          </w:r>
        </w:del>
        <w:r w:rsidRPr="006856DE">
          <w:rPr>
            <w:rFonts w:asciiTheme="minorEastAsia" w:hAnsiTheme="minorEastAsia" w:cs="新細明體" w:hint="eastAsia"/>
            <w:color w:val="FF0000"/>
            <w:kern w:val="0"/>
            <w:sz w:val="20"/>
            <w:szCs w:val="20"/>
            <w:rPrChange w:id="287" w:author="克姐" w:date="2014-05-01T17:22:00Z">
              <w:rPr>
                <w:rFonts w:asciiTheme="minorEastAsia" w:hAnsiTheme="minorEastAsia" w:cs="新細明體" w:hint="eastAsia"/>
                <w:kern w:val="0"/>
                <w:sz w:val="20"/>
                <w:szCs w:val="20"/>
              </w:rPr>
            </w:rPrChange>
          </w:rPr>
          <w:t>哈哈。</w:t>
        </w:r>
      </w:ins>
    </w:p>
    <w:p w:rsidR="00400D1E" w:rsidRDefault="00400D1E" w:rsidP="00400D1E">
      <w:pPr>
        <w:autoSpaceDE w:val="0"/>
        <w:autoSpaceDN w:val="0"/>
        <w:adjustRightInd w:val="0"/>
        <w:snapToGrid w:val="0"/>
        <w:rPr>
          <w:ins w:id="288" w:author="克姐" w:date="2014-05-01T17:24:00Z"/>
          <w:rFonts w:asciiTheme="minorEastAsia" w:hAnsiTheme="minorEastAsia" w:cs="Hei-Lt-HK-BF" w:hint="eastAsia"/>
          <w:kern w:val="0"/>
          <w:sz w:val="20"/>
          <w:szCs w:val="20"/>
        </w:rPr>
      </w:pPr>
    </w:p>
    <w:p w:rsidR="006856DE" w:rsidRDefault="006856DE" w:rsidP="00400D1E">
      <w:pPr>
        <w:autoSpaceDE w:val="0"/>
        <w:autoSpaceDN w:val="0"/>
        <w:adjustRightInd w:val="0"/>
        <w:snapToGrid w:val="0"/>
        <w:rPr>
          <w:ins w:id="289" w:author="克姐" w:date="2014-05-01T17:29:00Z"/>
          <w:rFonts w:asciiTheme="minorEastAsia" w:hAnsiTheme="minorEastAsia" w:cs="新細明體" w:hint="eastAsia"/>
          <w:b/>
          <w:kern w:val="0"/>
          <w:szCs w:val="24"/>
        </w:rPr>
      </w:pPr>
      <w:ins w:id="290" w:author="克姐" w:date="2014-05-01T17:24:00Z">
        <w:r w:rsidRPr="006856DE">
          <w:rPr>
            <w:rFonts w:asciiTheme="minorEastAsia" w:hAnsiTheme="minorEastAsia" w:cs="新細明體"/>
            <w:b/>
            <w:kern w:val="0"/>
            <w:szCs w:val="24"/>
            <w:rPrChange w:id="291" w:author="克姐" w:date="2014-05-01T17:25:00Z">
              <w:rPr>
                <w:rFonts w:asciiTheme="minorEastAsia" w:hAnsiTheme="minorEastAsia" w:cs="新細明體"/>
                <w:kern w:val="0"/>
                <w:sz w:val="20"/>
                <w:szCs w:val="20"/>
              </w:rPr>
            </w:rPrChange>
          </w:rPr>
          <w:t xml:space="preserve">UI </w:t>
        </w:r>
        <w:r w:rsidRPr="006856DE">
          <w:rPr>
            <w:rFonts w:asciiTheme="minorEastAsia" w:hAnsiTheme="minorEastAsia" w:cs="新細明體" w:hint="eastAsia"/>
            <w:b/>
            <w:kern w:val="0"/>
            <w:szCs w:val="24"/>
            <w:rPrChange w:id="292" w:author="克姐" w:date="2014-05-01T17:25:00Z">
              <w:rPr>
                <w:rFonts w:asciiTheme="minorEastAsia" w:hAnsiTheme="minorEastAsia" w:cs="新細明體" w:hint="eastAsia"/>
                <w:kern w:val="0"/>
                <w:sz w:val="20"/>
                <w:szCs w:val="20"/>
              </w:rPr>
            </w:rPrChange>
          </w:rPr>
          <w:t xml:space="preserve"> </w:t>
        </w:r>
        <w:r w:rsidRPr="006856DE">
          <w:rPr>
            <w:rFonts w:asciiTheme="minorEastAsia" w:hAnsiTheme="minorEastAsia" w:cs="新細明體"/>
            <w:b/>
            <w:kern w:val="0"/>
            <w:szCs w:val="24"/>
            <w:rPrChange w:id="293" w:author="克姐" w:date="2014-05-01T17:25:00Z">
              <w:rPr>
                <w:rFonts w:asciiTheme="minorEastAsia" w:hAnsiTheme="minorEastAsia" w:cs="新細明體"/>
                <w:kern w:val="0"/>
                <w:sz w:val="20"/>
                <w:szCs w:val="20"/>
              </w:rPr>
            </w:rPrChange>
          </w:rPr>
          <w:t xml:space="preserve">FLOW </w:t>
        </w:r>
        <w:r w:rsidRPr="006856DE">
          <w:rPr>
            <w:rFonts w:asciiTheme="minorEastAsia" w:hAnsiTheme="minorEastAsia" w:cs="新細明體" w:hint="eastAsia"/>
            <w:b/>
            <w:kern w:val="0"/>
            <w:szCs w:val="24"/>
            <w:rPrChange w:id="294" w:author="克姐" w:date="2014-05-01T17:25:00Z">
              <w:rPr>
                <w:rFonts w:ascii="新細明體" w:eastAsia="新細明體" w:hAnsi="新細明體" w:cs="新細明體" w:hint="eastAsia"/>
                <w:color w:val="896E1B"/>
                <w:kern w:val="0"/>
                <w:sz w:val="26"/>
                <w:szCs w:val="26"/>
              </w:rPr>
            </w:rPrChange>
          </w:rPr>
          <w:t>修正過程</w:t>
        </w:r>
      </w:ins>
    </w:p>
    <w:p w:rsidR="00C81B68" w:rsidRPr="006856DE" w:rsidRDefault="00C81B68" w:rsidP="00400D1E">
      <w:pPr>
        <w:autoSpaceDE w:val="0"/>
        <w:autoSpaceDN w:val="0"/>
        <w:adjustRightInd w:val="0"/>
        <w:snapToGrid w:val="0"/>
        <w:rPr>
          <w:ins w:id="295" w:author="克姐" w:date="2014-05-01T17:20:00Z"/>
          <w:rFonts w:asciiTheme="minorEastAsia" w:hAnsiTheme="minorEastAsia" w:cs="新細明體"/>
          <w:b/>
          <w:kern w:val="0"/>
          <w:szCs w:val="24"/>
          <w:rPrChange w:id="296" w:author="克姐" w:date="2014-05-01T17:25:00Z">
            <w:rPr>
              <w:ins w:id="297" w:author="克姐" w:date="2014-05-01T17:20:00Z"/>
              <w:rFonts w:asciiTheme="minorEastAsia" w:hAnsiTheme="minorEastAsia" w:cs="Hei-Lt-HK-BF"/>
              <w:kern w:val="0"/>
              <w:sz w:val="20"/>
              <w:szCs w:val="20"/>
            </w:rPr>
          </w:rPrChange>
        </w:rPr>
      </w:pPr>
    </w:p>
    <w:p w:rsidR="00400D1E" w:rsidRPr="00C81B68" w:rsidRDefault="00400D1E" w:rsidP="00400D1E">
      <w:pPr>
        <w:autoSpaceDE w:val="0"/>
        <w:autoSpaceDN w:val="0"/>
        <w:adjustRightInd w:val="0"/>
        <w:snapToGrid w:val="0"/>
        <w:rPr>
          <w:ins w:id="298" w:author="克姐" w:date="2014-05-01T17:20:00Z"/>
          <w:rFonts w:asciiTheme="minorEastAsia" w:hAnsiTheme="minorEastAsia" w:cs="MingStd-W5"/>
          <w:b/>
          <w:kern w:val="0"/>
          <w:sz w:val="20"/>
          <w:szCs w:val="20"/>
          <w:rPrChange w:id="299" w:author="克姐" w:date="2014-05-01T17:30:00Z">
            <w:rPr>
              <w:ins w:id="300" w:author="克姐" w:date="2014-05-01T17:20:00Z"/>
              <w:rFonts w:asciiTheme="minorEastAsia" w:hAnsiTheme="minorEastAsia" w:cs="MingStd-W5"/>
              <w:kern w:val="0"/>
              <w:sz w:val="20"/>
              <w:szCs w:val="20"/>
            </w:rPr>
          </w:rPrChange>
        </w:rPr>
      </w:pPr>
      <w:ins w:id="301" w:author="克姐" w:date="2014-05-01T17:20:00Z">
        <w:r w:rsidRPr="00C81B68">
          <w:rPr>
            <w:rFonts w:asciiTheme="minorEastAsia" w:hAnsiTheme="minorEastAsia" w:cs="新細明體" w:hint="eastAsia"/>
            <w:b/>
            <w:kern w:val="0"/>
            <w:sz w:val="20"/>
            <w:szCs w:val="20"/>
            <w:rPrChange w:id="302" w:author="克姐" w:date="2014-05-01T17:30:00Z">
              <w:rPr>
                <w:rFonts w:asciiTheme="minorEastAsia" w:hAnsiTheme="minorEastAsia" w:cs="新細明體" w:hint="eastAsia"/>
                <w:kern w:val="0"/>
                <w:sz w:val="20"/>
                <w:szCs w:val="20"/>
              </w:rPr>
            </w:rPrChange>
          </w:rPr>
          <w:t>【版本一】</w:t>
        </w:r>
      </w:ins>
    </w:p>
    <w:p w:rsidR="00400D1E" w:rsidRDefault="00C81B68" w:rsidP="00400D1E">
      <w:pPr>
        <w:autoSpaceDE w:val="0"/>
        <w:autoSpaceDN w:val="0"/>
        <w:adjustRightInd w:val="0"/>
        <w:snapToGrid w:val="0"/>
        <w:rPr>
          <w:ins w:id="303" w:author="克姐" w:date="2014-05-01T17:30:00Z"/>
          <w:rFonts w:asciiTheme="minorEastAsia" w:hAnsiTheme="minorEastAsia" w:cs="Hei-Lt-HK-BF" w:hint="eastAsia"/>
          <w:kern w:val="0"/>
          <w:sz w:val="20"/>
          <w:szCs w:val="20"/>
        </w:rPr>
      </w:pPr>
      <w:ins w:id="304" w:author="克姐" w:date="2014-05-01T17:20:00Z">
        <w:r>
          <w:rPr>
            <w:rFonts w:asciiTheme="minorEastAsia" w:hAnsiTheme="minorEastAsia" w:cs="Hei-Lt-HK-BF"/>
            <w:kern w:val="0"/>
            <w:sz w:val="20"/>
            <w:szCs w:val="20"/>
          </w:rPr>
          <w:t>TO FUTURE APP</w:t>
        </w:r>
        <w:r w:rsidR="00400D1E" w:rsidRPr="00901AA7">
          <w:rPr>
            <w:rFonts w:asciiTheme="minorEastAsia" w:hAnsiTheme="minorEastAsia" w:cs="新細明體" w:hint="eastAsia"/>
            <w:kern w:val="0"/>
            <w:sz w:val="20"/>
            <w:szCs w:val="20"/>
          </w:rPr>
          <w:t>的主要訴求是</w:t>
        </w:r>
        <w:r w:rsidR="00400D1E">
          <w:rPr>
            <w:rFonts w:asciiTheme="minorEastAsia" w:hAnsiTheme="minorEastAsia" w:cs="新細明體" w:hint="eastAsia"/>
            <w:kern w:val="0"/>
            <w:sz w:val="20"/>
            <w:szCs w:val="20"/>
          </w:rPr>
          <w:t>利用</w:t>
        </w:r>
        <w:r w:rsidR="00400D1E" w:rsidRPr="00901AA7">
          <w:rPr>
            <w:rFonts w:asciiTheme="minorEastAsia" w:hAnsiTheme="minorEastAsia" w:cs="Hei-Lt-HK-BF"/>
            <w:kern w:val="0"/>
            <w:sz w:val="20"/>
            <w:szCs w:val="20"/>
          </w:rPr>
          <w:t>MOBILE</w:t>
        </w:r>
        <w:del w:id="305" w:author="BeBe" w:date="2012-09-26T12:06:00Z">
          <w:r w:rsidR="00400D1E" w:rsidRPr="00901AA7" w:rsidDel="00F54DAE">
            <w:rPr>
              <w:rFonts w:asciiTheme="minorEastAsia" w:hAnsiTheme="minorEastAsia" w:cs="新細明體" w:hint="eastAsia"/>
              <w:kern w:val="0"/>
              <w:sz w:val="20"/>
              <w:szCs w:val="20"/>
            </w:rPr>
            <w:delText>的</w:delText>
          </w:r>
        </w:del>
        <w:r w:rsidR="00400D1E" w:rsidRPr="00901AA7">
          <w:rPr>
            <w:rFonts w:asciiTheme="minorEastAsia" w:hAnsiTheme="minorEastAsia" w:cs="新細明體" w:hint="eastAsia"/>
            <w:kern w:val="0"/>
            <w:sz w:val="20"/>
            <w:szCs w:val="20"/>
          </w:rPr>
          <w:t>便利</w:t>
        </w:r>
        <w:del w:id="306" w:author="BeBe" w:date="2012-09-26T12:06:00Z">
          <w:r w:rsidR="00400D1E" w:rsidRPr="00901AA7" w:rsidDel="00F54DAE">
            <w:rPr>
              <w:rFonts w:asciiTheme="minorEastAsia" w:hAnsiTheme="minorEastAsia" w:cs="新細明體" w:hint="eastAsia"/>
              <w:kern w:val="0"/>
              <w:sz w:val="20"/>
              <w:szCs w:val="20"/>
            </w:rPr>
            <w:delText>特</w:delText>
          </w:r>
        </w:del>
        <w:r w:rsidR="00400D1E" w:rsidRPr="00901AA7">
          <w:rPr>
            <w:rFonts w:asciiTheme="minorEastAsia" w:hAnsiTheme="minorEastAsia" w:cs="新細明體" w:hint="eastAsia"/>
            <w:kern w:val="0"/>
            <w:sz w:val="20"/>
            <w:szCs w:val="20"/>
          </w:rPr>
          <w:t>性與即時</w:t>
        </w:r>
        <w:r w:rsidR="00400D1E">
          <w:rPr>
            <w:rFonts w:asciiTheme="minorEastAsia" w:hAnsiTheme="minorEastAsia" w:cs="新細明體" w:hint="eastAsia"/>
            <w:kern w:val="0"/>
            <w:sz w:val="20"/>
            <w:szCs w:val="20"/>
          </w:rPr>
          <w:t>的特</w:t>
        </w:r>
        <w:r w:rsidR="00400D1E" w:rsidRPr="00901AA7">
          <w:rPr>
            <w:rFonts w:asciiTheme="minorEastAsia" w:hAnsiTheme="minorEastAsia" w:cs="新細明體" w:hint="eastAsia"/>
            <w:kern w:val="0"/>
            <w:sz w:val="20"/>
            <w:szCs w:val="20"/>
          </w:rPr>
          <w:t>性</w:t>
        </w:r>
        <w:del w:id="307" w:author="BeBe" w:date="2012-09-26T12:07:00Z">
          <w:r w:rsidR="00400D1E" w:rsidRPr="00901AA7" w:rsidDel="00F54DAE">
            <w:rPr>
              <w:rFonts w:asciiTheme="minorEastAsia" w:hAnsiTheme="minorEastAsia" w:cs="Hei-Lt-HK-BF"/>
              <w:kern w:val="0"/>
              <w:sz w:val="20"/>
              <w:szCs w:val="20"/>
            </w:rPr>
            <w:delText>,</w:delText>
          </w:r>
        </w:del>
        <w:r w:rsidR="00400D1E">
          <w:rPr>
            <w:rFonts w:asciiTheme="minorEastAsia" w:hAnsiTheme="minorEastAsia" w:cs="Hei-Lt-HK-BF" w:hint="eastAsia"/>
            <w:kern w:val="0"/>
            <w:sz w:val="20"/>
            <w:szCs w:val="20"/>
          </w:rPr>
          <w:t>，</w:t>
        </w:r>
        <w:r w:rsidR="00400D1E" w:rsidRPr="00901AA7">
          <w:rPr>
            <w:rFonts w:asciiTheme="minorEastAsia" w:hAnsiTheme="minorEastAsia" w:cs="新細明體" w:hint="eastAsia"/>
            <w:kern w:val="0"/>
            <w:sz w:val="20"/>
            <w:szCs w:val="20"/>
          </w:rPr>
          <w:t>加上時間醞釀出來的感</w:t>
        </w:r>
        <w:proofErr w:type="gramStart"/>
        <w:r w:rsidR="00400D1E" w:rsidRPr="00901AA7">
          <w:rPr>
            <w:rFonts w:asciiTheme="minorEastAsia" w:hAnsiTheme="minorEastAsia" w:cs="新細明體" w:hint="eastAsia"/>
            <w:kern w:val="0"/>
            <w:sz w:val="20"/>
            <w:szCs w:val="20"/>
          </w:rPr>
          <w:t>動</w:t>
        </w:r>
        <w:proofErr w:type="gramEnd"/>
        <w:del w:id="308" w:author="BeBe" w:date="2012-09-26T12:07:00Z">
          <w:r w:rsidR="00400D1E" w:rsidRPr="00901AA7" w:rsidDel="00F54DAE">
            <w:rPr>
              <w:rFonts w:asciiTheme="minorEastAsia" w:hAnsiTheme="minorEastAsia" w:cs="Hei-Lt-HK-BF"/>
              <w:kern w:val="0"/>
              <w:sz w:val="20"/>
              <w:szCs w:val="20"/>
            </w:rPr>
            <w:delText>,</w:delText>
          </w:r>
        </w:del>
        <w:r w:rsidR="00400D1E">
          <w:rPr>
            <w:rFonts w:asciiTheme="minorEastAsia" w:hAnsiTheme="minorEastAsia" w:cs="Hei-Lt-HK-BF" w:hint="eastAsia"/>
            <w:kern w:val="0"/>
            <w:sz w:val="20"/>
            <w:szCs w:val="20"/>
          </w:rPr>
          <w:t>，</w:t>
        </w:r>
        <w:commentRangeStart w:id="309"/>
        <w:r w:rsidR="00400D1E" w:rsidRPr="00901AA7">
          <w:rPr>
            <w:rFonts w:asciiTheme="minorEastAsia" w:hAnsiTheme="minorEastAsia" w:cs="新細明體" w:hint="eastAsia"/>
            <w:kern w:val="0"/>
            <w:sz w:val="20"/>
            <w:szCs w:val="20"/>
          </w:rPr>
          <w:t>鋪陳使用者心中的價值為主</w:t>
        </w:r>
        <w:commentRangeEnd w:id="309"/>
        <w:r w:rsidR="00400D1E">
          <w:rPr>
            <w:rStyle w:val="a8"/>
          </w:rPr>
          <w:commentReference w:id="309"/>
        </w:r>
        <w:r w:rsidR="00400D1E" w:rsidRPr="00901AA7">
          <w:rPr>
            <w:rFonts w:asciiTheme="minorEastAsia" w:hAnsiTheme="minorEastAsia" w:cs="新細明體" w:hint="eastAsia"/>
            <w:kern w:val="0"/>
            <w:sz w:val="20"/>
            <w:szCs w:val="20"/>
          </w:rPr>
          <w:t>。</w:t>
        </w:r>
        <w:del w:id="310" w:author="BeBe" w:date="2012-09-26T12:11:00Z">
          <w:r w:rsidR="00400D1E" w:rsidRPr="00901AA7" w:rsidDel="007B379A">
            <w:rPr>
              <w:rFonts w:asciiTheme="minorEastAsia" w:hAnsiTheme="minorEastAsia" w:cs="新細明體" w:hint="eastAsia"/>
              <w:kern w:val="0"/>
              <w:sz w:val="20"/>
              <w:szCs w:val="20"/>
            </w:rPr>
            <w:delText>故團隊思考之後</w:delText>
          </w:r>
        </w:del>
        <w:del w:id="311" w:author="BeBe" w:date="2012-09-26T12:09:00Z">
          <w:r w:rsidR="00400D1E" w:rsidRPr="00901AA7" w:rsidDel="007B379A">
            <w:rPr>
              <w:rFonts w:asciiTheme="minorEastAsia" w:hAnsiTheme="minorEastAsia" w:cs="Hei-Lt-HK-BF"/>
              <w:kern w:val="0"/>
              <w:sz w:val="20"/>
              <w:szCs w:val="20"/>
            </w:rPr>
            <w:delText>,</w:delText>
          </w:r>
        </w:del>
        <w:del w:id="312" w:author="BeBe" w:date="2012-09-26T12:11:00Z">
          <w:r w:rsidR="00400D1E" w:rsidRPr="00901AA7" w:rsidDel="007B379A">
            <w:rPr>
              <w:rFonts w:asciiTheme="minorEastAsia" w:hAnsiTheme="minorEastAsia" w:cs="新細明體" w:hint="eastAsia"/>
              <w:kern w:val="0"/>
              <w:sz w:val="20"/>
              <w:szCs w:val="20"/>
            </w:rPr>
            <w:delText>在</w:delText>
          </w:r>
        </w:del>
        <w:r w:rsidR="00400D1E">
          <w:rPr>
            <w:rFonts w:asciiTheme="minorEastAsia" w:hAnsiTheme="minorEastAsia" w:cs="新細明體" w:hint="eastAsia"/>
            <w:kern w:val="0"/>
            <w:sz w:val="20"/>
            <w:szCs w:val="20"/>
          </w:rPr>
          <w:t>以「</w:t>
        </w:r>
        <w:r w:rsidR="00400D1E" w:rsidRPr="00901AA7">
          <w:rPr>
            <w:rFonts w:asciiTheme="minorEastAsia" w:hAnsiTheme="minorEastAsia" w:cs="新細明體" w:hint="eastAsia"/>
            <w:kern w:val="0"/>
            <w:sz w:val="20"/>
            <w:szCs w:val="20"/>
          </w:rPr>
          <w:t>編輯現有的信件、時間差內的飛機的狀態與收到信的當下</w:t>
        </w:r>
        <w:r w:rsidR="00400D1E">
          <w:rPr>
            <w:rFonts w:asciiTheme="minorEastAsia" w:hAnsiTheme="minorEastAsia" w:cs="新細明體" w:hint="eastAsia"/>
            <w:kern w:val="0"/>
            <w:sz w:val="20"/>
            <w:szCs w:val="20"/>
          </w:rPr>
          <w:t>」</w:t>
        </w:r>
        <w:r w:rsidR="00400D1E" w:rsidRPr="00901AA7">
          <w:rPr>
            <w:rFonts w:asciiTheme="minorEastAsia" w:hAnsiTheme="minorEastAsia" w:cs="新細明體" w:hint="eastAsia"/>
            <w:kern w:val="0"/>
            <w:sz w:val="20"/>
            <w:szCs w:val="20"/>
          </w:rPr>
          <w:t>為</w:t>
        </w:r>
        <w:del w:id="313" w:author="BeBe" w:date="2012-09-26T12:11:00Z">
          <w:r w:rsidR="00400D1E" w:rsidRPr="00901AA7" w:rsidDel="007B379A">
            <w:rPr>
              <w:rFonts w:asciiTheme="minorEastAsia" w:hAnsiTheme="minorEastAsia" w:cs="新細明體" w:hint="eastAsia"/>
              <w:kern w:val="0"/>
              <w:sz w:val="20"/>
              <w:szCs w:val="20"/>
            </w:rPr>
            <w:delText>我們</w:delText>
          </w:r>
        </w:del>
        <w:r w:rsidR="00400D1E">
          <w:rPr>
            <w:rFonts w:asciiTheme="minorEastAsia" w:hAnsiTheme="minorEastAsia" w:cs="新細明體" w:hint="eastAsia"/>
            <w:kern w:val="0"/>
            <w:sz w:val="20"/>
            <w:szCs w:val="20"/>
          </w:rPr>
          <w:t>團隊</w:t>
        </w:r>
        <w:r w:rsidR="00400D1E" w:rsidRPr="00901AA7">
          <w:rPr>
            <w:rFonts w:asciiTheme="minorEastAsia" w:hAnsiTheme="minorEastAsia" w:cs="新細明體" w:hint="eastAsia"/>
            <w:kern w:val="0"/>
            <w:sz w:val="20"/>
            <w:szCs w:val="20"/>
          </w:rPr>
          <w:t>最主要的</w:t>
        </w:r>
        <w:r w:rsidR="00400D1E">
          <w:rPr>
            <w:rFonts w:asciiTheme="minorEastAsia" w:hAnsiTheme="minorEastAsia" w:cs="新細明體" w:hint="eastAsia"/>
            <w:kern w:val="0"/>
            <w:sz w:val="20"/>
            <w:szCs w:val="20"/>
          </w:rPr>
          <w:t>設計</w:t>
        </w:r>
        <w:r w:rsidR="00400D1E" w:rsidRPr="00901AA7">
          <w:rPr>
            <w:rFonts w:asciiTheme="minorEastAsia" w:hAnsiTheme="minorEastAsia" w:cs="新細明體" w:hint="eastAsia"/>
            <w:kern w:val="0"/>
            <w:sz w:val="20"/>
            <w:szCs w:val="20"/>
          </w:rPr>
          <w:t>訴求</w:t>
        </w:r>
        <w:r w:rsidR="00400D1E">
          <w:rPr>
            <w:rFonts w:asciiTheme="minorEastAsia" w:hAnsiTheme="minorEastAsia" w:cs="Hei-Lt-HK-BF" w:hint="eastAsia"/>
            <w:kern w:val="0"/>
            <w:sz w:val="20"/>
            <w:szCs w:val="20"/>
          </w:rPr>
          <w:t>；</w:t>
        </w:r>
        <w:del w:id="314" w:author="BeBe" w:date="2012-09-26T12:11:00Z">
          <w:r w:rsidR="00400D1E" w:rsidRPr="00901AA7" w:rsidDel="007B379A">
            <w:rPr>
              <w:rFonts w:asciiTheme="minorEastAsia" w:hAnsiTheme="minorEastAsia" w:cs="Hei-Lt-HK-BF"/>
              <w:kern w:val="0"/>
              <w:sz w:val="20"/>
              <w:szCs w:val="20"/>
            </w:rPr>
            <w:delText>,</w:delText>
          </w:r>
          <w:r w:rsidR="00400D1E" w:rsidRPr="00901AA7" w:rsidDel="007B379A">
            <w:rPr>
              <w:rFonts w:asciiTheme="minorEastAsia" w:hAnsiTheme="minorEastAsia" w:cs="新細明體" w:hint="eastAsia"/>
              <w:kern w:val="0"/>
              <w:sz w:val="20"/>
              <w:szCs w:val="20"/>
            </w:rPr>
            <w:delText>主要</w:delText>
          </w:r>
        </w:del>
        <w:r w:rsidR="00400D1E" w:rsidRPr="00901AA7">
          <w:rPr>
            <w:rFonts w:asciiTheme="minorEastAsia" w:hAnsiTheme="minorEastAsia" w:cs="新細明體" w:hint="eastAsia"/>
            <w:kern w:val="0"/>
            <w:sz w:val="20"/>
            <w:szCs w:val="20"/>
          </w:rPr>
          <w:t>將</w:t>
        </w:r>
        <w:r w:rsidR="00400D1E" w:rsidRPr="00901AA7">
          <w:rPr>
            <w:rFonts w:asciiTheme="minorEastAsia" w:hAnsiTheme="minorEastAsia" w:cs="Hei-Lt-HK-BF"/>
            <w:kern w:val="0"/>
            <w:sz w:val="20"/>
            <w:szCs w:val="20"/>
          </w:rPr>
          <w:t>APP</w:t>
        </w:r>
        <w:r w:rsidR="00400D1E" w:rsidRPr="00901AA7">
          <w:rPr>
            <w:rFonts w:asciiTheme="minorEastAsia" w:hAnsiTheme="minorEastAsia" w:cs="新細明體" w:hint="eastAsia"/>
            <w:kern w:val="0"/>
            <w:sz w:val="20"/>
            <w:szCs w:val="20"/>
          </w:rPr>
          <w:t>切分為三個功能</w:t>
        </w:r>
        <w:r w:rsidR="00400D1E">
          <w:rPr>
            <w:rFonts w:asciiTheme="minorEastAsia" w:hAnsiTheme="minorEastAsia" w:cs="Hei-Lt-HK-BF" w:hint="eastAsia"/>
            <w:kern w:val="0"/>
            <w:sz w:val="20"/>
            <w:szCs w:val="20"/>
          </w:rPr>
          <w:t>，</w:t>
        </w:r>
        <w:del w:id="315" w:author="BeBe" w:date="2012-09-26T12:12:00Z">
          <w:r w:rsidR="00400D1E" w:rsidRPr="00901AA7" w:rsidDel="007B379A">
            <w:rPr>
              <w:rFonts w:asciiTheme="minorEastAsia" w:hAnsiTheme="minorEastAsia" w:cs="Hei-Lt-HK-BF"/>
              <w:kern w:val="0"/>
              <w:sz w:val="20"/>
              <w:szCs w:val="20"/>
            </w:rPr>
            <w:delText>,</w:delText>
          </w:r>
        </w:del>
        <w:r w:rsidR="00400D1E" w:rsidRPr="00901AA7">
          <w:rPr>
            <w:rFonts w:asciiTheme="minorEastAsia" w:hAnsiTheme="minorEastAsia" w:cs="新細明體" w:hint="eastAsia"/>
            <w:kern w:val="0"/>
            <w:sz w:val="20"/>
            <w:szCs w:val="20"/>
          </w:rPr>
          <w:t>各功能</w:t>
        </w:r>
        <w:r>
          <w:rPr>
            <w:rFonts w:asciiTheme="minorEastAsia" w:hAnsiTheme="minorEastAsia" w:cs="Hei-Lt-HK-BF"/>
            <w:kern w:val="0"/>
            <w:sz w:val="20"/>
            <w:szCs w:val="20"/>
          </w:rPr>
          <w:t>UI</w:t>
        </w:r>
        <w:r w:rsidR="00400D1E" w:rsidRPr="00901AA7">
          <w:rPr>
            <w:rFonts w:asciiTheme="minorEastAsia" w:hAnsiTheme="minorEastAsia" w:cs="新細明體" w:hint="eastAsia"/>
            <w:kern w:val="0"/>
            <w:sz w:val="20"/>
            <w:szCs w:val="20"/>
          </w:rPr>
          <w:t>步驟說明分別</w:t>
        </w:r>
        <w:commentRangeStart w:id="316"/>
        <w:r w:rsidR="00400D1E" w:rsidRPr="00901AA7">
          <w:rPr>
            <w:rFonts w:asciiTheme="minorEastAsia" w:hAnsiTheme="minorEastAsia" w:cs="新細明體" w:hint="eastAsia"/>
            <w:kern w:val="0"/>
            <w:sz w:val="20"/>
            <w:szCs w:val="20"/>
          </w:rPr>
          <w:t>如下</w:t>
        </w:r>
        <w:commentRangeEnd w:id="316"/>
        <w:r w:rsidR="00400D1E">
          <w:rPr>
            <w:rStyle w:val="a8"/>
          </w:rPr>
          <w:commentReference w:id="316"/>
        </w:r>
      </w:ins>
      <w:ins w:id="317" w:author="克姐" w:date="2014-05-01T17:29:00Z">
        <w:r>
          <w:rPr>
            <w:rFonts w:asciiTheme="minorEastAsia" w:hAnsiTheme="minorEastAsia" w:cs="Hei-Lt-HK-BF" w:hint="eastAsia"/>
            <w:kern w:val="0"/>
            <w:sz w:val="20"/>
            <w:szCs w:val="20"/>
          </w:rPr>
          <w:t>：</w:t>
        </w:r>
      </w:ins>
    </w:p>
    <w:p w:rsidR="00C81B68" w:rsidRPr="00901AA7" w:rsidRDefault="00C81B68" w:rsidP="00400D1E">
      <w:pPr>
        <w:autoSpaceDE w:val="0"/>
        <w:autoSpaceDN w:val="0"/>
        <w:adjustRightInd w:val="0"/>
        <w:snapToGrid w:val="0"/>
        <w:rPr>
          <w:ins w:id="318" w:author="克姐" w:date="2014-05-01T17:20:00Z"/>
          <w:rFonts w:asciiTheme="minorEastAsia" w:hAnsiTheme="minorEastAsia" w:cs="Hei-Lt-HK-BF"/>
          <w:kern w:val="0"/>
          <w:sz w:val="20"/>
          <w:szCs w:val="20"/>
        </w:rPr>
      </w:pPr>
    </w:p>
    <w:p w:rsidR="00C81B68" w:rsidRPr="00C81B68" w:rsidRDefault="00400D1E" w:rsidP="00400D1E">
      <w:pPr>
        <w:autoSpaceDE w:val="0"/>
        <w:autoSpaceDN w:val="0"/>
        <w:adjustRightInd w:val="0"/>
        <w:snapToGrid w:val="0"/>
        <w:rPr>
          <w:ins w:id="319" w:author="克姐" w:date="2014-05-01T17:30:00Z"/>
          <w:rFonts w:asciiTheme="minorEastAsia" w:hAnsiTheme="minorEastAsia" w:cs="MingStd-W7" w:hint="eastAsia"/>
          <w:b/>
          <w:kern w:val="0"/>
          <w:sz w:val="20"/>
          <w:szCs w:val="20"/>
          <w:rPrChange w:id="320" w:author="克姐" w:date="2014-05-01T17:30:00Z">
            <w:rPr>
              <w:ins w:id="321" w:author="克姐" w:date="2014-05-01T17:30:00Z"/>
              <w:rFonts w:asciiTheme="minorEastAsia" w:hAnsiTheme="minorEastAsia" w:cs="MingStd-W7" w:hint="eastAsia"/>
              <w:kern w:val="0"/>
              <w:sz w:val="20"/>
              <w:szCs w:val="20"/>
            </w:rPr>
          </w:rPrChange>
        </w:rPr>
      </w:pPr>
      <w:ins w:id="322" w:author="克姐" w:date="2014-05-01T17:20:00Z">
        <w:r w:rsidRPr="00C81B68">
          <w:rPr>
            <w:rFonts w:asciiTheme="minorEastAsia" w:hAnsiTheme="minorEastAsia" w:cs="新細明體" w:hint="eastAsia"/>
            <w:b/>
            <w:kern w:val="0"/>
            <w:sz w:val="20"/>
            <w:szCs w:val="20"/>
            <w:rPrChange w:id="323" w:author="克姐" w:date="2014-05-01T17:30:00Z">
              <w:rPr>
                <w:rFonts w:asciiTheme="minorEastAsia" w:hAnsiTheme="minorEastAsia" w:cs="新細明體" w:hint="eastAsia"/>
                <w:kern w:val="0"/>
                <w:sz w:val="20"/>
                <w:szCs w:val="20"/>
              </w:rPr>
            </w:rPrChange>
          </w:rPr>
          <w:t>功能</w:t>
        </w:r>
        <w:proofErr w:type="gramStart"/>
        <w:r w:rsidRPr="00C81B68">
          <w:rPr>
            <w:rFonts w:asciiTheme="minorEastAsia" w:hAnsiTheme="minorEastAsia" w:cs="新細明體" w:hint="eastAsia"/>
            <w:b/>
            <w:kern w:val="0"/>
            <w:sz w:val="20"/>
            <w:szCs w:val="20"/>
            <w:rPrChange w:id="324" w:author="克姐" w:date="2014-05-01T17:30:00Z">
              <w:rPr>
                <w:rFonts w:asciiTheme="minorEastAsia" w:hAnsiTheme="minorEastAsia" w:cs="新細明體" w:hint="eastAsia"/>
                <w:kern w:val="0"/>
                <w:sz w:val="20"/>
                <w:szCs w:val="20"/>
              </w:rPr>
            </w:rPrChange>
          </w:rPr>
          <w:t>一</w:t>
        </w:r>
        <w:proofErr w:type="gramEnd"/>
        <w:r w:rsidRPr="00C81B68">
          <w:rPr>
            <w:rFonts w:asciiTheme="minorEastAsia" w:hAnsiTheme="minorEastAsia" w:cs="MingStd-W7"/>
            <w:b/>
            <w:kern w:val="0"/>
            <w:sz w:val="20"/>
            <w:szCs w:val="20"/>
            <w:rPrChange w:id="325" w:author="克姐" w:date="2014-05-01T17:30:00Z">
              <w:rPr>
                <w:rFonts w:asciiTheme="minorEastAsia" w:hAnsiTheme="minorEastAsia" w:cs="MingStd-W7"/>
                <w:kern w:val="0"/>
                <w:sz w:val="20"/>
                <w:szCs w:val="20"/>
              </w:rPr>
            </w:rPrChange>
          </w:rPr>
          <w:t>/</w:t>
        </w:r>
      </w:ins>
    </w:p>
    <w:p w:rsidR="00400D1E" w:rsidRPr="00C81B68" w:rsidRDefault="00400D1E" w:rsidP="00400D1E">
      <w:pPr>
        <w:autoSpaceDE w:val="0"/>
        <w:autoSpaceDN w:val="0"/>
        <w:adjustRightInd w:val="0"/>
        <w:snapToGrid w:val="0"/>
        <w:rPr>
          <w:ins w:id="326" w:author="克姐" w:date="2014-05-01T17:20:00Z"/>
          <w:rFonts w:asciiTheme="minorEastAsia" w:hAnsiTheme="minorEastAsia" w:cs="MingStd-W7"/>
          <w:b/>
          <w:kern w:val="0"/>
          <w:sz w:val="20"/>
          <w:szCs w:val="20"/>
          <w:rPrChange w:id="327" w:author="克姐" w:date="2014-05-01T17:30:00Z">
            <w:rPr>
              <w:ins w:id="328" w:author="克姐" w:date="2014-05-01T17:20:00Z"/>
              <w:rFonts w:asciiTheme="minorEastAsia" w:hAnsiTheme="minorEastAsia" w:cs="MingStd-W7"/>
              <w:kern w:val="0"/>
              <w:sz w:val="20"/>
              <w:szCs w:val="20"/>
            </w:rPr>
          </w:rPrChange>
        </w:rPr>
      </w:pPr>
      <w:ins w:id="329" w:author="克姐" w:date="2014-05-01T17:20:00Z">
        <w:r w:rsidRPr="00C81B68">
          <w:rPr>
            <w:rFonts w:asciiTheme="minorEastAsia" w:hAnsiTheme="minorEastAsia" w:cs="新細明體" w:hint="eastAsia"/>
            <w:b/>
            <w:kern w:val="0"/>
            <w:sz w:val="20"/>
            <w:szCs w:val="20"/>
            <w:rPrChange w:id="330" w:author="克姐" w:date="2014-05-01T17:30:00Z">
              <w:rPr>
                <w:rFonts w:asciiTheme="minorEastAsia" w:hAnsiTheme="minorEastAsia" w:cs="新細明體" w:hint="eastAsia"/>
                <w:kern w:val="0"/>
                <w:sz w:val="20"/>
                <w:szCs w:val="20"/>
              </w:rPr>
            </w:rPrChange>
          </w:rPr>
          <w:t>編輯一封寄給未來的信</w:t>
        </w:r>
      </w:ins>
    </w:p>
    <w:p w:rsidR="00400D1E" w:rsidRDefault="00400D1E" w:rsidP="00400D1E">
      <w:pPr>
        <w:autoSpaceDE w:val="0"/>
        <w:autoSpaceDN w:val="0"/>
        <w:adjustRightInd w:val="0"/>
        <w:snapToGrid w:val="0"/>
        <w:rPr>
          <w:ins w:id="331" w:author="克姐" w:date="2014-05-01T17:20:00Z"/>
          <w:rFonts w:asciiTheme="minorEastAsia" w:hAnsiTheme="minorEastAsia" w:cs="Hei-Lt-HK-BF"/>
          <w:kern w:val="0"/>
          <w:sz w:val="20"/>
          <w:szCs w:val="20"/>
        </w:rPr>
      </w:pPr>
      <w:ins w:id="332" w:author="克姐" w:date="2014-05-01T17:20:00Z">
        <w:r w:rsidRPr="00901AA7">
          <w:rPr>
            <w:rFonts w:asciiTheme="minorEastAsia" w:hAnsiTheme="minorEastAsia" w:cs="新細明體" w:hint="eastAsia"/>
            <w:kern w:val="0"/>
            <w:sz w:val="20"/>
            <w:szCs w:val="20"/>
          </w:rPr>
          <w:t>登入頁面</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紙飛機動畫</w:t>
        </w:r>
        <w:r w:rsidRPr="00901AA7">
          <w:rPr>
            <w:rFonts w:asciiTheme="minorEastAsia" w:hAnsiTheme="minorEastAsia" w:cs="Hei-Lt-HK-BF"/>
            <w:kern w:val="0"/>
            <w:sz w:val="20"/>
            <w:szCs w:val="20"/>
          </w:rPr>
          <w:t>)</w:t>
        </w:r>
      </w:ins>
    </w:p>
    <w:p w:rsidR="00400D1E" w:rsidRDefault="00400D1E" w:rsidP="00400D1E">
      <w:pPr>
        <w:autoSpaceDE w:val="0"/>
        <w:autoSpaceDN w:val="0"/>
        <w:adjustRightInd w:val="0"/>
        <w:snapToGrid w:val="0"/>
        <w:rPr>
          <w:ins w:id="333" w:author="克姐" w:date="2014-05-01T17:20:00Z"/>
          <w:rFonts w:asciiTheme="minorEastAsia" w:hAnsiTheme="minorEastAsia" w:cs="新細明體"/>
          <w:kern w:val="0"/>
          <w:sz w:val="20"/>
          <w:szCs w:val="20"/>
        </w:rPr>
      </w:pPr>
      <w:ins w:id="334" w:author="克姐" w:date="2014-05-01T17:20:00Z">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三個主要功能選單列在上方</w:t>
        </w:r>
        <w:r>
          <w:rPr>
            <w:rFonts w:asciiTheme="minorEastAsia" w:hAnsiTheme="minorEastAsia" w:cs="Hei-Lt-HK-BF" w:hint="eastAsia"/>
            <w:kern w:val="0"/>
            <w:sz w:val="20"/>
            <w:szCs w:val="20"/>
          </w:rPr>
          <w:t>，</w:t>
        </w:r>
        <w:del w:id="335" w:author="BeBe" w:date="2012-09-26T12:14:00Z">
          <w:r w:rsidRPr="00901AA7" w:rsidDel="007B379A">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方便</w:t>
        </w:r>
        <w:del w:id="336" w:author="BeBe" w:date="2012-09-26T12:14:00Z">
          <w:r w:rsidRPr="00901AA7" w:rsidDel="007B379A">
            <w:rPr>
              <w:rFonts w:asciiTheme="minorEastAsia" w:hAnsiTheme="minorEastAsia" w:cs="新細明體" w:hint="eastAsia"/>
              <w:kern w:val="0"/>
              <w:sz w:val="20"/>
              <w:szCs w:val="20"/>
            </w:rPr>
            <w:delText>使用者</w:delText>
          </w:r>
        </w:del>
        <w:r w:rsidRPr="00901AA7">
          <w:rPr>
            <w:rFonts w:asciiTheme="minorEastAsia" w:hAnsiTheme="minorEastAsia" w:cs="新細明體" w:hint="eastAsia"/>
            <w:kern w:val="0"/>
            <w:sz w:val="20"/>
            <w:szCs w:val="20"/>
          </w:rPr>
          <w:t>作切換的動作</w:t>
        </w:r>
      </w:ins>
    </w:p>
    <w:p w:rsidR="00400D1E" w:rsidRDefault="00400D1E" w:rsidP="00400D1E">
      <w:pPr>
        <w:autoSpaceDE w:val="0"/>
        <w:autoSpaceDN w:val="0"/>
        <w:adjustRightInd w:val="0"/>
        <w:snapToGrid w:val="0"/>
        <w:rPr>
          <w:ins w:id="337" w:author="克姐" w:date="2014-05-01T17:20:00Z"/>
          <w:rFonts w:asciiTheme="minorEastAsia" w:hAnsiTheme="minorEastAsia" w:cs="新細明體"/>
          <w:kern w:val="0"/>
          <w:sz w:val="20"/>
          <w:szCs w:val="20"/>
        </w:rPr>
      </w:pPr>
      <w:ins w:id="338"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選擇</w:t>
        </w:r>
        <w:del w:id="339" w:author="BeBe" w:date="2012-09-26T12:15:00Z">
          <w:r w:rsidRPr="00901AA7" w:rsidDel="007B379A">
            <w:rPr>
              <w:rFonts w:asciiTheme="minorEastAsia" w:hAnsiTheme="minorEastAsia" w:cs="新細明體" w:hint="eastAsia"/>
              <w:kern w:val="0"/>
              <w:sz w:val="20"/>
              <w:szCs w:val="20"/>
            </w:rPr>
            <w:delText>想要寄信的對象</w:delText>
          </w:r>
        </w:del>
        <w:r>
          <w:rPr>
            <w:rFonts w:asciiTheme="minorEastAsia" w:hAnsiTheme="minorEastAsia" w:cs="新細明體" w:hint="eastAsia"/>
            <w:kern w:val="0"/>
            <w:sz w:val="20"/>
            <w:szCs w:val="20"/>
          </w:rPr>
          <w:t>收件者</w:t>
        </w:r>
      </w:ins>
    </w:p>
    <w:p w:rsidR="00400D1E" w:rsidRDefault="00400D1E" w:rsidP="00400D1E">
      <w:pPr>
        <w:autoSpaceDE w:val="0"/>
        <w:autoSpaceDN w:val="0"/>
        <w:adjustRightInd w:val="0"/>
        <w:snapToGrid w:val="0"/>
        <w:rPr>
          <w:ins w:id="340" w:author="克姐" w:date="2014-05-01T17:20:00Z"/>
          <w:rFonts w:asciiTheme="minorEastAsia" w:hAnsiTheme="minorEastAsia" w:cs="新細明體"/>
          <w:kern w:val="0"/>
          <w:sz w:val="20"/>
          <w:szCs w:val="20"/>
        </w:rPr>
      </w:pPr>
      <w:ins w:id="341" w:author="克姐" w:date="2014-05-01T17:20:00Z">
        <w:r w:rsidRPr="00901AA7">
          <w:rPr>
            <w:rFonts w:asciiTheme="minorEastAsia" w:hAnsiTheme="minorEastAsia" w:cs="Times New Roman"/>
            <w:kern w:val="0"/>
            <w:sz w:val="20"/>
            <w:szCs w:val="20"/>
          </w:rPr>
          <w:t>→</w:t>
        </w:r>
        <w:del w:id="342" w:author="BeBe" w:date="2012-09-26T12:15:00Z">
          <w:r w:rsidRPr="00901AA7" w:rsidDel="007B379A">
            <w:rPr>
              <w:rFonts w:asciiTheme="minorEastAsia" w:hAnsiTheme="minorEastAsia" w:cs="新細明體" w:hint="eastAsia"/>
              <w:kern w:val="0"/>
              <w:sz w:val="20"/>
              <w:szCs w:val="20"/>
            </w:rPr>
            <w:delText>再來將</w:delText>
          </w:r>
        </w:del>
        <w:r w:rsidRPr="00901AA7">
          <w:rPr>
            <w:rFonts w:asciiTheme="minorEastAsia" w:hAnsiTheme="minorEastAsia" w:cs="新細明體" w:hint="eastAsia"/>
            <w:kern w:val="0"/>
            <w:sz w:val="20"/>
            <w:szCs w:val="20"/>
          </w:rPr>
          <w:t>選</w:t>
        </w:r>
        <w:r>
          <w:rPr>
            <w:rFonts w:asciiTheme="minorEastAsia" w:hAnsiTheme="minorEastAsia" w:cs="新細明體" w:hint="eastAsia"/>
            <w:kern w:val="0"/>
            <w:sz w:val="20"/>
            <w:szCs w:val="20"/>
          </w:rPr>
          <w:t>擇</w:t>
        </w:r>
        <w:r w:rsidRPr="00901AA7">
          <w:rPr>
            <w:rFonts w:asciiTheme="minorEastAsia" w:hAnsiTheme="minorEastAsia" w:cs="新細明體" w:hint="eastAsia"/>
            <w:kern w:val="0"/>
            <w:sz w:val="20"/>
            <w:szCs w:val="20"/>
          </w:rPr>
          <w:t>信紙</w:t>
        </w:r>
        <w:r>
          <w:rPr>
            <w:rFonts w:asciiTheme="minorEastAsia" w:hAnsiTheme="minorEastAsia" w:cs="新細明體" w:hint="eastAsia"/>
            <w:kern w:val="0"/>
            <w:sz w:val="20"/>
            <w:szCs w:val="20"/>
          </w:rPr>
          <w:t>形式、顏色</w:t>
        </w:r>
        <w:del w:id="343" w:author="BeBe" w:date="2012-09-26T12:16:00Z">
          <w:r w:rsidRPr="00901AA7" w:rsidDel="007B379A">
            <w:rPr>
              <w:rFonts w:asciiTheme="minorEastAsia" w:hAnsiTheme="minorEastAsia" w:cs="新細明體" w:hint="eastAsia"/>
              <w:kern w:val="0"/>
              <w:sz w:val="20"/>
              <w:szCs w:val="20"/>
            </w:rPr>
            <w:delText>的功能放在前面</w:delText>
          </w:r>
          <w:r w:rsidRPr="00901AA7" w:rsidDel="007B379A">
            <w:rPr>
              <w:rFonts w:asciiTheme="minorEastAsia" w:hAnsiTheme="minorEastAsia" w:cs="Hei-Lt-HK-BF"/>
              <w:kern w:val="0"/>
              <w:sz w:val="20"/>
              <w:szCs w:val="20"/>
            </w:rPr>
            <w:delText>,</w:delText>
          </w:r>
          <w:r w:rsidRPr="00901AA7" w:rsidDel="007B379A">
            <w:rPr>
              <w:rFonts w:asciiTheme="minorEastAsia" w:hAnsiTheme="minorEastAsia" w:cs="新細明體" w:hint="eastAsia"/>
              <w:kern w:val="0"/>
              <w:sz w:val="20"/>
              <w:szCs w:val="20"/>
            </w:rPr>
            <w:delText>再進行</w:delText>
          </w:r>
        </w:del>
      </w:ins>
    </w:p>
    <w:p w:rsidR="00400D1E" w:rsidRDefault="00400D1E" w:rsidP="00400D1E">
      <w:pPr>
        <w:autoSpaceDE w:val="0"/>
        <w:autoSpaceDN w:val="0"/>
        <w:adjustRightInd w:val="0"/>
        <w:snapToGrid w:val="0"/>
        <w:rPr>
          <w:ins w:id="344" w:author="克姐" w:date="2014-05-01T17:20:00Z"/>
          <w:rFonts w:asciiTheme="minorEastAsia" w:hAnsiTheme="minorEastAsia" w:cs="新細明體"/>
          <w:kern w:val="0"/>
          <w:sz w:val="20"/>
          <w:szCs w:val="20"/>
        </w:rPr>
      </w:pPr>
      <w:ins w:id="345" w:author="克姐" w:date="2014-05-01T17:20:00Z">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編輯</w:t>
        </w:r>
        <w:r>
          <w:rPr>
            <w:rFonts w:asciiTheme="minorEastAsia" w:hAnsiTheme="minorEastAsia" w:cs="新細明體" w:hint="eastAsia"/>
            <w:kern w:val="0"/>
            <w:sz w:val="20"/>
            <w:szCs w:val="20"/>
          </w:rPr>
          <w:t>信件</w:t>
        </w:r>
        <w:r w:rsidRPr="00901AA7">
          <w:rPr>
            <w:rFonts w:asciiTheme="minorEastAsia" w:hAnsiTheme="minorEastAsia" w:cs="新細明體" w:hint="eastAsia"/>
            <w:kern w:val="0"/>
            <w:sz w:val="20"/>
            <w:szCs w:val="20"/>
          </w:rPr>
          <w:t>內容</w:t>
        </w:r>
        <w:del w:id="346" w:author="BeBe" w:date="2012-09-26T12:16:00Z">
          <w:r w:rsidRPr="00901AA7" w:rsidDel="007B379A">
            <w:rPr>
              <w:rFonts w:asciiTheme="minorEastAsia" w:hAnsiTheme="minorEastAsia" w:cs="新細明體" w:hint="eastAsia"/>
              <w:kern w:val="0"/>
              <w:sz w:val="20"/>
              <w:szCs w:val="20"/>
            </w:rPr>
            <w:delText>的作業</w:delText>
          </w:r>
          <w:r w:rsidRPr="00901AA7" w:rsidDel="007B379A">
            <w:rPr>
              <w:rFonts w:asciiTheme="minorEastAsia" w:hAnsiTheme="minorEastAsia" w:cs="Hei-Lt-HK-BF"/>
              <w:kern w:val="0"/>
              <w:sz w:val="20"/>
              <w:szCs w:val="20"/>
            </w:rPr>
            <w:delText>,</w:delText>
          </w:r>
          <w:r w:rsidRPr="00901AA7" w:rsidDel="007B379A">
            <w:rPr>
              <w:rFonts w:asciiTheme="minorEastAsia" w:hAnsiTheme="minorEastAsia" w:cs="新細明體" w:hint="eastAsia"/>
              <w:kern w:val="0"/>
              <w:sz w:val="20"/>
              <w:szCs w:val="20"/>
            </w:rPr>
            <w:delText>信紙顏色對應紙飛機顏色</w:delText>
          </w:r>
          <w:r w:rsidRPr="00901AA7" w:rsidDel="007B379A">
            <w:rPr>
              <w:rFonts w:asciiTheme="minorEastAsia" w:hAnsiTheme="minorEastAsia" w:cs="Hei-Lt-HK-BF"/>
              <w:kern w:val="0"/>
              <w:sz w:val="20"/>
              <w:szCs w:val="20"/>
            </w:rPr>
            <w:delText>,</w:delText>
          </w:r>
          <w:r w:rsidRPr="00901AA7" w:rsidDel="007B379A">
            <w:rPr>
              <w:rFonts w:asciiTheme="minorEastAsia" w:hAnsiTheme="minorEastAsia" w:cs="新細明體" w:hint="eastAsia"/>
              <w:kern w:val="0"/>
              <w:sz w:val="20"/>
              <w:szCs w:val="20"/>
            </w:rPr>
            <w:delText>增加之後的辨識度</w:delText>
          </w:r>
          <w:r w:rsidRPr="00901AA7" w:rsidDel="007B379A">
            <w:rPr>
              <w:rFonts w:asciiTheme="minorEastAsia" w:hAnsiTheme="minorEastAsia" w:cs="Times New Roman"/>
              <w:kern w:val="0"/>
              <w:sz w:val="20"/>
              <w:szCs w:val="20"/>
            </w:rPr>
            <w:delText>→</w:delText>
          </w:r>
          <w:r w:rsidRPr="00901AA7" w:rsidDel="007B379A">
            <w:rPr>
              <w:rFonts w:asciiTheme="minorEastAsia" w:hAnsiTheme="minorEastAsia" w:cs="新細明體" w:hint="eastAsia"/>
              <w:kern w:val="0"/>
              <w:sz w:val="20"/>
              <w:szCs w:val="20"/>
            </w:rPr>
            <w:delText>編輯頁面</w:delText>
          </w:r>
          <w:r w:rsidRPr="00901AA7" w:rsidDel="007B379A">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主要有四元素可供編輯</w:t>
        </w:r>
        <w:del w:id="347" w:author="BeBe" w:date="2012-09-26T12:17:00Z">
          <w:r w:rsidRPr="00901AA7" w:rsidDel="007B379A">
            <w:rPr>
              <w:rFonts w:asciiTheme="minorEastAsia" w:hAnsiTheme="minorEastAsia" w:cs="Hei-Lt-HK-BF"/>
              <w:kern w:val="0"/>
              <w:sz w:val="20"/>
              <w:szCs w:val="20"/>
            </w:rPr>
            <w:delText>:</w:delText>
          </w:r>
        </w:del>
        <w:proofErr w:type="gramStart"/>
        <w:r>
          <w:rPr>
            <w:rFonts w:asciiTheme="minorEastAsia" w:hAnsiTheme="minorEastAsia" w:cs="Hei-Lt-HK-BF" w:hint="eastAsia"/>
            <w:kern w:val="0"/>
            <w:sz w:val="20"/>
            <w:szCs w:val="20"/>
          </w:rPr>
          <w:t>──</w:t>
        </w:r>
        <w:proofErr w:type="gramEnd"/>
        <w:r w:rsidRPr="00901AA7">
          <w:rPr>
            <w:rFonts w:asciiTheme="minorEastAsia" w:hAnsiTheme="minorEastAsia" w:cs="新細明體" w:hint="eastAsia"/>
            <w:kern w:val="0"/>
            <w:sz w:val="20"/>
            <w:szCs w:val="20"/>
          </w:rPr>
          <w:t>照片、錄音、錄影與文字</w:t>
        </w:r>
      </w:ins>
    </w:p>
    <w:p w:rsidR="00400D1E" w:rsidRDefault="00400D1E" w:rsidP="00400D1E">
      <w:pPr>
        <w:autoSpaceDE w:val="0"/>
        <w:autoSpaceDN w:val="0"/>
        <w:adjustRightInd w:val="0"/>
        <w:snapToGrid w:val="0"/>
        <w:rPr>
          <w:ins w:id="348" w:author="克姐" w:date="2014-05-01T17:20:00Z"/>
          <w:rFonts w:asciiTheme="minorEastAsia" w:hAnsiTheme="minorEastAsia" w:cs="新細明體"/>
          <w:kern w:val="0"/>
          <w:sz w:val="20"/>
          <w:szCs w:val="20"/>
        </w:rPr>
      </w:pPr>
      <w:ins w:id="349" w:author="克姐" w:date="2014-05-01T17:20:00Z">
        <w:r>
          <w:rPr>
            <w:rFonts w:asciiTheme="minorEastAsia" w:hAnsiTheme="minorEastAsia" w:cs="Hei-Lt-HK-BF" w:hint="eastAsia"/>
            <w:kern w:val="0"/>
            <w:sz w:val="20"/>
            <w:szCs w:val="20"/>
          </w:rPr>
          <w:t>→</w:t>
        </w:r>
        <w:del w:id="350" w:author="BeBe" w:date="2012-09-26T12:18:00Z">
          <w:r w:rsidRPr="00901AA7" w:rsidDel="007B379A">
            <w:rPr>
              <w:rFonts w:asciiTheme="minorEastAsia" w:hAnsiTheme="minorEastAsia" w:cs="Hei-Lt-HK-BF"/>
              <w:kern w:val="0"/>
              <w:sz w:val="20"/>
              <w:szCs w:val="20"/>
            </w:rPr>
            <w:delText>,</w:delText>
          </w:r>
        </w:del>
        <w:del w:id="351" w:author="BeBe" w:date="2012-09-26T12:19:00Z">
          <w:r w:rsidRPr="00901AA7" w:rsidDel="007B379A">
            <w:rPr>
              <w:rFonts w:asciiTheme="minorEastAsia" w:hAnsiTheme="minorEastAsia" w:cs="新細明體" w:hint="eastAsia"/>
              <w:kern w:val="0"/>
              <w:sz w:val="20"/>
              <w:szCs w:val="20"/>
            </w:rPr>
            <w:delText>最後在進行</w:delText>
          </w:r>
        </w:del>
        <w:r w:rsidRPr="00901AA7">
          <w:rPr>
            <w:rFonts w:asciiTheme="minorEastAsia" w:hAnsiTheme="minorEastAsia" w:cs="新細明體" w:hint="eastAsia"/>
            <w:kern w:val="0"/>
            <w:sz w:val="20"/>
            <w:szCs w:val="20"/>
          </w:rPr>
          <w:t>時間設定</w:t>
        </w:r>
      </w:ins>
    </w:p>
    <w:p w:rsidR="00400D1E" w:rsidRDefault="00400D1E" w:rsidP="00400D1E">
      <w:pPr>
        <w:autoSpaceDE w:val="0"/>
        <w:autoSpaceDN w:val="0"/>
        <w:adjustRightInd w:val="0"/>
        <w:snapToGrid w:val="0"/>
        <w:rPr>
          <w:ins w:id="352" w:author="克姐" w:date="2014-05-01T17:20:00Z"/>
          <w:rFonts w:asciiTheme="minorEastAsia" w:hAnsiTheme="minorEastAsia" w:cs="新細明體"/>
          <w:kern w:val="0"/>
          <w:sz w:val="20"/>
          <w:szCs w:val="20"/>
        </w:rPr>
      </w:pPr>
      <w:ins w:id="353"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時間設定</w:t>
        </w:r>
        <w:del w:id="354" w:author="BeBe" w:date="2012-09-26T12:19:00Z">
          <w:r w:rsidRPr="00901AA7" w:rsidDel="009E17EA">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畫面同步倒數寄到的日期</w:t>
        </w:r>
      </w:ins>
    </w:p>
    <w:p w:rsidR="00400D1E" w:rsidRDefault="00400D1E" w:rsidP="00400D1E">
      <w:pPr>
        <w:autoSpaceDE w:val="0"/>
        <w:autoSpaceDN w:val="0"/>
        <w:adjustRightInd w:val="0"/>
        <w:snapToGrid w:val="0"/>
        <w:rPr>
          <w:ins w:id="355" w:author="克姐" w:date="2014-05-01T17:20:00Z"/>
          <w:rFonts w:asciiTheme="minorEastAsia" w:hAnsiTheme="minorEastAsia" w:cs="新細明體"/>
          <w:kern w:val="0"/>
          <w:sz w:val="20"/>
          <w:szCs w:val="20"/>
        </w:rPr>
      </w:pPr>
      <w:ins w:id="356" w:author="克姐" w:date="2014-05-01T17:20:00Z">
        <w:r w:rsidRPr="00901AA7">
          <w:rPr>
            <w:rFonts w:asciiTheme="minorEastAsia" w:hAnsiTheme="minorEastAsia" w:cs="Times New Roman"/>
            <w:kern w:val="0"/>
            <w:sz w:val="20"/>
            <w:szCs w:val="20"/>
          </w:rPr>
          <w:t>→</w:t>
        </w:r>
        <w:del w:id="357" w:author="BeBe" w:date="2012-09-26T12:19:00Z">
          <w:r w:rsidRPr="00901AA7" w:rsidDel="009E17EA">
            <w:rPr>
              <w:rFonts w:asciiTheme="minorEastAsia" w:hAnsiTheme="minorEastAsia" w:cs="新細明體" w:hint="eastAsia"/>
              <w:kern w:val="0"/>
              <w:sz w:val="20"/>
              <w:szCs w:val="20"/>
            </w:rPr>
            <w:delText>進入</w:delText>
          </w:r>
        </w:del>
        <w:r w:rsidRPr="00901AA7">
          <w:rPr>
            <w:rFonts w:asciiTheme="minorEastAsia" w:hAnsiTheme="minorEastAsia" w:cs="新細明體" w:hint="eastAsia"/>
            <w:kern w:val="0"/>
            <w:sz w:val="20"/>
            <w:szCs w:val="20"/>
          </w:rPr>
          <w:t>預覽畫面</w:t>
        </w:r>
        <w:del w:id="358" w:author="BeBe" w:date="2012-09-26T12:19:00Z">
          <w:r w:rsidRPr="00901AA7" w:rsidDel="009E17EA">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確認編輯過的選項</w:t>
        </w:r>
        <w:del w:id="359" w:author="BeBe" w:date="2012-09-26T12:20:00Z">
          <w:r w:rsidRPr="00901AA7" w:rsidDel="009E17EA">
            <w:rPr>
              <w:rFonts w:asciiTheme="minorEastAsia" w:hAnsiTheme="minorEastAsia" w:cs="新細明體" w:hint="eastAsia"/>
              <w:kern w:val="0"/>
              <w:sz w:val="20"/>
              <w:szCs w:val="20"/>
            </w:rPr>
            <w:delText>與修正的可能</w:delText>
          </w:r>
        </w:del>
      </w:ins>
    </w:p>
    <w:p w:rsidR="00400D1E" w:rsidRDefault="00400D1E" w:rsidP="00400D1E">
      <w:pPr>
        <w:autoSpaceDE w:val="0"/>
        <w:autoSpaceDN w:val="0"/>
        <w:adjustRightInd w:val="0"/>
        <w:snapToGrid w:val="0"/>
        <w:rPr>
          <w:ins w:id="360" w:author="克姐" w:date="2014-05-01T17:20:00Z"/>
          <w:rFonts w:asciiTheme="minorEastAsia" w:hAnsiTheme="minorEastAsia" w:cs="新細明體"/>
          <w:kern w:val="0"/>
          <w:sz w:val="20"/>
          <w:szCs w:val="20"/>
        </w:rPr>
      </w:pPr>
      <w:ins w:id="361"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紙飛機寄出</w:t>
        </w:r>
        <w:del w:id="362" w:author="BeBe" w:date="2012-09-26T12:22:00Z">
          <w:r w:rsidRPr="00901AA7" w:rsidDel="00E17967">
            <w:rPr>
              <w:rFonts w:asciiTheme="minorEastAsia" w:hAnsiTheme="minorEastAsia" w:cs="新細明體" w:hint="eastAsia"/>
              <w:kern w:val="0"/>
              <w:sz w:val="20"/>
              <w:szCs w:val="20"/>
            </w:rPr>
            <w:delText>動畫</w:delText>
          </w:r>
        </w:del>
        <w:del w:id="363" w:author="BeBe" w:date="2012-09-26T12:20:00Z">
          <w:r w:rsidRPr="00901AA7" w:rsidDel="009E17EA">
            <w:rPr>
              <w:rFonts w:asciiTheme="minorEastAsia" w:hAnsiTheme="minorEastAsia" w:cs="Hei-Lt-HK-BF"/>
              <w:kern w:val="0"/>
              <w:sz w:val="20"/>
              <w:szCs w:val="20"/>
            </w:rPr>
            <w:delText>(</w:delText>
          </w:r>
          <w:r w:rsidRPr="00901AA7" w:rsidDel="009E17EA">
            <w:rPr>
              <w:rFonts w:asciiTheme="minorEastAsia" w:hAnsiTheme="minorEastAsia" w:cs="新細明體" w:hint="eastAsia"/>
              <w:kern w:val="0"/>
              <w:sz w:val="20"/>
              <w:szCs w:val="20"/>
            </w:rPr>
            <w:delText>兩秒</w:delText>
          </w:r>
          <w:r w:rsidRPr="00901AA7" w:rsidDel="009E17EA">
            <w:rPr>
              <w:rFonts w:asciiTheme="minorEastAsia" w:hAnsiTheme="minorEastAsia" w:cs="Hei-Lt-HK-BF"/>
              <w:kern w:val="0"/>
              <w:sz w:val="20"/>
              <w:szCs w:val="20"/>
            </w:rPr>
            <w:delText>)</w:delText>
          </w:r>
          <w:r w:rsidRPr="00901AA7" w:rsidDel="009E17EA">
            <w:rPr>
              <w:rFonts w:asciiTheme="minorEastAsia" w:hAnsiTheme="minorEastAsia" w:cs="新細明體" w:hint="eastAsia"/>
              <w:kern w:val="0"/>
              <w:sz w:val="20"/>
              <w:szCs w:val="20"/>
            </w:rPr>
            <w:delText>讓使用者有完成的反饋</w:delText>
          </w:r>
        </w:del>
        <w:del w:id="364" w:author="BeBe" w:date="2012-09-26T12:23:00Z">
          <w:r w:rsidRPr="00901AA7" w:rsidDel="00667E03">
            <w:rPr>
              <w:rFonts w:asciiTheme="minorEastAsia" w:hAnsiTheme="minorEastAsia" w:cs="新細明體" w:hint="eastAsia"/>
              <w:kern w:val="0"/>
              <w:sz w:val="20"/>
              <w:szCs w:val="20"/>
            </w:rPr>
            <w:delText>。</w:delText>
          </w:r>
        </w:del>
      </w:ins>
    </w:p>
    <w:p w:rsidR="00400D1E" w:rsidRPr="00901AA7" w:rsidRDefault="00C81B68" w:rsidP="00400D1E">
      <w:pPr>
        <w:autoSpaceDE w:val="0"/>
        <w:autoSpaceDN w:val="0"/>
        <w:adjustRightInd w:val="0"/>
        <w:snapToGrid w:val="0"/>
        <w:rPr>
          <w:ins w:id="365" w:author="克姐" w:date="2014-05-01T17:20:00Z"/>
          <w:rFonts w:asciiTheme="minorEastAsia" w:hAnsiTheme="minorEastAsia" w:cs="Hei-Lt-HK-BF"/>
          <w:kern w:val="0"/>
          <w:sz w:val="20"/>
          <w:szCs w:val="20"/>
        </w:rPr>
      </w:pPr>
      <w:ins w:id="366" w:author="克姐" w:date="2014-05-01T17:30:00Z">
        <w:r>
          <w:rPr>
            <w:rFonts w:asciiTheme="minorEastAsia" w:hAnsiTheme="minorEastAsia" w:cs="新細明體" w:hint="eastAsia"/>
            <w:kern w:val="0"/>
            <w:sz w:val="20"/>
            <w:szCs w:val="20"/>
          </w:rPr>
          <w:t>*</w:t>
        </w:r>
      </w:ins>
      <w:ins w:id="367" w:author="克姐" w:date="2014-05-01T17:20:00Z">
        <w:r w:rsidR="00400D1E">
          <w:rPr>
            <w:rFonts w:asciiTheme="minorEastAsia" w:hAnsiTheme="minorEastAsia" w:cs="新細明體" w:hint="eastAsia"/>
            <w:kern w:val="0"/>
            <w:sz w:val="20"/>
            <w:szCs w:val="20"/>
          </w:rPr>
          <w:t>巧思</w:t>
        </w:r>
        <w:proofErr w:type="gramStart"/>
        <w:r w:rsidR="00400D1E">
          <w:rPr>
            <w:rFonts w:asciiTheme="minorEastAsia" w:hAnsiTheme="minorEastAsia" w:cs="新細明體" w:hint="eastAsia"/>
            <w:kern w:val="0"/>
            <w:sz w:val="20"/>
            <w:szCs w:val="20"/>
          </w:rPr>
          <w:t>──</w:t>
        </w:r>
        <w:proofErr w:type="gramEnd"/>
        <w:r w:rsidR="00400D1E">
          <w:rPr>
            <w:rFonts w:asciiTheme="minorEastAsia" w:hAnsiTheme="minorEastAsia" w:cs="新細明體" w:hint="eastAsia"/>
            <w:kern w:val="0"/>
            <w:sz w:val="20"/>
            <w:szCs w:val="20"/>
          </w:rPr>
          <w:t>注重各個小原件在不同時間點給人的感受，如：信紙的顏色與紙飛機對應、寄出紙飛機時的小動畫</w:t>
        </w:r>
        <w:r w:rsidR="00400D1E">
          <w:rPr>
            <w:rFonts w:asciiTheme="minorEastAsia" w:hAnsiTheme="minorEastAsia" w:cs="新細明體"/>
            <w:kern w:val="0"/>
            <w:sz w:val="20"/>
            <w:szCs w:val="20"/>
          </w:rPr>
          <w:t>…</w:t>
        </w:r>
        <w:proofErr w:type="gramStart"/>
        <w:r w:rsidR="00400D1E">
          <w:rPr>
            <w:rFonts w:asciiTheme="minorEastAsia" w:hAnsiTheme="minorEastAsia" w:cs="新細明體"/>
            <w:kern w:val="0"/>
            <w:sz w:val="20"/>
            <w:szCs w:val="20"/>
          </w:rPr>
          <w:t>…</w:t>
        </w:r>
        <w:commentRangeStart w:id="368"/>
        <w:proofErr w:type="gramEnd"/>
        <w:r w:rsidR="00400D1E">
          <w:rPr>
            <w:rFonts w:asciiTheme="minorEastAsia" w:hAnsiTheme="minorEastAsia" w:cs="新細明體" w:hint="eastAsia"/>
            <w:kern w:val="0"/>
            <w:sz w:val="20"/>
            <w:szCs w:val="20"/>
          </w:rPr>
          <w:t>等等</w:t>
        </w:r>
        <w:commentRangeEnd w:id="368"/>
        <w:r w:rsidR="00400D1E">
          <w:rPr>
            <w:rStyle w:val="a8"/>
          </w:rPr>
          <w:commentReference w:id="368"/>
        </w:r>
      </w:ins>
    </w:p>
    <w:p w:rsidR="00400D1E" w:rsidRDefault="00400D1E" w:rsidP="00400D1E">
      <w:pPr>
        <w:autoSpaceDE w:val="0"/>
        <w:autoSpaceDN w:val="0"/>
        <w:adjustRightInd w:val="0"/>
        <w:snapToGrid w:val="0"/>
        <w:rPr>
          <w:ins w:id="369" w:author="克姐" w:date="2014-05-01T17:20:00Z"/>
          <w:rFonts w:asciiTheme="minorEastAsia" w:hAnsiTheme="minorEastAsia" w:cs="新細明體"/>
          <w:kern w:val="0"/>
          <w:sz w:val="20"/>
          <w:szCs w:val="20"/>
        </w:rPr>
      </w:pPr>
    </w:p>
    <w:p w:rsidR="00C81B68" w:rsidRPr="00C81B68" w:rsidRDefault="00400D1E" w:rsidP="00400D1E">
      <w:pPr>
        <w:autoSpaceDE w:val="0"/>
        <w:autoSpaceDN w:val="0"/>
        <w:adjustRightInd w:val="0"/>
        <w:snapToGrid w:val="0"/>
        <w:rPr>
          <w:ins w:id="370" w:author="克姐" w:date="2014-05-01T17:31:00Z"/>
          <w:rFonts w:asciiTheme="minorEastAsia" w:hAnsiTheme="minorEastAsia" w:cs="MingStd-W7" w:hint="eastAsia"/>
          <w:b/>
          <w:kern w:val="0"/>
          <w:sz w:val="20"/>
          <w:szCs w:val="20"/>
          <w:rPrChange w:id="371" w:author="克姐" w:date="2014-05-01T17:31:00Z">
            <w:rPr>
              <w:ins w:id="372" w:author="克姐" w:date="2014-05-01T17:31:00Z"/>
              <w:rFonts w:asciiTheme="minorEastAsia" w:hAnsiTheme="minorEastAsia" w:cs="MingStd-W7" w:hint="eastAsia"/>
              <w:kern w:val="0"/>
              <w:sz w:val="20"/>
              <w:szCs w:val="20"/>
            </w:rPr>
          </w:rPrChange>
        </w:rPr>
      </w:pPr>
      <w:ins w:id="373" w:author="克姐" w:date="2014-05-01T17:20:00Z">
        <w:r w:rsidRPr="00C81B68">
          <w:rPr>
            <w:rFonts w:asciiTheme="minorEastAsia" w:hAnsiTheme="minorEastAsia" w:cs="新細明體" w:hint="eastAsia"/>
            <w:b/>
            <w:kern w:val="0"/>
            <w:sz w:val="20"/>
            <w:szCs w:val="20"/>
            <w:rPrChange w:id="374" w:author="克姐" w:date="2014-05-01T17:31:00Z">
              <w:rPr>
                <w:rFonts w:asciiTheme="minorEastAsia" w:hAnsiTheme="minorEastAsia" w:cs="新細明體" w:hint="eastAsia"/>
                <w:kern w:val="0"/>
                <w:sz w:val="20"/>
                <w:szCs w:val="20"/>
              </w:rPr>
            </w:rPrChange>
          </w:rPr>
          <w:t>功能二</w:t>
        </w:r>
        <w:r w:rsidRPr="00C81B68">
          <w:rPr>
            <w:rFonts w:asciiTheme="minorEastAsia" w:hAnsiTheme="minorEastAsia" w:cs="MingStd-W7"/>
            <w:b/>
            <w:kern w:val="0"/>
            <w:sz w:val="20"/>
            <w:szCs w:val="20"/>
            <w:rPrChange w:id="375" w:author="克姐" w:date="2014-05-01T17:31:00Z">
              <w:rPr>
                <w:rFonts w:asciiTheme="minorEastAsia" w:hAnsiTheme="minorEastAsia" w:cs="MingStd-W7"/>
                <w:kern w:val="0"/>
                <w:sz w:val="20"/>
                <w:szCs w:val="20"/>
              </w:rPr>
            </w:rPrChange>
          </w:rPr>
          <w:t>/</w:t>
        </w:r>
      </w:ins>
    </w:p>
    <w:p w:rsidR="00400D1E" w:rsidRPr="00C81B68" w:rsidRDefault="00400D1E" w:rsidP="00400D1E">
      <w:pPr>
        <w:autoSpaceDE w:val="0"/>
        <w:autoSpaceDN w:val="0"/>
        <w:adjustRightInd w:val="0"/>
        <w:snapToGrid w:val="0"/>
        <w:rPr>
          <w:ins w:id="376" w:author="克姐" w:date="2014-05-01T17:20:00Z"/>
          <w:rFonts w:asciiTheme="minorEastAsia" w:hAnsiTheme="minorEastAsia" w:cs="MingStd-W7"/>
          <w:b/>
          <w:kern w:val="0"/>
          <w:sz w:val="20"/>
          <w:szCs w:val="20"/>
          <w:rPrChange w:id="377" w:author="克姐" w:date="2014-05-01T17:31:00Z">
            <w:rPr>
              <w:ins w:id="378" w:author="克姐" w:date="2014-05-01T17:20:00Z"/>
              <w:rFonts w:asciiTheme="minorEastAsia" w:hAnsiTheme="minorEastAsia" w:cs="MingStd-W7"/>
              <w:kern w:val="0"/>
              <w:sz w:val="20"/>
              <w:szCs w:val="20"/>
            </w:rPr>
          </w:rPrChange>
        </w:rPr>
      </w:pPr>
      <w:ins w:id="379" w:author="克姐" w:date="2014-05-01T17:20:00Z">
        <w:r w:rsidRPr="00C81B68">
          <w:rPr>
            <w:rFonts w:asciiTheme="minorEastAsia" w:hAnsiTheme="minorEastAsia" w:cs="新細明體" w:hint="eastAsia"/>
            <w:b/>
            <w:kern w:val="0"/>
            <w:sz w:val="20"/>
            <w:szCs w:val="20"/>
            <w:rPrChange w:id="380" w:author="克姐" w:date="2014-05-01T17:31:00Z">
              <w:rPr>
                <w:rFonts w:asciiTheme="minorEastAsia" w:hAnsiTheme="minorEastAsia" w:cs="新細明體" w:hint="eastAsia"/>
                <w:kern w:val="0"/>
                <w:sz w:val="20"/>
                <w:szCs w:val="20"/>
              </w:rPr>
            </w:rPrChange>
          </w:rPr>
          <w:t>確認空中的飛機目前</w:t>
        </w:r>
        <w:del w:id="381" w:author="BeBe" w:date="2012-09-26T12:23:00Z">
          <w:r w:rsidRPr="00C81B68" w:rsidDel="00667E03">
            <w:rPr>
              <w:rFonts w:asciiTheme="minorEastAsia" w:hAnsiTheme="minorEastAsia" w:cs="新細明體" w:hint="eastAsia"/>
              <w:b/>
              <w:kern w:val="0"/>
              <w:sz w:val="20"/>
              <w:szCs w:val="20"/>
              <w:rPrChange w:id="382" w:author="克姐" w:date="2014-05-01T17:31:00Z">
                <w:rPr>
                  <w:rFonts w:asciiTheme="minorEastAsia" w:hAnsiTheme="minorEastAsia" w:cs="新細明體" w:hint="eastAsia"/>
                  <w:kern w:val="0"/>
                  <w:sz w:val="20"/>
                  <w:szCs w:val="20"/>
                </w:rPr>
              </w:rPrChange>
            </w:rPr>
            <w:delText>的</w:delText>
          </w:r>
        </w:del>
        <w:r w:rsidRPr="00C81B68">
          <w:rPr>
            <w:rFonts w:asciiTheme="minorEastAsia" w:hAnsiTheme="minorEastAsia" w:cs="新細明體" w:hint="eastAsia"/>
            <w:b/>
            <w:kern w:val="0"/>
            <w:sz w:val="20"/>
            <w:szCs w:val="20"/>
            <w:rPrChange w:id="383" w:author="克姐" w:date="2014-05-01T17:31:00Z">
              <w:rPr>
                <w:rFonts w:asciiTheme="minorEastAsia" w:hAnsiTheme="minorEastAsia" w:cs="新細明體" w:hint="eastAsia"/>
                <w:kern w:val="0"/>
                <w:sz w:val="20"/>
                <w:szCs w:val="20"/>
              </w:rPr>
            </w:rPrChange>
          </w:rPr>
          <w:t>狀態</w:t>
        </w:r>
      </w:ins>
    </w:p>
    <w:p w:rsidR="00400D1E" w:rsidRDefault="00400D1E" w:rsidP="00400D1E">
      <w:pPr>
        <w:autoSpaceDE w:val="0"/>
        <w:autoSpaceDN w:val="0"/>
        <w:adjustRightInd w:val="0"/>
        <w:snapToGrid w:val="0"/>
        <w:rPr>
          <w:ins w:id="384" w:author="克姐" w:date="2014-05-01T17:20:00Z"/>
          <w:rFonts w:asciiTheme="minorEastAsia" w:hAnsiTheme="minorEastAsia" w:cs="新細明體"/>
          <w:kern w:val="0"/>
          <w:sz w:val="20"/>
          <w:szCs w:val="20"/>
        </w:rPr>
      </w:pPr>
      <w:ins w:id="385" w:author="克姐" w:date="2014-05-01T17:20:00Z">
        <w:r w:rsidRPr="00901AA7">
          <w:rPr>
            <w:rFonts w:asciiTheme="minorEastAsia" w:hAnsiTheme="minorEastAsia" w:cs="新細明體" w:hint="eastAsia"/>
            <w:kern w:val="0"/>
            <w:sz w:val="20"/>
            <w:szCs w:val="20"/>
          </w:rPr>
          <w:t>此頁面</w:t>
        </w:r>
        <w:r>
          <w:rPr>
            <w:rFonts w:asciiTheme="minorEastAsia" w:hAnsiTheme="minorEastAsia" w:cs="新細明體" w:hint="eastAsia"/>
            <w:kern w:val="0"/>
            <w:sz w:val="20"/>
            <w:szCs w:val="20"/>
          </w:rPr>
          <w:t>可</w:t>
        </w:r>
        <w:del w:id="386" w:author="BeBe" w:date="2012-09-27T13:28:00Z">
          <w:r w:rsidRPr="00901AA7" w:rsidDel="00AC05FF">
            <w:rPr>
              <w:rFonts w:asciiTheme="minorEastAsia" w:hAnsiTheme="minorEastAsia" w:cs="新細明體" w:hint="eastAsia"/>
              <w:kern w:val="0"/>
              <w:sz w:val="20"/>
              <w:szCs w:val="20"/>
            </w:rPr>
            <w:delText>為</w:delText>
          </w:r>
        </w:del>
        <w:r w:rsidRPr="00901AA7">
          <w:rPr>
            <w:rFonts w:asciiTheme="minorEastAsia" w:hAnsiTheme="minorEastAsia" w:cs="新細明體" w:hint="eastAsia"/>
            <w:kern w:val="0"/>
            <w:sz w:val="20"/>
            <w:szCs w:val="20"/>
          </w:rPr>
          <w:t>讓使用者確認在空中的飛機</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已寄</w:t>
        </w:r>
        <w:r>
          <w:rPr>
            <w:rFonts w:asciiTheme="minorEastAsia" w:hAnsiTheme="minorEastAsia" w:cs="新細明體" w:hint="eastAsia"/>
            <w:kern w:val="0"/>
            <w:sz w:val="20"/>
            <w:szCs w:val="20"/>
          </w:rPr>
          <w:t>給</w:t>
        </w:r>
        <w:del w:id="387" w:author="BeBe" w:date="2012-09-27T13:28:00Z">
          <w:r w:rsidRPr="00901AA7" w:rsidDel="00AC05FF">
            <w:rPr>
              <w:rFonts w:asciiTheme="minorEastAsia" w:hAnsiTheme="minorEastAsia" w:cs="新細明體" w:hint="eastAsia"/>
              <w:kern w:val="0"/>
              <w:sz w:val="20"/>
              <w:szCs w:val="20"/>
            </w:rPr>
            <w:delText>出</w:delText>
          </w:r>
        </w:del>
        <w:r w:rsidRPr="00901AA7">
          <w:rPr>
            <w:rFonts w:asciiTheme="minorEastAsia" w:hAnsiTheme="minorEastAsia" w:cs="新細明體" w:hint="eastAsia"/>
            <w:kern w:val="0"/>
            <w:sz w:val="20"/>
            <w:szCs w:val="20"/>
          </w:rPr>
          <w:t>他人</w:t>
        </w:r>
        <w:r>
          <w:rPr>
            <w:rFonts w:asciiTheme="minorEastAsia" w:hAnsiTheme="minorEastAsia" w:cs="Hei-Lt-HK-BF" w:hint="eastAsia"/>
            <w:kern w:val="0"/>
            <w:sz w:val="20"/>
            <w:szCs w:val="20"/>
          </w:rPr>
          <w:t>，或</w:t>
        </w:r>
        <w:del w:id="388" w:author="BeBe" w:date="2012-09-27T13:28:00Z">
          <w:r w:rsidRPr="00901AA7" w:rsidDel="00AC05FF">
            <w:rPr>
              <w:rFonts w:asciiTheme="minorEastAsia" w:hAnsiTheme="minorEastAsia" w:cs="Hei-Lt-HK-BF"/>
              <w:kern w:val="0"/>
              <w:sz w:val="20"/>
              <w:szCs w:val="20"/>
            </w:rPr>
            <w:delText>&amp;</w:delText>
          </w:r>
        </w:del>
        <w:r w:rsidRPr="00901AA7">
          <w:rPr>
            <w:rFonts w:asciiTheme="minorEastAsia" w:hAnsiTheme="minorEastAsia" w:cs="新細明體" w:hint="eastAsia"/>
            <w:kern w:val="0"/>
            <w:sz w:val="20"/>
            <w:szCs w:val="20"/>
          </w:rPr>
          <w:t>他人寄給自身但尚未收到</w:t>
        </w:r>
        <w:r w:rsidRPr="00901AA7">
          <w:rPr>
            <w:rFonts w:asciiTheme="minorEastAsia" w:hAnsiTheme="minorEastAsia" w:cs="Hei-Lt-HK-BF"/>
            <w:kern w:val="0"/>
            <w:sz w:val="20"/>
            <w:szCs w:val="20"/>
          </w:rPr>
          <w:t xml:space="preserve">) </w:t>
        </w:r>
        <w:r w:rsidRPr="00901AA7">
          <w:rPr>
            <w:rFonts w:asciiTheme="minorEastAsia" w:hAnsiTheme="minorEastAsia" w:cs="新細明體" w:hint="eastAsia"/>
            <w:kern w:val="0"/>
            <w:sz w:val="20"/>
            <w:szCs w:val="20"/>
          </w:rPr>
          <w:t>的狀態為何</w:t>
        </w:r>
        <w:r>
          <w:rPr>
            <w:rFonts w:asciiTheme="minorEastAsia" w:hAnsiTheme="minorEastAsia" w:cs="Hei-Lt-HK-BF" w:hint="eastAsia"/>
            <w:kern w:val="0"/>
            <w:sz w:val="20"/>
            <w:szCs w:val="20"/>
          </w:rPr>
          <w:t>。</w:t>
        </w:r>
        <w:del w:id="389" w:author="BeBe" w:date="2012-09-27T13:29:00Z">
          <w:r w:rsidRPr="00901AA7" w:rsidDel="00AC05FF">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左圖為本身寄出給他人的訊息</w:t>
        </w:r>
        <w:r>
          <w:rPr>
            <w:rFonts w:asciiTheme="minorEastAsia" w:hAnsiTheme="minorEastAsia" w:cs="Hei-Lt-HK-BF" w:hint="eastAsia"/>
            <w:kern w:val="0"/>
            <w:sz w:val="20"/>
            <w:szCs w:val="20"/>
          </w:rPr>
          <w:t>，</w:t>
        </w:r>
        <w:del w:id="390" w:author="BeBe" w:date="2012-09-27T13:29:00Z">
          <w:r w:rsidRPr="00901AA7" w:rsidDel="00AC05FF">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現在的狀態與</w:t>
        </w:r>
        <w:r>
          <w:rPr>
            <w:rFonts w:asciiTheme="minorEastAsia" w:hAnsiTheme="minorEastAsia" w:cs="新細明體" w:hint="eastAsia"/>
            <w:kern w:val="0"/>
            <w:sz w:val="20"/>
            <w:szCs w:val="20"/>
          </w:rPr>
          <w:t>對方</w:t>
        </w:r>
        <w:del w:id="391" w:author="BeBe" w:date="2012-09-27T13:29:00Z">
          <w:r w:rsidRPr="00901AA7" w:rsidDel="00AC05FF">
            <w:rPr>
              <w:rFonts w:asciiTheme="minorEastAsia" w:hAnsiTheme="minorEastAsia" w:cs="新細明體" w:hint="eastAsia"/>
              <w:kern w:val="0"/>
              <w:sz w:val="20"/>
              <w:szCs w:val="20"/>
            </w:rPr>
            <w:delText>他人</w:delText>
          </w:r>
        </w:del>
        <w:r w:rsidRPr="00901AA7">
          <w:rPr>
            <w:rFonts w:asciiTheme="minorEastAsia" w:hAnsiTheme="minorEastAsia" w:cs="新細明體" w:hint="eastAsia"/>
            <w:kern w:val="0"/>
            <w:sz w:val="20"/>
            <w:szCs w:val="20"/>
          </w:rPr>
          <w:t>預計收到的時間</w:t>
        </w:r>
        <w:del w:id="392" w:author="BeBe" w:date="2012-09-27T13:29:00Z">
          <w:r w:rsidRPr="00901AA7" w:rsidDel="00AC05FF">
            <w:rPr>
              <w:rFonts w:asciiTheme="minorEastAsia" w:hAnsiTheme="minorEastAsia" w:cs="新細明體" w:hint="eastAsia"/>
              <w:kern w:val="0"/>
              <w:sz w:val="20"/>
              <w:szCs w:val="20"/>
            </w:rPr>
            <w:delText>。</w:delText>
          </w:r>
        </w:del>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右圖為未來即將收到的信件。</w:t>
        </w:r>
      </w:ins>
    </w:p>
    <w:p w:rsidR="00400D1E" w:rsidRDefault="00400D1E" w:rsidP="00400D1E">
      <w:pPr>
        <w:autoSpaceDE w:val="0"/>
        <w:autoSpaceDN w:val="0"/>
        <w:adjustRightInd w:val="0"/>
        <w:snapToGrid w:val="0"/>
        <w:rPr>
          <w:ins w:id="393" w:author="克姐" w:date="2014-05-01T17:20:00Z"/>
          <w:rFonts w:asciiTheme="minorEastAsia" w:hAnsiTheme="minorEastAsia" w:cs="新細明體"/>
          <w:kern w:val="0"/>
          <w:sz w:val="20"/>
          <w:szCs w:val="20"/>
        </w:rPr>
      </w:pPr>
      <w:ins w:id="394"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點進去</w:t>
        </w:r>
        <w:del w:id="395" w:author="BeBe" w:date="2012-09-27T13:30:00Z">
          <w:r w:rsidRPr="00901AA7" w:rsidDel="00AC05FF">
            <w:rPr>
              <w:rFonts w:asciiTheme="minorEastAsia" w:hAnsiTheme="minorEastAsia" w:cs="新細明體" w:hint="eastAsia"/>
              <w:kern w:val="0"/>
              <w:sz w:val="20"/>
              <w:szCs w:val="20"/>
            </w:rPr>
            <w:delText>之後</w:delText>
          </w:r>
        </w:del>
        <w:r w:rsidRPr="00901AA7">
          <w:rPr>
            <w:rFonts w:asciiTheme="minorEastAsia" w:hAnsiTheme="minorEastAsia" w:cs="新細明體" w:hint="eastAsia"/>
            <w:kern w:val="0"/>
            <w:sz w:val="20"/>
            <w:szCs w:val="20"/>
          </w:rPr>
          <w:t>可得知詳細的狀態</w:t>
        </w:r>
        <w:r>
          <w:rPr>
            <w:rFonts w:asciiTheme="minorEastAsia" w:hAnsiTheme="minorEastAsia" w:cs="Hei-Lt-HK-BF" w:hint="eastAsia"/>
            <w:kern w:val="0"/>
            <w:sz w:val="20"/>
            <w:szCs w:val="20"/>
          </w:rPr>
          <w:t>，</w:t>
        </w:r>
        <w:del w:id="396" w:author="BeBe" w:date="2012-09-27T13:30:00Z">
          <w:r w:rsidRPr="00901AA7" w:rsidDel="00AC05FF">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並加入滑動的手勢讓使用者有時間軸的感覺</w:t>
        </w:r>
        <w:r>
          <w:rPr>
            <w:rFonts w:asciiTheme="minorEastAsia" w:hAnsiTheme="minorEastAsia" w:cs="Hei-Lt-HK-BF" w:hint="eastAsia"/>
            <w:kern w:val="0"/>
            <w:sz w:val="20"/>
            <w:szCs w:val="20"/>
          </w:rPr>
          <w:t>，</w:t>
        </w:r>
        <w:del w:id="397" w:author="BeBe" w:date="2012-09-27T13:30:00Z">
          <w:r w:rsidRPr="00901AA7" w:rsidDel="00AC05FF">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下方同步顯示重要資訊</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人名、時間、前幾段文字</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398" w:author="克姐" w:date="2014-05-01T17:20:00Z"/>
          <w:rFonts w:asciiTheme="minorEastAsia" w:hAnsiTheme="minorEastAsia" w:cs="Hei-Lt-HK-BF"/>
          <w:kern w:val="0"/>
          <w:sz w:val="20"/>
          <w:szCs w:val="20"/>
        </w:rPr>
      </w:pPr>
      <w:ins w:id="399" w:author="克姐" w:date="2014-05-01T17:20:00Z">
        <w:r w:rsidRPr="00901AA7">
          <w:rPr>
            <w:rFonts w:asciiTheme="minorEastAsia" w:hAnsiTheme="minorEastAsia" w:cs="新細明體" w:hint="eastAsia"/>
            <w:kern w:val="0"/>
            <w:sz w:val="20"/>
            <w:szCs w:val="20"/>
          </w:rPr>
          <w:t>※</w:t>
        </w:r>
        <w:del w:id="400" w:author="BeBe" w:date="2012-09-27T13:30:00Z">
          <w:r w:rsidRPr="00901AA7" w:rsidDel="00AC05FF">
            <w:rPr>
              <w:rFonts w:asciiTheme="minorEastAsia" w:hAnsiTheme="minorEastAsia" w:cs="新細明體" w:hint="eastAsia"/>
              <w:kern w:val="0"/>
              <w:sz w:val="20"/>
              <w:szCs w:val="20"/>
            </w:rPr>
            <w:delText>此功能的亮點為</w:delText>
          </w:r>
        </w:del>
        <w:r>
          <w:rPr>
            <w:rFonts w:asciiTheme="minorEastAsia" w:hAnsiTheme="minorEastAsia" w:cs="新細明體" w:hint="eastAsia"/>
            <w:kern w:val="0"/>
            <w:sz w:val="20"/>
            <w:szCs w:val="20"/>
          </w:rPr>
          <w:t>巧思</w:t>
        </w:r>
        <w:proofErr w:type="gramStart"/>
        <w:r>
          <w:rPr>
            <w:rFonts w:asciiTheme="minorEastAsia" w:hAnsiTheme="minorEastAsia" w:cs="新細明體" w:hint="eastAsia"/>
            <w:kern w:val="0"/>
            <w:sz w:val="20"/>
            <w:szCs w:val="20"/>
          </w:rPr>
          <w:t>──</w:t>
        </w:r>
        <w:proofErr w:type="gramEnd"/>
        <w:r w:rsidRPr="00901AA7">
          <w:rPr>
            <w:rFonts w:asciiTheme="minorEastAsia" w:hAnsiTheme="minorEastAsia" w:cs="新細明體" w:hint="eastAsia"/>
            <w:kern w:val="0"/>
            <w:sz w:val="20"/>
            <w:szCs w:val="20"/>
          </w:rPr>
          <w:t>使用者可</w:t>
        </w:r>
        <w:del w:id="401" w:author="BeBe" w:date="2012-09-27T13:30:00Z">
          <w:r w:rsidRPr="00901AA7" w:rsidDel="00AC05FF">
            <w:rPr>
              <w:rFonts w:asciiTheme="minorEastAsia" w:hAnsiTheme="minorEastAsia" w:cs="新細明體" w:hint="eastAsia"/>
              <w:kern w:val="0"/>
              <w:sz w:val="20"/>
              <w:szCs w:val="20"/>
            </w:rPr>
            <w:delText>以</w:delText>
          </w:r>
        </w:del>
        <w:r w:rsidRPr="00901AA7">
          <w:rPr>
            <w:rFonts w:asciiTheme="minorEastAsia" w:hAnsiTheme="minorEastAsia" w:cs="新細明體" w:hint="eastAsia"/>
            <w:kern w:val="0"/>
            <w:sz w:val="20"/>
            <w:szCs w:val="20"/>
          </w:rPr>
          <w:t>得知</w:t>
        </w:r>
        <w:del w:id="402" w:author="BeBe" w:date="2012-09-27T13:30:00Z">
          <w:r w:rsidRPr="00901AA7" w:rsidDel="00AC05FF">
            <w:rPr>
              <w:rFonts w:asciiTheme="minorEastAsia" w:hAnsiTheme="minorEastAsia" w:cs="新細明體" w:hint="eastAsia"/>
              <w:kern w:val="0"/>
              <w:sz w:val="20"/>
              <w:szCs w:val="20"/>
            </w:rPr>
            <w:delText>他人</w:delText>
          </w:r>
        </w:del>
        <w:r w:rsidRPr="00901AA7">
          <w:rPr>
            <w:rFonts w:asciiTheme="minorEastAsia" w:hAnsiTheme="minorEastAsia" w:cs="新細明體" w:hint="eastAsia"/>
            <w:kern w:val="0"/>
            <w:sz w:val="20"/>
            <w:szCs w:val="20"/>
          </w:rPr>
          <w:t>寄來的飛機與預計收到的時間</w:t>
        </w:r>
        <w:r>
          <w:rPr>
            <w:rFonts w:asciiTheme="minorEastAsia" w:hAnsiTheme="minorEastAsia" w:cs="Hei-Lt-HK-BF" w:hint="eastAsia"/>
            <w:kern w:val="0"/>
            <w:sz w:val="20"/>
            <w:szCs w:val="20"/>
          </w:rPr>
          <w:t>，</w:t>
        </w:r>
        <w:del w:id="403" w:author="BeBe" w:date="2012-09-27T13:31:00Z">
          <w:r w:rsidRPr="00901AA7" w:rsidDel="00AC05FF">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但</w:t>
        </w:r>
        <w:del w:id="404" w:author="BeBe" w:date="2012-09-27T13:31:00Z">
          <w:r w:rsidRPr="00901AA7" w:rsidDel="00AC05FF">
            <w:rPr>
              <w:rFonts w:asciiTheme="minorEastAsia" w:hAnsiTheme="minorEastAsia" w:cs="新細明體" w:hint="eastAsia"/>
              <w:kern w:val="0"/>
              <w:sz w:val="20"/>
              <w:szCs w:val="20"/>
            </w:rPr>
            <w:delText>只有</w:delText>
          </w:r>
        </w:del>
        <w:r w:rsidRPr="00901AA7">
          <w:rPr>
            <w:rFonts w:asciiTheme="minorEastAsia" w:hAnsiTheme="minorEastAsia" w:cs="新細明體" w:hint="eastAsia"/>
            <w:kern w:val="0"/>
            <w:sz w:val="20"/>
            <w:szCs w:val="20"/>
          </w:rPr>
          <w:t>無法得知內容</w:t>
        </w:r>
        <w:del w:id="405" w:author="BeBe" w:date="2012-09-27T13:31:00Z">
          <w:r w:rsidRPr="00901AA7" w:rsidDel="00AC05FF">
            <w:rPr>
              <w:rFonts w:asciiTheme="minorEastAsia" w:hAnsiTheme="minorEastAsia" w:cs="新細明體" w:hint="eastAsia"/>
              <w:kern w:val="0"/>
              <w:sz w:val="20"/>
              <w:szCs w:val="20"/>
            </w:rPr>
            <w:delText>無法得知</w:delText>
          </w:r>
        </w:del>
        <w:r>
          <w:rPr>
            <w:rFonts w:asciiTheme="minorEastAsia" w:hAnsiTheme="minorEastAsia" w:cs="Hei-Lt-HK-BF" w:hint="eastAsia"/>
            <w:kern w:val="0"/>
            <w:sz w:val="20"/>
            <w:szCs w:val="20"/>
          </w:rPr>
          <w:t>，</w:t>
        </w:r>
        <w:del w:id="406" w:author="BeBe" w:date="2012-09-27T13:31:00Z">
          <w:r w:rsidRPr="00901AA7" w:rsidDel="00AC05FF">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這部分</w:t>
        </w:r>
        <w:del w:id="407" w:author="BeBe" w:date="2012-09-27T13:31:00Z">
          <w:r w:rsidRPr="00901AA7" w:rsidDel="00AC05FF">
            <w:rPr>
              <w:rFonts w:asciiTheme="minorEastAsia" w:hAnsiTheme="minorEastAsia" w:cs="新細明體" w:hint="eastAsia"/>
              <w:kern w:val="0"/>
              <w:sz w:val="20"/>
              <w:szCs w:val="20"/>
            </w:rPr>
            <w:delText>所</w:delText>
          </w:r>
        </w:del>
        <w:r w:rsidRPr="00901AA7">
          <w:rPr>
            <w:rFonts w:asciiTheme="minorEastAsia" w:hAnsiTheme="minorEastAsia" w:cs="新細明體" w:hint="eastAsia"/>
            <w:kern w:val="0"/>
            <w:sz w:val="20"/>
            <w:szCs w:val="20"/>
          </w:rPr>
          <w:t>給予使用者的期待會讓</w:t>
        </w:r>
        <w:del w:id="408" w:author="BeBe" w:date="2012-09-27T13:31:00Z">
          <w:r w:rsidRPr="00901AA7" w:rsidDel="00AC05FF">
            <w:rPr>
              <w:rFonts w:asciiTheme="minorEastAsia" w:hAnsiTheme="minorEastAsia" w:cs="新細明體" w:hint="eastAsia"/>
              <w:kern w:val="0"/>
              <w:sz w:val="20"/>
              <w:szCs w:val="20"/>
            </w:rPr>
            <w:delText>使用者</w:delText>
          </w:r>
        </w:del>
        <w:r>
          <w:rPr>
            <w:rFonts w:asciiTheme="minorEastAsia" w:hAnsiTheme="minorEastAsia" w:cs="新細明體" w:hint="eastAsia"/>
            <w:kern w:val="0"/>
            <w:sz w:val="20"/>
            <w:szCs w:val="20"/>
          </w:rPr>
          <w:t>其</w:t>
        </w:r>
        <w:r w:rsidRPr="00901AA7">
          <w:rPr>
            <w:rFonts w:asciiTheme="minorEastAsia" w:hAnsiTheme="minorEastAsia" w:cs="新細明體" w:hint="eastAsia"/>
            <w:kern w:val="0"/>
            <w:sz w:val="20"/>
            <w:szCs w:val="20"/>
          </w:rPr>
          <w:t>對於</w:t>
        </w:r>
        <w:r>
          <w:rPr>
            <w:rFonts w:asciiTheme="minorEastAsia" w:hAnsiTheme="minorEastAsia" w:cs="新細明體" w:hint="eastAsia"/>
            <w:kern w:val="0"/>
            <w:sz w:val="20"/>
            <w:szCs w:val="20"/>
          </w:rPr>
          <w:t xml:space="preserve"> </w:t>
        </w:r>
        <w:proofErr w:type="spellStart"/>
        <w:r w:rsidRPr="00901AA7">
          <w:rPr>
            <w:rFonts w:asciiTheme="minorEastAsia" w:hAnsiTheme="minorEastAsia" w:cs="Hei-Lt-HK-BF"/>
            <w:kern w:val="0"/>
            <w:sz w:val="20"/>
            <w:szCs w:val="20"/>
          </w:rPr>
          <w:t>to:future</w:t>
        </w:r>
        <w:proofErr w:type="spellEnd"/>
        <w:r w:rsidRPr="00901AA7">
          <w:rPr>
            <w:rFonts w:asciiTheme="minorEastAsia" w:hAnsiTheme="minorEastAsia" w:cs="新細明體" w:hint="eastAsia"/>
            <w:kern w:val="0"/>
            <w:sz w:val="20"/>
            <w:szCs w:val="20"/>
          </w:rPr>
          <w:t>產生</w:t>
        </w:r>
        <w:del w:id="409" w:author="BeBe" w:date="2012-09-27T13:31:00Z">
          <w:r w:rsidRPr="00901AA7" w:rsidDel="00AC05FF">
            <w:rPr>
              <w:rFonts w:asciiTheme="minorEastAsia" w:hAnsiTheme="minorEastAsia" w:cs="新細明體" w:hint="eastAsia"/>
              <w:kern w:val="0"/>
              <w:sz w:val="20"/>
              <w:szCs w:val="20"/>
            </w:rPr>
            <w:delText>有</w:delText>
          </w:r>
        </w:del>
        <w:r w:rsidRPr="00901AA7">
          <w:rPr>
            <w:rFonts w:asciiTheme="minorEastAsia" w:hAnsiTheme="minorEastAsia" w:cs="新細明體" w:hint="eastAsia"/>
            <w:kern w:val="0"/>
            <w:sz w:val="20"/>
            <w:szCs w:val="20"/>
          </w:rPr>
          <w:t>黏著性</w:t>
        </w:r>
        <w:del w:id="410" w:author="BeBe" w:date="2012-09-27T13:32:00Z">
          <w:r w:rsidRPr="00901AA7" w:rsidDel="00AC05FF">
            <w:rPr>
              <w:rFonts w:asciiTheme="minorEastAsia" w:hAnsiTheme="minorEastAsia" w:cs="新細明體" w:hint="eastAsia"/>
              <w:kern w:val="0"/>
              <w:sz w:val="20"/>
              <w:szCs w:val="20"/>
            </w:rPr>
            <w:delText>的</w:delText>
          </w:r>
        </w:del>
        <w:del w:id="411" w:author="BeBe" w:date="2012-09-27T13:31:00Z">
          <w:r w:rsidRPr="00901AA7" w:rsidDel="00AC05FF">
            <w:rPr>
              <w:rFonts w:asciiTheme="minorEastAsia" w:hAnsiTheme="minorEastAsia" w:cs="新細明體" w:hint="eastAsia"/>
              <w:kern w:val="0"/>
              <w:sz w:val="20"/>
              <w:szCs w:val="20"/>
            </w:rPr>
            <w:delText>產生</w:delText>
          </w:r>
        </w:del>
        <w:r w:rsidRPr="00901AA7">
          <w:rPr>
            <w:rFonts w:asciiTheme="minorEastAsia" w:hAnsiTheme="minorEastAsia" w:cs="新細明體" w:hint="eastAsia"/>
            <w:kern w:val="0"/>
            <w:sz w:val="20"/>
            <w:szCs w:val="20"/>
          </w:rPr>
          <w:t>。</w:t>
        </w:r>
      </w:ins>
    </w:p>
    <w:p w:rsidR="00400D1E" w:rsidRDefault="00400D1E" w:rsidP="00400D1E">
      <w:pPr>
        <w:autoSpaceDE w:val="0"/>
        <w:autoSpaceDN w:val="0"/>
        <w:adjustRightInd w:val="0"/>
        <w:snapToGrid w:val="0"/>
        <w:rPr>
          <w:ins w:id="412" w:author="克姐" w:date="2014-05-01T17:20:00Z"/>
          <w:rFonts w:asciiTheme="minorEastAsia" w:hAnsiTheme="minorEastAsia" w:cs="新細明體"/>
          <w:kern w:val="0"/>
          <w:sz w:val="20"/>
          <w:szCs w:val="20"/>
        </w:rPr>
      </w:pPr>
    </w:p>
    <w:p w:rsidR="00C81B68" w:rsidRPr="00C81B68" w:rsidRDefault="00400D1E" w:rsidP="00400D1E">
      <w:pPr>
        <w:autoSpaceDE w:val="0"/>
        <w:autoSpaceDN w:val="0"/>
        <w:adjustRightInd w:val="0"/>
        <w:snapToGrid w:val="0"/>
        <w:rPr>
          <w:ins w:id="413" w:author="克姐" w:date="2014-05-01T17:31:00Z"/>
          <w:rFonts w:asciiTheme="minorEastAsia" w:hAnsiTheme="minorEastAsia" w:cs="MingStd-W7" w:hint="eastAsia"/>
          <w:b/>
          <w:kern w:val="0"/>
          <w:sz w:val="20"/>
          <w:szCs w:val="20"/>
          <w:rPrChange w:id="414" w:author="克姐" w:date="2014-05-01T17:31:00Z">
            <w:rPr>
              <w:ins w:id="415" w:author="克姐" w:date="2014-05-01T17:31:00Z"/>
              <w:rFonts w:asciiTheme="minorEastAsia" w:hAnsiTheme="minorEastAsia" w:cs="MingStd-W7" w:hint="eastAsia"/>
              <w:kern w:val="0"/>
              <w:sz w:val="20"/>
              <w:szCs w:val="20"/>
            </w:rPr>
          </w:rPrChange>
        </w:rPr>
      </w:pPr>
      <w:ins w:id="416" w:author="克姐" w:date="2014-05-01T17:20:00Z">
        <w:r w:rsidRPr="00C81B68">
          <w:rPr>
            <w:rFonts w:asciiTheme="minorEastAsia" w:hAnsiTheme="minorEastAsia" w:cs="新細明體" w:hint="eastAsia"/>
            <w:b/>
            <w:kern w:val="0"/>
            <w:sz w:val="20"/>
            <w:szCs w:val="20"/>
            <w:rPrChange w:id="417" w:author="克姐" w:date="2014-05-01T17:31:00Z">
              <w:rPr>
                <w:rFonts w:asciiTheme="minorEastAsia" w:hAnsiTheme="minorEastAsia" w:cs="新細明體" w:hint="eastAsia"/>
                <w:kern w:val="0"/>
                <w:sz w:val="20"/>
                <w:szCs w:val="20"/>
              </w:rPr>
            </w:rPrChange>
          </w:rPr>
          <w:t>功能三</w:t>
        </w:r>
        <w:r w:rsidRPr="00C81B68">
          <w:rPr>
            <w:rFonts w:asciiTheme="minorEastAsia" w:hAnsiTheme="minorEastAsia" w:cs="MingStd-W7"/>
            <w:b/>
            <w:kern w:val="0"/>
            <w:sz w:val="20"/>
            <w:szCs w:val="20"/>
            <w:rPrChange w:id="418" w:author="克姐" w:date="2014-05-01T17:31:00Z">
              <w:rPr>
                <w:rFonts w:asciiTheme="minorEastAsia" w:hAnsiTheme="minorEastAsia" w:cs="MingStd-W7"/>
                <w:kern w:val="0"/>
                <w:sz w:val="20"/>
                <w:szCs w:val="20"/>
              </w:rPr>
            </w:rPrChange>
          </w:rPr>
          <w:t>/</w:t>
        </w:r>
      </w:ins>
    </w:p>
    <w:p w:rsidR="00400D1E" w:rsidRPr="00C81B68" w:rsidRDefault="00400D1E" w:rsidP="00400D1E">
      <w:pPr>
        <w:autoSpaceDE w:val="0"/>
        <w:autoSpaceDN w:val="0"/>
        <w:adjustRightInd w:val="0"/>
        <w:snapToGrid w:val="0"/>
        <w:rPr>
          <w:ins w:id="419" w:author="克姐" w:date="2014-05-01T17:20:00Z"/>
          <w:rFonts w:asciiTheme="minorEastAsia" w:hAnsiTheme="minorEastAsia" w:cs="MingStd-W7"/>
          <w:b/>
          <w:kern w:val="0"/>
          <w:sz w:val="20"/>
          <w:szCs w:val="20"/>
          <w:rPrChange w:id="420" w:author="克姐" w:date="2014-05-01T17:31:00Z">
            <w:rPr>
              <w:ins w:id="421" w:author="克姐" w:date="2014-05-01T17:20:00Z"/>
              <w:rFonts w:asciiTheme="minorEastAsia" w:hAnsiTheme="minorEastAsia" w:cs="MingStd-W7"/>
              <w:kern w:val="0"/>
              <w:sz w:val="20"/>
              <w:szCs w:val="20"/>
            </w:rPr>
          </w:rPrChange>
        </w:rPr>
      </w:pPr>
      <w:ins w:id="422" w:author="克姐" w:date="2014-05-01T17:20:00Z">
        <w:r w:rsidRPr="00C81B68">
          <w:rPr>
            <w:rFonts w:asciiTheme="minorEastAsia" w:hAnsiTheme="minorEastAsia" w:cs="新細明體" w:hint="eastAsia"/>
            <w:b/>
            <w:kern w:val="0"/>
            <w:sz w:val="20"/>
            <w:szCs w:val="20"/>
            <w:rPrChange w:id="423" w:author="克姐" w:date="2014-05-01T17:31:00Z">
              <w:rPr>
                <w:rFonts w:asciiTheme="minorEastAsia" w:hAnsiTheme="minorEastAsia" w:cs="新細明體" w:hint="eastAsia"/>
                <w:kern w:val="0"/>
                <w:sz w:val="20"/>
                <w:szCs w:val="20"/>
              </w:rPr>
            </w:rPrChange>
          </w:rPr>
          <w:t>存放已收到信件的停機坪</w:t>
        </w:r>
      </w:ins>
    </w:p>
    <w:p w:rsidR="00400D1E" w:rsidRDefault="00400D1E" w:rsidP="00400D1E">
      <w:pPr>
        <w:autoSpaceDE w:val="0"/>
        <w:autoSpaceDN w:val="0"/>
        <w:adjustRightInd w:val="0"/>
        <w:snapToGrid w:val="0"/>
        <w:rPr>
          <w:ins w:id="424" w:author="克姐" w:date="2014-05-01T17:20:00Z"/>
          <w:rFonts w:asciiTheme="minorEastAsia" w:hAnsiTheme="minorEastAsia" w:cs="新細明體"/>
          <w:kern w:val="0"/>
          <w:sz w:val="20"/>
          <w:szCs w:val="20"/>
        </w:rPr>
      </w:pPr>
      <w:ins w:id="425" w:author="克姐" w:date="2014-05-01T17:20:00Z">
        <w:r w:rsidRPr="00901AA7">
          <w:rPr>
            <w:rFonts w:asciiTheme="minorEastAsia" w:hAnsiTheme="minorEastAsia" w:cs="新細明體" w:hint="eastAsia"/>
            <w:kern w:val="0"/>
            <w:sz w:val="20"/>
            <w:szCs w:val="20"/>
          </w:rPr>
          <w:t>收到的信件以時間軸排列</w:t>
        </w:r>
      </w:ins>
    </w:p>
    <w:p w:rsidR="00400D1E" w:rsidRDefault="00400D1E" w:rsidP="00400D1E">
      <w:pPr>
        <w:autoSpaceDE w:val="0"/>
        <w:autoSpaceDN w:val="0"/>
        <w:adjustRightInd w:val="0"/>
        <w:snapToGrid w:val="0"/>
        <w:rPr>
          <w:ins w:id="426" w:author="克姐" w:date="2014-05-01T17:20:00Z"/>
          <w:rFonts w:asciiTheme="minorEastAsia" w:hAnsiTheme="minorEastAsia" w:cs="新細明體"/>
          <w:kern w:val="0"/>
          <w:sz w:val="20"/>
          <w:szCs w:val="20"/>
        </w:rPr>
      </w:pPr>
      <w:ins w:id="427"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信紙打開的動畫</w:t>
        </w:r>
        <w:r>
          <w:rPr>
            <w:rFonts w:asciiTheme="minorEastAsia" w:hAnsiTheme="minorEastAsia" w:cs="Hei-Lt-HK-BF" w:hint="eastAsia"/>
            <w:kern w:val="0"/>
            <w:sz w:val="20"/>
            <w:szCs w:val="20"/>
          </w:rPr>
          <w:t>，</w:t>
        </w:r>
        <w:del w:id="428" w:author="BeBe" w:date="2012-09-27T13:49:00Z">
          <w:r w:rsidRPr="00901AA7" w:rsidDel="009E5D5E">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呼吸頁</w:t>
        </w:r>
        <w:r>
          <w:rPr>
            <w:rFonts w:asciiTheme="minorEastAsia" w:hAnsiTheme="minorEastAsia" w:cs="Hei-Lt-HK-BF" w:hint="eastAsia"/>
            <w:kern w:val="0"/>
            <w:sz w:val="20"/>
            <w:szCs w:val="20"/>
          </w:rPr>
          <w:t>，</w:t>
        </w:r>
        <w:del w:id="429" w:author="BeBe" w:date="2012-09-27T13:49:00Z">
          <w:r w:rsidRPr="00901AA7" w:rsidDel="009E5D5E">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醞釀</w:t>
        </w:r>
        <w:r>
          <w:rPr>
            <w:rFonts w:asciiTheme="minorEastAsia" w:hAnsiTheme="minorEastAsia" w:cs="新細明體" w:hint="eastAsia"/>
            <w:kern w:val="0"/>
            <w:sz w:val="20"/>
            <w:szCs w:val="20"/>
          </w:rPr>
          <w:t>拆</w:t>
        </w:r>
        <w:del w:id="430" w:author="BeBe" w:date="2012-09-27T13:49:00Z">
          <w:r w:rsidRPr="00901AA7" w:rsidDel="009E5D5E">
            <w:rPr>
              <w:rFonts w:asciiTheme="minorEastAsia" w:hAnsiTheme="minorEastAsia" w:cs="新細明體" w:hint="eastAsia"/>
              <w:kern w:val="0"/>
              <w:sz w:val="20"/>
              <w:szCs w:val="20"/>
            </w:rPr>
            <w:delText>看到</w:delText>
          </w:r>
        </w:del>
        <w:r w:rsidRPr="00901AA7">
          <w:rPr>
            <w:rFonts w:asciiTheme="minorEastAsia" w:hAnsiTheme="minorEastAsia" w:cs="新細明體" w:hint="eastAsia"/>
            <w:kern w:val="0"/>
            <w:sz w:val="20"/>
            <w:szCs w:val="20"/>
          </w:rPr>
          <w:t>信前的</w:t>
        </w:r>
        <w:del w:id="431" w:author="BeBe" w:date="2012-09-27T13:49:00Z">
          <w:r w:rsidRPr="00901AA7" w:rsidDel="009E5D5E">
            <w:rPr>
              <w:rFonts w:asciiTheme="minorEastAsia" w:hAnsiTheme="minorEastAsia" w:cs="新細明體" w:hint="eastAsia"/>
              <w:kern w:val="0"/>
              <w:sz w:val="20"/>
              <w:szCs w:val="20"/>
            </w:rPr>
            <w:delText>感覺</w:delText>
          </w:r>
        </w:del>
        <w:r>
          <w:rPr>
            <w:rFonts w:asciiTheme="minorEastAsia" w:hAnsiTheme="minorEastAsia" w:cs="新細明體" w:hint="eastAsia"/>
            <w:kern w:val="0"/>
            <w:sz w:val="20"/>
            <w:szCs w:val="20"/>
          </w:rPr>
          <w:t>情緒</w:t>
        </w:r>
      </w:ins>
    </w:p>
    <w:p w:rsidR="00400D1E" w:rsidRPr="00901AA7" w:rsidDel="009E5D5E" w:rsidRDefault="00400D1E" w:rsidP="00400D1E">
      <w:pPr>
        <w:autoSpaceDE w:val="0"/>
        <w:autoSpaceDN w:val="0"/>
        <w:adjustRightInd w:val="0"/>
        <w:snapToGrid w:val="0"/>
        <w:rPr>
          <w:ins w:id="432" w:author="克姐" w:date="2014-05-01T17:20:00Z"/>
          <w:del w:id="433" w:author="BeBe" w:date="2012-09-27T13:50:00Z"/>
          <w:rFonts w:asciiTheme="minorEastAsia" w:hAnsiTheme="minorEastAsia" w:cs="Hei-Lt-HK-BF"/>
          <w:kern w:val="0"/>
          <w:sz w:val="20"/>
          <w:szCs w:val="20"/>
        </w:rPr>
      </w:pPr>
      <w:ins w:id="434"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收到信</w:t>
        </w:r>
        <w:del w:id="435" w:author="BeBe" w:date="2012-09-27T13:49:00Z">
          <w:r w:rsidRPr="00901AA7" w:rsidDel="009E5D5E">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顯示資訊有</w:t>
        </w:r>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收信時間</w:t>
        </w:r>
        <w:del w:id="436" w:author="BeBe" w:date="2012-09-27T13:49:00Z">
          <w:r w:rsidRPr="00901AA7" w:rsidDel="009E5D5E">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並將照片、錄音、錄影與文字四項元素進行排列</w:t>
        </w:r>
        <w:del w:id="437" w:author="BeBe" w:date="2012-09-27T13:49:00Z">
          <w:r w:rsidRPr="00901AA7" w:rsidDel="009E5D5E">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del w:id="438" w:author="BeBe" w:date="2012-09-27T13:50:00Z">
          <w:r w:rsidRPr="00901AA7" w:rsidDel="009E5D5E">
            <w:rPr>
              <w:rFonts w:asciiTheme="minorEastAsia" w:hAnsiTheme="minorEastAsia" w:cs="新細明體" w:hint="eastAsia"/>
              <w:kern w:val="0"/>
              <w:sz w:val="20"/>
              <w:szCs w:val="20"/>
            </w:rPr>
            <w:delText>讓</w:delText>
          </w:r>
        </w:del>
        <w:del w:id="439" w:author="BeBe" w:date="2012-09-27T13:49:00Z">
          <w:r w:rsidRPr="00901AA7" w:rsidDel="009E5D5E">
            <w:rPr>
              <w:rFonts w:asciiTheme="minorEastAsia" w:hAnsiTheme="minorEastAsia" w:cs="新細明體" w:hint="eastAsia"/>
              <w:kern w:val="0"/>
              <w:sz w:val="20"/>
              <w:szCs w:val="20"/>
            </w:rPr>
            <w:delText>觀看的</w:delText>
          </w:r>
        </w:del>
        <w:del w:id="440" w:author="BeBe" w:date="2012-09-27T13:50:00Z">
          <w:r w:rsidRPr="00901AA7" w:rsidDel="009E5D5E">
            <w:rPr>
              <w:rFonts w:asciiTheme="minorEastAsia" w:hAnsiTheme="minorEastAsia" w:cs="新細明體" w:hint="eastAsia"/>
              <w:kern w:val="0"/>
              <w:sz w:val="20"/>
              <w:szCs w:val="20"/>
            </w:rPr>
            <w:delText>人有收到一封信的感覺。</w:delText>
          </w:r>
        </w:del>
      </w:ins>
    </w:p>
    <w:p w:rsidR="00400D1E" w:rsidRPr="00901AA7" w:rsidRDefault="00400D1E" w:rsidP="00400D1E">
      <w:pPr>
        <w:autoSpaceDE w:val="0"/>
        <w:autoSpaceDN w:val="0"/>
        <w:adjustRightInd w:val="0"/>
        <w:snapToGrid w:val="0"/>
        <w:rPr>
          <w:ins w:id="441" w:author="克姐" w:date="2014-05-01T17:20:00Z"/>
          <w:rFonts w:asciiTheme="minorEastAsia" w:hAnsiTheme="minorEastAsia" w:cs="Hei-Lt-HK-BF"/>
          <w:kern w:val="0"/>
          <w:sz w:val="20"/>
          <w:szCs w:val="20"/>
        </w:rPr>
      </w:pPr>
    </w:p>
    <w:p w:rsidR="00400D1E" w:rsidRPr="00901AA7" w:rsidRDefault="00400D1E" w:rsidP="00400D1E">
      <w:pPr>
        <w:autoSpaceDE w:val="0"/>
        <w:autoSpaceDN w:val="0"/>
        <w:adjustRightInd w:val="0"/>
        <w:snapToGrid w:val="0"/>
        <w:rPr>
          <w:ins w:id="442" w:author="克姐" w:date="2014-05-01T17:20:00Z"/>
          <w:rFonts w:asciiTheme="minorEastAsia" w:hAnsiTheme="minorEastAsia" w:cs="Hei-Lt-HK-BF"/>
          <w:kern w:val="0"/>
          <w:sz w:val="20"/>
          <w:szCs w:val="20"/>
        </w:rPr>
      </w:pPr>
    </w:p>
    <w:p w:rsidR="00400D1E" w:rsidRPr="00C81B68" w:rsidRDefault="00400D1E" w:rsidP="00400D1E">
      <w:pPr>
        <w:autoSpaceDE w:val="0"/>
        <w:autoSpaceDN w:val="0"/>
        <w:adjustRightInd w:val="0"/>
        <w:snapToGrid w:val="0"/>
        <w:rPr>
          <w:ins w:id="443" w:author="克姐" w:date="2014-05-01T17:20:00Z"/>
          <w:rFonts w:asciiTheme="minorEastAsia" w:hAnsiTheme="minorEastAsia" w:cs="MingStd-W5"/>
          <w:b/>
          <w:kern w:val="0"/>
          <w:sz w:val="20"/>
          <w:szCs w:val="20"/>
        </w:rPr>
      </w:pPr>
      <w:ins w:id="444" w:author="克姐" w:date="2014-05-01T17:20:00Z">
        <w:r w:rsidRPr="00C81B68">
          <w:rPr>
            <w:rFonts w:asciiTheme="minorEastAsia" w:hAnsiTheme="minorEastAsia" w:cs="新細明體" w:hint="eastAsia"/>
            <w:b/>
            <w:kern w:val="0"/>
            <w:sz w:val="20"/>
            <w:szCs w:val="20"/>
          </w:rPr>
          <w:t>【版本二】</w:t>
        </w:r>
      </w:ins>
    </w:p>
    <w:p w:rsidR="00400D1E" w:rsidRPr="00901AA7" w:rsidRDefault="00400D1E" w:rsidP="00400D1E">
      <w:pPr>
        <w:autoSpaceDE w:val="0"/>
        <w:autoSpaceDN w:val="0"/>
        <w:adjustRightInd w:val="0"/>
        <w:snapToGrid w:val="0"/>
        <w:rPr>
          <w:ins w:id="445" w:author="克姐" w:date="2014-05-01T17:20:00Z"/>
          <w:rFonts w:asciiTheme="minorEastAsia" w:hAnsiTheme="minorEastAsia" w:cs="Hei-Lt-HK-BF"/>
          <w:kern w:val="0"/>
          <w:sz w:val="20"/>
          <w:szCs w:val="20"/>
        </w:rPr>
      </w:pPr>
      <w:ins w:id="446" w:author="克姐" w:date="2014-05-01T17:20:00Z">
        <w:del w:id="447" w:author="BeBe" w:date="2012-09-27T13:50:00Z">
          <w:r w:rsidRPr="00901AA7" w:rsidDel="009E5D5E">
            <w:rPr>
              <w:rFonts w:asciiTheme="minorEastAsia" w:hAnsiTheme="minorEastAsia" w:cs="新細明體" w:hint="eastAsia"/>
              <w:kern w:val="0"/>
              <w:sz w:val="20"/>
              <w:szCs w:val="20"/>
            </w:rPr>
            <w:delText>經過</w:delText>
          </w:r>
        </w:del>
        <w:r w:rsidRPr="00901AA7">
          <w:rPr>
            <w:rFonts w:asciiTheme="minorEastAsia" w:hAnsiTheme="minorEastAsia" w:cs="新細明體" w:hint="eastAsia"/>
            <w:kern w:val="0"/>
            <w:sz w:val="20"/>
            <w:szCs w:val="20"/>
          </w:rPr>
          <w:t>與唐老師和</w:t>
        </w:r>
        <w:r w:rsidRPr="00901AA7">
          <w:rPr>
            <w:rFonts w:asciiTheme="minorEastAsia" w:hAnsiTheme="minorEastAsia" w:cs="Hei-Lt-HK-BF"/>
            <w:kern w:val="0"/>
            <w:sz w:val="20"/>
            <w:szCs w:val="20"/>
          </w:rPr>
          <w:t>MIKE</w:t>
        </w:r>
        <w:r w:rsidRPr="00901AA7">
          <w:rPr>
            <w:rFonts w:asciiTheme="minorEastAsia" w:hAnsiTheme="minorEastAsia" w:cs="新細明體" w:hint="eastAsia"/>
            <w:kern w:val="0"/>
            <w:sz w:val="20"/>
            <w:szCs w:val="20"/>
          </w:rPr>
          <w:t>老師討論</w:t>
        </w:r>
        <w:r>
          <w:rPr>
            <w:rFonts w:asciiTheme="minorEastAsia" w:hAnsiTheme="minorEastAsia" w:cs="新細明體" w:hint="eastAsia"/>
            <w:kern w:val="0"/>
            <w:sz w:val="20"/>
            <w:szCs w:val="20"/>
          </w:rPr>
          <w:t>後，</w:t>
        </w:r>
        <w:del w:id="448" w:author="BeBe" w:date="2012-09-27T13:50:00Z">
          <w:r w:rsidRPr="00901AA7" w:rsidDel="009E5D5E">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建議與修正部分如下</w:t>
        </w:r>
        <w:del w:id="449" w:author="BeBe" w:date="2012-09-27T13:50:00Z">
          <w:r w:rsidRPr="00901AA7" w:rsidDel="009E5D5E">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ins>
    </w:p>
    <w:p w:rsidR="00400D1E" w:rsidRPr="00901AA7" w:rsidRDefault="00400D1E" w:rsidP="00C81B68">
      <w:pPr>
        <w:autoSpaceDE w:val="0"/>
        <w:autoSpaceDN w:val="0"/>
        <w:adjustRightInd w:val="0"/>
        <w:snapToGrid w:val="0"/>
        <w:ind w:left="284" w:hangingChars="142" w:hanging="284"/>
        <w:rPr>
          <w:ins w:id="450" w:author="克姐" w:date="2014-05-01T17:20:00Z"/>
          <w:rFonts w:asciiTheme="minorEastAsia" w:hAnsiTheme="minorEastAsia" w:cs="新細明體"/>
          <w:kern w:val="0"/>
          <w:sz w:val="20"/>
          <w:szCs w:val="20"/>
        </w:rPr>
      </w:pPr>
      <w:ins w:id="451" w:author="克姐" w:date="2014-05-01T17:20:00Z">
        <w:r w:rsidRPr="00901AA7">
          <w:rPr>
            <w:rFonts w:asciiTheme="minorEastAsia" w:hAnsiTheme="minorEastAsia" w:cs="新細明體" w:hint="eastAsia"/>
            <w:kern w:val="0"/>
            <w:sz w:val="20"/>
            <w:szCs w:val="20"/>
          </w:rPr>
          <w:t>1.</w:t>
        </w:r>
      </w:ins>
      <w:r w:rsidR="00C81B68">
        <w:rPr>
          <w:rFonts w:asciiTheme="minorEastAsia" w:hAnsiTheme="minorEastAsia" w:cs="新細明體" w:hint="eastAsia"/>
          <w:kern w:val="0"/>
          <w:sz w:val="20"/>
          <w:szCs w:val="20"/>
        </w:rPr>
        <w:t xml:space="preserve"> </w:t>
      </w:r>
      <w:ins w:id="452" w:author="克姐" w:date="2014-05-01T17:20:00Z">
        <w:r w:rsidRPr="00901AA7">
          <w:rPr>
            <w:rFonts w:asciiTheme="minorEastAsia" w:hAnsiTheme="minorEastAsia" w:cs="新細明體" w:hint="eastAsia"/>
            <w:kern w:val="0"/>
            <w:sz w:val="20"/>
            <w:szCs w:val="20"/>
          </w:rPr>
          <w:t>功能選單不建議列在上方</w:t>
        </w:r>
        <w:r>
          <w:rPr>
            <w:rFonts w:asciiTheme="minorEastAsia" w:hAnsiTheme="minorEastAsia" w:cs="Hei-Lt-HK-BF" w:hint="eastAsia"/>
            <w:kern w:val="0"/>
            <w:sz w:val="20"/>
            <w:szCs w:val="20"/>
          </w:rPr>
          <w:t>，</w:t>
        </w:r>
        <w:del w:id="453" w:author="BeBe" w:date="2012-09-27T13:50:00Z">
          <w:r w:rsidRPr="00901AA7" w:rsidDel="009E5D5E">
            <w:rPr>
              <w:rFonts w:asciiTheme="minorEastAsia" w:hAnsiTheme="minorEastAsia" w:cs="Hei-Lt-HK-BF"/>
              <w:kern w:val="0"/>
              <w:sz w:val="20"/>
              <w:szCs w:val="20"/>
            </w:rPr>
            <w:delText>,</w:delText>
          </w:r>
        </w:del>
        <w:r w:rsidRPr="00901AA7">
          <w:rPr>
            <w:rFonts w:asciiTheme="minorEastAsia" w:hAnsiTheme="minorEastAsia" w:cs="Hei-Lt-HK-BF"/>
            <w:kern w:val="0"/>
            <w:sz w:val="20"/>
            <w:szCs w:val="20"/>
          </w:rPr>
          <w:t>TO FUTURE</w:t>
        </w:r>
        <w:r w:rsidRPr="00901AA7">
          <w:rPr>
            <w:rFonts w:asciiTheme="minorEastAsia" w:hAnsiTheme="minorEastAsia" w:cs="新細明體" w:hint="eastAsia"/>
            <w:kern w:val="0"/>
            <w:sz w:val="20"/>
            <w:szCs w:val="20"/>
          </w:rPr>
          <w:t>寫信的功能以</w:t>
        </w:r>
        <w:r>
          <w:rPr>
            <w:rFonts w:asciiTheme="minorEastAsia" w:hAnsiTheme="minorEastAsia" w:cs="新細明體" w:hint="eastAsia"/>
            <w:kern w:val="0"/>
            <w:sz w:val="20"/>
            <w:szCs w:val="20"/>
          </w:rPr>
          <w:t>「</w:t>
        </w:r>
        <w:commentRangeStart w:id="454"/>
        <w:r w:rsidRPr="00901AA7">
          <w:rPr>
            <w:rFonts w:asciiTheme="minorEastAsia" w:hAnsiTheme="minorEastAsia" w:cs="新細明體" w:hint="eastAsia"/>
            <w:kern w:val="0"/>
            <w:sz w:val="20"/>
            <w:szCs w:val="20"/>
          </w:rPr>
          <w:t>步驟</w:t>
        </w:r>
        <w:commentRangeEnd w:id="454"/>
        <w:r>
          <w:rPr>
            <w:rStyle w:val="a8"/>
          </w:rPr>
          <w:commentReference w:id="454"/>
        </w:r>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為主</w:t>
        </w:r>
        <w:del w:id="455" w:author="BeBe" w:date="2012-09-27T13:51:00Z">
          <w:r w:rsidRPr="00901AA7" w:rsidDel="009E5D5E">
            <w:rPr>
              <w:rFonts w:asciiTheme="minorEastAsia" w:hAnsiTheme="minorEastAsia" w:cs="Hei-Lt-HK-BF"/>
              <w:kern w:val="0"/>
              <w:sz w:val="20"/>
              <w:szCs w:val="20"/>
            </w:rPr>
            <w:delText>,</w:delText>
          </w:r>
          <w:r w:rsidRPr="00901AA7" w:rsidDel="009E5D5E">
            <w:rPr>
              <w:rFonts w:asciiTheme="minorEastAsia" w:hAnsiTheme="minorEastAsia" w:cs="新細明體" w:hint="eastAsia"/>
              <w:kern w:val="0"/>
              <w:sz w:val="20"/>
              <w:szCs w:val="20"/>
            </w:rPr>
            <w:delText>所以</w:delText>
          </w:r>
        </w:del>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建議一頁面裡有三個主功能鍵</w:t>
        </w:r>
        <w:r>
          <w:rPr>
            <w:rFonts w:asciiTheme="minorEastAsia" w:hAnsiTheme="minorEastAsia" w:cs="Hei-Lt-HK-BF" w:hint="eastAsia"/>
            <w:kern w:val="0"/>
            <w:sz w:val="20"/>
            <w:szCs w:val="20"/>
          </w:rPr>
          <w:t>，</w:t>
        </w:r>
        <w:del w:id="456" w:author="BeBe" w:date="2012-09-27T13:51:00Z">
          <w:r w:rsidRPr="00901AA7" w:rsidDel="009E5D5E">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再以</w:t>
        </w:r>
        <w:r w:rsidRPr="00901AA7">
          <w:rPr>
            <w:rFonts w:asciiTheme="minorEastAsia" w:hAnsiTheme="minorEastAsia" w:cs="Hei-Lt-HK-BF"/>
            <w:kern w:val="0"/>
            <w:sz w:val="20"/>
            <w:szCs w:val="20"/>
          </w:rPr>
          <w:t>BACK</w:t>
        </w:r>
        <w:r w:rsidRPr="00901AA7">
          <w:rPr>
            <w:rFonts w:asciiTheme="minorEastAsia" w:hAnsiTheme="minorEastAsia" w:cs="新細明體" w:hint="eastAsia"/>
            <w:kern w:val="0"/>
            <w:sz w:val="20"/>
            <w:szCs w:val="20"/>
          </w:rPr>
          <w:t>的形式回到功能頁面。</w:t>
        </w:r>
      </w:ins>
    </w:p>
    <w:p w:rsidR="00400D1E" w:rsidRPr="00901AA7" w:rsidRDefault="00400D1E" w:rsidP="00C81B68">
      <w:pPr>
        <w:autoSpaceDE w:val="0"/>
        <w:autoSpaceDN w:val="0"/>
        <w:adjustRightInd w:val="0"/>
        <w:snapToGrid w:val="0"/>
        <w:ind w:left="284" w:hangingChars="142" w:hanging="284"/>
        <w:rPr>
          <w:ins w:id="457" w:author="克姐" w:date="2014-05-01T17:20:00Z"/>
          <w:rFonts w:asciiTheme="minorEastAsia" w:hAnsiTheme="minorEastAsia" w:cs="Hei-Lt-HK-BF"/>
          <w:kern w:val="0"/>
          <w:sz w:val="20"/>
          <w:szCs w:val="20"/>
        </w:rPr>
      </w:pPr>
      <w:ins w:id="458" w:author="克姐" w:date="2014-05-01T17:20:00Z">
        <w:r w:rsidRPr="00901AA7">
          <w:rPr>
            <w:rFonts w:asciiTheme="minorEastAsia" w:hAnsiTheme="minorEastAsia" w:cs="新細明體" w:hint="eastAsia"/>
            <w:kern w:val="0"/>
            <w:sz w:val="20"/>
            <w:szCs w:val="20"/>
          </w:rPr>
          <w:t>2.</w:t>
        </w:r>
      </w:ins>
      <w:r w:rsidR="00C81B68">
        <w:rPr>
          <w:rFonts w:asciiTheme="minorEastAsia" w:hAnsiTheme="minorEastAsia" w:cs="新細明體" w:hint="eastAsia"/>
          <w:kern w:val="0"/>
          <w:sz w:val="20"/>
          <w:szCs w:val="20"/>
        </w:rPr>
        <w:t xml:space="preserve"> </w:t>
      </w:r>
      <w:ins w:id="459" w:author="克姐" w:date="2014-05-01T17:20:00Z">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時間設定</w:t>
        </w:r>
        <w:r>
          <w:rPr>
            <w:rFonts w:asciiTheme="minorEastAsia" w:hAnsiTheme="minorEastAsia" w:cs="新細明體" w:hint="eastAsia"/>
            <w:kern w:val="0"/>
            <w:sz w:val="20"/>
            <w:szCs w:val="20"/>
          </w:rPr>
          <w:t>」</w:t>
        </w:r>
        <w:del w:id="460" w:author="BeBe" w:date="2012-09-27T13:51:00Z">
          <w:r w:rsidRPr="00901AA7" w:rsidDel="009E5D5E">
            <w:rPr>
              <w:rFonts w:asciiTheme="minorEastAsia" w:hAnsiTheme="minorEastAsia" w:cs="新細明體" w:hint="eastAsia"/>
              <w:kern w:val="0"/>
              <w:sz w:val="20"/>
              <w:szCs w:val="20"/>
            </w:rPr>
            <w:delText>的選項</w:delText>
          </w:r>
        </w:del>
        <w:r w:rsidRPr="00901AA7">
          <w:rPr>
            <w:rFonts w:asciiTheme="minorEastAsia" w:hAnsiTheme="minorEastAsia" w:cs="新細明體" w:hint="eastAsia"/>
            <w:kern w:val="0"/>
            <w:sz w:val="20"/>
            <w:szCs w:val="20"/>
          </w:rPr>
          <w:t>應該特別拉出</w:t>
        </w:r>
        <w:del w:id="461" w:author="BeBe" w:date="2012-09-27T13:52:00Z">
          <w:r w:rsidRPr="00901AA7" w:rsidDel="009E5D5E">
            <w:rPr>
              <w:rFonts w:asciiTheme="minorEastAsia" w:hAnsiTheme="minorEastAsia" w:cs="新細明體" w:hint="eastAsia"/>
              <w:kern w:val="0"/>
              <w:sz w:val="20"/>
              <w:szCs w:val="20"/>
            </w:rPr>
            <w:delText>來一個</w:delText>
          </w:r>
        </w:del>
        <w:r>
          <w:rPr>
            <w:rFonts w:asciiTheme="minorEastAsia" w:hAnsiTheme="minorEastAsia" w:cs="新細明體" w:hint="eastAsia"/>
            <w:kern w:val="0"/>
            <w:sz w:val="20"/>
            <w:szCs w:val="20"/>
          </w:rPr>
          <w:t>獨立</w:t>
        </w:r>
        <w:r w:rsidRPr="00901AA7">
          <w:rPr>
            <w:rFonts w:asciiTheme="minorEastAsia" w:hAnsiTheme="minorEastAsia" w:cs="新細明體" w:hint="eastAsia"/>
            <w:kern w:val="0"/>
            <w:sz w:val="20"/>
            <w:szCs w:val="20"/>
          </w:rPr>
          <w:t>頁面</w:t>
        </w:r>
        <w:del w:id="462" w:author="BeBe" w:date="2012-09-27T13:52:00Z">
          <w:r w:rsidRPr="00901AA7" w:rsidDel="00C747A3">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成為</w:t>
        </w:r>
        <w:r>
          <w:rPr>
            <w:rFonts w:asciiTheme="minorEastAsia" w:hAnsiTheme="minorEastAsia" w:cs="新細明體" w:hint="eastAsia"/>
            <w:kern w:val="0"/>
            <w:sz w:val="20"/>
            <w:szCs w:val="20"/>
          </w:rPr>
          <w:t>寄信</w:t>
        </w:r>
        <w:r w:rsidRPr="00901AA7">
          <w:rPr>
            <w:rFonts w:asciiTheme="minorEastAsia" w:hAnsiTheme="minorEastAsia" w:cs="新細明體" w:hint="eastAsia"/>
            <w:kern w:val="0"/>
            <w:sz w:val="20"/>
            <w:szCs w:val="20"/>
          </w:rPr>
          <w:t>步驟之</w:t>
        </w:r>
        <w:proofErr w:type="gramStart"/>
        <w:r w:rsidRPr="00901AA7">
          <w:rPr>
            <w:rFonts w:asciiTheme="minorEastAsia" w:hAnsiTheme="minorEastAsia" w:cs="新細明體" w:hint="eastAsia"/>
            <w:kern w:val="0"/>
            <w:sz w:val="20"/>
            <w:szCs w:val="20"/>
          </w:rPr>
          <w:t>一</w:t>
        </w:r>
        <w:proofErr w:type="gramEnd"/>
        <w:del w:id="463" w:author="BeBe" w:date="2012-09-27T13:52:00Z">
          <w:r w:rsidRPr="00901AA7" w:rsidDel="00C747A3">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讓</w:t>
        </w:r>
        <w:del w:id="464" w:author="BeBe" w:date="2012-09-27T13:52:00Z">
          <w:r w:rsidRPr="00901AA7" w:rsidDel="00C747A3">
            <w:rPr>
              <w:rFonts w:asciiTheme="minorEastAsia" w:hAnsiTheme="minorEastAsia" w:cs="新細明體" w:hint="eastAsia"/>
              <w:kern w:val="0"/>
              <w:sz w:val="20"/>
              <w:szCs w:val="20"/>
            </w:rPr>
            <w:delText>編輯</w:delText>
          </w:r>
        </w:del>
        <w:r w:rsidRPr="00901AA7">
          <w:rPr>
            <w:rFonts w:asciiTheme="minorEastAsia" w:hAnsiTheme="minorEastAsia" w:cs="新細明體" w:hint="eastAsia"/>
            <w:kern w:val="0"/>
            <w:sz w:val="20"/>
            <w:szCs w:val="20"/>
          </w:rPr>
          <w:t>頁面單純</w:t>
        </w:r>
        <w:del w:id="465" w:author="BeBe" w:date="2012-09-27T13:53:00Z">
          <w:r w:rsidRPr="00901AA7" w:rsidDel="00C747A3">
            <w:rPr>
              <w:rFonts w:asciiTheme="minorEastAsia" w:hAnsiTheme="minorEastAsia" w:cs="新細明體" w:hint="eastAsia"/>
              <w:kern w:val="0"/>
              <w:sz w:val="20"/>
              <w:szCs w:val="20"/>
            </w:rPr>
            <w:delText>讓</w:delText>
          </w:r>
        </w:del>
        <w:r w:rsidRPr="00901AA7">
          <w:rPr>
            <w:rFonts w:asciiTheme="minorEastAsia" w:hAnsiTheme="minorEastAsia" w:cs="新細明體" w:hint="eastAsia"/>
            <w:kern w:val="0"/>
            <w:sz w:val="20"/>
            <w:szCs w:val="20"/>
          </w:rPr>
          <w:t>使用者編輯</w:t>
        </w:r>
        <w:del w:id="466" w:author="BeBe" w:date="2012-09-27T13:53:00Z">
          <w:r w:rsidRPr="00901AA7" w:rsidDel="00C747A3">
            <w:rPr>
              <w:rFonts w:asciiTheme="minorEastAsia" w:hAnsiTheme="minorEastAsia" w:cs="Hei-Lt-HK-BF"/>
              <w:kern w:val="0"/>
              <w:sz w:val="20"/>
              <w:szCs w:val="20"/>
            </w:rPr>
            <w:delText>,</w:delText>
          </w:r>
          <w:r w:rsidRPr="00901AA7" w:rsidDel="00C747A3">
            <w:rPr>
              <w:rFonts w:asciiTheme="minorEastAsia" w:hAnsiTheme="minorEastAsia" w:cs="新細明體" w:hint="eastAsia"/>
              <w:kern w:val="0"/>
              <w:sz w:val="20"/>
              <w:szCs w:val="20"/>
            </w:rPr>
            <w:delText>之後再設定時間</w:delText>
          </w:r>
        </w:del>
        <w:r w:rsidRPr="00901AA7">
          <w:rPr>
            <w:rFonts w:asciiTheme="minorEastAsia" w:hAnsiTheme="minorEastAsia" w:cs="新細明體" w:hint="eastAsia"/>
            <w:kern w:val="0"/>
            <w:sz w:val="20"/>
            <w:szCs w:val="20"/>
          </w:rPr>
          <w:t>。</w:t>
        </w:r>
      </w:ins>
    </w:p>
    <w:p w:rsidR="00400D1E" w:rsidRPr="00901AA7" w:rsidRDefault="00400D1E" w:rsidP="00C81B68">
      <w:pPr>
        <w:autoSpaceDE w:val="0"/>
        <w:autoSpaceDN w:val="0"/>
        <w:adjustRightInd w:val="0"/>
        <w:snapToGrid w:val="0"/>
        <w:ind w:left="284" w:hangingChars="142" w:hanging="284"/>
        <w:rPr>
          <w:ins w:id="467" w:author="克姐" w:date="2014-05-01T17:20:00Z"/>
          <w:rFonts w:asciiTheme="minorEastAsia" w:hAnsiTheme="minorEastAsia" w:cs="新細明體"/>
          <w:kern w:val="0"/>
          <w:sz w:val="20"/>
          <w:szCs w:val="20"/>
        </w:rPr>
      </w:pPr>
      <w:ins w:id="468" w:author="克姐" w:date="2014-05-01T17:20:00Z">
        <w:r w:rsidRPr="00901AA7">
          <w:rPr>
            <w:rFonts w:asciiTheme="minorEastAsia" w:hAnsiTheme="minorEastAsia" w:cs="新細明體" w:hint="eastAsia"/>
            <w:kern w:val="0"/>
            <w:sz w:val="20"/>
            <w:szCs w:val="20"/>
          </w:rPr>
          <w:t>3.</w:t>
        </w:r>
      </w:ins>
      <w:r w:rsidR="00C81B68">
        <w:rPr>
          <w:rFonts w:asciiTheme="minorEastAsia" w:hAnsiTheme="minorEastAsia" w:cs="新細明體" w:hint="eastAsia"/>
          <w:kern w:val="0"/>
          <w:sz w:val="20"/>
          <w:szCs w:val="20"/>
        </w:rPr>
        <w:t xml:space="preserve"> </w:t>
      </w:r>
      <w:ins w:id="469" w:author="克姐" w:date="2014-05-01T17:20:00Z">
        <w:r w:rsidRPr="00901AA7">
          <w:rPr>
            <w:rFonts w:asciiTheme="minorEastAsia" w:hAnsiTheme="minorEastAsia" w:cs="新細明體" w:hint="eastAsia"/>
            <w:kern w:val="0"/>
            <w:sz w:val="20"/>
            <w:szCs w:val="20"/>
          </w:rPr>
          <w:t>錄影可能會對存取端造成負荷</w:t>
        </w:r>
        <w:r>
          <w:rPr>
            <w:rFonts w:asciiTheme="minorEastAsia" w:hAnsiTheme="minorEastAsia" w:cs="Hei-Lt-HK-BF" w:hint="eastAsia"/>
            <w:kern w:val="0"/>
            <w:sz w:val="20"/>
            <w:szCs w:val="20"/>
          </w:rPr>
          <w:t>，</w:t>
        </w:r>
        <w:del w:id="470" w:author="BeBe" w:date="2012-09-27T13:55:00Z">
          <w:r w:rsidRPr="00901AA7" w:rsidDel="00365BFD">
            <w:rPr>
              <w:rFonts w:asciiTheme="minorEastAsia" w:hAnsiTheme="minorEastAsia" w:cs="Hei-Lt-HK-BF"/>
              <w:kern w:val="0"/>
              <w:sz w:val="20"/>
              <w:szCs w:val="20"/>
            </w:rPr>
            <w:delText>,</w:delText>
          </w:r>
          <w:r w:rsidRPr="00901AA7" w:rsidDel="00365BFD">
            <w:rPr>
              <w:rFonts w:asciiTheme="minorEastAsia" w:hAnsiTheme="minorEastAsia" w:cs="新細明體" w:hint="eastAsia"/>
              <w:kern w:val="0"/>
              <w:sz w:val="20"/>
              <w:szCs w:val="20"/>
            </w:rPr>
            <w:delText>所以</w:delText>
          </w:r>
        </w:del>
        <w:r w:rsidRPr="00901AA7">
          <w:rPr>
            <w:rFonts w:asciiTheme="minorEastAsia" w:hAnsiTheme="minorEastAsia" w:cs="新細明體" w:hint="eastAsia"/>
            <w:kern w:val="0"/>
            <w:sz w:val="20"/>
            <w:szCs w:val="20"/>
          </w:rPr>
          <w:t>不建議開放錄影</w:t>
        </w:r>
        <w:del w:id="471" w:author="BeBe" w:date="2012-09-27T13:55:00Z">
          <w:r w:rsidRPr="00901AA7" w:rsidDel="00365BFD">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功能。</w:t>
        </w:r>
      </w:ins>
    </w:p>
    <w:p w:rsidR="00400D1E" w:rsidRPr="00901AA7" w:rsidRDefault="00400D1E" w:rsidP="00C81B68">
      <w:pPr>
        <w:autoSpaceDE w:val="0"/>
        <w:autoSpaceDN w:val="0"/>
        <w:adjustRightInd w:val="0"/>
        <w:snapToGrid w:val="0"/>
        <w:ind w:left="284" w:hangingChars="142" w:hanging="284"/>
        <w:rPr>
          <w:ins w:id="472" w:author="克姐" w:date="2014-05-01T17:20:00Z"/>
          <w:rFonts w:asciiTheme="minorEastAsia" w:hAnsiTheme="minorEastAsia" w:cs="Hei-Lt-HK-BF"/>
          <w:kern w:val="0"/>
          <w:sz w:val="20"/>
          <w:szCs w:val="20"/>
        </w:rPr>
      </w:pPr>
      <w:ins w:id="473" w:author="克姐" w:date="2014-05-01T17:20:00Z">
        <w:r w:rsidRPr="00901AA7">
          <w:rPr>
            <w:rFonts w:asciiTheme="minorEastAsia" w:hAnsiTheme="minorEastAsia" w:cs="新細明體" w:hint="eastAsia"/>
            <w:kern w:val="0"/>
            <w:sz w:val="20"/>
            <w:szCs w:val="20"/>
          </w:rPr>
          <w:t>4.</w:t>
        </w:r>
      </w:ins>
      <w:r w:rsidR="00C81B68">
        <w:rPr>
          <w:rFonts w:asciiTheme="minorEastAsia" w:hAnsiTheme="minorEastAsia" w:cs="新細明體" w:hint="eastAsia"/>
          <w:kern w:val="0"/>
          <w:sz w:val="20"/>
          <w:szCs w:val="20"/>
        </w:rPr>
        <w:t xml:space="preserve"> </w:t>
      </w:r>
      <w:ins w:id="474" w:author="克姐" w:date="2014-05-01T17:20:00Z">
        <w:r w:rsidRPr="00901AA7">
          <w:rPr>
            <w:rFonts w:asciiTheme="minorEastAsia" w:hAnsiTheme="minorEastAsia" w:cs="新細明體" w:hint="eastAsia"/>
            <w:kern w:val="0"/>
            <w:sz w:val="20"/>
            <w:szCs w:val="20"/>
          </w:rPr>
          <w:t>在</w:t>
        </w:r>
        <w:r w:rsidRPr="00901AA7">
          <w:rPr>
            <w:rFonts w:asciiTheme="minorEastAsia" w:hAnsiTheme="minorEastAsia" w:cs="Hei-Lt-HK-BF"/>
            <w:kern w:val="0"/>
            <w:sz w:val="20"/>
            <w:szCs w:val="20"/>
          </w:rPr>
          <w:t xml:space="preserve">APP </w:t>
        </w:r>
        <w:r w:rsidRPr="00901AA7">
          <w:rPr>
            <w:rFonts w:asciiTheme="minorEastAsia" w:hAnsiTheme="minorEastAsia" w:cs="新細明體" w:hint="eastAsia"/>
            <w:kern w:val="0"/>
            <w:sz w:val="20"/>
            <w:szCs w:val="20"/>
          </w:rPr>
          <w:t>裡</w:t>
        </w:r>
        <w:del w:id="475" w:author="BeBe" w:date="2012-09-27T13:56:00Z">
          <w:r w:rsidRPr="00901AA7" w:rsidDel="00365BFD">
            <w:rPr>
              <w:rFonts w:asciiTheme="minorEastAsia" w:hAnsiTheme="minorEastAsia" w:cs="新細明體" w:hint="eastAsia"/>
              <w:kern w:val="0"/>
              <w:sz w:val="20"/>
              <w:szCs w:val="20"/>
            </w:rPr>
            <w:delText>面</w:delText>
          </w:r>
        </w:del>
        <w:r w:rsidRPr="00901AA7">
          <w:rPr>
            <w:rFonts w:asciiTheme="minorEastAsia" w:hAnsiTheme="minorEastAsia" w:cs="新細明體" w:hint="eastAsia"/>
            <w:kern w:val="0"/>
            <w:sz w:val="20"/>
            <w:szCs w:val="20"/>
          </w:rPr>
          <w:t>加入人的感覺</w:t>
        </w:r>
        <w:r>
          <w:rPr>
            <w:rFonts w:asciiTheme="minorEastAsia" w:hAnsiTheme="minorEastAsia" w:cs="Hei-Lt-HK-BF" w:hint="eastAsia"/>
            <w:kern w:val="0"/>
            <w:sz w:val="20"/>
            <w:szCs w:val="20"/>
          </w:rPr>
          <w:t>，</w:t>
        </w:r>
        <w:del w:id="476" w:author="BeBe" w:date="2012-09-27T13:56:00Z">
          <w:r w:rsidRPr="00901AA7" w:rsidDel="00365BFD">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使之不太有電腦化的味道</w:t>
        </w:r>
        <w:r>
          <w:rPr>
            <w:rFonts w:asciiTheme="minorEastAsia" w:hAnsiTheme="minorEastAsia" w:cs="Hei-Lt-HK-BF" w:hint="eastAsia"/>
            <w:kern w:val="0"/>
            <w:sz w:val="20"/>
            <w:szCs w:val="20"/>
          </w:rPr>
          <w:t>，</w:t>
        </w:r>
        <w:del w:id="477" w:author="BeBe" w:date="2012-09-27T13:56:00Z">
          <w:r w:rsidRPr="00901AA7" w:rsidDel="00365BFD">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而是</w:t>
        </w:r>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豐富的富有情感回饋的</w:t>
        </w:r>
        <w:r>
          <w:rPr>
            <w:rFonts w:asciiTheme="minorEastAsia" w:hAnsiTheme="minorEastAsia" w:cs="新細明體" w:hint="eastAsia"/>
            <w:kern w:val="0"/>
            <w:sz w:val="20"/>
            <w:szCs w:val="20"/>
          </w:rPr>
          <w:t>」</w:t>
        </w:r>
        <w:r w:rsidRPr="00901AA7">
          <w:rPr>
            <w:rFonts w:asciiTheme="minorEastAsia" w:hAnsiTheme="minorEastAsia" w:cs="Hei-Lt-HK-BF"/>
            <w:kern w:val="0"/>
            <w:sz w:val="20"/>
            <w:szCs w:val="20"/>
          </w:rPr>
          <w:t>APP</w:t>
        </w:r>
        <w:r w:rsidRPr="00901AA7">
          <w:rPr>
            <w:rFonts w:asciiTheme="minorEastAsia" w:hAnsiTheme="minorEastAsia" w:cs="新細明體" w:hint="eastAsia"/>
            <w:kern w:val="0"/>
            <w:sz w:val="20"/>
            <w:szCs w:val="20"/>
          </w:rPr>
          <w:t xml:space="preserve">。                                                                              </w:t>
        </w:r>
      </w:ins>
    </w:p>
    <w:p w:rsidR="00400D1E" w:rsidRPr="00901AA7" w:rsidRDefault="00400D1E" w:rsidP="00C81B68">
      <w:pPr>
        <w:autoSpaceDE w:val="0"/>
        <w:autoSpaceDN w:val="0"/>
        <w:adjustRightInd w:val="0"/>
        <w:snapToGrid w:val="0"/>
        <w:ind w:left="284" w:hangingChars="142" w:hanging="284"/>
        <w:rPr>
          <w:ins w:id="478" w:author="克姐" w:date="2014-05-01T17:20:00Z"/>
          <w:rFonts w:asciiTheme="minorEastAsia" w:hAnsiTheme="minorEastAsia" w:cs="Hei-Lt-HK-BF"/>
          <w:kern w:val="0"/>
          <w:sz w:val="20"/>
          <w:szCs w:val="20"/>
        </w:rPr>
      </w:pPr>
      <w:ins w:id="479" w:author="克姐" w:date="2014-05-01T17:20:00Z">
        <w:r w:rsidRPr="00901AA7">
          <w:rPr>
            <w:rFonts w:asciiTheme="minorEastAsia" w:hAnsiTheme="minorEastAsia" w:cs="新細明體" w:hint="eastAsia"/>
            <w:kern w:val="0"/>
            <w:sz w:val="20"/>
            <w:szCs w:val="20"/>
          </w:rPr>
          <w:t>5.</w:t>
        </w:r>
      </w:ins>
      <w:r w:rsidR="00C81B68">
        <w:rPr>
          <w:rFonts w:asciiTheme="minorEastAsia" w:hAnsiTheme="minorEastAsia" w:cs="新細明體" w:hint="eastAsia"/>
          <w:kern w:val="0"/>
          <w:sz w:val="20"/>
          <w:szCs w:val="20"/>
        </w:rPr>
        <w:t xml:space="preserve"> </w:t>
      </w:r>
      <w:ins w:id="480" w:author="克姐" w:date="2014-05-01T17:20:00Z">
        <w:r w:rsidRPr="00901AA7">
          <w:rPr>
            <w:rFonts w:asciiTheme="minorEastAsia" w:hAnsiTheme="minorEastAsia" w:cs="新細明體" w:hint="eastAsia"/>
            <w:kern w:val="0"/>
            <w:sz w:val="20"/>
            <w:szCs w:val="20"/>
          </w:rPr>
          <w:t>時間差之下真正的使用族群為何</w:t>
        </w:r>
        <w:r>
          <w:rPr>
            <w:rFonts w:asciiTheme="minorEastAsia" w:hAnsiTheme="minorEastAsia" w:cs="Hei-Lt-HK-BF" w:hint="eastAsia"/>
            <w:kern w:val="0"/>
            <w:sz w:val="20"/>
            <w:szCs w:val="20"/>
          </w:rPr>
          <w:t>，</w:t>
        </w:r>
        <w:del w:id="481" w:author="BeBe" w:date="2012-09-27T13:56:00Z">
          <w:r w:rsidRPr="00901AA7" w:rsidDel="00365BFD">
            <w:rPr>
              <w:rFonts w:asciiTheme="minorEastAsia" w:hAnsiTheme="minorEastAsia" w:cs="Hei-Lt-HK-BF" w:hint="eastAsia"/>
              <w:kern w:val="0"/>
              <w:sz w:val="20"/>
              <w:szCs w:val="20"/>
            </w:rPr>
            <w:delText>,</w:delText>
          </w:r>
        </w:del>
        <w:r w:rsidRPr="00901AA7">
          <w:rPr>
            <w:rFonts w:asciiTheme="minorEastAsia" w:hAnsiTheme="minorEastAsia" w:cs="新細明體" w:hint="eastAsia"/>
            <w:kern w:val="0"/>
            <w:sz w:val="20"/>
            <w:szCs w:val="20"/>
          </w:rPr>
          <w:t>與真正恰當的讓</w:t>
        </w:r>
        <w:r w:rsidRPr="00901AA7">
          <w:rPr>
            <w:rFonts w:asciiTheme="minorEastAsia" w:hAnsiTheme="minorEastAsia" w:cs="Hei-Lt-HK-BF"/>
            <w:kern w:val="0"/>
            <w:sz w:val="20"/>
            <w:szCs w:val="20"/>
          </w:rPr>
          <w:t xml:space="preserve">APP </w:t>
        </w:r>
        <w:r w:rsidRPr="00901AA7">
          <w:rPr>
            <w:rFonts w:asciiTheme="minorEastAsia" w:hAnsiTheme="minorEastAsia" w:cs="新細明體" w:hint="eastAsia"/>
            <w:kern w:val="0"/>
            <w:sz w:val="20"/>
            <w:szCs w:val="20"/>
          </w:rPr>
          <w:t>發酵的時間差</w:t>
        </w:r>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例如</w:t>
        </w:r>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新婚夫妻使用的時間範圍與當兵的人所使用的時間差就會不同。</w:t>
        </w:r>
      </w:ins>
    </w:p>
    <w:p w:rsidR="00400D1E" w:rsidRPr="00901AA7" w:rsidRDefault="00400D1E" w:rsidP="00C81B68">
      <w:pPr>
        <w:autoSpaceDE w:val="0"/>
        <w:autoSpaceDN w:val="0"/>
        <w:adjustRightInd w:val="0"/>
        <w:snapToGrid w:val="0"/>
        <w:ind w:left="284" w:hangingChars="142" w:hanging="284"/>
        <w:rPr>
          <w:ins w:id="482" w:author="克姐" w:date="2014-05-01T17:20:00Z"/>
          <w:rFonts w:asciiTheme="minorEastAsia" w:hAnsiTheme="minorEastAsia" w:cs="Hei-Lt-HK-BF"/>
          <w:kern w:val="0"/>
          <w:sz w:val="20"/>
          <w:szCs w:val="20"/>
        </w:rPr>
      </w:pPr>
      <w:ins w:id="483" w:author="克姐" w:date="2014-05-01T17:20:00Z">
        <w:r w:rsidRPr="00901AA7">
          <w:rPr>
            <w:rFonts w:asciiTheme="minorEastAsia" w:hAnsiTheme="minorEastAsia" w:cs="新細明體" w:hint="eastAsia"/>
            <w:kern w:val="0"/>
            <w:sz w:val="20"/>
            <w:szCs w:val="20"/>
          </w:rPr>
          <w:t>6.</w:t>
        </w:r>
      </w:ins>
      <w:r w:rsidR="00C81B68">
        <w:rPr>
          <w:rFonts w:asciiTheme="minorEastAsia" w:hAnsiTheme="minorEastAsia" w:cs="新細明體" w:hint="eastAsia"/>
          <w:kern w:val="0"/>
          <w:sz w:val="20"/>
          <w:szCs w:val="20"/>
        </w:rPr>
        <w:t xml:space="preserve"> </w:t>
      </w:r>
      <w:ins w:id="484" w:author="克姐" w:date="2014-05-01T17:20:00Z">
        <w:r w:rsidRPr="00901AA7">
          <w:rPr>
            <w:rFonts w:asciiTheme="minorEastAsia" w:hAnsiTheme="minorEastAsia" w:cs="新細明體" w:hint="eastAsia"/>
            <w:kern w:val="0"/>
            <w:sz w:val="20"/>
            <w:szCs w:val="20"/>
          </w:rPr>
          <w:t>使用者為父母而為子女創建一個未來的帳號時</w:t>
        </w:r>
        <w:del w:id="485" w:author="BeBe" w:date="2012-09-27T13:57:00Z">
          <w:r w:rsidRPr="00901AA7" w:rsidDel="00365BFD">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應</w:t>
        </w:r>
        <w:del w:id="486" w:author="BeBe" w:date="2012-09-27T13:57:00Z">
          <w:r w:rsidRPr="00901AA7" w:rsidDel="00365BFD">
            <w:rPr>
              <w:rFonts w:asciiTheme="minorEastAsia" w:hAnsiTheme="minorEastAsia" w:cs="新細明體" w:hint="eastAsia"/>
              <w:kern w:val="0"/>
              <w:sz w:val="20"/>
              <w:szCs w:val="20"/>
            </w:rPr>
            <w:delText>該</w:delText>
          </w:r>
        </w:del>
        <w:r w:rsidRPr="00901AA7">
          <w:rPr>
            <w:rFonts w:asciiTheme="minorEastAsia" w:hAnsiTheme="minorEastAsia" w:cs="新細明體" w:hint="eastAsia"/>
            <w:kern w:val="0"/>
            <w:sz w:val="20"/>
            <w:szCs w:val="20"/>
          </w:rPr>
          <w:t>如何使用實體</w:t>
        </w:r>
        <w:del w:id="487" w:author="BeBe" w:date="2012-09-27T13:58:00Z">
          <w:r w:rsidRPr="00901AA7" w:rsidDel="00365BFD">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方式傳遞這個訊息</w:t>
        </w:r>
        <w:del w:id="488" w:author="BeBe" w:date="2012-09-27T13:58:00Z">
          <w:r w:rsidRPr="00901AA7" w:rsidDel="00365BFD">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是否需要經過包裝</w:t>
        </w:r>
        <w:del w:id="489" w:author="BeBe" w:date="2012-09-27T13:58:00Z">
          <w:r w:rsidRPr="00901AA7" w:rsidDel="00365BFD">
            <w:rPr>
              <w:rFonts w:asciiTheme="minorEastAsia" w:hAnsiTheme="minorEastAsia" w:cs="新細明體" w:hint="eastAsia"/>
              <w:kern w:val="0"/>
              <w:sz w:val="20"/>
              <w:szCs w:val="20"/>
            </w:rPr>
            <w:delText>而可以</w:delText>
          </w:r>
        </w:del>
        <w:r w:rsidRPr="00901AA7">
          <w:rPr>
            <w:rFonts w:asciiTheme="minorEastAsia" w:hAnsiTheme="minorEastAsia" w:cs="新細明體" w:hint="eastAsia"/>
            <w:kern w:val="0"/>
            <w:sz w:val="20"/>
            <w:szCs w:val="20"/>
          </w:rPr>
          <w:t>輸出成實體信件送給子女</w:t>
        </w:r>
        <w:del w:id="490" w:author="BeBe" w:date="2012-09-27T13:58:00Z">
          <w:r w:rsidRPr="00901AA7" w:rsidDel="00365BFD">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ins>
    </w:p>
    <w:p w:rsidR="00400D1E" w:rsidRDefault="00400D1E" w:rsidP="00400D1E">
      <w:pPr>
        <w:autoSpaceDE w:val="0"/>
        <w:autoSpaceDN w:val="0"/>
        <w:adjustRightInd w:val="0"/>
        <w:snapToGrid w:val="0"/>
        <w:rPr>
          <w:ins w:id="491" w:author="克姐" w:date="2014-05-01T17:20:00Z"/>
          <w:rFonts w:asciiTheme="minorEastAsia" w:hAnsiTheme="minorEastAsia" w:cs="新細明體"/>
          <w:kern w:val="0"/>
          <w:sz w:val="20"/>
          <w:szCs w:val="20"/>
        </w:rPr>
      </w:pPr>
    </w:p>
    <w:p w:rsidR="00216619" w:rsidRDefault="00400D1E" w:rsidP="00400D1E">
      <w:pPr>
        <w:autoSpaceDE w:val="0"/>
        <w:autoSpaceDN w:val="0"/>
        <w:adjustRightInd w:val="0"/>
        <w:snapToGrid w:val="0"/>
        <w:rPr>
          <w:rFonts w:asciiTheme="minorEastAsia" w:hAnsiTheme="minorEastAsia" w:cs="Hei-Lt-HK-BF" w:hint="eastAsia"/>
          <w:kern w:val="0"/>
          <w:sz w:val="20"/>
          <w:szCs w:val="20"/>
        </w:rPr>
      </w:pPr>
      <w:ins w:id="492" w:author="克姐" w:date="2014-05-01T17:20:00Z">
        <w:r w:rsidRPr="00901AA7">
          <w:rPr>
            <w:rFonts w:asciiTheme="minorEastAsia" w:hAnsiTheme="minorEastAsia" w:cs="新細明體" w:hint="eastAsia"/>
            <w:kern w:val="0"/>
            <w:sz w:val="20"/>
            <w:szCs w:val="20"/>
          </w:rPr>
          <w:t>新的</w:t>
        </w:r>
        <w:r w:rsidRPr="00901AA7">
          <w:rPr>
            <w:rFonts w:asciiTheme="minorEastAsia" w:hAnsiTheme="minorEastAsia" w:cs="Hei-Lt-HK-BF"/>
            <w:kern w:val="0"/>
            <w:sz w:val="20"/>
            <w:szCs w:val="20"/>
          </w:rPr>
          <w:t>UI FLOWB</w:t>
        </w:r>
        <w:r w:rsidRPr="00901AA7">
          <w:rPr>
            <w:rFonts w:asciiTheme="minorEastAsia" w:hAnsiTheme="minorEastAsia" w:cs="新細明體" w:hint="eastAsia"/>
            <w:kern w:val="0"/>
            <w:sz w:val="20"/>
            <w:szCs w:val="20"/>
          </w:rPr>
          <w:t>如下</w:t>
        </w:r>
      </w:ins>
      <w:r w:rsidR="00C81B68">
        <w:rPr>
          <w:rFonts w:asciiTheme="minorEastAsia" w:hAnsiTheme="minorEastAsia" w:cs="Hei-Lt-HK-BF" w:hint="eastAsia"/>
          <w:kern w:val="0"/>
          <w:sz w:val="20"/>
          <w:szCs w:val="20"/>
        </w:rPr>
        <w:t>：</w:t>
      </w:r>
    </w:p>
    <w:p w:rsidR="00400D1E" w:rsidRPr="00216619" w:rsidRDefault="00C81B68" w:rsidP="00400D1E">
      <w:pPr>
        <w:autoSpaceDE w:val="0"/>
        <w:autoSpaceDN w:val="0"/>
        <w:adjustRightInd w:val="0"/>
        <w:snapToGrid w:val="0"/>
        <w:rPr>
          <w:ins w:id="493" w:author="克姐" w:date="2014-05-01T17:20:00Z"/>
          <w:rFonts w:asciiTheme="minorEastAsia" w:hAnsiTheme="minorEastAsia" w:cs="Hei-Lt-HK-BF"/>
          <w:color w:val="BFBFBF" w:themeColor="background1" w:themeShade="BF"/>
          <w:kern w:val="0"/>
          <w:sz w:val="20"/>
          <w:szCs w:val="20"/>
        </w:rPr>
      </w:pPr>
      <w:r w:rsidRPr="00216619">
        <w:rPr>
          <w:rFonts w:asciiTheme="minorEastAsia" w:hAnsiTheme="minorEastAsia" w:cs="Hei-Lt-HK-BF" w:hint="eastAsia"/>
          <w:color w:val="BFBFBF" w:themeColor="background1" w:themeShade="BF"/>
          <w:kern w:val="0"/>
          <w:sz w:val="20"/>
          <w:szCs w:val="20"/>
        </w:rPr>
        <w:t>(原本是用</w:t>
      </w:r>
      <w:proofErr w:type="gramStart"/>
      <w:r w:rsidRPr="00216619">
        <w:rPr>
          <w:rFonts w:asciiTheme="minorEastAsia" w:hAnsiTheme="minorEastAsia" w:cs="Hei-Lt-HK-BF" w:hint="eastAsia"/>
          <w:color w:val="BFBFBF" w:themeColor="background1" w:themeShade="BF"/>
          <w:kern w:val="0"/>
          <w:sz w:val="20"/>
          <w:szCs w:val="20"/>
        </w:rPr>
        <w:t>文章式的敘述</w:t>
      </w:r>
      <w:proofErr w:type="gramEnd"/>
      <w:r w:rsidRPr="00216619">
        <w:rPr>
          <w:rFonts w:asciiTheme="minorEastAsia" w:hAnsiTheme="minorEastAsia" w:cs="Hei-Lt-HK-BF" w:hint="eastAsia"/>
          <w:color w:val="BFBFBF" w:themeColor="background1" w:themeShade="BF"/>
          <w:kern w:val="0"/>
          <w:sz w:val="20"/>
          <w:szCs w:val="20"/>
        </w:rPr>
        <w:t>，改成有點圖示的排法，搭配箭頭，才會有Flow的感覺)</w:t>
      </w:r>
    </w:p>
    <w:p w:rsidR="00400D1E" w:rsidRDefault="00400D1E" w:rsidP="00400D1E">
      <w:pPr>
        <w:autoSpaceDE w:val="0"/>
        <w:autoSpaceDN w:val="0"/>
        <w:adjustRightInd w:val="0"/>
        <w:snapToGrid w:val="0"/>
        <w:rPr>
          <w:ins w:id="494" w:author="克姐" w:date="2014-05-01T17:20:00Z"/>
          <w:rFonts w:asciiTheme="minorEastAsia" w:hAnsiTheme="minorEastAsia" w:cs="Hei-Lt-HK-BF"/>
          <w:kern w:val="0"/>
          <w:sz w:val="20"/>
          <w:szCs w:val="20"/>
        </w:rPr>
      </w:pPr>
      <w:ins w:id="495" w:author="克姐" w:date="2014-05-01T17:20:00Z">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登入頁面</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紙飛機動畫</w:t>
        </w:r>
        <w:r w:rsidRPr="00901AA7">
          <w:rPr>
            <w:rFonts w:asciiTheme="minorEastAsia" w:hAnsiTheme="minorEastAsia" w:cs="Hei-Lt-HK-BF"/>
            <w:kern w:val="0"/>
            <w:sz w:val="20"/>
            <w:szCs w:val="20"/>
          </w:rPr>
          <w:t>)</w:t>
        </w:r>
      </w:ins>
    </w:p>
    <w:p w:rsidR="00400D1E" w:rsidRDefault="00400D1E" w:rsidP="00400D1E">
      <w:pPr>
        <w:autoSpaceDE w:val="0"/>
        <w:autoSpaceDN w:val="0"/>
        <w:adjustRightInd w:val="0"/>
        <w:snapToGrid w:val="0"/>
        <w:rPr>
          <w:ins w:id="496" w:author="克姐" w:date="2014-05-01T17:20:00Z"/>
          <w:rFonts w:asciiTheme="minorEastAsia" w:hAnsiTheme="minorEastAsia" w:cs="新細明體"/>
          <w:kern w:val="0"/>
          <w:sz w:val="20"/>
          <w:szCs w:val="20"/>
        </w:rPr>
      </w:pPr>
      <w:ins w:id="497" w:author="克姐" w:date="2014-05-01T17:20:00Z">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進入主功能頁面</w:t>
        </w:r>
      </w:ins>
    </w:p>
    <w:p w:rsidR="00400D1E" w:rsidRDefault="00400D1E" w:rsidP="00400D1E">
      <w:pPr>
        <w:autoSpaceDE w:val="0"/>
        <w:autoSpaceDN w:val="0"/>
        <w:adjustRightInd w:val="0"/>
        <w:snapToGrid w:val="0"/>
        <w:rPr>
          <w:ins w:id="498" w:author="克姐" w:date="2014-05-01T17:20:00Z"/>
          <w:rFonts w:asciiTheme="minorEastAsia" w:hAnsiTheme="minorEastAsia" w:cs="新細明體"/>
          <w:kern w:val="0"/>
          <w:sz w:val="20"/>
          <w:szCs w:val="20"/>
        </w:rPr>
      </w:pPr>
      <w:ins w:id="499"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區分為三功能</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編輯信件、觀看尚未收取的信件狀態、已收到信的停機坪</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編輯信件</w:t>
        </w:r>
      </w:ins>
    </w:p>
    <w:p w:rsidR="00400D1E" w:rsidRDefault="00400D1E" w:rsidP="00400D1E">
      <w:pPr>
        <w:autoSpaceDE w:val="0"/>
        <w:autoSpaceDN w:val="0"/>
        <w:adjustRightInd w:val="0"/>
        <w:snapToGrid w:val="0"/>
        <w:rPr>
          <w:ins w:id="500" w:author="克姐" w:date="2014-05-01T17:20:00Z"/>
          <w:rFonts w:asciiTheme="minorEastAsia" w:hAnsiTheme="minorEastAsia" w:cs="新細明體"/>
          <w:kern w:val="0"/>
          <w:sz w:val="20"/>
          <w:szCs w:val="20"/>
        </w:rPr>
      </w:pPr>
      <w:ins w:id="501"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創造一封新信或從草稿選取</w:t>
        </w:r>
      </w:ins>
    </w:p>
    <w:p w:rsidR="00400D1E" w:rsidRDefault="00400D1E" w:rsidP="00400D1E">
      <w:pPr>
        <w:autoSpaceDE w:val="0"/>
        <w:autoSpaceDN w:val="0"/>
        <w:adjustRightInd w:val="0"/>
        <w:snapToGrid w:val="0"/>
        <w:rPr>
          <w:ins w:id="502" w:author="克姐" w:date="2014-05-01T17:20:00Z"/>
          <w:rFonts w:asciiTheme="minorEastAsia" w:hAnsiTheme="minorEastAsia" w:cs="Hei-Lt-HK-BF"/>
          <w:kern w:val="0"/>
          <w:sz w:val="20"/>
          <w:szCs w:val="20"/>
        </w:rPr>
      </w:pPr>
      <w:ins w:id="503"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選定收件者</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寫給自己的永遠置於上方</w:t>
        </w:r>
        <w:r w:rsidRPr="00901AA7">
          <w:rPr>
            <w:rFonts w:asciiTheme="minorEastAsia" w:hAnsiTheme="minorEastAsia" w:cs="Hei-Lt-HK-BF"/>
            <w:kern w:val="0"/>
            <w:sz w:val="20"/>
            <w:szCs w:val="20"/>
          </w:rPr>
          <w:t>)</w:t>
        </w:r>
      </w:ins>
    </w:p>
    <w:p w:rsidR="00400D1E" w:rsidRDefault="00400D1E" w:rsidP="00400D1E">
      <w:pPr>
        <w:autoSpaceDE w:val="0"/>
        <w:autoSpaceDN w:val="0"/>
        <w:adjustRightInd w:val="0"/>
        <w:snapToGrid w:val="0"/>
        <w:rPr>
          <w:ins w:id="504" w:author="克姐" w:date="2014-05-01T17:20:00Z"/>
          <w:rFonts w:asciiTheme="minorEastAsia" w:hAnsiTheme="minorEastAsia" w:cs="Hei-Lt-HK-BF"/>
          <w:kern w:val="0"/>
          <w:sz w:val="20"/>
          <w:szCs w:val="20"/>
        </w:rPr>
      </w:pPr>
      <w:ins w:id="505" w:author="克姐" w:date="2014-05-01T17:20:00Z">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選擇信紙</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對應</w:t>
        </w:r>
        <w:r>
          <w:rPr>
            <w:rFonts w:asciiTheme="minorEastAsia" w:hAnsiTheme="minorEastAsia" w:cs="新細明體" w:hint="eastAsia"/>
            <w:kern w:val="0"/>
            <w:sz w:val="20"/>
            <w:szCs w:val="20"/>
          </w:rPr>
          <w:t>紙</w:t>
        </w:r>
        <w:r w:rsidRPr="00901AA7">
          <w:rPr>
            <w:rFonts w:asciiTheme="minorEastAsia" w:hAnsiTheme="minorEastAsia" w:cs="新細明體" w:hint="eastAsia"/>
            <w:kern w:val="0"/>
            <w:sz w:val="20"/>
            <w:szCs w:val="20"/>
          </w:rPr>
          <w:t>飛機的顏色</w:t>
        </w:r>
        <w:r w:rsidRPr="00901AA7">
          <w:rPr>
            <w:rFonts w:asciiTheme="minorEastAsia" w:hAnsiTheme="minorEastAsia" w:cs="Hei-Lt-HK-BF"/>
            <w:kern w:val="0"/>
            <w:sz w:val="20"/>
            <w:szCs w:val="20"/>
          </w:rPr>
          <w:t>)</w:t>
        </w:r>
      </w:ins>
    </w:p>
    <w:p w:rsidR="00400D1E" w:rsidRDefault="00400D1E" w:rsidP="00400D1E">
      <w:pPr>
        <w:autoSpaceDE w:val="0"/>
        <w:autoSpaceDN w:val="0"/>
        <w:adjustRightInd w:val="0"/>
        <w:snapToGrid w:val="0"/>
        <w:rPr>
          <w:ins w:id="506" w:author="克姐" w:date="2014-05-01T17:20:00Z"/>
          <w:rFonts w:asciiTheme="minorEastAsia" w:hAnsiTheme="minorEastAsia" w:cs="新細明體"/>
          <w:kern w:val="0"/>
          <w:sz w:val="20"/>
          <w:szCs w:val="20"/>
        </w:rPr>
      </w:pPr>
      <w:ins w:id="507" w:author="克姐" w:date="2014-05-01T17:20:00Z">
        <w:r w:rsidRPr="00901AA7">
          <w:rPr>
            <w:rFonts w:asciiTheme="minorEastAsia" w:hAnsiTheme="minorEastAsia" w:cs="Hei-Lt-HK-BF"/>
            <w:kern w:val="0"/>
            <w:sz w:val="20"/>
            <w:szCs w:val="20"/>
          </w:rPr>
          <w:t>→</w:t>
        </w:r>
        <w:del w:id="508" w:author="BeBe" w:date="2012-09-27T13:59:00Z">
          <w:r w:rsidRPr="00901AA7" w:rsidDel="00365BFD">
            <w:rPr>
              <w:rFonts w:asciiTheme="minorEastAsia" w:hAnsiTheme="minorEastAsia" w:cs="新細明體" w:hint="eastAsia"/>
              <w:kern w:val="0"/>
              <w:sz w:val="20"/>
              <w:szCs w:val="20"/>
            </w:rPr>
            <w:delText>選擇</w:delText>
          </w:r>
        </w:del>
        <w:r>
          <w:rPr>
            <w:rFonts w:asciiTheme="minorEastAsia" w:hAnsiTheme="minorEastAsia" w:cs="新細明體" w:hint="eastAsia"/>
            <w:kern w:val="0"/>
            <w:sz w:val="20"/>
            <w:szCs w:val="20"/>
          </w:rPr>
          <w:t>設定</w:t>
        </w:r>
        <w:r w:rsidRPr="00901AA7">
          <w:rPr>
            <w:rFonts w:asciiTheme="minorEastAsia" w:hAnsiTheme="minorEastAsia" w:cs="新細明體" w:hint="eastAsia"/>
            <w:kern w:val="0"/>
            <w:sz w:val="20"/>
            <w:szCs w:val="20"/>
          </w:rPr>
          <w:t>時間</w:t>
        </w:r>
      </w:ins>
    </w:p>
    <w:p w:rsidR="00400D1E" w:rsidRDefault="00400D1E" w:rsidP="00400D1E">
      <w:pPr>
        <w:autoSpaceDE w:val="0"/>
        <w:autoSpaceDN w:val="0"/>
        <w:adjustRightInd w:val="0"/>
        <w:snapToGrid w:val="0"/>
        <w:rPr>
          <w:ins w:id="509" w:author="克姐" w:date="2014-05-01T17:20:00Z"/>
          <w:rFonts w:asciiTheme="minorEastAsia" w:hAnsiTheme="minorEastAsia" w:cs="Hei-Lt-HK-BF"/>
          <w:kern w:val="0"/>
          <w:sz w:val="20"/>
          <w:szCs w:val="20"/>
        </w:rPr>
      </w:pPr>
      <w:ins w:id="510" w:author="克姐" w:date="2014-05-01T17:20:00Z">
        <w:r w:rsidRPr="00901AA7">
          <w:rPr>
            <w:rFonts w:asciiTheme="minorEastAsia" w:hAnsiTheme="minorEastAsia" w:cs="Times New Roman"/>
            <w:kern w:val="0"/>
            <w:sz w:val="20"/>
            <w:szCs w:val="20"/>
          </w:rPr>
          <w:t>→</w:t>
        </w:r>
        <w:proofErr w:type="gramStart"/>
        <w:r w:rsidRPr="00901AA7">
          <w:rPr>
            <w:rFonts w:asciiTheme="minorEastAsia" w:hAnsiTheme="minorEastAsia" w:cs="新細明體" w:hint="eastAsia"/>
            <w:kern w:val="0"/>
            <w:sz w:val="20"/>
            <w:szCs w:val="20"/>
          </w:rPr>
          <w:t>四種媒</w:t>
        </w:r>
        <w:proofErr w:type="gramEnd"/>
        <w:r w:rsidRPr="00901AA7">
          <w:rPr>
            <w:rFonts w:asciiTheme="minorEastAsia" w:hAnsiTheme="minorEastAsia" w:cs="新細明體" w:hint="eastAsia"/>
            <w:kern w:val="0"/>
            <w:sz w:val="20"/>
            <w:szCs w:val="20"/>
          </w:rPr>
          <w:t>材的建立</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相片、錄音、文字與簽名</w:t>
        </w:r>
        <w:r w:rsidRPr="00901AA7">
          <w:rPr>
            <w:rFonts w:asciiTheme="minorEastAsia" w:hAnsiTheme="minorEastAsia" w:cs="Hei-Lt-HK-BF"/>
            <w:kern w:val="0"/>
            <w:sz w:val="20"/>
            <w:szCs w:val="20"/>
          </w:rPr>
          <w:t>)</w:t>
        </w:r>
      </w:ins>
    </w:p>
    <w:p w:rsidR="00400D1E" w:rsidRDefault="00400D1E" w:rsidP="00400D1E">
      <w:pPr>
        <w:autoSpaceDE w:val="0"/>
        <w:autoSpaceDN w:val="0"/>
        <w:adjustRightInd w:val="0"/>
        <w:snapToGrid w:val="0"/>
        <w:rPr>
          <w:ins w:id="511" w:author="克姐" w:date="2014-05-01T17:20:00Z"/>
          <w:rFonts w:asciiTheme="minorEastAsia" w:hAnsiTheme="minorEastAsia" w:cs="新細明體"/>
          <w:kern w:val="0"/>
          <w:sz w:val="20"/>
          <w:szCs w:val="20"/>
        </w:rPr>
      </w:pPr>
      <w:ins w:id="512" w:author="克姐" w:date="2014-05-01T17:20:00Z">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預覽頁面</w:t>
        </w:r>
      </w:ins>
    </w:p>
    <w:p w:rsidR="00400D1E" w:rsidRDefault="00400D1E" w:rsidP="00400D1E">
      <w:pPr>
        <w:autoSpaceDE w:val="0"/>
        <w:autoSpaceDN w:val="0"/>
        <w:adjustRightInd w:val="0"/>
        <w:snapToGrid w:val="0"/>
        <w:rPr>
          <w:rFonts w:asciiTheme="minorEastAsia" w:hAnsiTheme="minorEastAsia" w:cs="新細明體" w:hint="eastAsia"/>
          <w:kern w:val="0"/>
          <w:sz w:val="20"/>
          <w:szCs w:val="20"/>
        </w:rPr>
      </w:pPr>
      <w:ins w:id="513" w:author="克姐" w:date="2014-05-01T17:20:00Z">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寄出動畫</w:t>
        </w:r>
      </w:ins>
    </w:p>
    <w:p w:rsidR="00216619" w:rsidRDefault="00216619" w:rsidP="00400D1E">
      <w:pPr>
        <w:autoSpaceDE w:val="0"/>
        <w:autoSpaceDN w:val="0"/>
        <w:adjustRightInd w:val="0"/>
        <w:snapToGrid w:val="0"/>
        <w:rPr>
          <w:ins w:id="514" w:author="克姐" w:date="2014-05-01T17:20:00Z"/>
          <w:rFonts w:asciiTheme="minorEastAsia" w:hAnsiTheme="minorEastAsia" w:cs="新細明體"/>
          <w:kern w:val="0"/>
          <w:sz w:val="20"/>
          <w:szCs w:val="20"/>
        </w:rPr>
      </w:pPr>
    </w:p>
    <w:p w:rsidR="00400D1E" w:rsidRDefault="00400D1E" w:rsidP="00400D1E">
      <w:pPr>
        <w:autoSpaceDE w:val="0"/>
        <w:autoSpaceDN w:val="0"/>
        <w:adjustRightInd w:val="0"/>
        <w:snapToGrid w:val="0"/>
        <w:rPr>
          <w:ins w:id="515" w:author="克姐" w:date="2014-05-01T17:20:00Z"/>
          <w:rFonts w:asciiTheme="minorEastAsia" w:hAnsiTheme="minorEastAsia" w:cs="新細明體"/>
          <w:kern w:val="0"/>
          <w:sz w:val="20"/>
          <w:szCs w:val="20"/>
        </w:rPr>
      </w:pPr>
      <w:ins w:id="516" w:author="克姐" w:date="2014-05-01T17:20:00Z">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觀看尚未收取的信件狀態</w:t>
        </w:r>
      </w:ins>
    </w:p>
    <w:p w:rsidR="00400D1E" w:rsidRDefault="00400D1E" w:rsidP="00400D1E">
      <w:pPr>
        <w:autoSpaceDE w:val="0"/>
        <w:autoSpaceDN w:val="0"/>
        <w:adjustRightInd w:val="0"/>
        <w:snapToGrid w:val="0"/>
        <w:rPr>
          <w:ins w:id="517" w:author="克姐" w:date="2014-05-01T17:20:00Z"/>
          <w:rFonts w:asciiTheme="minorEastAsia" w:hAnsiTheme="minorEastAsia" w:cs="新細明體"/>
          <w:kern w:val="0"/>
          <w:sz w:val="20"/>
          <w:szCs w:val="20"/>
        </w:rPr>
      </w:pPr>
      <w:ins w:id="518"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已寄出</w:t>
        </w:r>
        <w:del w:id="519" w:author="BeBe" w:date="2012-09-27T14:03:00Z">
          <w:r w:rsidRPr="00901AA7" w:rsidDel="003A575B">
            <w:rPr>
              <w:rFonts w:asciiTheme="minorEastAsia" w:hAnsiTheme="minorEastAsia" w:cs="新細明體" w:hint="eastAsia"/>
              <w:kern w:val="0"/>
              <w:sz w:val="20"/>
              <w:szCs w:val="20"/>
            </w:rPr>
            <w:delText>給他人</w:delText>
          </w:r>
        </w:del>
        <w:r>
          <w:rPr>
            <w:rFonts w:asciiTheme="minorEastAsia" w:hAnsiTheme="minorEastAsia" w:cs="新細明體" w:hint="eastAsia"/>
            <w:kern w:val="0"/>
            <w:sz w:val="20"/>
            <w:szCs w:val="20"/>
          </w:rPr>
          <w:t>但對方</w:t>
        </w:r>
        <w:r w:rsidRPr="00901AA7">
          <w:rPr>
            <w:rFonts w:asciiTheme="minorEastAsia" w:hAnsiTheme="minorEastAsia" w:cs="新細明體" w:hint="eastAsia"/>
            <w:kern w:val="0"/>
            <w:sz w:val="20"/>
            <w:szCs w:val="20"/>
          </w:rPr>
          <w:t>尚未收到信的樣子</w:t>
        </w:r>
        <w:proofErr w:type="gramStart"/>
        <w:r>
          <w:rPr>
            <w:rFonts w:asciiTheme="minorEastAsia" w:hAnsiTheme="minorEastAsia" w:cs="Hei-Lt-HK-BF" w:hint="eastAsia"/>
            <w:kern w:val="0"/>
            <w:sz w:val="20"/>
            <w:szCs w:val="20"/>
          </w:rPr>
          <w:t>──</w:t>
        </w:r>
        <w:proofErr w:type="gramEnd"/>
        <w:del w:id="520" w:author="BeBe" w:date="2012-09-27T14:03:00Z">
          <w:r w:rsidRPr="00901AA7" w:rsidDel="003A575B">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顯示簡短的收件者與時間以及少量的文字資訊</w:t>
        </w:r>
      </w:ins>
    </w:p>
    <w:p w:rsidR="00400D1E" w:rsidRDefault="00400D1E" w:rsidP="00400D1E">
      <w:pPr>
        <w:autoSpaceDE w:val="0"/>
        <w:autoSpaceDN w:val="0"/>
        <w:adjustRightInd w:val="0"/>
        <w:snapToGrid w:val="0"/>
        <w:rPr>
          <w:ins w:id="521" w:author="克姐" w:date="2014-05-01T17:20:00Z"/>
          <w:rFonts w:asciiTheme="minorEastAsia" w:hAnsiTheme="minorEastAsia" w:cs="Hei-Lt-HK-BF"/>
          <w:kern w:val="0"/>
          <w:sz w:val="20"/>
          <w:szCs w:val="20"/>
        </w:rPr>
      </w:pPr>
      <w:ins w:id="522"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打開即可觀看</w:t>
        </w:r>
        <w:r w:rsidRPr="00901AA7">
          <w:rPr>
            <w:rFonts w:asciiTheme="minorEastAsia" w:hAnsiTheme="minorEastAsia" w:cs="Hei-Lt-HK-BF"/>
            <w:kern w:val="0"/>
            <w:sz w:val="20"/>
            <w:szCs w:val="20"/>
          </w:rPr>
          <w:t>(</w:t>
        </w:r>
        <w:r w:rsidRPr="00901AA7">
          <w:rPr>
            <w:rFonts w:asciiTheme="minorEastAsia" w:hAnsiTheme="minorEastAsia" w:cs="新細明體" w:hint="eastAsia"/>
            <w:kern w:val="0"/>
            <w:sz w:val="20"/>
            <w:szCs w:val="20"/>
          </w:rPr>
          <w:t>寫給自己的</w:t>
        </w:r>
        <w:del w:id="523" w:author="BeBe" w:date="2012-09-27T14:04:00Z">
          <w:r w:rsidRPr="00901AA7" w:rsidDel="003A575B">
            <w:rPr>
              <w:rFonts w:asciiTheme="minorEastAsia" w:hAnsiTheme="minorEastAsia" w:cs="新細明體" w:hint="eastAsia"/>
              <w:kern w:val="0"/>
              <w:sz w:val="20"/>
              <w:szCs w:val="20"/>
            </w:rPr>
            <w:delText>一封</w:delText>
          </w:r>
        </w:del>
        <w:r w:rsidRPr="00901AA7">
          <w:rPr>
            <w:rFonts w:asciiTheme="minorEastAsia" w:hAnsiTheme="minorEastAsia" w:cs="新細明體" w:hint="eastAsia"/>
            <w:kern w:val="0"/>
            <w:sz w:val="20"/>
            <w:szCs w:val="20"/>
          </w:rPr>
          <w:t>信不能觀看</w:t>
        </w:r>
        <w:r w:rsidRPr="00901AA7">
          <w:rPr>
            <w:rFonts w:asciiTheme="minorEastAsia" w:hAnsiTheme="minorEastAsia" w:cs="Hei-Lt-HK-BF"/>
            <w:kern w:val="0"/>
            <w:sz w:val="20"/>
            <w:szCs w:val="20"/>
          </w:rPr>
          <w:t>)</w:t>
        </w:r>
      </w:ins>
    </w:p>
    <w:p w:rsidR="00216619" w:rsidRDefault="00216619" w:rsidP="00400D1E">
      <w:pPr>
        <w:autoSpaceDE w:val="0"/>
        <w:autoSpaceDN w:val="0"/>
        <w:adjustRightInd w:val="0"/>
        <w:snapToGrid w:val="0"/>
        <w:rPr>
          <w:rFonts w:asciiTheme="minorEastAsia" w:hAnsiTheme="minorEastAsia" w:cs="新細明體" w:hint="eastAsia"/>
          <w:kern w:val="0"/>
          <w:sz w:val="20"/>
          <w:szCs w:val="20"/>
        </w:rPr>
      </w:pPr>
    </w:p>
    <w:p w:rsidR="00400D1E" w:rsidRDefault="00400D1E" w:rsidP="00400D1E">
      <w:pPr>
        <w:autoSpaceDE w:val="0"/>
        <w:autoSpaceDN w:val="0"/>
        <w:adjustRightInd w:val="0"/>
        <w:snapToGrid w:val="0"/>
        <w:rPr>
          <w:ins w:id="524" w:author="克姐" w:date="2014-05-01T17:20:00Z"/>
          <w:rFonts w:asciiTheme="minorEastAsia" w:hAnsiTheme="minorEastAsia" w:cs="新細明體"/>
          <w:kern w:val="0"/>
          <w:sz w:val="20"/>
          <w:szCs w:val="20"/>
        </w:rPr>
      </w:pPr>
      <w:ins w:id="525" w:author="克姐" w:date="2014-05-01T17:20:00Z">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已收到信的停機坪</w:t>
        </w:r>
      </w:ins>
    </w:p>
    <w:p w:rsidR="00400D1E" w:rsidRDefault="00400D1E" w:rsidP="00400D1E">
      <w:pPr>
        <w:autoSpaceDE w:val="0"/>
        <w:autoSpaceDN w:val="0"/>
        <w:adjustRightInd w:val="0"/>
        <w:snapToGrid w:val="0"/>
        <w:rPr>
          <w:ins w:id="526" w:author="克姐" w:date="2014-05-01T17:20:00Z"/>
          <w:rFonts w:asciiTheme="minorEastAsia" w:hAnsiTheme="minorEastAsia" w:cs="新細明體"/>
          <w:kern w:val="0"/>
          <w:sz w:val="20"/>
          <w:szCs w:val="20"/>
        </w:rPr>
      </w:pPr>
      <w:ins w:id="527"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信件依日期排列而成</w:t>
        </w:r>
      </w:ins>
    </w:p>
    <w:p w:rsidR="00400D1E" w:rsidRDefault="00400D1E" w:rsidP="00400D1E">
      <w:pPr>
        <w:autoSpaceDE w:val="0"/>
        <w:autoSpaceDN w:val="0"/>
        <w:adjustRightInd w:val="0"/>
        <w:snapToGrid w:val="0"/>
        <w:rPr>
          <w:ins w:id="528" w:author="克姐" w:date="2014-05-01T17:20:00Z"/>
          <w:rFonts w:asciiTheme="minorEastAsia" w:hAnsiTheme="minorEastAsia" w:cs="新細明體"/>
          <w:kern w:val="0"/>
          <w:sz w:val="20"/>
          <w:szCs w:val="20"/>
        </w:rPr>
      </w:pPr>
      <w:ins w:id="529"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紙飛機打開動畫</w:t>
        </w:r>
      </w:ins>
    </w:p>
    <w:p w:rsidR="00400D1E" w:rsidRPr="00365BFD" w:rsidRDefault="00400D1E" w:rsidP="00400D1E">
      <w:pPr>
        <w:autoSpaceDE w:val="0"/>
        <w:autoSpaceDN w:val="0"/>
        <w:adjustRightInd w:val="0"/>
        <w:snapToGrid w:val="0"/>
        <w:rPr>
          <w:ins w:id="530" w:author="克姐" w:date="2014-05-01T17:20:00Z"/>
          <w:rFonts w:asciiTheme="minorEastAsia" w:hAnsiTheme="minorEastAsia" w:cs="新細明體"/>
          <w:kern w:val="0"/>
          <w:sz w:val="20"/>
          <w:szCs w:val="20"/>
        </w:rPr>
      </w:pPr>
      <w:ins w:id="531" w:author="克姐" w:date="2014-05-01T17:20:00Z">
        <w:r w:rsidRPr="00901AA7">
          <w:rPr>
            <w:rFonts w:asciiTheme="minorEastAsia" w:hAnsiTheme="minorEastAsia" w:cs="Times New Roman"/>
            <w:kern w:val="0"/>
            <w:sz w:val="20"/>
            <w:szCs w:val="20"/>
          </w:rPr>
          <w:t>→</w:t>
        </w:r>
        <w:r w:rsidRPr="00901AA7">
          <w:rPr>
            <w:rFonts w:asciiTheme="minorEastAsia" w:hAnsiTheme="minorEastAsia" w:cs="新細明體" w:hint="eastAsia"/>
            <w:kern w:val="0"/>
            <w:sz w:val="20"/>
            <w:szCs w:val="20"/>
          </w:rPr>
          <w:t>瀏覽他人寄給自己而不能觀看的信件</w:t>
        </w:r>
        <w:del w:id="532" w:author="BeBe" w:date="2012-09-27T14:05:00Z">
          <w:r w:rsidRPr="00901AA7" w:rsidDel="003A575B">
            <w:rPr>
              <w:rFonts w:asciiTheme="minorEastAsia" w:hAnsiTheme="minorEastAsia" w:cs="新細明體" w:hint="eastAsia"/>
              <w:kern w:val="0"/>
              <w:sz w:val="20"/>
              <w:szCs w:val="20"/>
            </w:rPr>
            <w:delText>。</w:delText>
          </w:r>
        </w:del>
      </w:ins>
    </w:p>
    <w:p w:rsidR="00400D1E" w:rsidRPr="00901AA7" w:rsidRDefault="00400D1E" w:rsidP="00400D1E">
      <w:pPr>
        <w:autoSpaceDE w:val="0"/>
        <w:autoSpaceDN w:val="0"/>
        <w:adjustRightInd w:val="0"/>
        <w:snapToGrid w:val="0"/>
        <w:rPr>
          <w:ins w:id="533" w:author="克姐" w:date="2014-05-01T17:20:00Z"/>
          <w:rFonts w:asciiTheme="minorEastAsia" w:hAnsiTheme="minorEastAsia" w:cs="Hei-Lt-HK-BF"/>
          <w:kern w:val="0"/>
          <w:sz w:val="20"/>
          <w:szCs w:val="20"/>
        </w:rPr>
      </w:pPr>
    </w:p>
    <w:p w:rsidR="00400D1E" w:rsidRPr="005D30C7" w:rsidRDefault="00400D1E" w:rsidP="00400D1E">
      <w:pPr>
        <w:autoSpaceDE w:val="0"/>
        <w:autoSpaceDN w:val="0"/>
        <w:adjustRightInd w:val="0"/>
        <w:snapToGrid w:val="0"/>
        <w:rPr>
          <w:ins w:id="534" w:author="克姐" w:date="2014-05-01T17:20:00Z"/>
          <w:rFonts w:asciiTheme="minorEastAsia" w:hAnsiTheme="minorEastAsia" w:cs="Hei-Lt-HK-BF"/>
          <w:kern w:val="0"/>
          <w:sz w:val="20"/>
          <w:szCs w:val="20"/>
        </w:rPr>
      </w:pPr>
    </w:p>
    <w:p w:rsidR="00400D1E" w:rsidRPr="00C81B68" w:rsidRDefault="00400D1E" w:rsidP="00400D1E">
      <w:pPr>
        <w:autoSpaceDE w:val="0"/>
        <w:autoSpaceDN w:val="0"/>
        <w:adjustRightInd w:val="0"/>
        <w:snapToGrid w:val="0"/>
        <w:rPr>
          <w:ins w:id="535" w:author="克姐" w:date="2014-05-01T17:20:00Z"/>
          <w:rFonts w:asciiTheme="minorEastAsia" w:hAnsiTheme="minorEastAsia" w:cs="MingStd-W5"/>
          <w:b/>
          <w:kern w:val="0"/>
          <w:sz w:val="20"/>
          <w:szCs w:val="20"/>
        </w:rPr>
      </w:pPr>
      <w:ins w:id="536" w:author="克姐" w:date="2014-05-01T17:20:00Z">
        <w:r w:rsidRPr="00C81B68">
          <w:rPr>
            <w:rFonts w:asciiTheme="minorEastAsia" w:hAnsiTheme="minorEastAsia" w:cs="新細明體" w:hint="eastAsia"/>
            <w:b/>
            <w:kern w:val="0"/>
            <w:sz w:val="20"/>
            <w:szCs w:val="20"/>
          </w:rPr>
          <w:t>【版本三】</w:t>
        </w:r>
      </w:ins>
    </w:p>
    <w:p w:rsidR="00400D1E" w:rsidRPr="00901AA7" w:rsidRDefault="00400D1E" w:rsidP="00400D1E">
      <w:pPr>
        <w:autoSpaceDE w:val="0"/>
        <w:autoSpaceDN w:val="0"/>
        <w:adjustRightInd w:val="0"/>
        <w:snapToGrid w:val="0"/>
        <w:rPr>
          <w:ins w:id="537" w:author="克姐" w:date="2014-05-01T17:20:00Z"/>
          <w:rFonts w:asciiTheme="minorEastAsia" w:hAnsiTheme="minorEastAsia" w:cs="Hei-Lt-HK-BF"/>
          <w:kern w:val="0"/>
          <w:sz w:val="20"/>
          <w:szCs w:val="20"/>
        </w:rPr>
      </w:pPr>
      <w:ins w:id="538" w:author="克姐" w:date="2014-05-01T17:20:00Z">
        <w:r w:rsidRPr="00901AA7">
          <w:rPr>
            <w:rFonts w:asciiTheme="minorEastAsia" w:hAnsiTheme="minorEastAsia" w:cs="新細明體" w:hint="eastAsia"/>
            <w:kern w:val="0"/>
            <w:sz w:val="20"/>
            <w:szCs w:val="20"/>
          </w:rPr>
          <w:t>再度與兩位老師討論之後</w:t>
        </w:r>
        <w:r>
          <w:rPr>
            <w:rFonts w:asciiTheme="minorEastAsia" w:hAnsiTheme="minorEastAsia" w:cs="Hei-Lt-HK-BF" w:hint="eastAsia"/>
            <w:kern w:val="0"/>
            <w:sz w:val="20"/>
            <w:szCs w:val="20"/>
          </w:rPr>
          <w:t>，</w:t>
        </w:r>
        <w:del w:id="539" w:author="BeBe" w:date="2012-09-27T14:05:00Z">
          <w:r w:rsidRPr="00901AA7" w:rsidDel="003A575B">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有一些細節的修正</w:t>
        </w:r>
        <w:r>
          <w:rPr>
            <w:rFonts w:asciiTheme="minorEastAsia" w:hAnsiTheme="minorEastAsia" w:cs="Hei-Lt-HK-BF" w:hint="eastAsia"/>
            <w:kern w:val="0"/>
            <w:sz w:val="20"/>
            <w:szCs w:val="20"/>
          </w:rPr>
          <w:t>：</w:t>
        </w:r>
        <w:del w:id="540" w:author="BeBe" w:date="2012-09-27T14:05:00Z">
          <w:r w:rsidRPr="00901AA7" w:rsidDel="003A575B">
            <w:rPr>
              <w:rFonts w:asciiTheme="minorEastAsia" w:hAnsiTheme="minorEastAsia" w:cs="Hei-Lt-HK-BF"/>
              <w:kern w:val="0"/>
              <w:sz w:val="20"/>
              <w:szCs w:val="20"/>
            </w:rPr>
            <w:delText>:</w:delText>
          </w:r>
        </w:del>
      </w:ins>
    </w:p>
    <w:p w:rsidR="00400D1E" w:rsidRPr="00901AA7" w:rsidRDefault="00400D1E" w:rsidP="00216619">
      <w:pPr>
        <w:autoSpaceDE w:val="0"/>
        <w:autoSpaceDN w:val="0"/>
        <w:adjustRightInd w:val="0"/>
        <w:snapToGrid w:val="0"/>
        <w:ind w:left="284" w:hangingChars="142" w:hanging="284"/>
        <w:rPr>
          <w:ins w:id="541" w:author="克姐" w:date="2014-05-01T17:20:00Z"/>
          <w:rFonts w:asciiTheme="minorEastAsia" w:hAnsiTheme="minorEastAsia" w:cs="Hei-Lt-HK-BF"/>
          <w:kern w:val="0"/>
          <w:sz w:val="20"/>
          <w:szCs w:val="20"/>
        </w:rPr>
      </w:pPr>
      <w:ins w:id="542" w:author="克姐" w:date="2014-05-01T17:20:00Z">
        <w:r w:rsidRPr="00901AA7">
          <w:rPr>
            <w:rFonts w:asciiTheme="minorEastAsia" w:hAnsiTheme="minorEastAsia" w:cs="新細明體" w:hint="eastAsia"/>
            <w:kern w:val="0"/>
            <w:sz w:val="20"/>
            <w:szCs w:val="20"/>
          </w:rPr>
          <w:t>1.</w:t>
        </w:r>
      </w:ins>
      <w:r w:rsidR="00216619">
        <w:rPr>
          <w:rFonts w:asciiTheme="minorEastAsia" w:hAnsiTheme="minorEastAsia" w:cs="新細明體" w:hint="eastAsia"/>
          <w:kern w:val="0"/>
          <w:sz w:val="20"/>
          <w:szCs w:val="20"/>
        </w:rPr>
        <w:t xml:space="preserve"> </w:t>
      </w:r>
      <w:ins w:id="543" w:author="克姐" w:date="2014-05-01T17:20:00Z">
        <w:r w:rsidRPr="00901AA7">
          <w:rPr>
            <w:rFonts w:asciiTheme="minorEastAsia" w:hAnsiTheme="minorEastAsia" w:cs="新細明體" w:hint="eastAsia"/>
            <w:kern w:val="0"/>
            <w:sz w:val="20"/>
            <w:szCs w:val="20"/>
          </w:rPr>
          <w:t>如何營造停機坪的空間感</w:t>
        </w:r>
        <w:r>
          <w:rPr>
            <w:rFonts w:asciiTheme="minorEastAsia" w:hAnsiTheme="minorEastAsia" w:cs="Hei-Lt-HK-BF" w:hint="eastAsia"/>
            <w:kern w:val="0"/>
            <w:sz w:val="20"/>
            <w:szCs w:val="20"/>
          </w:rPr>
          <w:t>？</w:t>
        </w:r>
        <w:del w:id="544" w:author="BeBe" w:date="2012-09-27T14:05:00Z">
          <w:r w:rsidRPr="00901AA7" w:rsidDel="003A575B">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使之有人的</w:t>
        </w:r>
        <w:proofErr w:type="gramStart"/>
        <w:r w:rsidRPr="00901AA7">
          <w:rPr>
            <w:rFonts w:asciiTheme="minorEastAsia" w:hAnsiTheme="minorEastAsia" w:cs="新細明體" w:hint="eastAsia"/>
            <w:kern w:val="0"/>
            <w:sz w:val="20"/>
            <w:szCs w:val="20"/>
          </w:rPr>
          <w:t>介入感但卻</w:t>
        </w:r>
        <w:proofErr w:type="gramEnd"/>
        <w:r w:rsidRPr="00901AA7">
          <w:rPr>
            <w:rFonts w:asciiTheme="minorEastAsia" w:hAnsiTheme="minorEastAsia" w:cs="新細明體" w:hint="eastAsia"/>
            <w:kern w:val="0"/>
            <w:sz w:val="20"/>
            <w:szCs w:val="20"/>
          </w:rPr>
          <w:t>與我們的</w:t>
        </w:r>
        <w:r w:rsidRPr="00901AA7">
          <w:rPr>
            <w:rFonts w:asciiTheme="minorEastAsia" w:hAnsiTheme="minorEastAsia" w:cs="Hei-Lt-HK-BF"/>
            <w:kern w:val="0"/>
            <w:sz w:val="20"/>
            <w:szCs w:val="20"/>
          </w:rPr>
          <w:t xml:space="preserve">APP </w:t>
        </w:r>
        <w:r w:rsidRPr="00901AA7">
          <w:rPr>
            <w:rFonts w:asciiTheme="minorEastAsia" w:hAnsiTheme="minorEastAsia" w:cs="新細明體" w:hint="eastAsia"/>
            <w:kern w:val="0"/>
            <w:sz w:val="20"/>
            <w:szCs w:val="20"/>
          </w:rPr>
          <w:t>風格相符</w:t>
        </w:r>
        <w:del w:id="545" w:author="BeBe" w:date="2012-09-27T14:05:00Z">
          <w:r w:rsidRPr="00901AA7" w:rsidDel="003A575B">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不使用太具</w:t>
        </w:r>
        <w:proofErr w:type="gramStart"/>
        <w:r w:rsidRPr="00901AA7">
          <w:rPr>
            <w:rFonts w:asciiTheme="minorEastAsia" w:hAnsiTheme="minorEastAsia" w:cs="新細明體" w:hint="eastAsia"/>
            <w:kern w:val="0"/>
            <w:sz w:val="20"/>
            <w:szCs w:val="20"/>
          </w:rPr>
          <w:t>象</w:t>
        </w:r>
        <w:proofErr w:type="gramEnd"/>
        <w:r w:rsidRPr="00901AA7">
          <w:rPr>
            <w:rFonts w:asciiTheme="minorEastAsia" w:hAnsiTheme="minorEastAsia" w:cs="新細明體" w:hint="eastAsia"/>
            <w:kern w:val="0"/>
            <w:sz w:val="20"/>
            <w:szCs w:val="20"/>
          </w:rPr>
          <w:t>的元素。可增加小花盆或窗戶等媒材</w:t>
        </w:r>
        <w:del w:id="546" w:author="BeBe" w:date="2012-09-27T14:05:00Z">
          <w:r w:rsidRPr="00901AA7" w:rsidDel="003A575B">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最後選定人的影子</w:t>
        </w:r>
        <w:r>
          <w:rPr>
            <w:rFonts w:asciiTheme="minorEastAsia" w:hAnsiTheme="minorEastAsia" w:cs="Hei-Lt-HK-BF" w:hint="eastAsia"/>
            <w:kern w:val="0"/>
            <w:sz w:val="20"/>
            <w:szCs w:val="20"/>
          </w:rPr>
          <w:t>，</w:t>
        </w:r>
        <w:del w:id="547" w:author="BeBe" w:date="2012-09-27T14:05:00Z">
          <w:r w:rsidRPr="00901AA7" w:rsidDel="003A575B">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帶有模糊感並</w:t>
        </w:r>
        <w:r>
          <w:rPr>
            <w:rFonts w:asciiTheme="minorEastAsia" w:hAnsiTheme="minorEastAsia" w:cs="新細明體" w:hint="eastAsia"/>
            <w:kern w:val="0"/>
            <w:sz w:val="20"/>
            <w:szCs w:val="20"/>
          </w:rPr>
          <w:t>具</w:t>
        </w:r>
        <w:del w:id="548" w:author="BeBe" w:date="2012-09-27T14:06:00Z">
          <w:r w:rsidRPr="00901AA7" w:rsidDel="003A575B">
            <w:rPr>
              <w:rFonts w:asciiTheme="minorEastAsia" w:hAnsiTheme="minorEastAsia" w:cs="新細明體" w:hint="eastAsia"/>
              <w:kern w:val="0"/>
              <w:sz w:val="20"/>
              <w:szCs w:val="20"/>
            </w:rPr>
            <w:delText>帶</w:delText>
          </w:r>
        </w:del>
        <w:r w:rsidRPr="00901AA7">
          <w:rPr>
            <w:rFonts w:asciiTheme="minorEastAsia" w:hAnsiTheme="minorEastAsia" w:cs="新細明體" w:hint="eastAsia"/>
            <w:kern w:val="0"/>
            <w:sz w:val="20"/>
            <w:szCs w:val="20"/>
          </w:rPr>
          <w:t>有</w:t>
        </w:r>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人</w:t>
        </w:r>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的感覺。</w:t>
        </w:r>
      </w:ins>
    </w:p>
    <w:p w:rsidR="00400D1E" w:rsidRPr="00901AA7" w:rsidRDefault="00400D1E" w:rsidP="00216619">
      <w:pPr>
        <w:autoSpaceDE w:val="0"/>
        <w:autoSpaceDN w:val="0"/>
        <w:adjustRightInd w:val="0"/>
        <w:snapToGrid w:val="0"/>
        <w:ind w:left="284" w:hangingChars="142" w:hanging="284"/>
        <w:rPr>
          <w:ins w:id="549" w:author="克姐" w:date="2014-05-01T17:20:00Z"/>
          <w:rFonts w:asciiTheme="minorEastAsia" w:hAnsiTheme="minorEastAsia" w:cs="Hei-Lt-HK-BF"/>
          <w:kern w:val="0"/>
          <w:sz w:val="20"/>
          <w:szCs w:val="20"/>
        </w:rPr>
      </w:pPr>
      <w:ins w:id="550" w:author="克姐" w:date="2014-05-01T17:20:00Z">
        <w:r w:rsidRPr="00901AA7">
          <w:rPr>
            <w:rFonts w:asciiTheme="minorEastAsia" w:hAnsiTheme="minorEastAsia" w:cs="新細明體" w:hint="eastAsia"/>
            <w:kern w:val="0"/>
            <w:sz w:val="20"/>
            <w:szCs w:val="20"/>
          </w:rPr>
          <w:t>2.</w:t>
        </w:r>
      </w:ins>
      <w:r w:rsidR="00216619">
        <w:rPr>
          <w:rFonts w:asciiTheme="minorEastAsia" w:hAnsiTheme="minorEastAsia" w:cs="新細明體" w:hint="eastAsia"/>
          <w:kern w:val="0"/>
          <w:sz w:val="20"/>
          <w:szCs w:val="20"/>
        </w:rPr>
        <w:t xml:space="preserve"> </w:t>
      </w:r>
      <w:ins w:id="551" w:author="克姐" w:date="2014-05-01T17:20:00Z">
        <w:r w:rsidRPr="00901AA7">
          <w:rPr>
            <w:rFonts w:asciiTheme="minorEastAsia" w:hAnsiTheme="minorEastAsia" w:cs="新細明體" w:hint="eastAsia"/>
            <w:kern w:val="0"/>
            <w:sz w:val="20"/>
            <w:szCs w:val="20"/>
          </w:rPr>
          <w:t>風格的轉換</w:t>
        </w:r>
        <w:r>
          <w:rPr>
            <w:rFonts w:asciiTheme="minorEastAsia" w:hAnsiTheme="minorEastAsia" w:cs="Hei-Lt-HK-BF" w:hint="eastAsia"/>
            <w:kern w:val="0"/>
            <w:sz w:val="20"/>
            <w:szCs w:val="20"/>
          </w:rPr>
          <w:t>，</w:t>
        </w:r>
        <w:del w:id="552" w:author="BeBe" w:date="2012-09-27T14:10:00Z">
          <w:r w:rsidRPr="00901AA7" w:rsidDel="003A575B">
            <w:rPr>
              <w:rFonts w:asciiTheme="minorEastAsia" w:hAnsiTheme="minorEastAsia" w:cs="Hei-Lt-HK-BF"/>
              <w:kern w:val="0"/>
              <w:sz w:val="20"/>
              <w:szCs w:val="20"/>
            </w:rPr>
            <w:delText>,</w:delText>
          </w:r>
        </w:del>
        <w:proofErr w:type="gramStart"/>
        <w:r w:rsidRPr="00901AA7">
          <w:rPr>
            <w:rFonts w:asciiTheme="minorEastAsia" w:hAnsiTheme="minorEastAsia" w:cs="新細明體" w:hint="eastAsia"/>
            <w:kern w:val="0"/>
            <w:sz w:val="20"/>
            <w:szCs w:val="20"/>
          </w:rPr>
          <w:t>塗鴉變紙雕</w:t>
        </w:r>
        <w:proofErr w:type="gramEnd"/>
        <w:del w:id="553" w:author="BeBe" w:date="2012-09-27T14:10:00Z">
          <w:r w:rsidRPr="00901AA7" w:rsidDel="003A575B">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讓</w:t>
        </w:r>
        <w:r w:rsidRPr="00901AA7">
          <w:rPr>
            <w:rFonts w:asciiTheme="minorEastAsia" w:hAnsiTheme="minorEastAsia" w:cs="Hei-Lt-HK-BF"/>
            <w:kern w:val="0"/>
            <w:sz w:val="20"/>
            <w:szCs w:val="20"/>
          </w:rPr>
          <w:t xml:space="preserve">APP </w:t>
        </w:r>
        <w:r w:rsidRPr="00901AA7">
          <w:rPr>
            <w:rFonts w:asciiTheme="minorEastAsia" w:hAnsiTheme="minorEastAsia" w:cs="新細明體" w:hint="eastAsia"/>
            <w:kern w:val="0"/>
            <w:sz w:val="20"/>
            <w:szCs w:val="20"/>
          </w:rPr>
          <w:t>更精緻化</w:t>
        </w:r>
        <w:del w:id="554" w:author="BeBe" w:date="2012-09-27T14:10:00Z">
          <w:r w:rsidRPr="00901AA7" w:rsidDel="003A575B">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並以紙為元素呈現整體感。</w:t>
        </w:r>
        <w:r w:rsidRPr="00901AA7">
          <w:rPr>
            <w:rFonts w:asciiTheme="minorEastAsia" w:hAnsiTheme="minorEastAsia" w:cs="Hei-Lt-HK-BF"/>
            <w:kern w:val="0"/>
            <w:sz w:val="20"/>
            <w:szCs w:val="20"/>
          </w:rPr>
          <w:t xml:space="preserve">BAR </w:t>
        </w:r>
        <w:r w:rsidRPr="00901AA7">
          <w:rPr>
            <w:rFonts w:asciiTheme="minorEastAsia" w:hAnsiTheme="minorEastAsia" w:cs="新細明體" w:hint="eastAsia"/>
            <w:kern w:val="0"/>
            <w:sz w:val="20"/>
            <w:szCs w:val="20"/>
          </w:rPr>
          <w:t>顏色改變或透明</w:t>
        </w:r>
        <w:del w:id="555" w:author="BeBe" w:date="2012-09-27T14:10:00Z">
          <w:r w:rsidRPr="00901AA7" w:rsidDel="003A575B">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較不影響視覺的延伸。</w:t>
        </w:r>
      </w:ins>
    </w:p>
    <w:p w:rsidR="00400D1E" w:rsidRDefault="00400D1E" w:rsidP="00216619">
      <w:pPr>
        <w:autoSpaceDE w:val="0"/>
        <w:autoSpaceDN w:val="0"/>
        <w:adjustRightInd w:val="0"/>
        <w:snapToGrid w:val="0"/>
        <w:ind w:left="284" w:hangingChars="142" w:hanging="284"/>
        <w:rPr>
          <w:ins w:id="556" w:author="克姐" w:date="2014-05-01T17:20:00Z"/>
          <w:rFonts w:asciiTheme="minorEastAsia" w:hAnsiTheme="minorEastAsia" w:cs="新細明體"/>
          <w:kern w:val="0"/>
          <w:sz w:val="20"/>
          <w:szCs w:val="20"/>
        </w:rPr>
      </w:pPr>
      <w:ins w:id="557" w:author="克姐" w:date="2014-05-01T17:20:00Z">
        <w:r w:rsidRPr="00901AA7">
          <w:rPr>
            <w:rFonts w:asciiTheme="minorEastAsia" w:hAnsiTheme="minorEastAsia" w:cs="新細明體" w:hint="eastAsia"/>
            <w:kern w:val="0"/>
            <w:sz w:val="20"/>
            <w:szCs w:val="20"/>
          </w:rPr>
          <w:t>3.</w:t>
        </w:r>
      </w:ins>
      <w:r w:rsidR="00216619">
        <w:rPr>
          <w:rFonts w:asciiTheme="minorEastAsia" w:hAnsiTheme="minorEastAsia" w:cs="新細明體" w:hint="eastAsia"/>
          <w:kern w:val="0"/>
          <w:sz w:val="20"/>
          <w:szCs w:val="20"/>
        </w:rPr>
        <w:t xml:space="preserve"> </w:t>
      </w:r>
      <w:ins w:id="558" w:author="克姐" w:date="2014-05-01T17:20:00Z">
        <w:r w:rsidRPr="00901AA7">
          <w:rPr>
            <w:rFonts w:asciiTheme="minorEastAsia" w:hAnsiTheme="minorEastAsia" w:cs="新細明體" w:hint="eastAsia"/>
            <w:kern w:val="0"/>
            <w:sz w:val="20"/>
            <w:szCs w:val="20"/>
          </w:rPr>
          <w:t>收信頁面細節修正</w:t>
        </w:r>
      </w:ins>
    </w:p>
    <w:p w:rsidR="00400D1E" w:rsidRDefault="00400D1E" w:rsidP="00216619">
      <w:pPr>
        <w:autoSpaceDE w:val="0"/>
        <w:autoSpaceDN w:val="0"/>
        <w:adjustRightInd w:val="0"/>
        <w:snapToGrid w:val="0"/>
        <w:ind w:leftChars="118" w:left="283"/>
        <w:rPr>
          <w:ins w:id="559" w:author="克姐" w:date="2014-05-01T17:20:00Z"/>
          <w:rFonts w:asciiTheme="minorEastAsia" w:hAnsiTheme="minorEastAsia" w:cs="新細明體"/>
          <w:kern w:val="0"/>
          <w:sz w:val="20"/>
          <w:szCs w:val="20"/>
        </w:rPr>
      </w:pPr>
      <w:ins w:id="560" w:author="克姐" w:date="2014-05-01T17:20:00Z">
        <w:r w:rsidRPr="00901AA7">
          <w:rPr>
            <w:rFonts w:asciiTheme="minorEastAsia" w:hAnsiTheme="minorEastAsia" w:cs="Hei-Lt-HK-BF"/>
            <w:kern w:val="0"/>
            <w:sz w:val="20"/>
            <w:szCs w:val="20"/>
          </w:rPr>
          <w:t>(1)</w:t>
        </w:r>
        <w:r w:rsidRPr="00901AA7">
          <w:rPr>
            <w:rFonts w:asciiTheme="minorEastAsia" w:hAnsiTheme="minorEastAsia" w:cs="新細明體" w:hint="eastAsia"/>
            <w:kern w:val="0"/>
            <w:sz w:val="20"/>
            <w:szCs w:val="20"/>
          </w:rPr>
          <w:t>信紙隨著時間有三種不同程度的紙質改變</w:t>
        </w:r>
        <w:del w:id="561" w:author="BeBe" w:date="2012-09-27T14:11:00Z">
          <w:r w:rsidRPr="00901AA7" w:rsidDel="003A575B">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proofErr w:type="gramStart"/>
        <w:r w:rsidRPr="00901AA7">
          <w:rPr>
            <w:rFonts w:asciiTheme="minorEastAsia" w:hAnsiTheme="minorEastAsia" w:cs="新細明體" w:hint="eastAsia"/>
            <w:kern w:val="0"/>
            <w:sz w:val="20"/>
            <w:szCs w:val="20"/>
          </w:rPr>
          <w:t>仿舊感</w:t>
        </w:r>
        <w:proofErr w:type="gramEnd"/>
      </w:ins>
    </w:p>
    <w:p w:rsidR="00400D1E" w:rsidRDefault="00400D1E" w:rsidP="00216619">
      <w:pPr>
        <w:autoSpaceDE w:val="0"/>
        <w:autoSpaceDN w:val="0"/>
        <w:adjustRightInd w:val="0"/>
        <w:snapToGrid w:val="0"/>
        <w:ind w:leftChars="118" w:left="283"/>
        <w:rPr>
          <w:ins w:id="562" w:author="克姐" w:date="2014-05-01T17:20:00Z"/>
          <w:rFonts w:asciiTheme="minorEastAsia" w:hAnsiTheme="minorEastAsia" w:cs="新細明體"/>
          <w:kern w:val="0"/>
          <w:sz w:val="20"/>
          <w:szCs w:val="20"/>
        </w:rPr>
      </w:pPr>
      <w:ins w:id="563" w:author="克姐" w:date="2014-05-01T17:20:00Z">
        <w:r w:rsidRPr="00901AA7">
          <w:rPr>
            <w:rFonts w:asciiTheme="minorEastAsia" w:hAnsiTheme="minorEastAsia" w:cs="Hei-Lt-HK-BF"/>
            <w:kern w:val="0"/>
            <w:sz w:val="20"/>
            <w:szCs w:val="20"/>
          </w:rPr>
          <w:t>(2)</w:t>
        </w:r>
        <w:r w:rsidRPr="00901AA7">
          <w:rPr>
            <w:rFonts w:asciiTheme="minorEastAsia" w:hAnsiTheme="minorEastAsia" w:cs="新細明體" w:hint="eastAsia"/>
            <w:kern w:val="0"/>
            <w:sz w:val="20"/>
            <w:szCs w:val="20"/>
          </w:rPr>
          <w:t>顯示</w:t>
        </w:r>
        <w:r>
          <w:rPr>
            <w:rFonts w:asciiTheme="minorEastAsia" w:hAnsiTheme="minorEastAsia" w:cs="新細明體" w:hint="eastAsia"/>
            <w:kern w:val="0"/>
            <w:sz w:val="20"/>
            <w:szCs w:val="20"/>
          </w:rPr>
          <w:t>信內容</w:t>
        </w:r>
        <w:del w:id="564" w:author="BeBe" w:date="2012-09-27T14:11:00Z">
          <w:r w:rsidRPr="00901AA7" w:rsidDel="003A575B">
            <w:rPr>
              <w:rFonts w:asciiTheme="minorEastAsia" w:hAnsiTheme="minorEastAsia" w:cs="新細明體" w:hint="eastAsia"/>
              <w:kern w:val="0"/>
              <w:sz w:val="20"/>
              <w:szCs w:val="20"/>
            </w:rPr>
            <w:delText>那一</w:delText>
          </w:r>
        </w:del>
        <w:r w:rsidRPr="00901AA7">
          <w:rPr>
            <w:rFonts w:asciiTheme="minorEastAsia" w:hAnsiTheme="minorEastAsia" w:cs="新細明體" w:hint="eastAsia"/>
            <w:kern w:val="0"/>
            <w:sz w:val="20"/>
            <w:szCs w:val="20"/>
          </w:rPr>
          <w:t>頁</w:t>
        </w:r>
        <w:r>
          <w:rPr>
            <w:rFonts w:asciiTheme="minorEastAsia" w:hAnsiTheme="minorEastAsia" w:cs="新細明體" w:hint="eastAsia"/>
            <w:kern w:val="0"/>
            <w:sz w:val="20"/>
            <w:szCs w:val="20"/>
          </w:rPr>
          <w:t>面</w:t>
        </w:r>
        <w:r w:rsidRPr="00901AA7">
          <w:rPr>
            <w:rFonts w:asciiTheme="minorEastAsia" w:hAnsiTheme="minorEastAsia" w:cs="新細明體" w:hint="eastAsia"/>
            <w:kern w:val="0"/>
            <w:sz w:val="20"/>
            <w:szCs w:val="20"/>
          </w:rPr>
          <w:t>紙背景需有</w:t>
        </w:r>
        <w:r>
          <w:rPr>
            <w:rFonts w:asciiTheme="minorEastAsia" w:hAnsiTheme="minorEastAsia" w:cs="新細明體" w:hint="eastAsia"/>
            <w:kern w:val="0"/>
            <w:sz w:val="20"/>
            <w:szCs w:val="20"/>
          </w:rPr>
          <w:t>紙飛機</w:t>
        </w:r>
        <w:r w:rsidRPr="00901AA7">
          <w:rPr>
            <w:rFonts w:asciiTheme="minorEastAsia" w:hAnsiTheme="minorEastAsia" w:cs="新細明體" w:hint="eastAsia"/>
            <w:kern w:val="0"/>
            <w:sz w:val="20"/>
            <w:szCs w:val="20"/>
          </w:rPr>
          <w:t>摺痕</w:t>
        </w:r>
      </w:ins>
    </w:p>
    <w:p w:rsidR="00400D1E" w:rsidRPr="00901AA7" w:rsidRDefault="00400D1E" w:rsidP="00216619">
      <w:pPr>
        <w:autoSpaceDE w:val="0"/>
        <w:autoSpaceDN w:val="0"/>
        <w:adjustRightInd w:val="0"/>
        <w:snapToGrid w:val="0"/>
        <w:ind w:leftChars="118" w:left="283"/>
        <w:rPr>
          <w:ins w:id="565" w:author="克姐" w:date="2014-05-01T17:20:00Z"/>
          <w:rFonts w:asciiTheme="minorEastAsia" w:hAnsiTheme="minorEastAsia" w:cs="Hei-Lt-HK-BF"/>
          <w:kern w:val="0"/>
          <w:sz w:val="20"/>
          <w:szCs w:val="20"/>
        </w:rPr>
      </w:pPr>
      <w:ins w:id="566" w:author="克姐" w:date="2014-05-01T17:20:00Z">
        <w:r w:rsidRPr="00901AA7">
          <w:rPr>
            <w:rFonts w:asciiTheme="minorEastAsia" w:hAnsiTheme="minorEastAsia" w:cs="Hei-Lt-HK-BF"/>
            <w:kern w:val="0"/>
            <w:sz w:val="20"/>
            <w:szCs w:val="20"/>
          </w:rPr>
          <w:t>(3)</w:t>
        </w:r>
        <w:r w:rsidRPr="00901AA7">
          <w:rPr>
            <w:rFonts w:asciiTheme="minorEastAsia" w:hAnsiTheme="minorEastAsia" w:cs="新細明體" w:hint="eastAsia"/>
            <w:kern w:val="0"/>
            <w:sz w:val="20"/>
            <w:szCs w:val="20"/>
          </w:rPr>
          <w:t>收到信之後先有打開的紙動畫</w:t>
        </w:r>
        <w:r>
          <w:rPr>
            <w:rFonts w:asciiTheme="minorEastAsia" w:hAnsiTheme="minorEastAsia" w:cs="Hei-Lt-HK-BF" w:hint="eastAsia"/>
            <w:kern w:val="0"/>
            <w:sz w:val="20"/>
            <w:szCs w:val="20"/>
          </w:rPr>
          <w:t>，</w:t>
        </w:r>
        <w:del w:id="567" w:author="BeBe" w:date="2012-09-27T14:12:00Z">
          <w:r w:rsidRPr="00901AA7" w:rsidDel="003A575B">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用兩秒的時間差醞釀收信的情緒。</w:t>
        </w:r>
      </w:ins>
    </w:p>
    <w:p w:rsidR="00400D1E" w:rsidRPr="00901AA7" w:rsidRDefault="00400D1E" w:rsidP="00216619">
      <w:pPr>
        <w:autoSpaceDE w:val="0"/>
        <w:autoSpaceDN w:val="0"/>
        <w:adjustRightInd w:val="0"/>
        <w:snapToGrid w:val="0"/>
        <w:ind w:left="284" w:hangingChars="142" w:hanging="284"/>
        <w:rPr>
          <w:ins w:id="568" w:author="克姐" w:date="2014-05-01T17:20:00Z"/>
          <w:rFonts w:asciiTheme="minorEastAsia" w:hAnsiTheme="minorEastAsia" w:cs="Hei-Lt-HK-BF"/>
          <w:kern w:val="0"/>
          <w:sz w:val="20"/>
          <w:szCs w:val="20"/>
        </w:rPr>
      </w:pPr>
      <w:ins w:id="569" w:author="克姐" w:date="2014-05-01T17:20:00Z">
        <w:r w:rsidRPr="00901AA7">
          <w:rPr>
            <w:rFonts w:asciiTheme="minorEastAsia" w:hAnsiTheme="minorEastAsia" w:cs="Hei-Lt-HK-BF" w:hint="eastAsia"/>
            <w:kern w:val="0"/>
            <w:sz w:val="20"/>
            <w:szCs w:val="20"/>
          </w:rPr>
          <w:t>4.</w:t>
        </w:r>
      </w:ins>
      <w:r w:rsidR="00216619">
        <w:rPr>
          <w:rFonts w:asciiTheme="minorEastAsia" w:hAnsiTheme="minorEastAsia" w:cs="Hei-Lt-HK-BF" w:hint="eastAsia"/>
          <w:kern w:val="0"/>
          <w:sz w:val="20"/>
          <w:szCs w:val="20"/>
        </w:rPr>
        <w:t xml:space="preserve"> </w:t>
      </w:r>
      <w:ins w:id="570" w:author="克姐" w:date="2014-05-01T17:20:00Z">
        <w:r w:rsidRPr="00901AA7">
          <w:rPr>
            <w:rFonts w:asciiTheme="minorEastAsia" w:hAnsiTheme="minorEastAsia" w:cs="Hei-Lt-HK-BF"/>
            <w:kern w:val="0"/>
            <w:sz w:val="20"/>
            <w:szCs w:val="20"/>
          </w:rPr>
          <w:t xml:space="preserve">DEMO </w:t>
        </w:r>
        <w:r w:rsidRPr="00901AA7">
          <w:rPr>
            <w:rFonts w:asciiTheme="minorEastAsia" w:hAnsiTheme="minorEastAsia" w:cs="新細明體" w:hint="eastAsia"/>
            <w:kern w:val="0"/>
            <w:sz w:val="20"/>
            <w:szCs w:val="20"/>
          </w:rPr>
          <w:t>流程</w:t>
        </w:r>
        <w:del w:id="571" w:author="BeBe" w:date="2012-09-27T14:12:00Z">
          <w:r w:rsidRPr="00901AA7" w:rsidDel="003A575B">
            <w:rPr>
              <w:rFonts w:asciiTheme="minorEastAsia" w:hAnsiTheme="minorEastAsia" w:cs="Hei-Lt-HK-BF" w:hint="eastAsia"/>
              <w:kern w:val="0"/>
              <w:sz w:val="20"/>
              <w:szCs w:val="20"/>
            </w:rPr>
            <w:delText xml:space="preserve">- </w:delText>
          </w:r>
        </w:del>
        <w:proofErr w:type="gramStart"/>
        <w:r>
          <w:rPr>
            <w:rFonts w:asciiTheme="minorEastAsia" w:hAnsiTheme="minorEastAsia" w:cs="Hei-Lt-HK-BF" w:hint="eastAsia"/>
            <w:kern w:val="0"/>
            <w:sz w:val="20"/>
            <w:szCs w:val="20"/>
          </w:rPr>
          <w:t>──</w:t>
        </w:r>
        <w:proofErr w:type="gramEnd"/>
        <w:r w:rsidRPr="00901AA7">
          <w:rPr>
            <w:rFonts w:asciiTheme="minorEastAsia" w:hAnsiTheme="minorEastAsia" w:cs="新細明體" w:hint="eastAsia"/>
            <w:kern w:val="0"/>
            <w:sz w:val="20"/>
            <w:szCs w:val="20"/>
          </w:rPr>
          <w:t>需準備三種關係的範例</w:t>
        </w:r>
        <w:r>
          <w:rPr>
            <w:rFonts w:asciiTheme="minorEastAsia" w:hAnsiTheme="minorEastAsia" w:cs="Hei-Lt-HK-BF" w:hint="eastAsia"/>
            <w:kern w:val="0"/>
            <w:sz w:val="20"/>
            <w:szCs w:val="20"/>
          </w:rPr>
          <w:t>，</w:t>
        </w:r>
        <w:del w:id="572" w:author="BeBe" w:date="2012-09-27T14:12:00Z">
          <w:r w:rsidRPr="00901AA7" w:rsidDel="003A575B">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以當初設定的目標族群為主</w:t>
        </w:r>
        <w:del w:id="573" w:author="BeBe" w:date="2012-09-27T14:12:00Z">
          <w:r w:rsidRPr="00901AA7" w:rsidDel="003A575B">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分別為戀人、畢業生、家人</w:t>
        </w:r>
        <w:del w:id="574" w:author="BeBe" w:date="2012-09-27T14:12:00Z">
          <w:r w:rsidRPr="00901AA7" w:rsidDel="003A575B">
            <w:rPr>
              <w:rFonts w:asciiTheme="minorEastAsia" w:hAnsiTheme="minorEastAsia" w:cs="新細明體" w:hint="eastAsia"/>
              <w:kern w:val="0"/>
              <w:sz w:val="20"/>
              <w:szCs w:val="20"/>
            </w:rPr>
            <w:delText>。</w:delText>
          </w:r>
        </w:del>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並搭配信紙的顏色。</w:t>
        </w:r>
      </w:ins>
    </w:p>
    <w:p w:rsidR="00400D1E" w:rsidRPr="00901AA7" w:rsidRDefault="00400D1E" w:rsidP="00216619">
      <w:pPr>
        <w:autoSpaceDE w:val="0"/>
        <w:autoSpaceDN w:val="0"/>
        <w:adjustRightInd w:val="0"/>
        <w:snapToGrid w:val="0"/>
        <w:ind w:left="284" w:hangingChars="142" w:hanging="284"/>
        <w:rPr>
          <w:ins w:id="575" w:author="克姐" w:date="2014-05-01T17:20:00Z"/>
          <w:rFonts w:asciiTheme="minorEastAsia" w:hAnsiTheme="minorEastAsia" w:cs="Hei-Lt-HK-BF"/>
          <w:kern w:val="0"/>
          <w:sz w:val="20"/>
          <w:szCs w:val="20"/>
        </w:rPr>
      </w:pPr>
      <w:ins w:id="576" w:author="克姐" w:date="2014-05-01T17:20:00Z">
        <w:r w:rsidRPr="00901AA7">
          <w:rPr>
            <w:rFonts w:asciiTheme="minorEastAsia" w:hAnsiTheme="minorEastAsia" w:cs="新細明體" w:hint="eastAsia"/>
            <w:kern w:val="0"/>
            <w:sz w:val="20"/>
            <w:szCs w:val="20"/>
          </w:rPr>
          <w:t>5.</w:t>
        </w:r>
      </w:ins>
      <w:r w:rsidR="00216619">
        <w:rPr>
          <w:rFonts w:asciiTheme="minorEastAsia" w:hAnsiTheme="minorEastAsia" w:cs="新細明體" w:hint="eastAsia"/>
          <w:kern w:val="0"/>
          <w:sz w:val="20"/>
          <w:szCs w:val="20"/>
        </w:rPr>
        <w:t xml:space="preserve"> </w:t>
      </w:r>
      <w:ins w:id="577" w:author="克姐" w:date="2014-05-01T17:20:00Z">
        <w:r w:rsidRPr="00901AA7">
          <w:rPr>
            <w:rFonts w:asciiTheme="minorEastAsia" w:hAnsiTheme="minorEastAsia" w:cs="新細明體" w:hint="eastAsia"/>
            <w:kern w:val="0"/>
            <w:sz w:val="20"/>
            <w:szCs w:val="20"/>
          </w:rPr>
          <w:t>信紙依照時間的流逝有什麼不同的改變</w:t>
        </w:r>
        <w:del w:id="578" w:author="BeBe" w:date="2012-09-27T14:12:00Z">
          <w:r w:rsidRPr="00901AA7" w:rsidDel="003A575B">
            <w:rPr>
              <w:rFonts w:asciiTheme="minorEastAsia" w:hAnsiTheme="minorEastAsia" w:cs="Hei-Lt-HK-BF" w:hint="eastAsia"/>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創造三種不同的懷舊感。</w:t>
        </w:r>
      </w:ins>
    </w:p>
    <w:p w:rsidR="00400D1E" w:rsidRPr="00901AA7" w:rsidRDefault="00400D1E" w:rsidP="00216619">
      <w:pPr>
        <w:autoSpaceDE w:val="0"/>
        <w:autoSpaceDN w:val="0"/>
        <w:adjustRightInd w:val="0"/>
        <w:snapToGrid w:val="0"/>
        <w:ind w:left="284" w:hangingChars="142" w:hanging="284"/>
        <w:rPr>
          <w:ins w:id="579" w:author="克姐" w:date="2014-05-01T17:20:00Z"/>
          <w:rFonts w:asciiTheme="minorEastAsia" w:hAnsiTheme="minorEastAsia" w:cs="Hei-Lt-HK-BF"/>
          <w:kern w:val="0"/>
          <w:sz w:val="20"/>
          <w:szCs w:val="20"/>
        </w:rPr>
      </w:pPr>
      <w:ins w:id="580" w:author="克姐" w:date="2014-05-01T17:20:00Z">
        <w:r w:rsidRPr="00901AA7">
          <w:rPr>
            <w:rFonts w:asciiTheme="minorEastAsia" w:hAnsiTheme="minorEastAsia" w:cs="新細明體" w:hint="eastAsia"/>
            <w:kern w:val="0"/>
            <w:sz w:val="20"/>
            <w:szCs w:val="20"/>
          </w:rPr>
          <w:t>6.</w:t>
        </w:r>
      </w:ins>
      <w:r w:rsidR="00216619">
        <w:rPr>
          <w:rFonts w:asciiTheme="minorEastAsia" w:hAnsiTheme="minorEastAsia" w:cs="新細明體" w:hint="eastAsia"/>
          <w:kern w:val="0"/>
          <w:sz w:val="20"/>
          <w:szCs w:val="20"/>
        </w:rPr>
        <w:t xml:space="preserve"> </w:t>
      </w:r>
      <w:ins w:id="581" w:author="克姐" w:date="2014-05-01T17:20:00Z">
        <w:r w:rsidRPr="00901AA7">
          <w:rPr>
            <w:rFonts w:asciiTheme="minorEastAsia" w:hAnsiTheme="minorEastAsia" w:cs="新細明體" w:hint="eastAsia"/>
            <w:kern w:val="0"/>
            <w:sz w:val="20"/>
            <w:szCs w:val="20"/>
          </w:rPr>
          <w:t>停機坪的信件以時間排列</w:t>
        </w:r>
        <w:del w:id="582" w:author="BeBe" w:date="2012-09-27T14:13:00Z">
          <w:r w:rsidRPr="00901AA7" w:rsidDel="003A575B">
            <w:rPr>
              <w:rFonts w:asciiTheme="minorEastAsia" w:hAnsiTheme="minorEastAsia" w:cs="Hei-Lt-HK-BF"/>
              <w:kern w:val="0"/>
              <w:sz w:val="20"/>
              <w:szCs w:val="20"/>
            </w:rPr>
            <w:delText>,</w:delText>
          </w:r>
        </w:del>
        <w:r>
          <w:rPr>
            <w:rFonts w:asciiTheme="minorEastAsia" w:hAnsiTheme="minorEastAsia" w:cs="Hei-Lt-HK-BF" w:hint="eastAsia"/>
            <w:kern w:val="0"/>
            <w:sz w:val="20"/>
            <w:szCs w:val="20"/>
          </w:rPr>
          <w:t>，</w:t>
        </w:r>
        <w:r w:rsidRPr="00901AA7">
          <w:rPr>
            <w:rFonts w:asciiTheme="minorEastAsia" w:hAnsiTheme="minorEastAsia" w:cs="新細明體" w:hint="eastAsia"/>
            <w:kern w:val="0"/>
            <w:sz w:val="20"/>
            <w:szCs w:val="20"/>
          </w:rPr>
          <w:t>依時間長短加入滑動的重力差別。</w:t>
        </w:r>
      </w:ins>
    </w:p>
    <w:p w:rsidR="00400D1E" w:rsidRPr="00400D1E" w:rsidRDefault="00400D1E" w:rsidP="00F10E43">
      <w:pPr>
        <w:autoSpaceDE w:val="0"/>
        <w:autoSpaceDN w:val="0"/>
        <w:adjustRightInd w:val="0"/>
        <w:snapToGrid w:val="0"/>
        <w:rPr>
          <w:ins w:id="583" w:author="克姐" w:date="2014-05-01T17:20:00Z"/>
          <w:rFonts w:asciiTheme="minorEastAsia" w:hAnsiTheme="minorEastAsia" w:cs="新細明體" w:hint="eastAsia"/>
          <w:color w:val="0070C0"/>
          <w:kern w:val="0"/>
          <w:szCs w:val="24"/>
        </w:rPr>
      </w:pPr>
    </w:p>
    <w:p w:rsidR="00400D1E" w:rsidRDefault="00216619" w:rsidP="00F10E43">
      <w:pPr>
        <w:autoSpaceDE w:val="0"/>
        <w:autoSpaceDN w:val="0"/>
        <w:adjustRightInd w:val="0"/>
        <w:snapToGrid w:val="0"/>
        <w:rPr>
          <w:ins w:id="584" w:author="克姐" w:date="2014-05-01T17:18:00Z"/>
          <w:rFonts w:asciiTheme="minorEastAsia" w:hAnsiTheme="minorEastAsia" w:cs="新細明體" w:hint="eastAsia"/>
          <w:color w:val="0070C0"/>
          <w:kern w:val="0"/>
          <w:szCs w:val="24"/>
        </w:rPr>
      </w:pPr>
      <w:r>
        <w:rPr>
          <w:rFonts w:asciiTheme="minorEastAsia" w:hAnsiTheme="minorEastAsia" w:cs="新細明體" w:hint="eastAsia"/>
          <w:color w:val="0070C0"/>
          <w:kern w:val="0"/>
          <w:szCs w:val="24"/>
        </w:rPr>
        <w:t>課程記錄</w:t>
      </w:r>
    </w:p>
    <w:p w:rsidR="00400D1E" w:rsidRPr="004A37E1" w:rsidRDefault="00400D1E" w:rsidP="00400D1E">
      <w:pPr>
        <w:autoSpaceDE w:val="0"/>
        <w:autoSpaceDN w:val="0"/>
        <w:adjustRightInd w:val="0"/>
        <w:snapToGrid w:val="0"/>
        <w:rPr>
          <w:ins w:id="585" w:author="克姐" w:date="2014-05-01T17:18:00Z"/>
          <w:rFonts w:asciiTheme="minorEastAsia" w:hAnsiTheme="minorEastAsia" w:cs="新細明體"/>
          <w:kern w:val="0"/>
          <w:sz w:val="20"/>
          <w:szCs w:val="20"/>
        </w:rPr>
      </w:pPr>
      <w:ins w:id="586" w:author="克姐" w:date="2014-05-01T17:18:00Z">
        <w:r w:rsidRPr="004A37E1">
          <w:rPr>
            <w:rFonts w:asciiTheme="minorEastAsia" w:hAnsiTheme="minorEastAsia" w:cs="新細明體" w:hint="eastAsia"/>
            <w:kern w:val="0"/>
            <w:sz w:val="20"/>
            <w:szCs w:val="20"/>
          </w:rPr>
          <w:t>【</w:t>
        </w:r>
        <w:r w:rsidRPr="004A37E1">
          <w:rPr>
            <w:rFonts w:asciiTheme="minorEastAsia" w:hAnsiTheme="minorEastAsia" w:cs="新細明體"/>
            <w:kern w:val="0"/>
            <w:sz w:val="20"/>
            <w:szCs w:val="20"/>
          </w:rPr>
          <w:t xml:space="preserve">2012.03.06 Active display board </w:t>
        </w:r>
        <w:r w:rsidRPr="004A37E1">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587" w:author="克姐" w:date="2014-05-01T17:18:00Z"/>
          <w:rFonts w:asciiTheme="minorEastAsia" w:hAnsiTheme="minorEastAsia" w:cs="Hei-Bd-HK-BF"/>
          <w:kern w:val="0"/>
          <w:sz w:val="20"/>
          <w:szCs w:val="20"/>
        </w:rPr>
      </w:pPr>
      <w:ins w:id="588" w:author="克姐" w:date="2014-05-01T17:18:00Z">
        <w:r w:rsidRPr="00901AA7">
          <w:rPr>
            <w:rFonts w:asciiTheme="minorEastAsia" w:hAnsiTheme="minorEastAsia" w:cs="新細明體" w:hint="eastAsia"/>
            <w:kern w:val="0"/>
            <w:sz w:val="20"/>
            <w:szCs w:val="20"/>
          </w:rPr>
          <w:t>這是</w:t>
        </w:r>
        <w:del w:id="589" w:author="BeBe" w:date="2012-09-29T22:01:00Z">
          <w:r w:rsidRPr="00901AA7" w:rsidDel="00580DA9">
            <w:rPr>
              <w:rFonts w:asciiTheme="minorEastAsia" w:hAnsiTheme="minorEastAsia" w:cs="Hei-Bd-HK-BF" w:hint="eastAsia"/>
              <w:kern w:val="0"/>
              <w:sz w:val="20"/>
              <w:szCs w:val="20"/>
            </w:rPr>
            <w:delText xml:space="preserve">Demo Show </w:delText>
          </w:r>
          <w:r w:rsidRPr="00901AA7" w:rsidDel="00580DA9">
            <w:rPr>
              <w:rFonts w:asciiTheme="minorEastAsia" w:hAnsiTheme="minorEastAsia" w:cs="新細明體" w:hint="eastAsia"/>
              <w:kern w:val="0"/>
              <w:sz w:val="20"/>
              <w:szCs w:val="20"/>
            </w:rPr>
            <w:delText>要</w:delText>
          </w:r>
        </w:del>
        <w:r>
          <w:rPr>
            <w:rFonts w:asciiTheme="minorEastAsia" w:hAnsiTheme="minorEastAsia" w:cs="Hei-Bd-HK-BF" w:hint="eastAsia"/>
            <w:kern w:val="0"/>
            <w:sz w:val="20"/>
            <w:szCs w:val="20"/>
          </w:rPr>
          <w:t>期末展當天</w:t>
        </w:r>
        <w:r w:rsidRPr="00901AA7">
          <w:rPr>
            <w:rFonts w:asciiTheme="minorEastAsia" w:hAnsiTheme="minorEastAsia" w:cs="新細明體" w:hint="eastAsia"/>
            <w:kern w:val="0"/>
            <w:sz w:val="20"/>
            <w:szCs w:val="20"/>
          </w:rPr>
          <w:t>用</w:t>
        </w:r>
        <w:del w:id="590" w:author="BeBe" w:date="2012-09-29T22:01:00Z">
          <w:r w:rsidRPr="00901AA7" w:rsidDel="00580DA9">
            <w:rPr>
              <w:rFonts w:asciiTheme="minorEastAsia" w:hAnsiTheme="minorEastAsia" w:cs="新細明體" w:hint="eastAsia"/>
              <w:kern w:val="0"/>
              <w:sz w:val="20"/>
              <w:szCs w:val="20"/>
            </w:rPr>
            <w:delText>的</w:delText>
          </w:r>
        </w:del>
      </w:ins>
      <w:ins w:id="591" w:author="克姐" w:date="2014-05-01T17:42:00Z">
        <w:r w:rsidR="0098098C">
          <w:rPr>
            <w:rFonts w:asciiTheme="minorEastAsia" w:hAnsiTheme="minorEastAsia" w:cs="新細明體" w:hint="eastAsia"/>
            <w:kern w:val="0"/>
            <w:sz w:val="20"/>
            <w:szCs w:val="20"/>
          </w:rPr>
          <w:t>的</w:t>
        </w:r>
      </w:ins>
      <w:proofErr w:type="gramStart"/>
      <w:ins w:id="592" w:author="克姐" w:date="2014-05-01T17:18:00Z">
        <w:r w:rsidRPr="00901AA7">
          <w:rPr>
            <w:rFonts w:asciiTheme="minorEastAsia" w:hAnsiTheme="minorEastAsia" w:cs="新細明體" w:hint="eastAsia"/>
            <w:kern w:val="0"/>
            <w:sz w:val="20"/>
            <w:szCs w:val="20"/>
          </w:rPr>
          <w:t>兩張展板</w:t>
        </w:r>
        <w:proofErr w:type="gramEnd"/>
        <w:del w:id="593" w:author="BeBe" w:date="2012-09-29T22:01:00Z">
          <w:r w:rsidRPr="00901AA7" w:rsidDel="00580DA9">
            <w:rPr>
              <w:rFonts w:asciiTheme="minorEastAsia" w:hAnsiTheme="minorEastAsia" w:cs="Hei-Bd-HK-BF" w:hint="eastAsia"/>
              <w:kern w:val="0"/>
              <w:sz w:val="20"/>
              <w:szCs w:val="20"/>
            </w:rPr>
            <w:delText xml:space="preserve">,follow </w:delText>
          </w:r>
        </w:del>
      </w:ins>
      <w:ins w:id="594" w:author="克姐" w:date="2014-05-01T17:42:00Z">
        <w:r w:rsidR="0098098C">
          <w:rPr>
            <w:rFonts w:asciiTheme="minorEastAsia" w:hAnsiTheme="minorEastAsia" w:cs="Hei-Bd-HK-BF" w:hint="eastAsia"/>
            <w:kern w:val="0"/>
            <w:sz w:val="20"/>
            <w:szCs w:val="20"/>
          </w:rPr>
          <w:t>，</w:t>
        </w:r>
      </w:ins>
      <w:ins w:id="595" w:author="克姐" w:date="2014-05-01T17:18:00Z">
        <w:r>
          <w:rPr>
            <w:rFonts w:asciiTheme="minorEastAsia" w:hAnsiTheme="minorEastAsia" w:cs="Hei-Bd-HK-BF" w:hint="eastAsia"/>
            <w:kern w:val="0"/>
            <w:sz w:val="20"/>
            <w:szCs w:val="20"/>
          </w:rPr>
          <w:t>延續</w:t>
        </w:r>
        <w:r w:rsidRPr="00901AA7">
          <w:rPr>
            <w:rFonts w:asciiTheme="minorEastAsia" w:hAnsiTheme="minorEastAsia" w:cs="新細明體" w:hint="eastAsia"/>
            <w:kern w:val="0"/>
            <w:sz w:val="20"/>
            <w:szCs w:val="20"/>
          </w:rPr>
          <w:t>我們</w:t>
        </w:r>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的視覺設計</w:t>
        </w:r>
        <w:r>
          <w:rPr>
            <w:rFonts w:asciiTheme="minorEastAsia" w:hAnsiTheme="minorEastAsia" w:cs="Hei-Bd-HK-BF" w:hint="eastAsia"/>
            <w:kern w:val="0"/>
            <w:sz w:val="20"/>
            <w:szCs w:val="20"/>
          </w:rPr>
          <w:t>，</w:t>
        </w:r>
        <w:del w:id="596" w:author="BeBe" w:date="2012-09-29T22:01:00Z">
          <w:r w:rsidRPr="00901AA7" w:rsidDel="00580DA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同樣採用充滿童趣的可愛紙雕效果構成</w:t>
        </w:r>
        <w:r>
          <w:rPr>
            <w:rFonts w:asciiTheme="minorEastAsia" w:hAnsiTheme="minorEastAsia" w:cs="Hei-Bd-HK-BF" w:hint="eastAsia"/>
            <w:kern w:val="0"/>
            <w:sz w:val="20"/>
            <w:szCs w:val="20"/>
          </w:rPr>
          <w:t>，</w:t>
        </w:r>
        <w:del w:id="597" w:author="BeBe" w:date="2012-09-29T22:01:00Z">
          <w:r w:rsidRPr="00901AA7" w:rsidDel="00580DA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希望帶給人</w:t>
        </w:r>
        <w:r>
          <w:rPr>
            <w:rFonts w:asciiTheme="minorEastAsia" w:hAnsiTheme="minorEastAsia" w:cs="新細明體" w:hint="eastAsia"/>
            <w:kern w:val="0"/>
            <w:sz w:val="20"/>
            <w:szCs w:val="20"/>
          </w:rPr>
          <w:t>的並</w:t>
        </w:r>
        <w:r w:rsidRPr="00901AA7">
          <w:rPr>
            <w:rFonts w:asciiTheme="minorEastAsia" w:hAnsiTheme="minorEastAsia" w:cs="新細明體" w:hint="eastAsia"/>
            <w:kern w:val="0"/>
            <w:sz w:val="20"/>
            <w:szCs w:val="20"/>
          </w:rPr>
          <w:t>非高科技、數位、精</w:t>
        </w:r>
        <w:proofErr w:type="gramStart"/>
        <w:r w:rsidRPr="00901AA7">
          <w:rPr>
            <w:rFonts w:asciiTheme="minorEastAsia" w:hAnsiTheme="minorEastAsia" w:cs="新細明體" w:hint="eastAsia"/>
            <w:kern w:val="0"/>
            <w:sz w:val="20"/>
            <w:szCs w:val="20"/>
          </w:rPr>
          <w:t>準</w:t>
        </w:r>
        <w:proofErr w:type="gramEnd"/>
        <w:r w:rsidRPr="00901AA7">
          <w:rPr>
            <w:rFonts w:asciiTheme="minorEastAsia" w:hAnsiTheme="minorEastAsia" w:cs="新細明體" w:hint="eastAsia"/>
            <w:kern w:val="0"/>
            <w:sz w:val="20"/>
            <w:szCs w:val="20"/>
          </w:rPr>
          <w:t>嚴格的印象</w:t>
        </w:r>
        <w:r>
          <w:rPr>
            <w:rFonts w:asciiTheme="minorEastAsia" w:hAnsiTheme="minorEastAsia" w:cs="Hei-Bd-HK-BF" w:hint="eastAsia"/>
            <w:kern w:val="0"/>
            <w:sz w:val="20"/>
            <w:szCs w:val="20"/>
          </w:rPr>
          <w:t>，</w:t>
        </w:r>
        <w:del w:id="598" w:author="BeBe" w:date="2012-09-29T22:01:00Z">
          <w:r w:rsidRPr="00901AA7" w:rsidDel="00580DA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而是溫暖、可愛、隨</w:t>
        </w:r>
        <w:r>
          <w:rPr>
            <w:rFonts w:asciiTheme="minorEastAsia" w:hAnsiTheme="minorEastAsia" w:cs="新細明體" w:hint="eastAsia"/>
            <w:kern w:val="0"/>
            <w:sz w:val="20"/>
            <w:szCs w:val="20"/>
          </w:rPr>
          <w:t>性</w:t>
        </w:r>
        <w:del w:id="599" w:author="BeBe" w:date="2012-09-29T22:02:00Z">
          <w:r w:rsidRPr="00901AA7" w:rsidDel="004A37E1">
            <w:rPr>
              <w:rFonts w:asciiTheme="minorEastAsia" w:hAnsiTheme="minorEastAsia" w:cs="新細明體" w:hint="eastAsia"/>
              <w:kern w:val="0"/>
              <w:sz w:val="20"/>
              <w:szCs w:val="20"/>
            </w:rPr>
            <w:delText>興</w:delText>
          </w:r>
        </w:del>
        <w:r w:rsidRPr="00901AA7">
          <w:rPr>
            <w:rFonts w:asciiTheme="minorEastAsia" w:hAnsiTheme="minorEastAsia" w:cs="新細明體" w:hint="eastAsia"/>
            <w:kern w:val="0"/>
            <w:sz w:val="20"/>
            <w:szCs w:val="20"/>
          </w:rPr>
          <w:t>、平易近人的感受</w:t>
        </w:r>
        <w:r>
          <w:rPr>
            <w:rFonts w:asciiTheme="minorEastAsia" w:hAnsiTheme="minorEastAsia" w:cs="Hei-Bd-HK-BF" w:hint="eastAsia"/>
            <w:kern w:val="0"/>
            <w:sz w:val="20"/>
            <w:szCs w:val="20"/>
          </w:rPr>
          <w:t>，</w:t>
        </w:r>
        <w:del w:id="600" w:author="BeBe" w:date="2012-09-29T22:01:00Z">
          <w:r w:rsidRPr="00901AA7" w:rsidDel="00580DA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就像我們的</w:t>
        </w:r>
        <w:r w:rsidRPr="00901AA7">
          <w:rPr>
            <w:rFonts w:asciiTheme="minorEastAsia" w:hAnsiTheme="minorEastAsia" w:cs="Hei-Bd-HK-BF"/>
            <w:kern w:val="0"/>
            <w:sz w:val="20"/>
            <w:szCs w:val="20"/>
          </w:rPr>
          <w:t xml:space="preserve">app </w:t>
        </w:r>
        <w:del w:id="601" w:author="BeBe" w:date="2012-09-29T22:02:00Z">
          <w:r w:rsidRPr="00901AA7" w:rsidDel="004A37E1">
            <w:rPr>
              <w:rFonts w:asciiTheme="minorEastAsia" w:hAnsiTheme="minorEastAsia" w:cs="新細明體" w:hint="eastAsia"/>
              <w:kern w:val="0"/>
              <w:sz w:val="20"/>
              <w:szCs w:val="20"/>
            </w:rPr>
            <w:delText>和</w:delText>
          </w:r>
        </w:del>
        <w:r w:rsidRPr="00901AA7">
          <w:rPr>
            <w:rFonts w:asciiTheme="minorEastAsia" w:hAnsiTheme="minorEastAsia" w:cs="新細明體" w:hint="eastAsia"/>
            <w:kern w:val="0"/>
            <w:sz w:val="20"/>
            <w:szCs w:val="20"/>
          </w:rPr>
          <w:t>功能想要給人的感</w:t>
        </w:r>
        <w:del w:id="602" w:author="BeBe" w:date="2012-09-29T22:02:00Z">
          <w:r w:rsidRPr="00901AA7" w:rsidDel="004A37E1">
            <w:rPr>
              <w:rFonts w:asciiTheme="minorEastAsia" w:hAnsiTheme="minorEastAsia" w:cs="新細明體" w:hint="eastAsia"/>
              <w:kern w:val="0"/>
              <w:sz w:val="20"/>
              <w:szCs w:val="20"/>
            </w:rPr>
            <w:delText>覺</w:delText>
          </w:r>
        </w:del>
        <w:r>
          <w:rPr>
            <w:rFonts w:asciiTheme="minorEastAsia" w:hAnsiTheme="minorEastAsia" w:cs="新細明體" w:hint="eastAsia"/>
            <w:kern w:val="0"/>
            <w:sz w:val="20"/>
            <w:szCs w:val="20"/>
          </w:rPr>
          <w:t>受</w:t>
        </w:r>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603" w:author="克姐" w:date="2014-05-01T17:18:00Z"/>
          <w:rFonts w:asciiTheme="minorEastAsia" w:hAnsiTheme="minorEastAsia" w:cs="Hei-Bd-HK-BF"/>
          <w:kern w:val="0"/>
          <w:sz w:val="20"/>
          <w:szCs w:val="20"/>
        </w:rPr>
      </w:pPr>
      <w:ins w:id="604" w:author="克姐" w:date="2014-05-01T17:18:00Z">
        <w:r w:rsidRPr="00901AA7">
          <w:rPr>
            <w:rFonts w:asciiTheme="minorEastAsia" w:hAnsiTheme="minorEastAsia" w:cs="新細明體" w:hint="eastAsia"/>
            <w:kern w:val="0"/>
            <w:sz w:val="20"/>
            <w:szCs w:val="20"/>
          </w:rPr>
          <w:t>第二張介紹功能的部分也使用自己繪製的紙膠帶隨意張貼</w:t>
        </w:r>
        <w:r>
          <w:rPr>
            <w:rFonts w:asciiTheme="minorEastAsia" w:hAnsiTheme="minorEastAsia" w:cs="Hei-Bd-HK-BF" w:hint="eastAsia"/>
            <w:kern w:val="0"/>
            <w:sz w:val="20"/>
            <w:szCs w:val="20"/>
          </w:rPr>
          <w:t>，</w:t>
        </w:r>
        <w:del w:id="605" w:author="BeBe" w:date="2012-09-29T22:03:00Z">
          <w:r w:rsidRPr="00901AA7" w:rsidDel="004A37E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元件看似隨</w:t>
        </w:r>
        <w:r>
          <w:rPr>
            <w:rFonts w:asciiTheme="minorEastAsia" w:hAnsiTheme="minorEastAsia" w:cs="新細明體" w:hint="eastAsia"/>
            <w:kern w:val="0"/>
            <w:sz w:val="20"/>
            <w:szCs w:val="20"/>
          </w:rPr>
          <w:t>性</w:t>
        </w:r>
        <w:del w:id="606" w:author="BeBe" w:date="2012-09-29T22:03:00Z">
          <w:r w:rsidRPr="00901AA7" w:rsidDel="004A37E1">
            <w:rPr>
              <w:rFonts w:asciiTheme="minorEastAsia" w:hAnsiTheme="minorEastAsia" w:cs="新細明體" w:hint="eastAsia"/>
              <w:kern w:val="0"/>
              <w:sz w:val="20"/>
              <w:szCs w:val="20"/>
            </w:rPr>
            <w:delText>興的</w:delText>
          </w:r>
        </w:del>
        <w:r>
          <w:rPr>
            <w:rFonts w:asciiTheme="minorEastAsia" w:hAnsiTheme="minorEastAsia" w:cs="新細明體" w:hint="eastAsia"/>
            <w:kern w:val="0"/>
            <w:sz w:val="20"/>
            <w:szCs w:val="20"/>
          </w:rPr>
          <w:t>地</w:t>
        </w:r>
        <w:r w:rsidRPr="00901AA7">
          <w:rPr>
            <w:rFonts w:asciiTheme="minorEastAsia" w:hAnsiTheme="minorEastAsia" w:cs="新細明體" w:hint="eastAsia"/>
            <w:kern w:val="0"/>
            <w:sz w:val="20"/>
            <w:szCs w:val="20"/>
          </w:rPr>
          <w:t>亂掛其實都是經過</w:t>
        </w:r>
        <w:del w:id="607" w:author="BeBe" w:date="2012-09-29T22:03:00Z">
          <w:r w:rsidRPr="00901AA7" w:rsidDel="004A37E1">
            <w:rPr>
              <w:rFonts w:asciiTheme="minorEastAsia" w:hAnsiTheme="minorEastAsia" w:cs="新細明體" w:hint="eastAsia"/>
              <w:kern w:val="0"/>
              <w:sz w:val="20"/>
              <w:szCs w:val="20"/>
            </w:rPr>
            <w:delText>時間去</w:delText>
          </w:r>
        </w:del>
        <w:r w:rsidRPr="00901AA7">
          <w:rPr>
            <w:rFonts w:asciiTheme="minorEastAsia" w:hAnsiTheme="minorEastAsia" w:cs="新細明體" w:hint="eastAsia"/>
            <w:kern w:val="0"/>
            <w:sz w:val="20"/>
            <w:szCs w:val="20"/>
          </w:rPr>
          <w:t>認真思考的構圖</w:t>
        </w:r>
        <w:del w:id="608" w:author="BeBe" w:date="2012-09-29T22:03:00Z">
          <w:r w:rsidRPr="00901AA7" w:rsidDel="004A37E1">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del w:id="609" w:author="BeBe" w:date="2012-09-29T22:03:00Z">
          <w:r w:rsidRPr="00901AA7" w:rsidDel="004A37E1">
            <w:rPr>
              <w:rFonts w:asciiTheme="minorEastAsia" w:hAnsiTheme="minorEastAsia" w:cs="新細明體" w:hint="eastAsia"/>
              <w:kern w:val="0"/>
              <w:sz w:val="20"/>
              <w:szCs w:val="20"/>
            </w:rPr>
            <w:delText>所以雖然亂</w:delText>
          </w:r>
        </w:del>
        <w:r>
          <w:rPr>
            <w:rFonts w:asciiTheme="minorEastAsia" w:hAnsiTheme="minorEastAsia" w:cs="新細明體" w:hint="eastAsia"/>
            <w:kern w:val="0"/>
            <w:sz w:val="20"/>
            <w:szCs w:val="20"/>
          </w:rPr>
          <w:t>即使</w:t>
        </w:r>
        <w:r w:rsidRPr="00901AA7">
          <w:rPr>
            <w:rFonts w:asciiTheme="minorEastAsia" w:hAnsiTheme="minorEastAsia" w:cs="新細明體" w:hint="eastAsia"/>
            <w:kern w:val="0"/>
            <w:sz w:val="20"/>
            <w:szCs w:val="20"/>
          </w:rPr>
          <w:t>畫面</w:t>
        </w:r>
        <w:r>
          <w:rPr>
            <w:rFonts w:asciiTheme="minorEastAsia" w:hAnsiTheme="minorEastAsia" w:cs="新細明體" w:hint="eastAsia"/>
            <w:kern w:val="0"/>
            <w:sz w:val="20"/>
            <w:szCs w:val="20"/>
          </w:rPr>
          <w:t>資訊豐富但</w:t>
        </w:r>
        <w:r w:rsidRPr="00901AA7">
          <w:rPr>
            <w:rFonts w:asciiTheme="minorEastAsia" w:hAnsiTheme="minorEastAsia" w:cs="新細明體" w:hint="eastAsia"/>
            <w:kern w:val="0"/>
            <w:sz w:val="20"/>
            <w:szCs w:val="20"/>
          </w:rPr>
          <w:t>還是平衡舒服的。</w:t>
        </w:r>
      </w:ins>
    </w:p>
    <w:p w:rsidR="00400D1E" w:rsidRPr="00901AA7" w:rsidRDefault="00400D1E" w:rsidP="00400D1E">
      <w:pPr>
        <w:autoSpaceDE w:val="0"/>
        <w:autoSpaceDN w:val="0"/>
        <w:adjustRightInd w:val="0"/>
        <w:snapToGrid w:val="0"/>
        <w:rPr>
          <w:ins w:id="610" w:author="克姐" w:date="2014-05-01T17:18:00Z"/>
          <w:rFonts w:asciiTheme="minorEastAsia" w:hAnsiTheme="minorEastAsia" w:cs="MingStd-W5"/>
          <w:kern w:val="0"/>
          <w:sz w:val="20"/>
          <w:szCs w:val="20"/>
        </w:rPr>
      </w:pPr>
      <w:ins w:id="611" w:author="克姐" w:date="2014-05-01T17:18: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Active unfold </w:t>
        </w:r>
        <w:r w:rsidRPr="00901AA7">
          <w:rPr>
            <w:rFonts w:asciiTheme="minorEastAsia" w:hAnsiTheme="minorEastAsia" w:cs="新細明體" w:hint="eastAsia"/>
            <w:kern w:val="0"/>
            <w:sz w:val="20"/>
            <w:szCs w:val="20"/>
          </w:rPr>
          <w:t>過場動畫】</w:t>
        </w:r>
      </w:ins>
    </w:p>
    <w:p w:rsidR="00400D1E" w:rsidRPr="00901AA7" w:rsidRDefault="00400D1E" w:rsidP="00400D1E">
      <w:pPr>
        <w:autoSpaceDE w:val="0"/>
        <w:autoSpaceDN w:val="0"/>
        <w:adjustRightInd w:val="0"/>
        <w:snapToGrid w:val="0"/>
        <w:rPr>
          <w:ins w:id="612" w:author="克姐" w:date="2014-05-01T17:18:00Z"/>
          <w:rFonts w:asciiTheme="minorEastAsia" w:hAnsiTheme="minorEastAsia" w:cs="Hei-Bd-HK-BF"/>
          <w:kern w:val="0"/>
          <w:sz w:val="20"/>
          <w:szCs w:val="20"/>
        </w:rPr>
      </w:pPr>
      <w:ins w:id="613" w:author="克姐" w:date="2014-05-01T17:18:00Z">
        <w:r w:rsidRPr="00901AA7">
          <w:rPr>
            <w:rFonts w:asciiTheme="minorEastAsia" w:hAnsiTheme="minorEastAsia" w:cs="新細明體" w:hint="eastAsia"/>
            <w:kern w:val="0"/>
            <w:sz w:val="20"/>
            <w:szCs w:val="20"/>
          </w:rPr>
          <w:t>這是</w:t>
        </w:r>
        <w:del w:id="614" w:author="BeBe" w:date="2012-09-29T22:10:00Z">
          <w:r w:rsidRPr="00901AA7" w:rsidDel="004A37E1">
            <w:rPr>
              <w:rFonts w:asciiTheme="minorEastAsia" w:hAnsiTheme="minorEastAsia" w:cs="新細明體" w:hint="eastAsia"/>
              <w:kern w:val="0"/>
              <w:sz w:val="20"/>
              <w:szCs w:val="20"/>
            </w:rPr>
            <w:delText>在</w:delText>
          </w:r>
        </w:del>
        <w:r w:rsidRPr="00901AA7">
          <w:rPr>
            <w:rFonts w:asciiTheme="minorEastAsia" w:hAnsiTheme="minorEastAsia" w:cs="新細明體" w:hint="eastAsia"/>
            <w:kern w:val="0"/>
            <w:sz w:val="20"/>
            <w:szCs w:val="20"/>
          </w:rPr>
          <w:t>使用者打開</w:t>
        </w:r>
        <w:del w:id="615" w:author="BeBe" w:date="2012-09-29T22:10:00Z">
          <w:r w:rsidRPr="00901AA7" w:rsidDel="004A37E1">
            <w:rPr>
              <w:rFonts w:asciiTheme="minorEastAsia" w:hAnsiTheme="minorEastAsia" w:cs="新細明體" w:hint="eastAsia"/>
              <w:kern w:val="0"/>
              <w:sz w:val="20"/>
              <w:szCs w:val="20"/>
            </w:rPr>
            <w:delText>一架</w:delText>
          </w:r>
        </w:del>
        <w:r>
          <w:rPr>
            <w:rFonts w:asciiTheme="minorEastAsia" w:hAnsiTheme="minorEastAsia" w:cs="新細明體" w:hint="eastAsia"/>
            <w:kern w:val="0"/>
            <w:sz w:val="20"/>
            <w:szCs w:val="20"/>
          </w:rPr>
          <w:t>紙</w:t>
        </w:r>
        <w:r w:rsidRPr="00901AA7">
          <w:rPr>
            <w:rFonts w:asciiTheme="minorEastAsia" w:hAnsiTheme="minorEastAsia" w:cs="新細明體" w:hint="eastAsia"/>
            <w:kern w:val="0"/>
            <w:sz w:val="20"/>
            <w:szCs w:val="20"/>
          </w:rPr>
          <w:t>飛機時的過場動畫</w:t>
        </w:r>
        <w:del w:id="616" w:author="BeBe" w:date="2012-09-29T22:10:00Z">
          <w:r w:rsidRPr="00901AA7" w:rsidDel="004A37E1">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先用</w:t>
        </w:r>
        <w:r w:rsidRPr="00901AA7">
          <w:rPr>
            <w:rFonts w:asciiTheme="minorEastAsia" w:hAnsiTheme="minorEastAsia" w:cs="Hei-Bd-HK-BF"/>
            <w:kern w:val="0"/>
            <w:sz w:val="20"/>
            <w:szCs w:val="20"/>
          </w:rPr>
          <w:t>3D</w:t>
        </w:r>
        <w:del w:id="617" w:author="BeBe" w:date="2012-09-29T22:10:00Z">
          <w:r w:rsidRPr="00901AA7" w:rsidDel="004A37E1">
            <w:rPr>
              <w:rFonts w:asciiTheme="minorEastAsia" w:hAnsiTheme="minorEastAsia" w:cs="Hei-Bd-HK-BF"/>
              <w:kern w:val="0"/>
              <w:sz w:val="20"/>
              <w:szCs w:val="20"/>
            </w:rPr>
            <w:delText xml:space="preserve"> </w:delText>
          </w:r>
        </w:del>
        <w:r w:rsidRPr="00901AA7">
          <w:rPr>
            <w:rFonts w:asciiTheme="minorEastAsia" w:hAnsiTheme="minorEastAsia" w:cs="新細明體" w:hint="eastAsia"/>
            <w:kern w:val="0"/>
            <w:sz w:val="20"/>
            <w:szCs w:val="20"/>
          </w:rPr>
          <w:t>做初步的展開動畫</w:t>
        </w:r>
        <w:del w:id="618" w:author="BeBe" w:date="2012-09-29T22:10:00Z">
          <w:r w:rsidRPr="00901AA7" w:rsidDel="004A37E1">
            <w:rPr>
              <w:rFonts w:asciiTheme="minorEastAsia" w:hAnsiTheme="minorEastAsia" w:cs="新細明體" w:hint="eastAsia"/>
              <w:kern w:val="0"/>
              <w:sz w:val="20"/>
              <w:szCs w:val="20"/>
            </w:rPr>
            <w:delText>之後</w:delText>
          </w:r>
          <w:r w:rsidRPr="00901AA7" w:rsidDel="004A37E1">
            <w:rPr>
              <w:rFonts w:asciiTheme="minorEastAsia" w:hAnsiTheme="minorEastAsia" w:cs="Hei-Bd-HK-BF" w:hint="eastAsia"/>
              <w:kern w:val="0"/>
              <w:sz w:val="20"/>
              <w:szCs w:val="20"/>
            </w:rPr>
            <w:delText>,</w:delText>
          </w:r>
        </w:del>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再進</w:t>
        </w:r>
        <w:r w:rsidRPr="00901AA7">
          <w:rPr>
            <w:rFonts w:asciiTheme="minorEastAsia" w:hAnsiTheme="minorEastAsia" w:cs="Hei-Bd-HK-BF"/>
            <w:kern w:val="0"/>
            <w:sz w:val="20"/>
            <w:szCs w:val="20"/>
          </w:rPr>
          <w:t xml:space="preserve">AE </w:t>
        </w:r>
        <w:r w:rsidRPr="00901AA7">
          <w:rPr>
            <w:rFonts w:asciiTheme="minorEastAsia" w:hAnsiTheme="minorEastAsia" w:cs="新細明體" w:hint="eastAsia"/>
            <w:kern w:val="0"/>
            <w:sz w:val="20"/>
            <w:szCs w:val="20"/>
          </w:rPr>
          <w:t>進行編修、貼材質、元件動作設定等等</w:t>
        </w:r>
        <w:del w:id="619" w:author="BeBe" w:date="2012-09-29T22:10:00Z">
          <w:r w:rsidRPr="00901AA7" w:rsidDel="004A37E1">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最後以用</w:t>
        </w:r>
        <w:r w:rsidRPr="00901AA7">
          <w:rPr>
            <w:rFonts w:asciiTheme="minorEastAsia" w:hAnsiTheme="minorEastAsia" w:cs="Hei-Bd-HK-BF"/>
            <w:kern w:val="0"/>
            <w:sz w:val="20"/>
            <w:szCs w:val="20"/>
          </w:rPr>
          <w:t xml:space="preserve">AE </w:t>
        </w:r>
        <w:r w:rsidRPr="00901AA7">
          <w:rPr>
            <w:rFonts w:asciiTheme="minorEastAsia" w:hAnsiTheme="minorEastAsia" w:cs="新細明體" w:hint="eastAsia"/>
            <w:kern w:val="0"/>
            <w:sz w:val="20"/>
            <w:szCs w:val="20"/>
          </w:rPr>
          <w:t>製作陰影</w:t>
        </w:r>
        <w:del w:id="620" w:author="BeBe" w:date="2012-09-29T22:10:00Z">
          <w:r w:rsidRPr="00901AA7" w:rsidDel="004A37E1">
            <w:rPr>
              <w:rFonts w:asciiTheme="minorEastAsia" w:hAnsiTheme="minorEastAsia" w:cs="新細明體" w:hint="eastAsia"/>
              <w:kern w:val="0"/>
              <w:sz w:val="20"/>
              <w:szCs w:val="20"/>
            </w:rPr>
            <w:delText>之後感受變得更加迷人</w:delText>
          </w:r>
        </w:del>
        <w:r>
          <w:rPr>
            <w:rFonts w:asciiTheme="minorEastAsia" w:hAnsiTheme="minorEastAsia" w:cs="新細明體" w:hint="eastAsia"/>
            <w:kern w:val="0"/>
            <w:sz w:val="20"/>
            <w:szCs w:val="20"/>
          </w:rPr>
          <w:t>增加層次</w:t>
        </w:r>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621" w:author="克姐" w:date="2014-05-01T17:18:00Z"/>
          <w:rFonts w:asciiTheme="minorEastAsia" w:hAnsiTheme="minorEastAsia" w:cs="Hei-Lt-HK-BF"/>
          <w:kern w:val="0"/>
          <w:sz w:val="20"/>
          <w:szCs w:val="20"/>
        </w:rPr>
      </w:pPr>
    </w:p>
    <w:p w:rsidR="00400D1E" w:rsidRPr="00901AA7" w:rsidRDefault="00400D1E" w:rsidP="00400D1E">
      <w:pPr>
        <w:autoSpaceDE w:val="0"/>
        <w:autoSpaceDN w:val="0"/>
        <w:adjustRightInd w:val="0"/>
        <w:snapToGrid w:val="0"/>
        <w:rPr>
          <w:ins w:id="622" w:author="克姐" w:date="2014-05-01T17:18:00Z"/>
          <w:rFonts w:asciiTheme="minorEastAsia" w:hAnsiTheme="minorEastAsia" w:cs="Hei-Lt-HK-BF"/>
          <w:kern w:val="0"/>
          <w:sz w:val="20"/>
          <w:szCs w:val="20"/>
        </w:rPr>
      </w:pPr>
    </w:p>
    <w:p w:rsidR="00400D1E" w:rsidRPr="00901AA7" w:rsidRDefault="00400D1E" w:rsidP="00400D1E">
      <w:pPr>
        <w:autoSpaceDE w:val="0"/>
        <w:autoSpaceDN w:val="0"/>
        <w:adjustRightInd w:val="0"/>
        <w:snapToGrid w:val="0"/>
        <w:rPr>
          <w:ins w:id="623" w:author="克姐" w:date="2014-05-01T17:18:00Z"/>
          <w:rFonts w:asciiTheme="minorEastAsia" w:hAnsiTheme="minorEastAsia" w:cs="MingStd-W5"/>
          <w:kern w:val="0"/>
          <w:sz w:val="20"/>
          <w:szCs w:val="20"/>
        </w:rPr>
      </w:pPr>
      <w:ins w:id="624" w:author="克姐" w:date="2014-05-01T17:18: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2012.05.24 Class Review </w:t>
        </w:r>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625" w:author="克姐" w:date="2014-05-01T17:18:00Z"/>
          <w:rFonts w:asciiTheme="minorEastAsia" w:hAnsiTheme="minorEastAsia" w:cs="Hei-Bd-HK-BF"/>
          <w:kern w:val="0"/>
          <w:sz w:val="20"/>
          <w:szCs w:val="20"/>
        </w:rPr>
      </w:pPr>
      <w:ins w:id="626" w:author="克姐" w:date="2014-05-01T17:18:00Z">
        <w:del w:id="627" w:author="BeBe" w:date="2012-09-29T22:11:00Z">
          <w:r w:rsidRPr="00901AA7" w:rsidDel="004A37E1">
            <w:rPr>
              <w:rFonts w:asciiTheme="minorEastAsia" w:hAnsiTheme="minorEastAsia" w:cs="新細明體" w:hint="eastAsia"/>
              <w:kern w:val="0"/>
              <w:sz w:val="20"/>
              <w:szCs w:val="20"/>
            </w:rPr>
            <w:delText>上課進行</w:delText>
          </w:r>
        </w:del>
        <w:r w:rsidRPr="00901AA7">
          <w:rPr>
            <w:rFonts w:asciiTheme="minorEastAsia" w:hAnsiTheme="minorEastAsia" w:cs="新細明體" w:hint="eastAsia"/>
            <w:kern w:val="0"/>
            <w:sz w:val="20"/>
            <w:szCs w:val="20"/>
          </w:rPr>
          <w:t>進度發表</w:t>
        </w:r>
        <w:del w:id="628" w:author="BeBe" w:date="2012-09-29T22:11:00Z">
          <w:r w:rsidRPr="00901AA7" w:rsidDel="004A37E1">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並和老師針對目前的進度做討論。</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部分局部小元件是採用童趣的塗鴉來表現</w:t>
        </w:r>
        <w:r>
          <w:rPr>
            <w:rFonts w:asciiTheme="minorEastAsia" w:hAnsiTheme="minorEastAsia" w:cs="Hei-Bd-HK-BF" w:hint="eastAsia"/>
            <w:kern w:val="0"/>
            <w:sz w:val="20"/>
            <w:szCs w:val="20"/>
          </w:rPr>
          <w:t>，</w:t>
        </w:r>
        <w:del w:id="629" w:author="BeBe" w:date="2012-09-29T22:11:00Z">
          <w:r w:rsidRPr="00901AA7" w:rsidDel="004A37E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老師建議嘗試</w:t>
        </w:r>
        <w:r>
          <w:rPr>
            <w:rFonts w:asciiTheme="minorEastAsia" w:hAnsiTheme="minorEastAsia" w:cs="新細明體" w:hint="eastAsia"/>
            <w:kern w:val="0"/>
            <w:sz w:val="20"/>
            <w:szCs w:val="20"/>
          </w:rPr>
          <w:t>連</w:t>
        </w:r>
        <w:r w:rsidRPr="00901AA7">
          <w:rPr>
            <w:rFonts w:asciiTheme="minorEastAsia" w:hAnsiTheme="minorEastAsia" w:cs="新細明體" w:hint="eastAsia"/>
            <w:kern w:val="0"/>
            <w:sz w:val="20"/>
            <w:szCs w:val="20"/>
          </w:rPr>
          <w:t>小塗</w:t>
        </w:r>
        <w:proofErr w:type="gramStart"/>
        <w:r w:rsidRPr="00901AA7">
          <w:rPr>
            <w:rFonts w:asciiTheme="minorEastAsia" w:hAnsiTheme="minorEastAsia" w:cs="新細明體" w:hint="eastAsia"/>
            <w:kern w:val="0"/>
            <w:sz w:val="20"/>
            <w:szCs w:val="20"/>
          </w:rPr>
          <w:t>鴉</w:t>
        </w:r>
        <w:proofErr w:type="gramEnd"/>
        <w:r w:rsidRPr="00901AA7">
          <w:rPr>
            <w:rFonts w:asciiTheme="minorEastAsia" w:hAnsiTheme="minorEastAsia" w:cs="新細明體" w:hint="eastAsia"/>
            <w:kern w:val="0"/>
            <w:sz w:val="20"/>
            <w:szCs w:val="20"/>
          </w:rPr>
          <w:t>也全部</w:t>
        </w:r>
        <w:proofErr w:type="gramStart"/>
        <w:r w:rsidRPr="00901AA7">
          <w:rPr>
            <w:rFonts w:asciiTheme="minorEastAsia" w:hAnsiTheme="minorEastAsia" w:cs="新細明體" w:hint="eastAsia"/>
            <w:kern w:val="0"/>
            <w:sz w:val="20"/>
            <w:szCs w:val="20"/>
          </w:rPr>
          <w:t>紙雕化</w:t>
        </w:r>
        <w:proofErr w:type="gramEnd"/>
        <w:r>
          <w:rPr>
            <w:rFonts w:asciiTheme="minorEastAsia" w:hAnsiTheme="minorEastAsia" w:cs="Hei-Bd-HK-BF" w:hint="eastAsia"/>
            <w:kern w:val="0"/>
            <w:sz w:val="20"/>
            <w:szCs w:val="20"/>
          </w:rPr>
          <w:t>，</w:t>
        </w:r>
        <w:del w:id="630" w:author="BeBe" w:date="2012-09-29T22:12:00Z">
          <w:r w:rsidRPr="00901AA7" w:rsidDel="003D338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也許感覺會更精緻</w:t>
        </w:r>
        <w:del w:id="631" w:author="BeBe" w:date="2012-09-29T22:12:00Z">
          <w:r w:rsidRPr="00901AA7" w:rsidDel="003D3381">
            <w:rPr>
              <w:rFonts w:asciiTheme="minorEastAsia" w:hAnsiTheme="minorEastAsia" w:cs="Hei-Bd-HK-BF"/>
              <w:kern w:val="0"/>
              <w:sz w:val="20"/>
              <w:szCs w:val="20"/>
            </w:rPr>
            <w:delText>,</w:delText>
          </w:r>
          <w:r w:rsidRPr="00901AA7" w:rsidDel="003D3381">
            <w:rPr>
              <w:rFonts w:asciiTheme="minorEastAsia" w:hAnsiTheme="minorEastAsia" w:cs="新細明體" w:hint="eastAsia"/>
              <w:kern w:val="0"/>
              <w:sz w:val="20"/>
              <w:szCs w:val="20"/>
            </w:rPr>
            <w:delText>這個我們之後回去會嘗試看看</w:delText>
          </w:r>
        </w:del>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632" w:author="克姐" w:date="2014-05-01T17:18:00Z"/>
          <w:rFonts w:asciiTheme="minorEastAsia" w:hAnsiTheme="minorEastAsia" w:cs="新細明體"/>
          <w:kern w:val="0"/>
          <w:sz w:val="20"/>
          <w:szCs w:val="20"/>
        </w:rPr>
      </w:pPr>
      <w:ins w:id="633" w:author="克姐" w:date="2014-05-01T17:18: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2012.05.24 Class Review </w:t>
        </w:r>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634" w:author="克姐" w:date="2014-05-01T17:18:00Z"/>
          <w:rFonts w:asciiTheme="minorEastAsia" w:hAnsiTheme="minorEastAsia" w:cs="Hei-Bd-HK-BF"/>
          <w:kern w:val="0"/>
          <w:sz w:val="20"/>
          <w:szCs w:val="20"/>
        </w:rPr>
      </w:pPr>
      <w:ins w:id="635" w:author="克姐" w:date="2014-05-01T17:18:00Z">
        <w:r w:rsidRPr="00901AA7">
          <w:rPr>
            <w:rFonts w:asciiTheme="minorEastAsia" w:hAnsiTheme="minorEastAsia" w:cs="新細明體" w:hint="eastAsia"/>
            <w:kern w:val="0"/>
            <w:sz w:val="20"/>
            <w:szCs w:val="20"/>
          </w:rPr>
          <w:t>這是我們的</w:t>
        </w:r>
        <w:r w:rsidRPr="00901AA7">
          <w:rPr>
            <w:rFonts w:asciiTheme="minorEastAsia" w:hAnsiTheme="minorEastAsia" w:cs="Hei-Bd-HK-BF"/>
            <w:kern w:val="0"/>
            <w:sz w:val="20"/>
            <w:szCs w:val="20"/>
          </w:rPr>
          <w:t>UI flow</w:t>
        </w:r>
        <w:r>
          <w:rPr>
            <w:rFonts w:asciiTheme="minorEastAsia" w:hAnsiTheme="minorEastAsia" w:cs="Hei-Bd-HK-BF" w:hint="eastAsia"/>
            <w:kern w:val="0"/>
            <w:sz w:val="20"/>
            <w:szCs w:val="20"/>
          </w:rPr>
          <w:t>，</w:t>
        </w:r>
        <w:del w:id="636" w:author="BeBe" w:date="2012-09-29T22:14:00Z">
          <w:r w:rsidRPr="00901AA7" w:rsidDel="003D3381">
            <w:rPr>
              <w:rFonts w:asciiTheme="minorEastAsia" w:hAnsiTheme="minorEastAsia" w:cs="Hei-Bd-HK-BF"/>
              <w:kern w:val="0"/>
              <w:sz w:val="20"/>
              <w:szCs w:val="20"/>
            </w:rPr>
            <w:delText>,</w:delText>
          </w:r>
          <w:r w:rsidRPr="00901AA7" w:rsidDel="003D3381">
            <w:rPr>
              <w:rFonts w:asciiTheme="minorEastAsia" w:hAnsiTheme="minorEastAsia" w:cs="Hei-Bd-HK-BF" w:hint="eastAsia"/>
              <w:kern w:val="0"/>
              <w:sz w:val="20"/>
              <w:szCs w:val="20"/>
            </w:rPr>
            <w:delText xml:space="preserve">UI flow </w:delText>
          </w:r>
        </w:del>
        <w:r>
          <w:rPr>
            <w:rFonts w:asciiTheme="minorEastAsia" w:hAnsiTheme="minorEastAsia" w:cs="Hei-Bd-HK-BF" w:hint="eastAsia"/>
            <w:kern w:val="0"/>
            <w:sz w:val="20"/>
            <w:szCs w:val="20"/>
          </w:rPr>
          <w:t>它</w:t>
        </w:r>
        <w:r w:rsidRPr="00901AA7">
          <w:rPr>
            <w:rFonts w:asciiTheme="minorEastAsia" w:hAnsiTheme="minorEastAsia" w:cs="新細明體" w:hint="eastAsia"/>
            <w:kern w:val="0"/>
            <w:sz w:val="20"/>
            <w:szCs w:val="20"/>
          </w:rPr>
          <w:t>除了在概念階段能讓我們</w:t>
        </w:r>
        <w:proofErr w:type="gramStart"/>
        <w:r w:rsidRPr="00901AA7">
          <w:rPr>
            <w:rFonts w:asciiTheme="minorEastAsia" w:hAnsiTheme="minorEastAsia" w:cs="新細明體" w:hint="eastAsia"/>
            <w:kern w:val="0"/>
            <w:sz w:val="20"/>
            <w:szCs w:val="20"/>
          </w:rPr>
          <w:t>釐</w:t>
        </w:r>
        <w:proofErr w:type="gramEnd"/>
        <w:r w:rsidRPr="00901AA7">
          <w:rPr>
            <w:rFonts w:asciiTheme="minorEastAsia" w:hAnsiTheme="minorEastAsia" w:cs="新細明體" w:hint="eastAsia"/>
            <w:kern w:val="0"/>
            <w:sz w:val="20"/>
            <w:szCs w:val="20"/>
          </w:rPr>
          <w:t>清功能與操作之外</w:t>
        </w:r>
        <w:r>
          <w:rPr>
            <w:rFonts w:asciiTheme="minorEastAsia" w:hAnsiTheme="minorEastAsia" w:cs="Hei-Bd-HK-BF" w:hint="eastAsia"/>
            <w:kern w:val="0"/>
            <w:sz w:val="20"/>
            <w:szCs w:val="20"/>
          </w:rPr>
          <w:t>，</w:t>
        </w:r>
        <w:del w:id="637" w:author="BeBe" w:date="2012-09-29T22:14:00Z">
          <w:r w:rsidRPr="00901AA7" w:rsidDel="003D338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在後面執行過程與分工合作上更是扮演著非常重要的角色</w:t>
        </w:r>
        <w:r>
          <w:rPr>
            <w:rFonts w:asciiTheme="minorEastAsia" w:hAnsiTheme="minorEastAsia" w:cs="Hei-Bd-HK-BF" w:hint="eastAsia"/>
            <w:kern w:val="0"/>
            <w:sz w:val="20"/>
            <w:szCs w:val="20"/>
          </w:rPr>
          <w:t>，</w:t>
        </w:r>
        <w:del w:id="638" w:author="BeBe" w:date="2012-09-29T22:14:00Z">
          <w:r w:rsidRPr="00901AA7" w:rsidDel="003D338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是每</w:t>
        </w:r>
        <w:proofErr w:type="gramStart"/>
        <w:r w:rsidRPr="00901AA7">
          <w:rPr>
            <w:rFonts w:asciiTheme="minorEastAsia" w:hAnsiTheme="minorEastAsia" w:cs="新細明體" w:hint="eastAsia"/>
            <w:kern w:val="0"/>
            <w:sz w:val="20"/>
            <w:szCs w:val="20"/>
          </w:rPr>
          <w:t>個</w:t>
        </w:r>
        <w:proofErr w:type="gramEnd"/>
        <w:r w:rsidRPr="00901AA7">
          <w:rPr>
            <w:rFonts w:asciiTheme="minorEastAsia" w:hAnsiTheme="minorEastAsia" w:cs="新細明體" w:hint="eastAsia"/>
            <w:kern w:val="0"/>
            <w:sz w:val="20"/>
            <w:szCs w:val="20"/>
          </w:rPr>
          <w:t>成員在合作過程中溝通</w:t>
        </w:r>
        <w:del w:id="639" w:author="BeBe" w:date="2012-09-29T22:14:00Z">
          <w:r w:rsidRPr="00901AA7" w:rsidDel="003D3381">
            <w:rPr>
              <w:rFonts w:asciiTheme="minorEastAsia" w:hAnsiTheme="minorEastAsia" w:cs="新細明體" w:hint="eastAsia"/>
              <w:kern w:val="0"/>
              <w:sz w:val="20"/>
              <w:szCs w:val="20"/>
            </w:rPr>
            <w:delText>上一個很重要</w:delText>
          </w:r>
        </w:del>
        <w:r w:rsidRPr="00901AA7">
          <w:rPr>
            <w:rFonts w:asciiTheme="minorEastAsia" w:hAnsiTheme="minorEastAsia" w:cs="新細明體" w:hint="eastAsia"/>
            <w:kern w:val="0"/>
            <w:sz w:val="20"/>
            <w:szCs w:val="20"/>
          </w:rPr>
          <w:t>的</w:t>
        </w:r>
        <w:r>
          <w:rPr>
            <w:rFonts w:asciiTheme="minorEastAsia" w:hAnsiTheme="minorEastAsia" w:cs="新細明體" w:hint="eastAsia"/>
            <w:kern w:val="0"/>
            <w:sz w:val="20"/>
            <w:szCs w:val="20"/>
          </w:rPr>
          <w:t>重要</w:t>
        </w:r>
        <w:r w:rsidRPr="00901AA7">
          <w:rPr>
            <w:rFonts w:asciiTheme="minorEastAsia" w:hAnsiTheme="minorEastAsia" w:cs="新細明體" w:hint="eastAsia"/>
            <w:kern w:val="0"/>
            <w:sz w:val="20"/>
            <w:szCs w:val="20"/>
          </w:rPr>
          <w:t>依據。</w:t>
        </w:r>
      </w:ins>
    </w:p>
    <w:p w:rsidR="00400D1E" w:rsidRPr="00901AA7" w:rsidRDefault="00400D1E" w:rsidP="00400D1E">
      <w:pPr>
        <w:autoSpaceDE w:val="0"/>
        <w:autoSpaceDN w:val="0"/>
        <w:adjustRightInd w:val="0"/>
        <w:snapToGrid w:val="0"/>
        <w:rPr>
          <w:ins w:id="640" w:author="克姐" w:date="2014-05-01T17:18:00Z"/>
          <w:rFonts w:asciiTheme="minorEastAsia" w:hAnsiTheme="minorEastAsia" w:cs="Hei-Bd-HK-BF"/>
          <w:kern w:val="0"/>
          <w:sz w:val="20"/>
          <w:szCs w:val="20"/>
        </w:rPr>
      </w:pPr>
      <w:ins w:id="641" w:author="克姐" w:date="2014-05-01T17:18:00Z">
        <w:r w:rsidRPr="00901AA7">
          <w:rPr>
            <w:rFonts w:asciiTheme="minorEastAsia" w:hAnsiTheme="minorEastAsia" w:cs="新細明體" w:hint="eastAsia"/>
            <w:kern w:val="0"/>
            <w:sz w:val="20"/>
            <w:szCs w:val="20"/>
          </w:rPr>
          <w:t>以下為目前初步以</w:t>
        </w:r>
        <w:proofErr w:type="spellStart"/>
        <w:r w:rsidRPr="00901AA7">
          <w:rPr>
            <w:rFonts w:asciiTheme="minorEastAsia" w:hAnsiTheme="minorEastAsia" w:cs="Hei-Bd-HK-BF"/>
            <w:kern w:val="0"/>
            <w:sz w:val="20"/>
            <w:szCs w:val="20"/>
          </w:rPr>
          <w:t>photoshop</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模擬的各主要頁面</w:t>
        </w:r>
        <w:del w:id="642" w:author="BeBe" w:date="2012-09-29T22:15:00Z">
          <w:r w:rsidRPr="00901AA7" w:rsidDel="003D3381">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完稿。</w:t>
        </w:r>
      </w:ins>
    </w:p>
    <w:p w:rsidR="00400D1E" w:rsidRPr="00901AA7" w:rsidRDefault="00400D1E" w:rsidP="00400D1E">
      <w:pPr>
        <w:autoSpaceDE w:val="0"/>
        <w:autoSpaceDN w:val="0"/>
        <w:adjustRightInd w:val="0"/>
        <w:snapToGrid w:val="0"/>
        <w:rPr>
          <w:ins w:id="643" w:author="克姐" w:date="2014-05-01T17:19:00Z"/>
          <w:rFonts w:asciiTheme="minorEastAsia" w:hAnsiTheme="minorEastAsia" w:cs="Hei-Bd-HK-BF"/>
          <w:kern w:val="0"/>
          <w:sz w:val="20"/>
          <w:szCs w:val="20"/>
        </w:rPr>
      </w:pPr>
      <w:ins w:id="644" w:author="克姐" w:date="2014-05-01T17:19:00Z">
        <w:r w:rsidRPr="00901AA7">
          <w:rPr>
            <w:rFonts w:asciiTheme="minorEastAsia" w:hAnsiTheme="minorEastAsia" w:cs="新細明體" w:hint="eastAsia"/>
            <w:kern w:val="0"/>
            <w:sz w:val="20"/>
            <w:szCs w:val="20"/>
          </w:rPr>
          <w:t>設計成員針對開機動畫的設計</w:t>
        </w:r>
        <w:r>
          <w:rPr>
            <w:rFonts w:asciiTheme="minorEastAsia" w:hAnsiTheme="minorEastAsia" w:cs="Hei-Bd-HK-BF" w:hint="eastAsia"/>
            <w:kern w:val="0"/>
            <w:sz w:val="20"/>
            <w:szCs w:val="20"/>
          </w:rPr>
          <w:t>，</w:t>
        </w:r>
        <w:del w:id="645" w:author="BeBe" w:date="2012-09-29T22:15:00Z">
          <w:r w:rsidRPr="00901AA7" w:rsidDel="003D338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先以</w:t>
        </w:r>
        <w:proofErr w:type="spellStart"/>
        <w:r w:rsidRPr="00901AA7">
          <w:rPr>
            <w:rFonts w:asciiTheme="minorEastAsia" w:hAnsiTheme="minorEastAsia" w:cs="Hei-Bd-HK-BF"/>
            <w:kern w:val="0"/>
            <w:sz w:val="20"/>
            <w:szCs w:val="20"/>
          </w:rPr>
          <w:t>photoshop</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將畫面構圖</w:t>
        </w:r>
        <w:del w:id="646" w:author="BeBe" w:date="2012-09-29T22:15:00Z">
          <w:r w:rsidRPr="00901AA7" w:rsidDel="003D3381">
            <w:rPr>
              <w:rFonts w:asciiTheme="minorEastAsia" w:hAnsiTheme="minorEastAsia" w:cs="新細明體" w:hint="eastAsia"/>
              <w:kern w:val="0"/>
              <w:sz w:val="20"/>
              <w:szCs w:val="20"/>
            </w:rPr>
            <w:delText>給</w:delText>
          </w:r>
        </w:del>
        <w:r w:rsidRPr="00901AA7">
          <w:rPr>
            <w:rFonts w:asciiTheme="minorEastAsia" w:hAnsiTheme="minorEastAsia" w:cs="新細明體" w:hint="eastAsia"/>
            <w:kern w:val="0"/>
            <w:sz w:val="20"/>
            <w:szCs w:val="20"/>
          </w:rPr>
          <w:t>精</w:t>
        </w:r>
        <w:proofErr w:type="gramStart"/>
        <w:r w:rsidRPr="00901AA7">
          <w:rPr>
            <w:rFonts w:asciiTheme="minorEastAsia" w:hAnsiTheme="minorEastAsia" w:cs="新細明體" w:hint="eastAsia"/>
            <w:kern w:val="0"/>
            <w:sz w:val="20"/>
            <w:szCs w:val="20"/>
          </w:rPr>
          <w:t>準</w:t>
        </w:r>
        <w:proofErr w:type="gramEnd"/>
        <w:r w:rsidRPr="00901AA7">
          <w:rPr>
            <w:rFonts w:asciiTheme="minorEastAsia" w:hAnsiTheme="minorEastAsia" w:cs="新細明體" w:hint="eastAsia"/>
            <w:kern w:val="0"/>
            <w:sz w:val="20"/>
            <w:szCs w:val="20"/>
          </w:rPr>
          <w:t>完稿</w:t>
        </w:r>
        <w:del w:id="647" w:author="BeBe" w:date="2012-09-29T22:15:00Z">
          <w:r w:rsidRPr="00901AA7" w:rsidDel="003D3381">
            <w:rPr>
              <w:rFonts w:asciiTheme="minorEastAsia" w:hAnsiTheme="minorEastAsia" w:cs="新細明體" w:hint="eastAsia"/>
              <w:kern w:val="0"/>
              <w:sz w:val="20"/>
              <w:szCs w:val="20"/>
            </w:rPr>
            <w:delText>之</w:delText>
          </w:r>
        </w:del>
        <w:r w:rsidRPr="00901AA7">
          <w:rPr>
            <w:rFonts w:asciiTheme="minorEastAsia" w:hAnsiTheme="minorEastAsia" w:cs="新細明體" w:hint="eastAsia"/>
            <w:kern w:val="0"/>
            <w:sz w:val="20"/>
            <w:szCs w:val="20"/>
          </w:rPr>
          <w:t>後</w:t>
        </w:r>
        <w:r>
          <w:rPr>
            <w:rFonts w:asciiTheme="minorEastAsia" w:hAnsiTheme="minorEastAsia" w:cs="Hei-Bd-HK-BF" w:hint="eastAsia"/>
            <w:kern w:val="0"/>
            <w:sz w:val="20"/>
            <w:szCs w:val="20"/>
          </w:rPr>
          <w:t>，</w:t>
        </w:r>
        <w:del w:id="648" w:author="BeBe" w:date="2012-09-29T22:15:00Z">
          <w:r w:rsidRPr="00901AA7" w:rsidDel="003D338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再進一步思考動態效果的呈現方式。為了讓人看見</w:t>
        </w:r>
        <w:del w:id="649" w:author="BeBe" w:date="2012-09-29T22:15:00Z">
          <w:r w:rsidRPr="00901AA7" w:rsidDel="003D3381">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時</w:t>
        </w:r>
        <w:del w:id="650" w:author="BeBe" w:date="2012-09-29T22:15:00Z">
          <w:r w:rsidRPr="00901AA7" w:rsidDel="003D3381">
            <w:rPr>
              <w:rFonts w:asciiTheme="minorEastAsia" w:hAnsiTheme="minorEastAsia" w:cs="新細明體" w:hint="eastAsia"/>
              <w:kern w:val="0"/>
              <w:sz w:val="20"/>
              <w:szCs w:val="20"/>
            </w:rPr>
            <w:delText>候</w:delText>
          </w:r>
        </w:del>
        <w:r w:rsidRPr="00901AA7">
          <w:rPr>
            <w:rFonts w:asciiTheme="minorEastAsia" w:hAnsiTheme="minorEastAsia" w:cs="新細明體" w:hint="eastAsia"/>
            <w:kern w:val="0"/>
            <w:sz w:val="20"/>
            <w:szCs w:val="20"/>
          </w:rPr>
          <w:t>能夠眼睛為之一亮</w:t>
        </w:r>
        <w:r>
          <w:rPr>
            <w:rFonts w:asciiTheme="minorEastAsia" w:hAnsiTheme="minorEastAsia" w:cs="Hei-Bd-HK-BF" w:hint="eastAsia"/>
            <w:kern w:val="0"/>
            <w:sz w:val="20"/>
            <w:szCs w:val="20"/>
          </w:rPr>
          <w:t>，</w:t>
        </w:r>
        <w:del w:id="651" w:author="BeBe" w:date="2012-09-29T22:15:00Z">
          <w:r w:rsidRPr="00901AA7" w:rsidDel="003D3381">
            <w:rPr>
              <w:rFonts w:asciiTheme="minorEastAsia" w:hAnsiTheme="minorEastAsia" w:cs="Hei-Bd-HK-BF"/>
              <w:kern w:val="0"/>
              <w:sz w:val="20"/>
              <w:szCs w:val="20"/>
            </w:rPr>
            <w:delText>,</w:delText>
          </w:r>
        </w:del>
        <w:r>
          <w:rPr>
            <w:rFonts w:asciiTheme="minorEastAsia" w:hAnsiTheme="minorEastAsia" w:cs="Hei-Bd-HK-BF" w:hint="eastAsia"/>
            <w:kern w:val="0"/>
            <w:sz w:val="20"/>
            <w:szCs w:val="20"/>
          </w:rPr>
          <w:t>雖</w:t>
        </w:r>
        <w:r w:rsidRPr="00901AA7">
          <w:rPr>
            <w:rFonts w:asciiTheme="minorEastAsia" w:hAnsiTheme="minorEastAsia" w:cs="新細明體" w:hint="eastAsia"/>
            <w:kern w:val="0"/>
            <w:sz w:val="20"/>
            <w:szCs w:val="20"/>
          </w:rPr>
          <w:t>只是短短</w:t>
        </w:r>
        <w:r>
          <w:rPr>
            <w:rFonts w:asciiTheme="minorEastAsia" w:hAnsiTheme="minorEastAsia" w:cs="Hei-Bd-HK-BF" w:hint="eastAsia"/>
            <w:kern w:val="0"/>
            <w:sz w:val="20"/>
            <w:szCs w:val="20"/>
          </w:rPr>
          <w:t>兩</w:t>
        </w:r>
        <w:del w:id="652" w:author="BeBe" w:date="2012-09-29T22:15:00Z">
          <w:r w:rsidRPr="00901AA7" w:rsidDel="003D3381">
            <w:rPr>
              <w:rFonts w:asciiTheme="minorEastAsia" w:hAnsiTheme="minorEastAsia" w:cs="Hei-Bd-HK-BF"/>
              <w:kern w:val="0"/>
              <w:sz w:val="20"/>
              <w:szCs w:val="20"/>
            </w:rPr>
            <w:delText xml:space="preserve">2 </w:delText>
          </w:r>
        </w:del>
        <w:r w:rsidRPr="00901AA7">
          <w:rPr>
            <w:rFonts w:asciiTheme="minorEastAsia" w:hAnsiTheme="minorEastAsia" w:cs="新細明體" w:hint="eastAsia"/>
            <w:kern w:val="0"/>
            <w:sz w:val="20"/>
            <w:szCs w:val="20"/>
          </w:rPr>
          <w:t>秒半的動畫</w:t>
        </w:r>
        <w:r>
          <w:rPr>
            <w:rFonts w:asciiTheme="minorEastAsia" w:hAnsiTheme="minorEastAsia" w:cs="Hei-Bd-HK-BF" w:hint="eastAsia"/>
            <w:kern w:val="0"/>
            <w:sz w:val="20"/>
            <w:szCs w:val="20"/>
          </w:rPr>
          <w:t>，</w:t>
        </w:r>
        <w:del w:id="653" w:author="BeBe" w:date="2012-09-29T22:15:00Z">
          <w:r w:rsidRPr="00901AA7" w:rsidDel="003D338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我們</w:t>
        </w:r>
        <w:r>
          <w:rPr>
            <w:rFonts w:asciiTheme="minorEastAsia" w:hAnsiTheme="minorEastAsia" w:cs="新細明體" w:hint="eastAsia"/>
            <w:kern w:val="0"/>
            <w:sz w:val="20"/>
            <w:szCs w:val="20"/>
          </w:rPr>
          <w:t>還是</w:t>
        </w:r>
        <w:r w:rsidRPr="00901AA7">
          <w:rPr>
            <w:rFonts w:asciiTheme="minorEastAsia" w:hAnsiTheme="minorEastAsia" w:cs="新細明體" w:hint="eastAsia"/>
            <w:kern w:val="0"/>
            <w:sz w:val="20"/>
            <w:szCs w:val="20"/>
          </w:rPr>
          <w:t>盡力</w:t>
        </w:r>
        <w:del w:id="654" w:author="BeBe" w:date="2012-09-29T22:16:00Z">
          <w:r w:rsidRPr="00901AA7" w:rsidDel="003D3381">
            <w:rPr>
              <w:rFonts w:asciiTheme="minorEastAsia" w:hAnsiTheme="minorEastAsia" w:cs="新細明體" w:hint="eastAsia"/>
              <w:kern w:val="0"/>
              <w:sz w:val="20"/>
              <w:szCs w:val="20"/>
            </w:rPr>
            <w:delText>去追求</w:delText>
          </w:r>
        </w:del>
        <w:r w:rsidRPr="00901AA7">
          <w:rPr>
            <w:rFonts w:asciiTheme="minorEastAsia" w:hAnsiTheme="minorEastAsia" w:cs="新細明體" w:hint="eastAsia"/>
            <w:kern w:val="0"/>
            <w:sz w:val="20"/>
            <w:szCs w:val="20"/>
          </w:rPr>
          <w:t>讓它能有精緻</w:t>
        </w:r>
        <w:del w:id="655" w:author="BeBe" w:date="2012-09-29T22:16:00Z">
          <w:r w:rsidRPr="00901AA7" w:rsidDel="003D3381">
            <w:rPr>
              <w:rFonts w:asciiTheme="minorEastAsia" w:hAnsiTheme="minorEastAsia" w:cs="新細明體" w:hint="eastAsia"/>
              <w:kern w:val="0"/>
              <w:sz w:val="20"/>
              <w:szCs w:val="20"/>
            </w:rPr>
            <w:delText>又</w:delText>
          </w:r>
          <w:r w:rsidRPr="00901AA7" w:rsidDel="003D3381">
            <w:rPr>
              <w:rFonts w:asciiTheme="minorEastAsia" w:hAnsiTheme="minorEastAsia" w:cs="Hei-Bd-HK-BF"/>
              <w:kern w:val="0"/>
              <w:sz w:val="20"/>
              <w:szCs w:val="20"/>
            </w:rPr>
            <w:delText>Q</w:delText>
          </w:r>
          <w:r w:rsidRPr="00901AA7" w:rsidDel="003D3381">
            <w:rPr>
              <w:rFonts w:asciiTheme="minorEastAsia" w:hAnsiTheme="minorEastAsia" w:cs="新細明體" w:hint="eastAsia"/>
              <w:kern w:val="0"/>
              <w:sz w:val="20"/>
              <w:szCs w:val="20"/>
            </w:rPr>
            <w:delText>彈</w:delText>
          </w:r>
        </w:del>
        <w:r w:rsidRPr="00901AA7">
          <w:rPr>
            <w:rFonts w:asciiTheme="minorEastAsia" w:hAnsiTheme="minorEastAsia" w:cs="新細明體" w:hint="eastAsia"/>
            <w:kern w:val="0"/>
            <w:sz w:val="20"/>
            <w:szCs w:val="20"/>
          </w:rPr>
          <w:t>的效果</w:t>
        </w:r>
        <w:del w:id="656" w:author="BeBe" w:date="2012-09-29T22:53:00Z">
          <w:r w:rsidRPr="00901AA7" w:rsidDel="00E15557">
            <w:rPr>
              <w:rFonts w:asciiTheme="minorEastAsia" w:hAnsiTheme="minorEastAsia" w:cs="Hei-Bd-HK-BF" w:hint="eastAsia"/>
              <w:kern w:val="0"/>
              <w:sz w:val="20"/>
              <w:szCs w:val="20"/>
            </w:rPr>
            <w:delText>,</w:delText>
          </w:r>
          <w:r w:rsidRPr="00901AA7" w:rsidDel="00E15557">
            <w:rPr>
              <w:rFonts w:asciiTheme="minorEastAsia" w:hAnsiTheme="minorEastAsia" w:cs="新細明體" w:hint="eastAsia"/>
              <w:kern w:val="0"/>
              <w:sz w:val="20"/>
              <w:szCs w:val="20"/>
            </w:rPr>
            <w:delText>因此</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我們將元件拆得非常細</w:t>
        </w:r>
        <w:del w:id="657" w:author="BeBe" w:date="2012-09-29T22:54:00Z">
          <w:r w:rsidRPr="00901AA7" w:rsidDel="00E15557">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光是</w:t>
        </w:r>
        <w:r>
          <w:rPr>
            <w:rFonts w:asciiTheme="minorEastAsia" w:hAnsiTheme="minorEastAsia" w:cs="新細明體" w:hint="eastAsia"/>
            <w:kern w:val="0"/>
            <w:sz w:val="20"/>
            <w:szCs w:val="20"/>
          </w:rPr>
          <w:t>一朵</w:t>
        </w:r>
        <w:r w:rsidRPr="00901AA7">
          <w:rPr>
            <w:rFonts w:asciiTheme="minorEastAsia" w:hAnsiTheme="minorEastAsia" w:cs="新細明體" w:hint="eastAsia"/>
            <w:kern w:val="0"/>
            <w:sz w:val="20"/>
            <w:szCs w:val="20"/>
          </w:rPr>
          <w:t>雲就</w:t>
        </w:r>
        <w:del w:id="658" w:author="BeBe" w:date="2012-09-29T22:54:00Z">
          <w:r w:rsidRPr="00901AA7" w:rsidDel="00E15557">
            <w:rPr>
              <w:rFonts w:asciiTheme="minorEastAsia" w:hAnsiTheme="minorEastAsia" w:cs="新細明體" w:hint="eastAsia"/>
              <w:kern w:val="0"/>
              <w:sz w:val="20"/>
              <w:szCs w:val="20"/>
            </w:rPr>
            <w:delText>拆了</w:delText>
          </w:r>
        </w:del>
        <w:r>
          <w:rPr>
            <w:rFonts w:asciiTheme="minorEastAsia" w:hAnsiTheme="minorEastAsia" w:cs="新細明體" w:hint="eastAsia"/>
            <w:kern w:val="0"/>
            <w:sz w:val="20"/>
            <w:szCs w:val="20"/>
          </w:rPr>
          <w:t>分成</w:t>
        </w:r>
        <w:r w:rsidRPr="00901AA7">
          <w:rPr>
            <w:rFonts w:asciiTheme="minorEastAsia" w:hAnsiTheme="minorEastAsia" w:cs="Hei-Bd-HK-BF"/>
            <w:kern w:val="0"/>
            <w:sz w:val="20"/>
            <w:szCs w:val="20"/>
          </w:rPr>
          <w:t xml:space="preserve">10 </w:t>
        </w:r>
        <w:proofErr w:type="gramStart"/>
        <w:r w:rsidRPr="00901AA7">
          <w:rPr>
            <w:rFonts w:asciiTheme="minorEastAsia" w:hAnsiTheme="minorEastAsia" w:cs="新細明體" w:hint="eastAsia"/>
            <w:kern w:val="0"/>
            <w:sz w:val="20"/>
            <w:szCs w:val="20"/>
          </w:rPr>
          <w:t>個</w:t>
        </w:r>
        <w:proofErr w:type="gramEnd"/>
        <w:r w:rsidRPr="00901AA7">
          <w:rPr>
            <w:rFonts w:asciiTheme="minorEastAsia" w:hAnsiTheme="minorEastAsia" w:cs="新細明體" w:hint="eastAsia"/>
            <w:kern w:val="0"/>
            <w:sz w:val="20"/>
            <w:szCs w:val="20"/>
          </w:rPr>
          <w:t>圖層並分別設置動畫</w:t>
        </w:r>
        <w:del w:id="659" w:author="BeBe" w:date="2012-09-29T22:54:00Z">
          <w:r w:rsidRPr="00901AA7" w:rsidDel="00E15557">
            <w:rPr>
              <w:rFonts w:asciiTheme="minorEastAsia" w:hAnsiTheme="minorEastAsia" w:cs="Hei-Bd-HK-BF" w:hint="eastAsia"/>
              <w:kern w:val="0"/>
              <w:sz w:val="20"/>
              <w:szCs w:val="20"/>
            </w:rPr>
            <w:delText>,</w:delText>
          </w:r>
          <w:r w:rsidRPr="00901AA7" w:rsidDel="00E15557">
            <w:rPr>
              <w:rFonts w:asciiTheme="minorEastAsia" w:hAnsiTheme="minorEastAsia" w:cs="新細明體" w:hint="eastAsia"/>
              <w:kern w:val="0"/>
              <w:sz w:val="20"/>
              <w:szCs w:val="20"/>
            </w:rPr>
            <w:delText>掉</w:delText>
          </w:r>
        </w:del>
        <w:r>
          <w:rPr>
            <w:rFonts w:asciiTheme="minorEastAsia" w:hAnsiTheme="minorEastAsia" w:cs="Hei-Bd-HK-BF" w:hint="eastAsia"/>
            <w:kern w:val="0"/>
            <w:sz w:val="20"/>
            <w:szCs w:val="20"/>
          </w:rPr>
          <w:t>；</w:t>
        </w:r>
        <w:proofErr w:type="gramStart"/>
        <w:r>
          <w:rPr>
            <w:rFonts w:asciiTheme="minorEastAsia" w:hAnsiTheme="minorEastAsia" w:cs="Hei-Bd-HK-BF" w:hint="eastAsia"/>
            <w:kern w:val="0"/>
            <w:sz w:val="20"/>
            <w:szCs w:val="20"/>
          </w:rPr>
          <w:t>吊</w:t>
        </w:r>
        <w:r w:rsidRPr="00901AA7">
          <w:rPr>
            <w:rFonts w:asciiTheme="minorEastAsia" w:hAnsiTheme="minorEastAsia" w:cs="新細明體" w:hint="eastAsia"/>
            <w:kern w:val="0"/>
            <w:sz w:val="20"/>
            <w:szCs w:val="20"/>
          </w:rPr>
          <w:t>著字的</w:t>
        </w:r>
        <w:proofErr w:type="gramEnd"/>
        <w:r w:rsidRPr="00901AA7">
          <w:rPr>
            <w:rFonts w:asciiTheme="minorEastAsia" w:hAnsiTheme="minorEastAsia" w:cs="新細明體" w:hint="eastAsia"/>
            <w:kern w:val="0"/>
            <w:sz w:val="20"/>
            <w:szCs w:val="20"/>
          </w:rPr>
          <w:t>線條隨之墜落也是一條</w:t>
        </w:r>
        <w:del w:id="660" w:author="BeBe" w:date="2012-09-29T22:54:00Z">
          <w:r w:rsidRPr="00901AA7" w:rsidDel="00E15557">
            <w:rPr>
              <w:rFonts w:asciiTheme="minorEastAsia" w:hAnsiTheme="minorEastAsia" w:cs="新細明體" w:hint="eastAsia"/>
              <w:kern w:val="0"/>
              <w:sz w:val="20"/>
              <w:szCs w:val="20"/>
            </w:rPr>
            <w:delText>一</w:delText>
          </w:r>
        </w:del>
        <w:r w:rsidRPr="00901AA7">
          <w:rPr>
            <w:rFonts w:asciiTheme="minorEastAsia" w:hAnsiTheme="minorEastAsia" w:cs="新細明體" w:hint="eastAsia"/>
            <w:kern w:val="0"/>
            <w:sz w:val="20"/>
            <w:szCs w:val="20"/>
          </w:rPr>
          <w:t>條分開設定動畫</w:t>
        </w:r>
        <w:r>
          <w:rPr>
            <w:rFonts w:asciiTheme="minorEastAsia" w:hAnsiTheme="minorEastAsia" w:cs="Hei-Bd-HK-BF" w:hint="eastAsia"/>
            <w:kern w:val="0"/>
            <w:sz w:val="20"/>
            <w:szCs w:val="20"/>
          </w:rPr>
          <w:t>，</w:t>
        </w:r>
        <w:del w:id="661" w:author="BeBe" w:date="2012-09-29T22:54:00Z">
          <w:r w:rsidRPr="00901AA7" w:rsidDel="00E15557">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設計成員</w:t>
        </w:r>
        <w:del w:id="662" w:author="BeBe" w:date="2012-09-29T22:54:00Z">
          <w:r w:rsidRPr="00901AA7" w:rsidDel="00E15557">
            <w:rPr>
              <w:rFonts w:asciiTheme="minorEastAsia" w:hAnsiTheme="minorEastAsia" w:cs="新細明體" w:hint="eastAsia"/>
              <w:kern w:val="0"/>
              <w:sz w:val="20"/>
              <w:szCs w:val="20"/>
            </w:rPr>
            <w:delText>其</w:delText>
          </w:r>
        </w:del>
        <w:r w:rsidRPr="00901AA7">
          <w:rPr>
            <w:rFonts w:asciiTheme="minorEastAsia" w:hAnsiTheme="minorEastAsia" w:cs="新細明體" w:hint="eastAsia"/>
            <w:kern w:val="0"/>
            <w:sz w:val="20"/>
            <w:szCs w:val="20"/>
          </w:rPr>
          <w:t>處女座</w:t>
        </w:r>
        <w:r>
          <w:rPr>
            <w:rFonts w:asciiTheme="minorEastAsia" w:hAnsiTheme="minorEastAsia" w:cs="新細明體" w:hint="eastAsia"/>
            <w:kern w:val="0"/>
            <w:sz w:val="20"/>
            <w:szCs w:val="20"/>
          </w:rPr>
          <w:t>的</w:t>
        </w:r>
        <w:r w:rsidRPr="00901AA7">
          <w:rPr>
            <w:rFonts w:asciiTheme="minorEastAsia" w:hAnsiTheme="minorEastAsia" w:cs="新細明體" w:hint="eastAsia"/>
            <w:kern w:val="0"/>
            <w:sz w:val="20"/>
            <w:szCs w:val="20"/>
          </w:rPr>
          <w:t>極度偏執龜毛</w:t>
        </w:r>
        <w:del w:id="663" w:author="BeBe" w:date="2012-09-29T22:55:00Z">
          <w:r w:rsidRPr="00901AA7" w:rsidDel="00E15557">
            <w:rPr>
              <w:rFonts w:asciiTheme="minorEastAsia" w:hAnsiTheme="minorEastAsia" w:cs="新細明體" w:hint="eastAsia"/>
              <w:kern w:val="0"/>
              <w:sz w:val="20"/>
              <w:szCs w:val="20"/>
            </w:rPr>
            <w:delText>的個</w:delText>
          </w:r>
        </w:del>
        <w:r w:rsidRPr="00901AA7">
          <w:rPr>
            <w:rFonts w:asciiTheme="minorEastAsia" w:hAnsiTheme="minorEastAsia" w:cs="新細明體" w:hint="eastAsia"/>
            <w:kern w:val="0"/>
            <w:sz w:val="20"/>
            <w:szCs w:val="20"/>
          </w:rPr>
          <w:t>性</w:t>
        </w:r>
        <w:r>
          <w:rPr>
            <w:rFonts w:asciiTheme="minorEastAsia" w:hAnsiTheme="minorEastAsia" w:cs="新細明體" w:hint="eastAsia"/>
            <w:kern w:val="0"/>
            <w:sz w:val="20"/>
            <w:szCs w:val="20"/>
          </w:rPr>
          <w:t>格</w:t>
        </w:r>
        <w:r w:rsidRPr="00901AA7">
          <w:rPr>
            <w:rFonts w:asciiTheme="minorEastAsia" w:hAnsiTheme="minorEastAsia" w:cs="新細明體" w:hint="eastAsia"/>
            <w:kern w:val="0"/>
            <w:sz w:val="20"/>
            <w:szCs w:val="20"/>
          </w:rPr>
          <w:t>在</w:t>
        </w:r>
        <w:del w:id="664" w:author="BeBe" w:date="2012-09-29T22:55:00Z">
          <w:r w:rsidRPr="00901AA7" w:rsidDel="00E15557">
            <w:rPr>
              <w:rFonts w:asciiTheme="minorEastAsia" w:hAnsiTheme="minorEastAsia" w:cs="Hei-Bd-HK-BF" w:hint="eastAsia"/>
              <w:kern w:val="0"/>
              <w:sz w:val="20"/>
              <w:szCs w:val="20"/>
            </w:rPr>
            <w:delText>2</w:delText>
          </w:r>
        </w:del>
        <w:r>
          <w:rPr>
            <w:rFonts w:asciiTheme="minorEastAsia" w:hAnsiTheme="minorEastAsia" w:cs="Hei-Bd-HK-BF" w:hint="eastAsia"/>
            <w:kern w:val="0"/>
            <w:sz w:val="20"/>
            <w:szCs w:val="20"/>
          </w:rPr>
          <w:t>兩</w:t>
        </w:r>
        <w:r w:rsidRPr="00901AA7">
          <w:rPr>
            <w:rFonts w:asciiTheme="minorEastAsia" w:hAnsiTheme="minorEastAsia" w:cs="新細明體" w:hint="eastAsia"/>
            <w:kern w:val="0"/>
            <w:sz w:val="20"/>
            <w:szCs w:val="20"/>
          </w:rPr>
          <w:t>秒半不過一眨眼的時間之中發揮得淋漓盡致。</w:t>
        </w:r>
      </w:ins>
    </w:p>
    <w:p w:rsidR="00400D1E" w:rsidRPr="00901AA7" w:rsidRDefault="00400D1E" w:rsidP="00400D1E">
      <w:pPr>
        <w:autoSpaceDE w:val="0"/>
        <w:autoSpaceDN w:val="0"/>
        <w:adjustRightInd w:val="0"/>
        <w:snapToGrid w:val="0"/>
        <w:rPr>
          <w:ins w:id="665" w:author="克姐" w:date="2014-05-01T17:19:00Z"/>
          <w:rFonts w:asciiTheme="minorEastAsia" w:hAnsiTheme="minorEastAsia" w:cs="Hei-Bd-HK-BF"/>
          <w:kern w:val="0"/>
          <w:sz w:val="20"/>
          <w:szCs w:val="20"/>
        </w:rPr>
      </w:pPr>
      <w:ins w:id="666" w:author="克姐" w:date="2014-05-01T17:19:00Z">
        <w:r w:rsidRPr="00901AA7">
          <w:rPr>
            <w:rFonts w:asciiTheme="minorEastAsia" w:hAnsiTheme="minorEastAsia" w:cs="新細明體" w:hint="eastAsia"/>
            <w:kern w:val="0"/>
            <w:sz w:val="20"/>
            <w:szCs w:val="20"/>
          </w:rPr>
          <w:t>為了</w:t>
        </w:r>
        <w:r>
          <w:rPr>
            <w:rFonts w:asciiTheme="minorEastAsia" w:hAnsiTheme="minorEastAsia" w:cs="新細明體" w:hint="eastAsia"/>
            <w:kern w:val="0"/>
            <w:sz w:val="20"/>
            <w:szCs w:val="20"/>
          </w:rPr>
          <w:t>使</w:t>
        </w:r>
        <w:r w:rsidRPr="00901AA7">
          <w:rPr>
            <w:rFonts w:asciiTheme="minorEastAsia" w:hAnsiTheme="minorEastAsia" w:cs="新細明體" w:hint="eastAsia"/>
            <w:kern w:val="0"/>
            <w:sz w:val="20"/>
            <w:szCs w:val="20"/>
          </w:rPr>
          <w:t>旋轉</w:t>
        </w:r>
        <w:del w:id="667" w:author="BeBe" w:date="2012-09-29T23:01:00Z">
          <w:r w:rsidRPr="00901AA7" w:rsidDel="00E15557">
            <w:rPr>
              <w:rFonts w:asciiTheme="minorEastAsia" w:hAnsiTheme="minorEastAsia" w:cs="新細明體" w:hint="eastAsia"/>
              <w:kern w:val="0"/>
              <w:sz w:val="20"/>
              <w:szCs w:val="20"/>
            </w:rPr>
            <w:delText>的時候能夠</w:delText>
          </w:r>
        </w:del>
        <w:r>
          <w:rPr>
            <w:rFonts w:asciiTheme="minorEastAsia" w:hAnsiTheme="minorEastAsia" w:cs="新細明體" w:hint="eastAsia"/>
            <w:kern w:val="0"/>
            <w:sz w:val="20"/>
            <w:szCs w:val="20"/>
          </w:rPr>
          <w:t>動作</w:t>
        </w:r>
        <w:r w:rsidRPr="00901AA7">
          <w:rPr>
            <w:rFonts w:asciiTheme="minorEastAsia" w:hAnsiTheme="minorEastAsia" w:cs="新細明體" w:hint="eastAsia"/>
            <w:kern w:val="0"/>
            <w:sz w:val="20"/>
            <w:szCs w:val="20"/>
          </w:rPr>
          <w:t>有立體變化的效果</w:t>
        </w:r>
        <w:del w:id="668" w:author="BeBe" w:date="2012-09-29T23:01:00Z">
          <w:r w:rsidRPr="00901AA7" w:rsidDel="00E15557">
            <w:rPr>
              <w:rFonts w:asciiTheme="minorEastAsia" w:hAnsiTheme="minorEastAsia" w:cs="Hei-Bd-HK-BF"/>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設計成員嘗試了兩種方式</w:t>
        </w:r>
        <w:del w:id="669" w:author="BeBe" w:date="2012-09-29T23:01:00Z">
          <w:r w:rsidRPr="00901AA7" w:rsidDel="00E15557">
            <w:rPr>
              <w:rFonts w:asciiTheme="minorEastAsia" w:hAnsiTheme="minorEastAsia" w:cs="Hei-Bd-HK-BF"/>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第一種是</w:t>
        </w:r>
        <w:del w:id="670" w:author="BeBe" w:date="2012-09-29T23:01:00Z">
          <w:r w:rsidRPr="00901AA7" w:rsidDel="00E15557">
            <w:rPr>
              <w:rFonts w:asciiTheme="minorEastAsia" w:hAnsiTheme="minorEastAsia" w:cs="新細明體" w:hint="eastAsia"/>
              <w:kern w:val="0"/>
              <w:sz w:val="20"/>
              <w:szCs w:val="20"/>
            </w:rPr>
            <w:delText>折</w:delText>
          </w:r>
        </w:del>
        <w:proofErr w:type="gramStart"/>
        <w:r>
          <w:rPr>
            <w:rFonts w:asciiTheme="minorEastAsia" w:hAnsiTheme="minorEastAsia" w:cs="新細明體" w:hint="eastAsia"/>
            <w:kern w:val="0"/>
            <w:sz w:val="20"/>
            <w:szCs w:val="20"/>
          </w:rPr>
          <w:t>摺</w:t>
        </w:r>
        <w:proofErr w:type="gramEnd"/>
        <w:r w:rsidRPr="00901AA7">
          <w:rPr>
            <w:rFonts w:asciiTheme="minorEastAsia" w:hAnsiTheme="minorEastAsia" w:cs="新細明體" w:hint="eastAsia"/>
            <w:kern w:val="0"/>
            <w:sz w:val="20"/>
            <w:szCs w:val="20"/>
          </w:rPr>
          <w:t>一架小飛機</w:t>
        </w:r>
        <w:r>
          <w:rPr>
            <w:rFonts w:asciiTheme="minorEastAsia" w:hAnsiTheme="minorEastAsia" w:cs="Hei-Bd-HK-BF" w:hint="eastAsia"/>
            <w:kern w:val="0"/>
            <w:sz w:val="20"/>
            <w:szCs w:val="20"/>
          </w:rPr>
          <w:t>，</w:t>
        </w:r>
        <w:del w:id="671" w:author="BeBe" w:date="2012-09-29T23:02:00Z">
          <w:r w:rsidRPr="00901AA7" w:rsidDel="00E15557">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放在酒瓶上以錄影方式旋轉一圈</w:t>
        </w:r>
        <w:r>
          <w:rPr>
            <w:rFonts w:asciiTheme="minorEastAsia" w:hAnsiTheme="minorEastAsia" w:cs="Hei-Bd-HK-BF" w:hint="eastAsia"/>
            <w:kern w:val="0"/>
            <w:sz w:val="20"/>
            <w:szCs w:val="20"/>
          </w:rPr>
          <w:t>，</w:t>
        </w:r>
        <w:del w:id="672" w:author="BeBe" w:date="2012-09-29T23:02:00Z">
          <w:r w:rsidRPr="00901AA7" w:rsidDel="00E15557">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再利用軟體逐步</w:t>
        </w:r>
        <w:proofErr w:type="gramStart"/>
        <w:r w:rsidRPr="00901AA7">
          <w:rPr>
            <w:rFonts w:asciiTheme="minorEastAsia" w:hAnsiTheme="minorEastAsia" w:cs="新細明體" w:hint="eastAsia"/>
            <w:kern w:val="0"/>
            <w:sz w:val="20"/>
            <w:szCs w:val="20"/>
          </w:rPr>
          <w:t>等速截圖</w:t>
        </w:r>
        <w:proofErr w:type="gramEnd"/>
        <w:r>
          <w:rPr>
            <w:rFonts w:asciiTheme="minorEastAsia" w:hAnsiTheme="minorEastAsia" w:cs="Hei-Bd-HK-BF" w:hint="eastAsia"/>
            <w:kern w:val="0"/>
            <w:sz w:val="20"/>
            <w:szCs w:val="20"/>
          </w:rPr>
          <w:t>，</w:t>
        </w:r>
        <w:del w:id="673" w:author="BeBe" w:date="2012-09-29T23:02:00Z">
          <w:r w:rsidRPr="00901AA7" w:rsidDel="00E15557">
            <w:rPr>
              <w:rFonts w:asciiTheme="minorEastAsia" w:hAnsiTheme="minorEastAsia" w:cs="Hei-Bd-HK-BF"/>
              <w:kern w:val="0"/>
              <w:sz w:val="20"/>
              <w:szCs w:val="20"/>
            </w:rPr>
            <w:delText>,</w:delText>
          </w:r>
        </w:del>
        <w:r>
          <w:rPr>
            <w:rFonts w:asciiTheme="minorEastAsia" w:hAnsiTheme="minorEastAsia" w:cs="Hei-Bd-HK-BF" w:hint="eastAsia"/>
            <w:kern w:val="0"/>
            <w:sz w:val="20"/>
            <w:szCs w:val="20"/>
          </w:rPr>
          <w:t>接著</w:t>
        </w:r>
        <w:proofErr w:type="gramStart"/>
        <w:r>
          <w:rPr>
            <w:rFonts w:asciiTheme="minorEastAsia" w:hAnsiTheme="minorEastAsia" w:cs="Hei-Bd-HK-BF" w:hint="eastAsia"/>
            <w:kern w:val="0"/>
            <w:sz w:val="20"/>
            <w:szCs w:val="20"/>
          </w:rPr>
          <w:t>將</w:t>
        </w:r>
        <w:r w:rsidRPr="00901AA7">
          <w:rPr>
            <w:rFonts w:asciiTheme="minorEastAsia" w:hAnsiTheme="minorEastAsia" w:cs="新細明體" w:hint="eastAsia"/>
            <w:kern w:val="0"/>
            <w:sz w:val="20"/>
            <w:szCs w:val="20"/>
          </w:rPr>
          <w:t>截圖</w:t>
        </w:r>
        <w:proofErr w:type="gramEnd"/>
        <w:del w:id="674" w:author="BeBe" w:date="2012-09-29T23:03:00Z">
          <w:r w:rsidRPr="00901AA7" w:rsidDel="00D32C5B">
            <w:rPr>
              <w:rFonts w:asciiTheme="minorEastAsia" w:hAnsiTheme="minorEastAsia" w:cs="新細明體" w:hint="eastAsia"/>
              <w:kern w:val="0"/>
              <w:sz w:val="20"/>
              <w:szCs w:val="20"/>
            </w:rPr>
            <w:delText>出來再</w:delText>
          </w:r>
        </w:del>
        <w:r w:rsidRPr="00901AA7">
          <w:rPr>
            <w:rFonts w:asciiTheme="minorEastAsia" w:hAnsiTheme="minorEastAsia" w:cs="新細明體" w:hint="eastAsia"/>
            <w:kern w:val="0"/>
            <w:sz w:val="20"/>
            <w:szCs w:val="20"/>
          </w:rPr>
          <w:t>一張</w:t>
        </w:r>
        <w:del w:id="675" w:author="BeBe" w:date="2012-09-29T23:03:00Z">
          <w:r w:rsidRPr="00901AA7" w:rsidDel="00D32C5B">
            <w:rPr>
              <w:rFonts w:asciiTheme="minorEastAsia" w:hAnsiTheme="minorEastAsia" w:cs="新細明體" w:hint="eastAsia"/>
              <w:kern w:val="0"/>
              <w:sz w:val="20"/>
              <w:szCs w:val="20"/>
            </w:rPr>
            <w:delText>一</w:delText>
          </w:r>
        </w:del>
        <w:proofErr w:type="gramStart"/>
        <w:r w:rsidRPr="00901AA7">
          <w:rPr>
            <w:rFonts w:asciiTheme="minorEastAsia" w:hAnsiTheme="minorEastAsia" w:cs="新細明體" w:hint="eastAsia"/>
            <w:kern w:val="0"/>
            <w:sz w:val="20"/>
            <w:szCs w:val="20"/>
          </w:rPr>
          <w:t>張丟進</w:t>
        </w:r>
        <w:proofErr w:type="spellStart"/>
        <w:proofErr w:type="gramEnd"/>
        <w:r w:rsidRPr="00901AA7">
          <w:rPr>
            <w:rFonts w:asciiTheme="minorEastAsia" w:hAnsiTheme="minorEastAsia" w:cs="Hei-Bd-HK-BF"/>
            <w:kern w:val="0"/>
            <w:sz w:val="20"/>
            <w:szCs w:val="20"/>
          </w:rPr>
          <w:t>photoshop</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貼材質和調整</w:t>
        </w:r>
        <w:r>
          <w:rPr>
            <w:rFonts w:asciiTheme="minorEastAsia" w:hAnsiTheme="minorEastAsia" w:cs="Hei-Bd-HK-BF" w:hint="eastAsia"/>
            <w:kern w:val="0"/>
            <w:sz w:val="20"/>
            <w:szCs w:val="20"/>
          </w:rPr>
          <w:t>，</w:t>
        </w:r>
        <w:del w:id="676" w:author="BeBe" w:date="2012-09-29T23:02:00Z">
          <w:r w:rsidRPr="00901AA7" w:rsidDel="00E15557">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最後再進</w:t>
        </w:r>
        <w:r w:rsidRPr="00901AA7">
          <w:rPr>
            <w:rFonts w:asciiTheme="minorEastAsia" w:hAnsiTheme="minorEastAsia" w:cs="Hei-Bd-HK-BF"/>
            <w:kern w:val="0"/>
            <w:sz w:val="20"/>
            <w:szCs w:val="20"/>
          </w:rPr>
          <w:t xml:space="preserve">AE </w:t>
        </w:r>
        <w:del w:id="677" w:author="BeBe" w:date="2012-09-29T23:03:00Z">
          <w:r w:rsidRPr="00901AA7" w:rsidDel="00D32C5B">
            <w:rPr>
              <w:rFonts w:asciiTheme="minorEastAsia" w:hAnsiTheme="minorEastAsia" w:cs="新細明體" w:hint="eastAsia"/>
              <w:kern w:val="0"/>
              <w:sz w:val="20"/>
              <w:szCs w:val="20"/>
            </w:rPr>
            <w:delText>設定和調整</w:delText>
          </w:r>
        </w:del>
        <w:r>
          <w:rPr>
            <w:rFonts w:asciiTheme="minorEastAsia" w:hAnsiTheme="minorEastAsia" w:cs="新細明體" w:hint="eastAsia"/>
            <w:kern w:val="0"/>
            <w:sz w:val="20"/>
            <w:szCs w:val="20"/>
          </w:rPr>
          <w:t>編輯；</w:t>
        </w:r>
        <w:del w:id="678" w:author="BeBe" w:date="2012-09-29T23:03:00Z">
          <w:r w:rsidRPr="00901AA7" w:rsidDel="00D32C5B">
            <w:rPr>
              <w:rFonts w:asciiTheme="minorEastAsia" w:hAnsiTheme="minorEastAsia" w:cs="新細明體" w:hint="eastAsia"/>
              <w:kern w:val="0"/>
              <w:sz w:val="20"/>
              <w:szCs w:val="20"/>
            </w:rPr>
            <w:delText>。</w:delText>
          </w:r>
        </w:del>
        <w:r w:rsidRPr="00901AA7">
          <w:rPr>
            <w:rFonts w:asciiTheme="minorEastAsia" w:hAnsiTheme="minorEastAsia" w:cs="新細明體" w:hint="eastAsia"/>
            <w:kern w:val="0"/>
            <w:sz w:val="20"/>
            <w:szCs w:val="20"/>
          </w:rPr>
          <w:t>第二種方式是將其中三個重要角度的紙飛機圖片直接以</w:t>
        </w:r>
        <w:r w:rsidRPr="00901AA7">
          <w:rPr>
            <w:rFonts w:asciiTheme="minorEastAsia" w:hAnsiTheme="minorEastAsia" w:cs="Hei-Bd-HK-BF"/>
            <w:kern w:val="0"/>
            <w:sz w:val="20"/>
            <w:szCs w:val="20"/>
          </w:rPr>
          <w:t xml:space="preserve">AE </w:t>
        </w:r>
        <w:r w:rsidRPr="00901AA7">
          <w:rPr>
            <w:rFonts w:asciiTheme="minorEastAsia" w:hAnsiTheme="minorEastAsia" w:cs="新細明體" w:hint="eastAsia"/>
            <w:kern w:val="0"/>
            <w:sz w:val="20"/>
            <w:szCs w:val="20"/>
          </w:rPr>
          <w:t>設定和調整。</w:t>
        </w:r>
      </w:ins>
    </w:p>
    <w:p w:rsidR="00400D1E" w:rsidRPr="00901AA7" w:rsidRDefault="00400D1E" w:rsidP="00400D1E">
      <w:pPr>
        <w:autoSpaceDE w:val="0"/>
        <w:autoSpaceDN w:val="0"/>
        <w:adjustRightInd w:val="0"/>
        <w:snapToGrid w:val="0"/>
        <w:rPr>
          <w:ins w:id="679" w:author="克姐" w:date="2014-05-01T17:19:00Z"/>
          <w:rFonts w:asciiTheme="minorEastAsia" w:hAnsiTheme="minorEastAsia" w:cs="Hei-Lt-HK-BF"/>
          <w:kern w:val="0"/>
          <w:sz w:val="20"/>
          <w:szCs w:val="20"/>
        </w:rPr>
      </w:pPr>
    </w:p>
    <w:p w:rsidR="00400D1E" w:rsidRDefault="00400D1E" w:rsidP="00400D1E">
      <w:pPr>
        <w:autoSpaceDE w:val="0"/>
        <w:autoSpaceDN w:val="0"/>
        <w:adjustRightInd w:val="0"/>
        <w:snapToGrid w:val="0"/>
        <w:rPr>
          <w:rFonts w:asciiTheme="minorEastAsia" w:hAnsiTheme="minorEastAsia" w:cs="新細明體" w:hint="eastAsia"/>
          <w:kern w:val="0"/>
          <w:sz w:val="20"/>
          <w:szCs w:val="20"/>
        </w:rPr>
      </w:pPr>
      <w:ins w:id="680" w:author="克姐" w:date="2014-05-01T17:19:00Z">
        <w:del w:id="681" w:author="BeBe" w:date="2012-09-29T23:06:00Z">
          <w:r w:rsidRPr="00901AA7" w:rsidDel="00D32C5B">
            <w:rPr>
              <w:rFonts w:asciiTheme="minorEastAsia" w:hAnsiTheme="minorEastAsia" w:cs="新細明體" w:hint="eastAsia"/>
              <w:kern w:val="0"/>
              <w:sz w:val="20"/>
              <w:szCs w:val="20"/>
            </w:rPr>
            <w:delText>最後</w:delText>
          </w:r>
        </w:del>
        <w:r w:rsidRPr="00901AA7">
          <w:rPr>
            <w:rFonts w:asciiTheme="minorEastAsia" w:hAnsiTheme="minorEastAsia" w:cs="新細明體" w:hint="eastAsia"/>
            <w:kern w:val="0"/>
            <w:sz w:val="20"/>
            <w:szCs w:val="20"/>
          </w:rPr>
          <w:t>兩種效果都不夠完美滑順</w:t>
        </w:r>
        <w:del w:id="682" w:author="BeBe" w:date="2012-09-29T23:06:00Z">
          <w:r w:rsidRPr="00901AA7" w:rsidDel="00D32C5B">
            <w:rPr>
              <w:rFonts w:asciiTheme="minorEastAsia" w:hAnsiTheme="minorEastAsia" w:cs="Hei-Bd-HK-BF" w:hint="eastAsia"/>
              <w:kern w:val="0"/>
              <w:sz w:val="20"/>
              <w:szCs w:val="20"/>
            </w:rPr>
            <w:delText>,</w:delText>
          </w:r>
          <w:r w:rsidRPr="00901AA7" w:rsidDel="00D32C5B">
            <w:rPr>
              <w:rFonts w:asciiTheme="minorEastAsia" w:hAnsiTheme="minorEastAsia" w:cs="新細明體" w:hint="eastAsia"/>
              <w:kern w:val="0"/>
              <w:sz w:val="20"/>
              <w:szCs w:val="20"/>
            </w:rPr>
            <w:delText>所以</w:delText>
          </w:r>
        </w:del>
        <w:r>
          <w:rPr>
            <w:rFonts w:asciiTheme="minorEastAsia" w:hAnsiTheme="minorEastAsia" w:cs="Hei-Bd-HK-BF" w:hint="eastAsia"/>
            <w:kern w:val="0"/>
            <w:sz w:val="20"/>
            <w:szCs w:val="20"/>
          </w:rPr>
          <w:t>最後</w:t>
        </w:r>
        <w:r w:rsidRPr="00901AA7">
          <w:rPr>
            <w:rFonts w:asciiTheme="minorEastAsia" w:hAnsiTheme="minorEastAsia" w:cs="新細明體" w:hint="eastAsia"/>
            <w:kern w:val="0"/>
            <w:sz w:val="20"/>
            <w:szCs w:val="20"/>
          </w:rPr>
          <w:t>決定</w:t>
        </w:r>
        <w:del w:id="683" w:author="BeBe" w:date="2012-09-29T23:06:00Z">
          <w:r w:rsidRPr="00901AA7" w:rsidDel="00D32C5B">
            <w:rPr>
              <w:rFonts w:asciiTheme="minorEastAsia" w:hAnsiTheme="minorEastAsia" w:cs="新細明體" w:hint="eastAsia"/>
              <w:kern w:val="0"/>
              <w:sz w:val="20"/>
              <w:szCs w:val="20"/>
            </w:rPr>
            <w:delText>兩種</w:delText>
          </w:r>
        </w:del>
        <w:r w:rsidRPr="00901AA7">
          <w:rPr>
            <w:rFonts w:asciiTheme="minorEastAsia" w:hAnsiTheme="minorEastAsia" w:cs="新細明體" w:hint="eastAsia"/>
            <w:kern w:val="0"/>
            <w:sz w:val="20"/>
            <w:szCs w:val="20"/>
          </w:rPr>
          <w:t>都放棄不用</w:t>
        </w:r>
        <w:del w:id="684" w:author="BeBe" w:date="2012-09-29T23:06:00Z">
          <w:r w:rsidRPr="00901AA7" w:rsidDel="00D32C5B">
            <w:rPr>
              <w:rFonts w:asciiTheme="minorEastAsia" w:hAnsiTheme="minorEastAsia" w:cs="新細明體" w:hint="eastAsia"/>
              <w:kern w:val="0"/>
              <w:sz w:val="20"/>
              <w:szCs w:val="20"/>
            </w:rPr>
            <w:delText>了</w:delText>
          </w:r>
          <w:r w:rsidRPr="00901AA7" w:rsidDel="00D32C5B">
            <w:rPr>
              <w:rFonts w:asciiTheme="minorEastAsia" w:hAnsiTheme="minorEastAsia" w:cs="Hei-Bd-HK-BF" w:hint="eastAsia"/>
              <w:kern w:val="0"/>
              <w:sz w:val="20"/>
              <w:szCs w:val="20"/>
            </w:rPr>
            <w:delText>,</w:delText>
          </w:r>
        </w:del>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和資工成員討論後</w:t>
        </w:r>
        <w:del w:id="685" w:author="BeBe" w:date="2012-09-29T23:06: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先以單張靜態圖片移動的方式</w:t>
        </w:r>
        <w:del w:id="686" w:author="BeBe" w:date="2012-09-29T23:07: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是目前</w:t>
        </w:r>
        <w:del w:id="687" w:author="BeBe" w:date="2012-09-29T23:07:00Z">
          <w:r w:rsidRPr="00901AA7" w:rsidDel="00D32C5B">
            <w:rPr>
              <w:rFonts w:asciiTheme="minorEastAsia" w:hAnsiTheme="minorEastAsia" w:cs="新細明體" w:hint="eastAsia"/>
              <w:kern w:val="0"/>
              <w:sz w:val="20"/>
              <w:szCs w:val="20"/>
            </w:rPr>
            <w:delText>時間內我們</w:delText>
          </w:r>
        </w:del>
        <w:r w:rsidRPr="00901AA7">
          <w:rPr>
            <w:rFonts w:asciiTheme="minorEastAsia" w:hAnsiTheme="minorEastAsia" w:cs="新細明體" w:hint="eastAsia"/>
            <w:kern w:val="0"/>
            <w:sz w:val="20"/>
            <w:szCs w:val="20"/>
          </w:rPr>
          <w:t>能夠</w:t>
        </w:r>
        <w:del w:id="688" w:author="BeBe" w:date="2012-09-29T23:07:00Z">
          <w:r w:rsidRPr="00901AA7" w:rsidDel="00D32C5B">
            <w:rPr>
              <w:rFonts w:asciiTheme="minorEastAsia" w:hAnsiTheme="minorEastAsia" w:cs="新細明體" w:hint="eastAsia"/>
              <w:kern w:val="0"/>
              <w:sz w:val="20"/>
              <w:szCs w:val="20"/>
            </w:rPr>
            <w:delText>達到感受</w:delText>
          </w:r>
        </w:del>
        <w:r>
          <w:rPr>
            <w:rFonts w:asciiTheme="minorEastAsia" w:hAnsiTheme="minorEastAsia" w:cs="新細明體" w:hint="eastAsia"/>
            <w:kern w:val="0"/>
            <w:sz w:val="20"/>
            <w:szCs w:val="20"/>
          </w:rPr>
          <w:t>呈現</w:t>
        </w:r>
        <w:r w:rsidRPr="00901AA7">
          <w:rPr>
            <w:rFonts w:asciiTheme="minorEastAsia" w:hAnsiTheme="minorEastAsia" w:cs="新細明體" w:hint="eastAsia"/>
            <w:kern w:val="0"/>
            <w:sz w:val="20"/>
            <w:szCs w:val="20"/>
          </w:rPr>
          <w:t>最好的效果</w:t>
        </w:r>
        <w:del w:id="689" w:author="BeBe" w:date="2012-09-29T23:07: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日後有時間的話我們將</w:t>
        </w:r>
        <w:del w:id="690" w:author="BeBe" w:date="2012-09-29T23:07:00Z">
          <w:r w:rsidRPr="00901AA7" w:rsidDel="00D32C5B">
            <w:rPr>
              <w:rFonts w:asciiTheme="minorEastAsia" w:hAnsiTheme="minorEastAsia" w:cs="新細明體" w:hint="eastAsia"/>
              <w:kern w:val="0"/>
              <w:sz w:val="20"/>
              <w:szCs w:val="20"/>
            </w:rPr>
            <w:delText>再</w:delText>
          </w:r>
        </w:del>
        <w:r w:rsidRPr="00901AA7">
          <w:rPr>
            <w:rFonts w:asciiTheme="minorEastAsia" w:hAnsiTheme="minorEastAsia" w:cs="新細明體" w:hint="eastAsia"/>
            <w:kern w:val="0"/>
            <w:sz w:val="20"/>
            <w:szCs w:val="20"/>
          </w:rPr>
          <w:t>嘗試以</w:t>
        </w:r>
        <w:r w:rsidRPr="00901AA7">
          <w:rPr>
            <w:rFonts w:asciiTheme="minorEastAsia" w:hAnsiTheme="minorEastAsia" w:cs="Hei-Bd-HK-BF"/>
            <w:kern w:val="0"/>
            <w:sz w:val="20"/>
            <w:szCs w:val="20"/>
          </w:rPr>
          <w:t>3D</w:t>
        </w:r>
        <w:r w:rsidRPr="00901AA7">
          <w:rPr>
            <w:rFonts w:asciiTheme="minorEastAsia" w:hAnsiTheme="minorEastAsia" w:cs="新細明體" w:hint="eastAsia"/>
            <w:kern w:val="0"/>
            <w:sz w:val="20"/>
            <w:szCs w:val="20"/>
          </w:rPr>
          <w:t>的方式繪製再到</w:t>
        </w:r>
        <w:r w:rsidRPr="00901AA7">
          <w:rPr>
            <w:rFonts w:asciiTheme="minorEastAsia" w:hAnsiTheme="minorEastAsia" w:cs="Hei-Bd-HK-BF"/>
            <w:kern w:val="0"/>
            <w:sz w:val="20"/>
            <w:szCs w:val="20"/>
          </w:rPr>
          <w:t>AE</w:t>
        </w:r>
        <w:r w:rsidRPr="00901AA7">
          <w:rPr>
            <w:rFonts w:asciiTheme="minorEastAsia" w:hAnsiTheme="minorEastAsia" w:cs="新細明體" w:hint="eastAsia"/>
            <w:kern w:val="0"/>
            <w:sz w:val="20"/>
            <w:szCs w:val="20"/>
          </w:rPr>
          <w:t>貼材質</w:t>
        </w:r>
        <w:del w:id="691" w:author="BeBe" w:date="2012-09-29T23:07: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del w:id="692" w:author="BeBe" w:date="2012-09-29T23:07:00Z">
          <w:r w:rsidRPr="00901AA7" w:rsidDel="00D32C5B">
            <w:rPr>
              <w:rFonts w:asciiTheme="minorEastAsia" w:hAnsiTheme="minorEastAsia" w:cs="新細明體" w:hint="eastAsia"/>
              <w:kern w:val="0"/>
              <w:sz w:val="20"/>
              <w:szCs w:val="20"/>
            </w:rPr>
            <w:delText>會</w:delText>
          </w:r>
        </w:del>
        <w:r w:rsidRPr="00901AA7">
          <w:rPr>
            <w:rFonts w:asciiTheme="minorEastAsia" w:hAnsiTheme="minorEastAsia" w:cs="新細明體" w:hint="eastAsia"/>
            <w:kern w:val="0"/>
            <w:sz w:val="20"/>
            <w:szCs w:val="20"/>
          </w:rPr>
          <w:t>旋轉改變透視雖然只是不到一秒的瞬間</w:t>
        </w:r>
        <w:del w:id="693" w:author="BeBe" w:date="2012-09-29T23:08: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但是能夠帶來的精緻感受一定非常吸引人。</w:t>
        </w:r>
      </w:ins>
    </w:p>
    <w:p w:rsidR="0098098C" w:rsidRPr="00901AA7" w:rsidRDefault="0098098C" w:rsidP="00400D1E">
      <w:pPr>
        <w:autoSpaceDE w:val="0"/>
        <w:autoSpaceDN w:val="0"/>
        <w:adjustRightInd w:val="0"/>
        <w:snapToGrid w:val="0"/>
        <w:rPr>
          <w:ins w:id="694" w:author="克姐" w:date="2014-05-01T17:19:00Z"/>
          <w:rFonts w:asciiTheme="minorEastAsia" w:hAnsiTheme="minorEastAsia" w:cs="Hei-Bd-HK-BF"/>
          <w:kern w:val="0"/>
          <w:sz w:val="20"/>
          <w:szCs w:val="20"/>
        </w:rPr>
      </w:pPr>
    </w:p>
    <w:p w:rsidR="00400D1E" w:rsidRPr="00901AA7" w:rsidRDefault="00400D1E" w:rsidP="00400D1E">
      <w:pPr>
        <w:autoSpaceDE w:val="0"/>
        <w:autoSpaceDN w:val="0"/>
        <w:adjustRightInd w:val="0"/>
        <w:snapToGrid w:val="0"/>
        <w:rPr>
          <w:ins w:id="695" w:author="克姐" w:date="2014-05-01T17:19:00Z"/>
          <w:rFonts w:asciiTheme="minorEastAsia" w:hAnsiTheme="minorEastAsia" w:cs="MingStd-W5"/>
          <w:kern w:val="0"/>
          <w:sz w:val="20"/>
          <w:szCs w:val="20"/>
        </w:rPr>
      </w:pPr>
      <w:ins w:id="696" w:author="克姐" w:date="2014-05-01T17:19: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2012.05.31 Class Review </w:t>
        </w:r>
        <w:r w:rsidRPr="00901AA7">
          <w:rPr>
            <w:rFonts w:asciiTheme="minorEastAsia" w:hAnsiTheme="minorEastAsia" w:cs="新細明體" w:hint="eastAsia"/>
            <w:kern w:val="0"/>
            <w:sz w:val="20"/>
            <w:szCs w:val="20"/>
          </w:rPr>
          <w:t>】</w:t>
        </w:r>
      </w:ins>
    </w:p>
    <w:p w:rsidR="00400D1E" w:rsidRPr="0098098C" w:rsidRDefault="00400D1E" w:rsidP="00400D1E">
      <w:pPr>
        <w:autoSpaceDE w:val="0"/>
        <w:autoSpaceDN w:val="0"/>
        <w:adjustRightInd w:val="0"/>
        <w:snapToGrid w:val="0"/>
        <w:rPr>
          <w:ins w:id="697" w:author="克姐" w:date="2014-05-01T17:19:00Z"/>
          <w:rFonts w:asciiTheme="minorEastAsia" w:hAnsiTheme="minorEastAsia" w:cs="新細明體"/>
          <w:kern w:val="0"/>
          <w:sz w:val="20"/>
          <w:szCs w:val="20"/>
        </w:rPr>
      </w:pPr>
      <w:ins w:id="698" w:author="克姐" w:date="2014-05-01T17:19:00Z">
        <w:r w:rsidRPr="00901AA7">
          <w:rPr>
            <w:rFonts w:asciiTheme="minorEastAsia" w:hAnsiTheme="minorEastAsia" w:cs="新細明體" w:hint="eastAsia"/>
            <w:kern w:val="0"/>
            <w:sz w:val="20"/>
            <w:szCs w:val="20"/>
          </w:rPr>
          <w:t>距離發表倒數一周</w:t>
        </w:r>
        <w:del w:id="699" w:author="BeBe" w:date="2012-09-29T23:08: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我們已經分工進行執行階段</w:t>
        </w:r>
        <w:del w:id="700" w:author="BeBe" w:date="2012-09-29T23:08:00Z">
          <w:r w:rsidRPr="00901AA7" w:rsidDel="00D32C5B">
            <w:rPr>
              <w:rFonts w:asciiTheme="minorEastAsia" w:hAnsiTheme="minorEastAsia" w:cs="Hei-Bd-HK-BF" w:hint="eastAsia"/>
              <w:kern w:val="0"/>
              <w:sz w:val="20"/>
              <w:szCs w:val="20"/>
            </w:rPr>
            <w:delText>,</w:delText>
          </w:r>
          <w:r w:rsidRPr="00901AA7" w:rsidDel="00D32C5B">
            <w:rPr>
              <w:rFonts w:asciiTheme="minorEastAsia" w:hAnsiTheme="minorEastAsia" w:cs="新細明體" w:hint="eastAsia"/>
              <w:kern w:val="0"/>
              <w:sz w:val="20"/>
              <w:szCs w:val="20"/>
            </w:rPr>
            <w:delText>我們</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決定要寫的是</w:t>
        </w:r>
        <w:proofErr w:type="spellStart"/>
        <w:r w:rsidRPr="00901AA7">
          <w:rPr>
            <w:rFonts w:asciiTheme="minorEastAsia" w:hAnsiTheme="minorEastAsia" w:cs="Hei-Bd-HK-BF"/>
            <w:kern w:val="0"/>
            <w:sz w:val="20"/>
            <w:szCs w:val="20"/>
          </w:rPr>
          <w:t>ios</w:t>
        </w:r>
        <w:proofErr w:type="spellEnd"/>
        <w:r w:rsidRPr="00901AA7">
          <w:rPr>
            <w:rFonts w:asciiTheme="minorEastAsia" w:hAnsiTheme="minorEastAsia" w:cs="新細明體" w:hint="eastAsia"/>
            <w:kern w:val="0"/>
            <w:sz w:val="20"/>
            <w:szCs w:val="20"/>
          </w:rPr>
          <w:t>的</w:t>
        </w:r>
        <w:r w:rsidRPr="00901AA7">
          <w:rPr>
            <w:rFonts w:asciiTheme="minorEastAsia" w:hAnsiTheme="minorEastAsia" w:cs="Hei-Bd-HK-BF"/>
            <w:kern w:val="0"/>
            <w:sz w:val="20"/>
            <w:szCs w:val="20"/>
          </w:rPr>
          <w:t>app</w:t>
        </w:r>
        <w:del w:id="701" w:author="BeBe" w:date="2012-09-29T23:09: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有的成員擅長</w:t>
        </w:r>
        <w:del w:id="702" w:author="BeBe" w:date="2012-09-29T23:09:00Z">
          <w:r w:rsidRPr="00901AA7" w:rsidDel="00D32C5B">
            <w:rPr>
              <w:rFonts w:asciiTheme="minorEastAsia" w:hAnsiTheme="minorEastAsia" w:cs="新細明體" w:hint="eastAsia"/>
              <w:kern w:val="0"/>
              <w:sz w:val="20"/>
              <w:szCs w:val="20"/>
            </w:rPr>
            <w:delText>的</w:delText>
          </w:r>
        </w:del>
      </w:ins>
      <w:r w:rsidR="0098098C">
        <w:rPr>
          <w:rFonts w:asciiTheme="minorEastAsia" w:hAnsiTheme="minorEastAsia" w:cs="新細明體" w:hint="eastAsia"/>
          <w:kern w:val="0"/>
          <w:sz w:val="20"/>
          <w:szCs w:val="20"/>
        </w:rPr>
        <w:t>的</w:t>
      </w:r>
      <w:ins w:id="703" w:author="克姐" w:date="2014-05-01T17:19:00Z">
        <w:r w:rsidRPr="00901AA7">
          <w:rPr>
            <w:rFonts w:asciiTheme="minorEastAsia" w:hAnsiTheme="minorEastAsia" w:cs="新細明體" w:hint="eastAsia"/>
            <w:kern w:val="0"/>
            <w:sz w:val="20"/>
            <w:szCs w:val="20"/>
          </w:rPr>
          <w:t>是</w:t>
        </w:r>
        <w:r w:rsidRPr="00901AA7">
          <w:rPr>
            <w:rFonts w:asciiTheme="minorEastAsia" w:hAnsiTheme="minorEastAsia" w:cs="Hei-Bd-HK-BF"/>
            <w:kern w:val="0"/>
            <w:sz w:val="20"/>
            <w:szCs w:val="20"/>
          </w:rPr>
          <w:t>android</w:t>
        </w:r>
        <w:r w:rsidRPr="00901AA7">
          <w:rPr>
            <w:rFonts w:asciiTheme="minorEastAsia" w:hAnsiTheme="minorEastAsia" w:cs="新細明體" w:hint="eastAsia"/>
            <w:kern w:val="0"/>
            <w:sz w:val="20"/>
            <w:szCs w:val="20"/>
          </w:rPr>
          <w:t>平台</w:t>
        </w:r>
        <w:del w:id="704" w:author="BeBe" w:date="2012-09-29T23:09: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沒有</w:t>
        </w:r>
        <w:proofErr w:type="spellStart"/>
        <w:r w:rsidRPr="00901AA7">
          <w:rPr>
            <w:rFonts w:asciiTheme="minorEastAsia" w:hAnsiTheme="minorEastAsia" w:cs="Hei-Bd-HK-BF"/>
            <w:kern w:val="0"/>
            <w:sz w:val="20"/>
            <w:szCs w:val="20"/>
          </w:rPr>
          <w:t>ios</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的經驗</w:t>
        </w:r>
        <w:r>
          <w:rPr>
            <w:rFonts w:asciiTheme="minorEastAsia" w:hAnsiTheme="minorEastAsia" w:cs="Hei-Bd-HK-BF" w:hint="eastAsia"/>
            <w:kern w:val="0"/>
            <w:sz w:val="20"/>
            <w:szCs w:val="20"/>
          </w:rPr>
          <w:t>，</w:t>
        </w:r>
        <w:del w:id="705" w:author="BeBe" w:date="2012-09-29T23:09:00Z">
          <w:r w:rsidRPr="00901AA7" w:rsidDel="00D32C5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也藉著這次機會</w:t>
        </w:r>
        <w:del w:id="706" w:author="BeBe" w:date="2012-09-29T23:09:00Z">
          <w:r w:rsidRPr="00901AA7" w:rsidDel="00D32C5B">
            <w:rPr>
              <w:rFonts w:asciiTheme="minorEastAsia" w:hAnsiTheme="minorEastAsia" w:cs="新細明體" w:hint="eastAsia"/>
              <w:kern w:val="0"/>
              <w:sz w:val="20"/>
              <w:szCs w:val="20"/>
            </w:rPr>
            <w:delText>我們</w:delText>
          </w:r>
        </w:del>
        <w:r>
          <w:rPr>
            <w:rFonts w:asciiTheme="minorEastAsia" w:hAnsiTheme="minorEastAsia" w:cs="新細明體" w:hint="eastAsia"/>
            <w:kern w:val="0"/>
            <w:sz w:val="20"/>
            <w:szCs w:val="20"/>
          </w:rPr>
          <w:t>讓</w:t>
        </w:r>
        <w:r w:rsidRPr="00901AA7">
          <w:rPr>
            <w:rFonts w:asciiTheme="minorEastAsia" w:hAnsiTheme="minorEastAsia" w:cs="新細明體" w:hint="eastAsia"/>
            <w:kern w:val="0"/>
            <w:sz w:val="20"/>
            <w:szCs w:val="20"/>
          </w:rPr>
          <w:t>組員之間</w:t>
        </w:r>
        <w:del w:id="707" w:author="BeBe" w:date="2012-09-29T23:09:00Z">
          <w:r w:rsidRPr="00901AA7" w:rsidDel="00D32C5B">
            <w:rPr>
              <w:rFonts w:asciiTheme="minorEastAsia" w:hAnsiTheme="minorEastAsia" w:cs="新細明體" w:hint="eastAsia"/>
              <w:kern w:val="0"/>
              <w:sz w:val="20"/>
              <w:szCs w:val="20"/>
            </w:rPr>
            <w:delText>互相</w:delText>
          </w:r>
        </w:del>
        <w:r>
          <w:rPr>
            <w:rFonts w:asciiTheme="minorEastAsia" w:hAnsiTheme="minorEastAsia" w:cs="新細明體" w:hint="eastAsia"/>
            <w:kern w:val="0"/>
            <w:sz w:val="20"/>
            <w:szCs w:val="20"/>
          </w:rPr>
          <w:t>交流</w:t>
        </w:r>
        <w:del w:id="708" w:author="BeBe" w:date="2012-09-29T23:09:00Z">
          <w:r w:rsidRPr="00901AA7" w:rsidDel="00D32C5B">
            <w:rPr>
              <w:rFonts w:asciiTheme="minorEastAsia" w:hAnsiTheme="minorEastAsia" w:cs="新細明體" w:hint="eastAsia"/>
              <w:kern w:val="0"/>
              <w:sz w:val="20"/>
              <w:szCs w:val="20"/>
            </w:rPr>
            <w:delText>教</w:delText>
          </w:r>
        </w:del>
        <w:r w:rsidRPr="00901AA7">
          <w:rPr>
            <w:rFonts w:asciiTheme="minorEastAsia" w:hAnsiTheme="minorEastAsia" w:cs="新細明體" w:hint="eastAsia"/>
            <w:kern w:val="0"/>
            <w:sz w:val="20"/>
            <w:szCs w:val="20"/>
          </w:rPr>
          <w:t>學</w:t>
        </w:r>
        <w:r>
          <w:rPr>
            <w:rFonts w:asciiTheme="minorEastAsia" w:hAnsiTheme="minorEastAsia" w:cs="新細明體" w:hint="eastAsia"/>
            <w:kern w:val="0"/>
            <w:sz w:val="20"/>
            <w:szCs w:val="20"/>
          </w:rPr>
          <w:t>習</w:t>
        </w:r>
        <w:r>
          <w:rPr>
            <w:rFonts w:asciiTheme="minorEastAsia" w:hAnsiTheme="minorEastAsia" w:cs="Hei-Bd-HK-BF" w:hint="eastAsia"/>
            <w:kern w:val="0"/>
            <w:sz w:val="20"/>
            <w:szCs w:val="20"/>
          </w:rPr>
          <w:t>！</w:t>
        </w:r>
        <w:del w:id="709" w:author="BeBe" w:date="2012-09-29T23:09:00Z">
          <w:r w:rsidRPr="00901AA7" w:rsidDel="00D32C5B">
            <w:rPr>
              <w:rFonts w:asciiTheme="minorEastAsia" w:hAnsiTheme="minorEastAsia" w:cs="Hei-Bd-HK-BF"/>
              <w:kern w:val="0"/>
              <w:sz w:val="20"/>
              <w:szCs w:val="20"/>
            </w:rPr>
            <w:delText>!</w:delText>
          </w:r>
        </w:del>
        <w:r w:rsidRPr="00901AA7">
          <w:rPr>
            <w:rFonts w:asciiTheme="minorEastAsia" w:hAnsiTheme="minorEastAsia" w:cs="Hei-Bd-HK-BF"/>
            <w:kern w:val="0"/>
            <w:sz w:val="20"/>
            <w:szCs w:val="20"/>
          </w:rPr>
          <w:t xml:space="preserve"> </w:t>
        </w:r>
      </w:ins>
    </w:p>
    <w:p w:rsidR="0098098C" w:rsidRDefault="0098098C" w:rsidP="00400D1E">
      <w:pPr>
        <w:autoSpaceDE w:val="0"/>
        <w:autoSpaceDN w:val="0"/>
        <w:adjustRightInd w:val="0"/>
        <w:snapToGrid w:val="0"/>
        <w:rPr>
          <w:rFonts w:asciiTheme="minorEastAsia" w:hAnsiTheme="minorEastAsia" w:cs="新細明體" w:hint="eastAsia"/>
          <w:kern w:val="0"/>
          <w:sz w:val="20"/>
          <w:szCs w:val="20"/>
        </w:rPr>
      </w:pPr>
    </w:p>
    <w:p w:rsidR="00400D1E" w:rsidRPr="00901AA7" w:rsidRDefault="00400D1E" w:rsidP="00400D1E">
      <w:pPr>
        <w:autoSpaceDE w:val="0"/>
        <w:autoSpaceDN w:val="0"/>
        <w:adjustRightInd w:val="0"/>
        <w:snapToGrid w:val="0"/>
        <w:rPr>
          <w:ins w:id="710" w:author="克姐" w:date="2014-05-01T17:19:00Z"/>
          <w:rFonts w:asciiTheme="minorEastAsia" w:hAnsiTheme="minorEastAsia" w:cs="MingStd-W5"/>
          <w:kern w:val="0"/>
          <w:sz w:val="20"/>
          <w:szCs w:val="20"/>
        </w:rPr>
      </w:pPr>
      <w:ins w:id="711" w:author="克姐" w:date="2014-05-01T17:19: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2012.06.02 </w:t>
        </w:r>
        <w:commentRangeStart w:id="712"/>
        <w:r w:rsidRPr="00901AA7">
          <w:rPr>
            <w:rFonts w:asciiTheme="minorEastAsia" w:hAnsiTheme="minorEastAsia" w:cs="ebuchetMS-Italic"/>
            <w:kern w:val="0"/>
            <w:sz w:val="20"/>
            <w:szCs w:val="20"/>
          </w:rPr>
          <w:t>Active</w:t>
        </w:r>
        <w:commentRangeEnd w:id="712"/>
        <w:r>
          <w:rPr>
            <w:rStyle w:val="a8"/>
          </w:rPr>
          <w:commentReference w:id="712"/>
        </w:r>
        <w:r w:rsidRPr="00901AA7">
          <w:rPr>
            <w:rFonts w:asciiTheme="minorEastAsia" w:hAnsiTheme="minorEastAsia" w:cs="ebuchetMS-Italic"/>
            <w:kern w:val="0"/>
            <w:sz w:val="20"/>
            <w:szCs w:val="20"/>
          </w:rPr>
          <w:t xml:space="preserve"> </w:t>
        </w:r>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713" w:author="克姐" w:date="2014-05-01T17:19:00Z"/>
          <w:rFonts w:asciiTheme="minorEastAsia" w:hAnsiTheme="minorEastAsia" w:cs="Hei-Bd-HK-BF"/>
          <w:kern w:val="0"/>
          <w:sz w:val="20"/>
          <w:szCs w:val="20"/>
        </w:rPr>
      </w:pPr>
      <w:ins w:id="714" w:author="克姐" w:date="2014-05-01T17:19:00Z">
        <w:r w:rsidRPr="00901AA7">
          <w:rPr>
            <w:rFonts w:asciiTheme="minorEastAsia" w:hAnsiTheme="minorEastAsia" w:cs="新細明體" w:hint="eastAsia"/>
            <w:kern w:val="0"/>
            <w:sz w:val="20"/>
            <w:szCs w:val="20"/>
          </w:rPr>
          <w:t>三個主功能選單</w:t>
        </w:r>
        <w:r w:rsidRPr="00901AA7">
          <w:rPr>
            <w:rFonts w:asciiTheme="minorEastAsia" w:hAnsiTheme="minorEastAsia" w:cs="Hei-Bd-HK-BF"/>
            <w:kern w:val="0"/>
            <w:sz w:val="20"/>
            <w:szCs w:val="20"/>
          </w:rPr>
          <w:t xml:space="preserve">UI </w:t>
        </w:r>
        <w:r w:rsidRPr="00901AA7">
          <w:rPr>
            <w:rFonts w:asciiTheme="minorEastAsia" w:hAnsiTheme="minorEastAsia" w:cs="新細明體" w:hint="eastAsia"/>
            <w:kern w:val="0"/>
            <w:sz w:val="20"/>
            <w:szCs w:val="20"/>
          </w:rPr>
          <w:t>設計完稿與測試設計先將</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元件都完稿之後</w:t>
        </w:r>
        <w:r>
          <w:rPr>
            <w:rFonts w:asciiTheme="minorEastAsia" w:hAnsiTheme="minorEastAsia" w:cs="Hei-Bd-HK-BF" w:hint="eastAsia"/>
            <w:kern w:val="0"/>
            <w:sz w:val="20"/>
            <w:szCs w:val="20"/>
          </w:rPr>
          <w:t>，</w:t>
        </w:r>
        <w:del w:id="715" w:author="BeBe" w:date="2012-09-29T23:11:00Z">
          <w:r w:rsidRPr="00901AA7" w:rsidDel="00D32C5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與資工一同討論是否能做出理想的動態效果。</w:t>
        </w:r>
      </w:ins>
    </w:p>
    <w:p w:rsidR="00400D1E" w:rsidRPr="00901AA7" w:rsidRDefault="00400D1E" w:rsidP="00400D1E">
      <w:pPr>
        <w:autoSpaceDE w:val="0"/>
        <w:autoSpaceDN w:val="0"/>
        <w:adjustRightInd w:val="0"/>
        <w:snapToGrid w:val="0"/>
        <w:rPr>
          <w:ins w:id="716" w:author="克姐" w:date="2014-05-01T17:19:00Z"/>
          <w:rFonts w:asciiTheme="minorEastAsia" w:hAnsiTheme="minorEastAsia" w:cs="Hei-Bd-HK-BF"/>
          <w:kern w:val="0"/>
          <w:sz w:val="20"/>
          <w:szCs w:val="20"/>
        </w:rPr>
      </w:pPr>
      <w:ins w:id="717" w:author="克姐" w:date="2014-05-01T17:19:00Z">
        <w:r w:rsidRPr="00901AA7">
          <w:rPr>
            <w:rFonts w:asciiTheme="minorEastAsia" w:hAnsiTheme="minorEastAsia" w:cs="新細明體" w:hint="eastAsia"/>
            <w:kern w:val="0"/>
            <w:sz w:val="20"/>
            <w:szCs w:val="20"/>
          </w:rPr>
          <w:t>資料與多媒體輸入選單介面設計完稿與測試設計先將</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元件完稿之後</w:t>
        </w:r>
        <w:r>
          <w:rPr>
            <w:rFonts w:asciiTheme="minorEastAsia" w:hAnsiTheme="minorEastAsia" w:cs="Hei-Bd-HK-BF" w:hint="eastAsia"/>
            <w:kern w:val="0"/>
            <w:sz w:val="20"/>
            <w:szCs w:val="20"/>
          </w:rPr>
          <w:t>，</w:t>
        </w:r>
        <w:del w:id="718" w:author="BeBe" w:date="2012-09-29T23:12:00Z">
          <w:r w:rsidRPr="00901AA7" w:rsidDel="00D32C5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與資工一同討論是否能做出理想的動態和操作效果</w:t>
        </w:r>
        <w:del w:id="719" w:author="BeBe" w:date="2012-09-29T23:11: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反覆進行測試目標希望和想像中的效果</w:t>
        </w:r>
        <w:r w:rsidRPr="00901AA7">
          <w:rPr>
            <w:rFonts w:asciiTheme="minorEastAsia" w:hAnsiTheme="minorEastAsia" w:cs="Hei-Bd-HK-BF"/>
            <w:kern w:val="0"/>
            <w:sz w:val="20"/>
            <w:szCs w:val="20"/>
          </w:rPr>
          <w:t>100%</w:t>
        </w:r>
        <w:r w:rsidRPr="00901AA7">
          <w:rPr>
            <w:rFonts w:asciiTheme="minorEastAsia" w:hAnsiTheme="minorEastAsia" w:cs="新細明體" w:hint="eastAsia"/>
            <w:kern w:val="0"/>
            <w:sz w:val="20"/>
            <w:szCs w:val="20"/>
          </w:rPr>
          <w:t>相符。</w:t>
        </w:r>
      </w:ins>
    </w:p>
    <w:p w:rsidR="00400D1E" w:rsidRPr="00901AA7" w:rsidRDefault="00400D1E" w:rsidP="00400D1E">
      <w:pPr>
        <w:autoSpaceDE w:val="0"/>
        <w:autoSpaceDN w:val="0"/>
        <w:adjustRightInd w:val="0"/>
        <w:snapToGrid w:val="0"/>
        <w:rPr>
          <w:ins w:id="720" w:author="克姐" w:date="2014-05-01T17:19:00Z"/>
          <w:rFonts w:asciiTheme="minorEastAsia" w:hAnsiTheme="minorEastAsia" w:cs="Hei-Lt-HK-BF"/>
          <w:color w:val="BFBFBF" w:themeColor="background1" w:themeShade="BF"/>
          <w:kern w:val="0"/>
          <w:sz w:val="20"/>
          <w:szCs w:val="20"/>
        </w:rPr>
      </w:pPr>
    </w:p>
    <w:p w:rsidR="00400D1E" w:rsidRPr="00901AA7" w:rsidRDefault="00400D1E" w:rsidP="00400D1E">
      <w:pPr>
        <w:autoSpaceDE w:val="0"/>
        <w:autoSpaceDN w:val="0"/>
        <w:adjustRightInd w:val="0"/>
        <w:snapToGrid w:val="0"/>
        <w:rPr>
          <w:ins w:id="721" w:author="克姐" w:date="2014-05-01T17:19:00Z"/>
          <w:rFonts w:asciiTheme="minorEastAsia" w:hAnsiTheme="minorEastAsia" w:cs="MingStd-W5"/>
          <w:kern w:val="0"/>
          <w:sz w:val="20"/>
          <w:szCs w:val="20"/>
        </w:rPr>
      </w:pPr>
      <w:ins w:id="722" w:author="克姐" w:date="2014-05-01T17:19: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2012.06.03 Active </w:t>
        </w:r>
        <w:r w:rsidRPr="00901AA7">
          <w:rPr>
            <w:rFonts w:asciiTheme="minorEastAsia" w:hAnsiTheme="minorEastAsia" w:cs="新細明體" w:hint="eastAsia"/>
            <w:kern w:val="0"/>
            <w:sz w:val="20"/>
            <w:szCs w:val="20"/>
          </w:rPr>
          <w:t>】</w:t>
        </w:r>
      </w:ins>
    </w:p>
    <w:p w:rsidR="00400D1E" w:rsidRDefault="00400D1E" w:rsidP="00400D1E">
      <w:pPr>
        <w:autoSpaceDE w:val="0"/>
        <w:autoSpaceDN w:val="0"/>
        <w:adjustRightInd w:val="0"/>
        <w:snapToGrid w:val="0"/>
        <w:rPr>
          <w:ins w:id="723" w:author="克姐" w:date="2014-05-01T17:19:00Z"/>
          <w:rFonts w:asciiTheme="minorEastAsia" w:hAnsiTheme="minorEastAsia" w:cs="新細明體"/>
          <w:kern w:val="0"/>
          <w:sz w:val="20"/>
          <w:szCs w:val="20"/>
        </w:rPr>
      </w:pPr>
      <w:ins w:id="724" w:author="克姐" w:date="2014-05-01T17:19:00Z">
        <w:r w:rsidRPr="00901AA7">
          <w:rPr>
            <w:rFonts w:asciiTheme="minorEastAsia" w:hAnsiTheme="minorEastAsia" w:cs="新細明體" w:hint="eastAsia"/>
            <w:kern w:val="0"/>
            <w:sz w:val="20"/>
            <w:szCs w:val="20"/>
          </w:rPr>
          <w:t>資工與設計合作的進度回報總</w:t>
        </w:r>
        <w:proofErr w:type="gramStart"/>
        <w:r w:rsidRPr="00901AA7">
          <w:rPr>
            <w:rFonts w:asciiTheme="minorEastAsia" w:hAnsiTheme="minorEastAsia" w:cs="新細明體" w:hint="eastAsia"/>
            <w:kern w:val="0"/>
            <w:sz w:val="20"/>
            <w:szCs w:val="20"/>
          </w:rPr>
          <w:t>覽</w:t>
        </w:r>
        <w:proofErr w:type="gramEnd"/>
      </w:ins>
    </w:p>
    <w:p w:rsidR="00400D1E" w:rsidRDefault="00400D1E" w:rsidP="00400D1E">
      <w:pPr>
        <w:autoSpaceDE w:val="0"/>
        <w:autoSpaceDN w:val="0"/>
        <w:adjustRightInd w:val="0"/>
        <w:snapToGrid w:val="0"/>
        <w:rPr>
          <w:rFonts w:asciiTheme="minorEastAsia" w:hAnsiTheme="minorEastAsia" w:cs="新細明體" w:hint="eastAsia"/>
          <w:kern w:val="0"/>
          <w:sz w:val="20"/>
          <w:szCs w:val="20"/>
        </w:rPr>
      </w:pPr>
      <w:ins w:id="725" w:author="克姐" w:date="2014-05-01T17:19:00Z">
        <w:r w:rsidRPr="00901AA7">
          <w:rPr>
            <w:rFonts w:asciiTheme="minorEastAsia" w:hAnsiTheme="minorEastAsia" w:cs="新細明體" w:hint="eastAsia"/>
            <w:kern w:val="0"/>
            <w:sz w:val="20"/>
            <w:szCs w:val="20"/>
          </w:rPr>
          <w:t>針對開機畫面、主功能選單、資訊輸入頁面的視覺靜態、動態效果和操作互動進行溝通和設定。</w:t>
        </w:r>
      </w:ins>
    </w:p>
    <w:p w:rsidR="0098098C" w:rsidRPr="00901AA7" w:rsidRDefault="0098098C" w:rsidP="00400D1E">
      <w:pPr>
        <w:autoSpaceDE w:val="0"/>
        <w:autoSpaceDN w:val="0"/>
        <w:adjustRightInd w:val="0"/>
        <w:snapToGrid w:val="0"/>
        <w:rPr>
          <w:ins w:id="726" w:author="克姐" w:date="2014-05-01T17:19:00Z"/>
          <w:rFonts w:asciiTheme="minorEastAsia" w:hAnsiTheme="minorEastAsia" w:cs="Hei-Bd-HK-BF"/>
          <w:kern w:val="0"/>
          <w:sz w:val="20"/>
          <w:szCs w:val="20"/>
        </w:rPr>
      </w:pPr>
    </w:p>
    <w:p w:rsidR="00400D1E" w:rsidRPr="00901AA7" w:rsidRDefault="00400D1E" w:rsidP="00400D1E">
      <w:pPr>
        <w:autoSpaceDE w:val="0"/>
        <w:autoSpaceDN w:val="0"/>
        <w:adjustRightInd w:val="0"/>
        <w:snapToGrid w:val="0"/>
        <w:rPr>
          <w:ins w:id="727" w:author="克姐" w:date="2014-05-01T17:19:00Z"/>
          <w:rFonts w:asciiTheme="minorEastAsia" w:hAnsiTheme="minorEastAsia" w:cs="MingStd-W5"/>
          <w:kern w:val="0"/>
          <w:sz w:val="20"/>
          <w:szCs w:val="20"/>
        </w:rPr>
      </w:pPr>
      <w:ins w:id="728" w:author="克姐" w:date="2014-05-01T17:19: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2012.06.03 Active </w:t>
        </w:r>
        <w:r w:rsidRPr="00901AA7">
          <w:rPr>
            <w:rFonts w:asciiTheme="minorEastAsia" w:hAnsiTheme="minorEastAsia" w:cs="新細明體" w:hint="eastAsia"/>
            <w:kern w:val="0"/>
            <w:sz w:val="20"/>
            <w:szCs w:val="20"/>
          </w:rPr>
          <w:t>】</w:t>
        </w:r>
      </w:ins>
    </w:p>
    <w:p w:rsidR="00400D1E" w:rsidRDefault="00400D1E" w:rsidP="00400D1E">
      <w:pPr>
        <w:autoSpaceDE w:val="0"/>
        <w:autoSpaceDN w:val="0"/>
        <w:adjustRightInd w:val="0"/>
        <w:snapToGrid w:val="0"/>
        <w:rPr>
          <w:ins w:id="729" w:author="克姐" w:date="2014-05-01T17:19:00Z"/>
          <w:rFonts w:asciiTheme="minorEastAsia" w:hAnsiTheme="minorEastAsia" w:cs="新細明體"/>
          <w:kern w:val="0"/>
          <w:sz w:val="20"/>
          <w:szCs w:val="20"/>
        </w:rPr>
      </w:pPr>
      <w:ins w:id="730" w:author="克姐" w:date="2014-05-01T17:19:00Z">
        <w:r w:rsidRPr="00901AA7">
          <w:rPr>
            <w:rFonts w:asciiTheme="minorEastAsia" w:hAnsiTheme="minorEastAsia" w:cs="新細明體" w:hint="eastAsia"/>
            <w:kern w:val="0"/>
            <w:sz w:val="20"/>
            <w:szCs w:val="20"/>
          </w:rPr>
          <w:t>資訊輸入介面完稿與測試</w:t>
        </w:r>
      </w:ins>
    </w:p>
    <w:p w:rsidR="00400D1E" w:rsidRDefault="00400D1E" w:rsidP="00400D1E">
      <w:pPr>
        <w:autoSpaceDE w:val="0"/>
        <w:autoSpaceDN w:val="0"/>
        <w:adjustRightInd w:val="0"/>
        <w:snapToGrid w:val="0"/>
        <w:rPr>
          <w:rFonts w:asciiTheme="minorEastAsia" w:hAnsiTheme="minorEastAsia" w:cs="新細明體" w:hint="eastAsia"/>
          <w:kern w:val="0"/>
          <w:sz w:val="20"/>
          <w:szCs w:val="20"/>
        </w:rPr>
      </w:pPr>
      <w:ins w:id="731" w:author="克姐" w:date="2014-05-01T17:19:00Z">
        <w:r w:rsidRPr="00901AA7">
          <w:rPr>
            <w:rFonts w:asciiTheme="minorEastAsia" w:hAnsiTheme="minorEastAsia" w:cs="新細明體" w:hint="eastAsia"/>
            <w:kern w:val="0"/>
            <w:sz w:val="20"/>
            <w:szCs w:val="20"/>
          </w:rPr>
          <w:t>初步將圖片素材</w:t>
        </w:r>
        <w:del w:id="732" w:author="BeBe" w:date="2012-09-29T23:12:00Z">
          <w:r w:rsidRPr="00901AA7" w:rsidDel="00D32C5B">
            <w:rPr>
              <w:rFonts w:asciiTheme="minorEastAsia" w:hAnsiTheme="minorEastAsia" w:cs="Hei-Bd-HK-BF" w:hint="eastAsia"/>
              <w:kern w:val="0"/>
              <w:sz w:val="20"/>
              <w:szCs w:val="20"/>
            </w:rPr>
            <w:delText xml:space="preserve">coding </w:delText>
          </w:r>
          <w:r w:rsidRPr="00901AA7" w:rsidDel="00D32C5B">
            <w:rPr>
              <w:rFonts w:asciiTheme="minorEastAsia" w:hAnsiTheme="minorEastAsia" w:cs="新細明體" w:hint="eastAsia"/>
              <w:kern w:val="0"/>
              <w:sz w:val="20"/>
              <w:szCs w:val="20"/>
            </w:rPr>
            <w:delText>進去</w:delText>
          </w:r>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加入程式</w:t>
        </w:r>
        <w:r w:rsidRPr="00901AA7">
          <w:rPr>
            <w:rFonts w:asciiTheme="minorEastAsia" w:hAnsiTheme="minorEastAsia" w:cs="新細明體" w:hint="eastAsia"/>
            <w:kern w:val="0"/>
            <w:sz w:val="20"/>
            <w:szCs w:val="20"/>
          </w:rPr>
          <w:t>並設定動畫的效果</w:t>
        </w:r>
        <w:del w:id="733" w:author="BeBe" w:date="2012-09-29T23:13:00Z">
          <w:r w:rsidRPr="00901AA7" w:rsidDel="00D32C5B">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之後還有位置、速度、操作等等諸多地方需要進行微調。</w:t>
        </w:r>
      </w:ins>
    </w:p>
    <w:p w:rsidR="0098098C" w:rsidRPr="00FD77CE" w:rsidRDefault="0098098C" w:rsidP="00400D1E">
      <w:pPr>
        <w:autoSpaceDE w:val="0"/>
        <w:autoSpaceDN w:val="0"/>
        <w:adjustRightInd w:val="0"/>
        <w:snapToGrid w:val="0"/>
        <w:rPr>
          <w:ins w:id="734" w:author="克姐" w:date="2014-05-01T17:19:00Z"/>
          <w:rFonts w:asciiTheme="minorEastAsia" w:hAnsiTheme="minorEastAsia" w:cs="新細明體"/>
          <w:kern w:val="0"/>
          <w:sz w:val="20"/>
          <w:szCs w:val="20"/>
        </w:rPr>
      </w:pPr>
    </w:p>
    <w:p w:rsidR="00400D1E" w:rsidRPr="00901AA7" w:rsidRDefault="00400D1E" w:rsidP="00400D1E">
      <w:pPr>
        <w:autoSpaceDE w:val="0"/>
        <w:autoSpaceDN w:val="0"/>
        <w:adjustRightInd w:val="0"/>
        <w:snapToGrid w:val="0"/>
        <w:rPr>
          <w:ins w:id="735" w:author="克姐" w:date="2014-05-01T17:19:00Z"/>
          <w:rFonts w:asciiTheme="minorEastAsia" w:hAnsiTheme="minorEastAsia" w:cs="MingStd-W5"/>
          <w:kern w:val="0"/>
          <w:sz w:val="20"/>
          <w:szCs w:val="20"/>
        </w:rPr>
      </w:pPr>
      <w:ins w:id="736" w:author="克姐" w:date="2014-05-01T17:19: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2012.06.05 Active </w:t>
        </w:r>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737" w:author="克姐" w:date="2014-05-01T17:19:00Z"/>
          <w:rFonts w:asciiTheme="minorEastAsia" w:hAnsiTheme="minorEastAsia" w:cs="Hei-Lt-HK-BF"/>
          <w:kern w:val="0"/>
          <w:sz w:val="20"/>
          <w:szCs w:val="20"/>
        </w:rPr>
      </w:pPr>
      <w:ins w:id="738" w:author="克姐" w:date="2014-05-01T17:19:00Z">
        <w:r w:rsidRPr="00901AA7">
          <w:rPr>
            <w:rFonts w:asciiTheme="minorEastAsia" w:hAnsiTheme="minorEastAsia" w:cs="新細明體" w:hint="eastAsia"/>
            <w:kern w:val="0"/>
            <w:sz w:val="20"/>
            <w:szCs w:val="20"/>
          </w:rPr>
          <w:t>設計成員與資工成員共同討論與細部修改針對開機動畫進行細部速度控制和微調</w:t>
        </w:r>
        <w:del w:id="739" w:author="BeBe" w:date="2012-09-29T23:13:00Z">
          <w:r w:rsidRPr="00901AA7" w:rsidDel="009F31B9">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其中因為</w:t>
        </w:r>
        <w:proofErr w:type="spellStart"/>
        <w:r w:rsidRPr="00901AA7">
          <w:rPr>
            <w:rFonts w:asciiTheme="minorEastAsia" w:hAnsiTheme="minorEastAsia" w:cs="Hei-Bd-HK-BF"/>
            <w:kern w:val="0"/>
            <w:sz w:val="20"/>
            <w:szCs w:val="20"/>
          </w:rPr>
          <w:t>iphone</w:t>
        </w:r>
        <w:proofErr w:type="spellEnd"/>
        <w:r w:rsidRPr="00901AA7">
          <w:rPr>
            <w:rFonts w:asciiTheme="minorEastAsia" w:hAnsiTheme="minorEastAsia" w:cs="新細明體" w:hint="eastAsia"/>
            <w:kern w:val="0"/>
            <w:sz w:val="20"/>
            <w:szCs w:val="20"/>
          </w:rPr>
          <w:t>開機畫面必須是一張靜態圖</w:t>
        </w:r>
        <w:del w:id="740" w:author="BeBe" w:date="2012-09-29T23:13:00Z">
          <w:r w:rsidRPr="00901AA7" w:rsidDel="009F31B9">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del w:id="741" w:author="BeBe" w:date="2012-09-29T23:13:00Z">
          <w:r w:rsidRPr="00901AA7" w:rsidDel="009F31B9">
            <w:rPr>
              <w:rFonts w:asciiTheme="minorEastAsia" w:hAnsiTheme="minorEastAsia" w:cs="新細明體" w:hint="eastAsia"/>
              <w:kern w:val="0"/>
              <w:sz w:val="20"/>
              <w:szCs w:val="20"/>
            </w:rPr>
            <w:delText>然後</w:delText>
          </w:r>
        </w:del>
        <w:r>
          <w:rPr>
            <w:rFonts w:asciiTheme="minorEastAsia" w:hAnsiTheme="minorEastAsia" w:cs="新細明體" w:hint="eastAsia"/>
            <w:kern w:val="0"/>
            <w:sz w:val="20"/>
            <w:szCs w:val="20"/>
          </w:rPr>
          <w:t>待</w:t>
        </w:r>
        <w:proofErr w:type="gramStart"/>
        <w:r w:rsidRPr="00901AA7">
          <w:rPr>
            <w:rFonts w:asciiTheme="minorEastAsia" w:hAnsiTheme="minorEastAsia" w:cs="新細明體" w:hint="eastAsia"/>
            <w:kern w:val="0"/>
            <w:sz w:val="20"/>
            <w:szCs w:val="20"/>
          </w:rPr>
          <w:t>靜態圖跑完</w:t>
        </w:r>
        <w:proofErr w:type="gramEnd"/>
        <w:del w:id="742" w:author="BeBe" w:date="2012-09-29T23:13:00Z">
          <w:r w:rsidRPr="00901AA7" w:rsidDel="009F31B9">
            <w:rPr>
              <w:rFonts w:asciiTheme="minorEastAsia" w:hAnsiTheme="minorEastAsia" w:cs="新細明體" w:hint="eastAsia"/>
              <w:kern w:val="0"/>
              <w:sz w:val="20"/>
              <w:szCs w:val="20"/>
            </w:rPr>
            <w:delText>之</w:delText>
          </w:r>
        </w:del>
        <w:r w:rsidRPr="00901AA7">
          <w:rPr>
            <w:rFonts w:asciiTheme="minorEastAsia" w:hAnsiTheme="minorEastAsia" w:cs="新細明體" w:hint="eastAsia"/>
            <w:kern w:val="0"/>
            <w:sz w:val="20"/>
            <w:szCs w:val="20"/>
          </w:rPr>
          <w:t>後才能跑動畫檔</w:t>
        </w:r>
        <w:del w:id="743" w:author="BeBe" w:date="2012-09-29T23:13:00Z">
          <w:r w:rsidRPr="00901AA7" w:rsidDel="009F31B9">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在這之間會有一毫秒的黑色閃爍</w:t>
        </w:r>
        <w:del w:id="744" w:author="BeBe" w:date="2012-09-29T23:13:00Z">
          <w:r w:rsidRPr="00901AA7" w:rsidDel="009F31B9">
            <w:rPr>
              <w:rFonts w:asciiTheme="minorEastAsia" w:hAnsiTheme="minorEastAsia" w:cs="Hei-Bd-HK-BF"/>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這一瞬間的閃爍讓設計師耿耿於懷</w:t>
        </w:r>
        <w:del w:id="745" w:author="BeBe" w:date="2012-09-29T23:13:00Z">
          <w:r w:rsidRPr="00901AA7" w:rsidDel="009F31B9">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和資工成員一起討論如何克服這一瞬間</w:t>
        </w:r>
        <w:del w:id="746" w:author="BeBe" w:date="2012-09-29T23:13:00Z">
          <w:r w:rsidRPr="00901AA7" w:rsidDel="009F31B9">
            <w:rPr>
              <w:rFonts w:asciiTheme="minorEastAsia" w:hAnsiTheme="minorEastAsia" w:cs="新細明體" w:hint="eastAsia"/>
              <w:kern w:val="0"/>
              <w:sz w:val="20"/>
              <w:szCs w:val="20"/>
            </w:rPr>
            <w:delText>的閃爍</w:delText>
          </w:r>
          <w:r w:rsidRPr="00901AA7" w:rsidDel="009F31B9">
            <w:rPr>
              <w:rFonts w:asciiTheme="minorEastAsia" w:hAnsiTheme="minorEastAsia" w:cs="Hei-Bd-HK-BF" w:hint="eastAsia"/>
              <w:kern w:val="0"/>
              <w:sz w:val="20"/>
              <w:szCs w:val="20"/>
            </w:rPr>
            <w:delText>,</w:delText>
          </w:r>
        </w:del>
        <w:r>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最後想到的辦法是開機的靜態圖使用一張全黑的圖片</w:t>
        </w:r>
        <w:del w:id="747" w:author="BeBe" w:date="2012-09-29T23:14:00Z">
          <w:r w:rsidRPr="00901AA7" w:rsidDel="009F31B9">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del w:id="748" w:author="BeBe" w:date="2012-09-29T23:14:00Z">
          <w:r w:rsidRPr="00901AA7" w:rsidDel="009F31B9">
            <w:rPr>
              <w:rFonts w:asciiTheme="minorEastAsia" w:hAnsiTheme="minorEastAsia" w:cs="新細明體" w:hint="eastAsia"/>
              <w:kern w:val="0"/>
              <w:sz w:val="20"/>
              <w:szCs w:val="20"/>
            </w:rPr>
            <w:delText>然後</w:delText>
          </w:r>
        </w:del>
        <w:r>
          <w:rPr>
            <w:rFonts w:asciiTheme="minorEastAsia" w:hAnsiTheme="minorEastAsia" w:cs="新細明體" w:hint="eastAsia"/>
            <w:kern w:val="0"/>
            <w:sz w:val="20"/>
            <w:szCs w:val="20"/>
          </w:rPr>
          <w:t>而</w:t>
        </w:r>
        <w:r w:rsidRPr="00901AA7">
          <w:rPr>
            <w:rFonts w:asciiTheme="minorEastAsia" w:hAnsiTheme="minorEastAsia" w:cs="新細明體" w:hint="eastAsia"/>
            <w:kern w:val="0"/>
            <w:sz w:val="20"/>
            <w:szCs w:val="20"/>
          </w:rPr>
          <w:t>動畫的開端是從全黑</w:t>
        </w:r>
        <w:del w:id="749" w:author="BeBe" w:date="2012-09-29T23:14:00Z">
          <w:r w:rsidRPr="00901AA7" w:rsidDel="009F31B9">
            <w:rPr>
              <w:rFonts w:asciiTheme="minorEastAsia" w:hAnsiTheme="minorEastAsia" w:cs="新細明體" w:hint="eastAsia"/>
              <w:kern w:val="0"/>
              <w:sz w:val="20"/>
              <w:szCs w:val="20"/>
            </w:rPr>
            <w:delText>漸變</w:delText>
          </w:r>
          <w:r w:rsidRPr="00901AA7" w:rsidDel="009F31B9">
            <w:rPr>
              <w:rFonts w:asciiTheme="minorEastAsia" w:hAnsiTheme="minorEastAsia" w:cs="Hei-Bd-HK-BF" w:hint="eastAsia"/>
              <w:kern w:val="0"/>
              <w:sz w:val="20"/>
              <w:szCs w:val="20"/>
            </w:rPr>
            <w:delText>,</w:delText>
          </w:r>
        </w:del>
        <w:r>
          <w:rPr>
            <w:rFonts w:asciiTheme="minorEastAsia" w:hAnsiTheme="minorEastAsia" w:cs="新細明體" w:hint="eastAsia"/>
            <w:kern w:val="0"/>
            <w:sz w:val="20"/>
            <w:szCs w:val="20"/>
          </w:rPr>
          <w:t>淡出，</w:t>
        </w:r>
        <w:del w:id="750" w:author="BeBe" w:date="2012-09-29T23:14:00Z">
          <w:r w:rsidRPr="00901AA7" w:rsidDel="009F31B9">
            <w:rPr>
              <w:rFonts w:asciiTheme="minorEastAsia" w:hAnsiTheme="minorEastAsia" w:cs="新細明體" w:hint="eastAsia"/>
              <w:kern w:val="0"/>
              <w:sz w:val="20"/>
              <w:szCs w:val="20"/>
            </w:rPr>
            <w:delText>這樣的話</w:delText>
          </w:r>
        </w:del>
        <w:r>
          <w:rPr>
            <w:rFonts w:asciiTheme="minorEastAsia" w:hAnsiTheme="minorEastAsia" w:cs="新細明體" w:hint="eastAsia"/>
            <w:kern w:val="0"/>
            <w:sz w:val="20"/>
            <w:szCs w:val="20"/>
          </w:rPr>
          <w:t>如此一來</w:t>
        </w:r>
        <w:r w:rsidRPr="00901AA7">
          <w:rPr>
            <w:rFonts w:asciiTheme="minorEastAsia" w:hAnsiTheme="minorEastAsia" w:cs="新細明體" w:hint="eastAsia"/>
            <w:kern w:val="0"/>
            <w:sz w:val="20"/>
            <w:szCs w:val="20"/>
          </w:rPr>
          <w:t>就看不出那一瞬間的閃爍了。</w:t>
        </w:r>
      </w:ins>
    </w:p>
    <w:p w:rsidR="00400D1E" w:rsidRPr="00901AA7" w:rsidRDefault="00400D1E" w:rsidP="00400D1E">
      <w:pPr>
        <w:autoSpaceDE w:val="0"/>
        <w:autoSpaceDN w:val="0"/>
        <w:adjustRightInd w:val="0"/>
        <w:snapToGrid w:val="0"/>
        <w:rPr>
          <w:ins w:id="751" w:author="克姐" w:date="2014-05-01T17:19:00Z"/>
          <w:rFonts w:asciiTheme="minorEastAsia" w:hAnsiTheme="minorEastAsia" w:cs="Hei-Bd-HK-BF"/>
          <w:kern w:val="0"/>
          <w:sz w:val="20"/>
          <w:szCs w:val="20"/>
        </w:rPr>
      </w:pPr>
      <w:ins w:id="752" w:author="克姐" w:date="2014-05-01T17:19:00Z">
        <w:r w:rsidRPr="00901AA7">
          <w:rPr>
            <w:rFonts w:asciiTheme="minorEastAsia" w:hAnsiTheme="minorEastAsia" w:cs="新細明體" w:hint="eastAsia"/>
            <w:kern w:val="0"/>
            <w:sz w:val="20"/>
            <w:szCs w:val="20"/>
          </w:rPr>
          <w:t>接著在討論後</w:t>
        </w:r>
        <w:r>
          <w:rPr>
            <w:rFonts w:asciiTheme="minorEastAsia" w:hAnsiTheme="minorEastAsia" w:cs="Hei-Bd-HK-BF" w:hint="eastAsia"/>
            <w:kern w:val="0"/>
            <w:sz w:val="20"/>
            <w:szCs w:val="20"/>
          </w:rPr>
          <w:t>，</w:t>
        </w:r>
        <w:del w:id="753" w:author="BeBe" w:date="2012-09-29T23:14:00Z">
          <w:r w:rsidRPr="00901AA7" w:rsidDel="009F31B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設計端針對各頁面的素材進行繪製</w:t>
        </w:r>
        <w:r>
          <w:rPr>
            <w:rFonts w:asciiTheme="minorEastAsia" w:hAnsiTheme="minorEastAsia" w:cs="Hei-Bd-HK-BF" w:hint="eastAsia"/>
            <w:kern w:val="0"/>
            <w:sz w:val="20"/>
            <w:szCs w:val="20"/>
          </w:rPr>
          <w:t>，</w:t>
        </w:r>
        <w:del w:id="754" w:author="BeBe" w:date="2012-09-29T23:14:00Z">
          <w:r w:rsidRPr="00901AA7" w:rsidDel="009F31B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過程中不斷和資工端保持聯繫</w:t>
        </w:r>
        <w:r>
          <w:rPr>
            <w:rFonts w:asciiTheme="minorEastAsia" w:hAnsiTheme="minorEastAsia" w:cs="Hei-Bd-HK-BF" w:hint="eastAsia"/>
            <w:kern w:val="0"/>
            <w:sz w:val="20"/>
            <w:szCs w:val="20"/>
          </w:rPr>
          <w:t>，</w:t>
        </w:r>
        <w:del w:id="755" w:author="BeBe" w:date="2012-09-29T23:14:00Z">
          <w:r w:rsidRPr="00901AA7" w:rsidDel="009F31B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不斷討論靜態動態效果的可能性</w:t>
        </w:r>
        <w:r>
          <w:rPr>
            <w:rFonts w:asciiTheme="minorEastAsia" w:hAnsiTheme="minorEastAsia" w:cs="Hei-Bd-HK-BF" w:hint="eastAsia"/>
            <w:kern w:val="0"/>
            <w:sz w:val="20"/>
            <w:szCs w:val="20"/>
          </w:rPr>
          <w:t>，</w:t>
        </w:r>
        <w:del w:id="756" w:author="BeBe" w:date="2012-09-29T23:15:00Z">
          <w:r w:rsidRPr="00901AA7" w:rsidDel="009F31B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而不只是單純把原始介面重新繪製</w:t>
        </w:r>
        <w:r>
          <w:rPr>
            <w:rFonts w:asciiTheme="minorEastAsia" w:hAnsiTheme="minorEastAsia" w:cs="Hei-Bd-HK-BF" w:hint="eastAsia"/>
            <w:kern w:val="0"/>
            <w:sz w:val="20"/>
            <w:szCs w:val="20"/>
          </w:rPr>
          <w:t>，</w:t>
        </w:r>
        <w:del w:id="757" w:author="BeBe" w:date="2012-09-29T23:15:00Z">
          <w:r w:rsidRPr="00901AA7" w:rsidDel="009F31B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資工再</w:t>
        </w:r>
        <w:proofErr w:type="gramStart"/>
        <w:r w:rsidRPr="00901AA7">
          <w:rPr>
            <w:rFonts w:asciiTheme="minorEastAsia" w:hAnsiTheme="minorEastAsia" w:cs="新細明體" w:hint="eastAsia"/>
            <w:kern w:val="0"/>
            <w:sz w:val="20"/>
            <w:szCs w:val="20"/>
          </w:rPr>
          <w:t>把圖放上去</w:t>
        </w:r>
        <w:proofErr w:type="gramEnd"/>
        <w:r w:rsidRPr="00901AA7">
          <w:rPr>
            <w:rFonts w:asciiTheme="minorEastAsia" w:hAnsiTheme="minorEastAsia" w:cs="新細明體" w:hint="eastAsia"/>
            <w:kern w:val="0"/>
            <w:sz w:val="20"/>
            <w:szCs w:val="20"/>
          </w:rPr>
          <w:t>而已。</w:t>
        </w:r>
      </w:ins>
    </w:p>
    <w:p w:rsidR="00400D1E" w:rsidRPr="00901AA7" w:rsidRDefault="00400D1E" w:rsidP="00400D1E">
      <w:pPr>
        <w:autoSpaceDE w:val="0"/>
        <w:autoSpaceDN w:val="0"/>
        <w:adjustRightInd w:val="0"/>
        <w:snapToGrid w:val="0"/>
        <w:rPr>
          <w:ins w:id="758" w:author="克姐" w:date="2014-05-01T17:19:00Z"/>
          <w:rFonts w:asciiTheme="minorEastAsia" w:hAnsiTheme="minorEastAsia" w:cs="MingStd-W5"/>
          <w:color w:val="BFBFBF" w:themeColor="background1" w:themeShade="BF"/>
          <w:kern w:val="0"/>
          <w:sz w:val="20"/>
          <w:szCs w:val="20"/>
        </w:rPr>
      </w:pPr>
    </w:p>
    <w:p w:rsidR="00400D1E" w:rsidRPr="00901AA7" w:rsidRDefault="00400D1E" w:rsidP="00400D1E">
      <w:pPr>
        <w:autoSpaceDE w:val="0"/>
        <w:autoSpaceDN w:val="0"/>
        <w:adjustRightInd w:val="0"/>
        <w:snapToGrid w:val="0"/>
        <w:rPr>
          <w:ins w:id="759" w:author="克姐" w:date="2014-05-01T17:19:00Z"/>
          <w:rFonts w:asciiTheme="minorEastAsia" w:hAnsiTheme="minorEastAsia" w:cs="MingStd-W5"/>
          <w:kern w:val="0"/>
          <w:sz w:val="20"/>
          <w:szCs w:val="20"/>
        </w:rPr>
      </w:pPr>
      <w:ins w:id="760" w:author="克姐" w:date="2014-05-01T17:19: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2012.06.07 Active </w:t>
        </w:r>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761" w:author="克姐" w:date="2014-05-01T17:19:00Z"/>
          <w:rFonts w:asciiTheme="minorEastAsia" w:hAnsiTheme="minorEastAsia" w:cs="Hei-Bd-HK-BF"/>
          <w:kern w:val="0"/>
          <w:sz w:val="20"/>
          <w:szCs w:val="20"/>
        </w:rPr>
      </w:pPr>
      <w:ins w:id="762" w:author="克姐" w:date="2014-05-01T17:19:00Z">
        <w:r w:rsidRPr="00901AA7">
          <w:rPr>
            <w:rFonts w:asciiTheme="minorEastAsia" w:hAnsiTheme="minorEastAsia" w:cs="新細明體" w:hint="eastAsia"/>
            <w:kern w:val="0"/>
            <w:sz w:val="20"/>
            <w:szCs w:val="20"/>
          </w:rPr>
          <w:t>當天</w:t>
        </w:r>
        <w:del w:id="763" w:author="BeBe" w:date="2012-09-29T20:49:00Z">
          <w:r w:rsidRPr="00901AA7" w:rsidDel="00D80B2F">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凌晨</w:t>
        </w:r>
        <w:del w:id="764" w:author="BeBe" w:date="2012-09-29T20:49:00Z">
          <w:r w:rsidRPr="00901AA7" w:rsidDel="00D80B2F">
            <w:rPr>
              <w:rFonts w:asciiTheme="minorEastAsia" w:hAnsiTheme="minorEastAsia" w:cs="Hei-Bd-HK-BF" w:hint="eastAsia"/>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我們這組</w:t>
        </w:r>
        <w:del w:id="765" w:author="BeBe" w:date="2012-09-29T20:49:00Z">
          <w:r w:rsidRPr="00901AA7" w:rsidDel="00D80B2F">
            <w:rPr>
              <w:rFonts w:asciiTheme="minorEastAsia" w:hAnsiTheme="minorEastAsia" w:cs="新細明體" w:hint="eastAsia"/>
              <w:kern w:val="0"/>
              <w:sz w:val="20"/>
              <w:szCs w:val="20"/>
            </w:rPr>
            <w:delText>實在太感人了</w:delText>
          </w:r>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六</w:t>
        </w:r>
        <w:del w:id="766" w:author="BeBe" w:date="2012-09-29T20:49:00Z">
          <w:r w:rsidRPr="00901AA7" w:rsidDel="00D80B2F">
            <w:rPr>
              <w:rFonts w:asciiTheme="minorEastAsia" w:hAnsiTheme="minorEastAsia" w:cs="新細明體" w:hint="eastAsia"/>
              <w:kern w:val="0"/>
              <w:sz w:val="20"/>
              <w:szCs w:val="20"/>
            </w:rPr>
            <w:delText>個</w:delText>
          </w:r>
        </w:del>
        <w:r>
          <w:rPr>
            <w:rFonts w:asciiTheme="minorEastAsia" w:hAnsiTheme="minorEastAsia" w:cs="新細明體" w:hint="eastAsia"/>
            <w:kern w:val="0"/>
            <w:sz w:val="20"/>
            <w:szCs w:val="20"/>
          </w:rPr>
          <w:t>位</w:t>
        </w:r>
        <w:r w:rsidRPr="00901AA7">
          <w:rPr>
            <w:rFonts w:asciiTheme="minorEastAsia" w:hAnsiTheme="minorEastAsia" w:cs="新細明體" w:hint="eastAsia"/>
            <w:kern w:val="0"/>
            <w:sz w:val="20"/>
            <w:szCs w:val="20"/>
          </w:rPr>
          <w:t>小組成員一個都不</w:t>
        </w:r>
        <w:proofErr w:type="gramStart"/>
        <w:r w:rsidRPr="00901AA7">
          <w:rPr>
            <w:rFonts w:asciiTheme="minorEastAsia" w:hAnsiTheme="minorEastAsia" w:cs="新細明體" w:hint="eastAsia"/>
            <w:kern w:val="0"/>
            <w:sz w:val="20"/>
            <w:szCs w:val="20"/>
          </w:rPr>
          <w:t>少</w:t>
        </w:r>
        <w:proofErr w:type="gramEnd"/>
        <w:del w:id="767" w:author="BeBe" w:date="2012-09-29T20:49:00Z">
          <w:r w:rsidRPr="00901AA7" w:rsidDel="00D80B2F">
            <w:rPr>
              <w:rFonts w:asciiTheme="minorEastAsia" w:hAnsiTheme="minorEastAsia" w:cs="Hei-Bd-HK-BF"/>
              <w:kern w:val="0"/>
              <w:sz w:val="20"/>
              <w:szCs w:val="20"/>
            </w:rPr>
            <w:delText>,</w:delText>
          </w:r>
        </w:del>
        <w:r>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全員到齊一起在台大資工的研究室熬夜衝刺最後進度</w:t>
        </w:r>
        <w:r>
          <w:rPr>
            <w:rFonts w:asciiTheme="minorEastAsia" w:hAnsiTheme="minorEastAsia" w:cs="Hei-Bd-HK-BF" w:hint="eastAsia"/>
            <w:kern w:val="0"/>
            <w:sz w:val="20"/>
            <w:szCs w:val="20"/>
          </w:rPr>
          <w:t>，</w:t>
        </w:r>
        <w:del w:id="768" w:author="BeBe" w:date="2012-09-29T20:50: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發現</w:t>
        </w:r>
        <w:del w:id="769" w:author="BeBe" w:date="2012-09-29T20:50:00Z">
          <w:r w:rsidRPr="00901AA7" w:rsidDel="00D80B2F">
            <w:rPr>
              <w:rFonts w:asciiTheme="minorEastAsia" w:hAnsiTheme="minorEastAsia" w:cs="新細明體" w:hint="eastAsia"/>
              <w:kern w:val="0"/>
              <w:sz w:val="20"/>
              <w:szCs w:val="20"/>
            </w:rPr>
            <w:delText>什麼</w:delText>
          </w:r>
        </w:del>
        <w:r w:rsidRPr="00901AA7">
          <w:rPr>
            <w:rFonts w:asciiTheme="minorEastAsia" w:hAnsiTheme="minorEastAsia" w:cs="新細明體" w:hint="eastAsia"/>
            <w:kern w:val="0"/>
            <w:sz w:val="20"/>
            <w:szCs w:val="20"/>
          </w:rPr>
          <w:t>問題要</w:t>
        </w:r>
        <w:del w:id="770" w:author="BeBe" w:date="2012-09-29T20:50:00Z">
          <w:r w:rsidRPr="00901AA7" w:rsidDel="00D80B2F">
            <w:rPr>
              <w:rFonts w:asciiTheme="minorEastAsia" w:hAnsiTheme="minorEastAsia" w:cs="新細明體" w:hint="eastAsia"/>
              <w:kern w:val="0"/>
              <w:sz w:val="20"/>
              <w:szCs w:val="20"/>
            </w:rPr>
            <w:delText>改什麼都</w:delText>
          </w:r>
        </w:del>
        <w:r>
          <w:rPr>
            <w:rFonts w:asciiTheme="minorEastAsia" w:hAnsiTheme="minorEastAsia" w:cs="新細明體" w:hint="eastAsia"/>
            <w:kern w:val="0"/>
            <w:sz w:val="20"/>
            <w:szCs w:val="20"/>
          </w:rPr>
          <w:t>修正，</w:t>
        </w:r>
        <w:del w:id="771" w:author="BeBe" w:date="2012-09-29T20:50:00Z">
          <w:r w:rsidRPr="00901AA7" w:rsidDel="00D80B2F">
            <w:rPr>
              <w:rFonts w:asciiTheme="minorEastAsia" w:hAnsiTheme="minorEastAsia" w:cs="新細明體" w:hint="eastAsia"/>
              <w:kern w:val="0"/>
              <w:sz w:val="20"/>
              <w:szCs w:val="20"/>
            </w:rPr>
            <w:delText>馬上</w:delText>
          </w:r>
        </w:del>
        <w:r w:rsidRPr="00901AA7">
          <w:rPr>
            <w:rFonts w:asciiTheme="minorEastAsia" w:hAnsiTheme="minorEastAsia" w:cs="新細明體" w:hint="eastAsia"/>
            <w:kern w:val="0"/>
            <w:sz w:val="20"/>
            <w:szCs w:val="20"/>
          </w:rPr>
          <w:t>所有</w:t>
        </w:r>
        <w:del w:id="772" w:author="BeBe" w:date="2012-09-29T20:50:00Z">
          <w:r w:rsidRPr="00901AA7" w:rsidDel="00D80B2F">
            <w:rPr>
              <w:rFonts w:asciiTheme="minorEastAsia" w:hAnsiTheme="minorEastAsia" w:cs="新細明體" w:hint="eastAsia"/>
              <w:kern w:val="0"/>
              <w:sz w:val="20"/>
              <w:szCs w:val="20"/>
            </w:rPr>
            <w:delText>配合</w:delText>
          </w:r>
        </w:del>
        <w:r w:rsidRPr="00901AA7">
          <w:rPr>
            <w:rFonts w:asciiTheme="minorEastAsia" w:hAnsiTheme="minorEastAsia" w:cs="新細明體" w:hint="eastAsia"/>
            <w:kern w:val="0"/>
            <w:sz w:val="20"/>
            <w:szCs w:val="20"/>
          </w:rPr>
          <w:t>的成員</w:t>
        </w:r>
        <w:del w:id="773" w:author="BeBe" w:date="2012-09-29T20:50:00Z">
          <w:r w:rsidRPr="00901AA7" w:rsidDel="00D80B2F">
            <w:rPr>
              <w:rFonts w:asciiTheme="minorEastAsia" w:hAnsiTheme="minorEastAsia" w:cs="新細明體" w:hint="eastAsia"/>
              <w:kern w:val="0"/>
              <w:sz w:val="20"/>
              <w:szCs w:val="20"/>
            </w:rPr>
            <w:delText>就</w:delText>
          </w:r>
        </w:del>
        <w:r w:rsidRPr="00901AA7">
          <w:rPr>
            <w:rFonts w:asciiTheme="minorEastAsia" w:hAnsiTheme="minorEastAsia" w:cs="新細明體" w:hint="eastAsia"/>
            <w:kern w:val="0"/>
            <w:sz w:val="20"/>
            <w:szCs w:val="20"/>
          </w:rPr>
          <w:t>在</w:t>
        </w:r>
        <w:r>
          <w:rPr>
            <w:rFonts w:asciiTheme="minorEastAsia" w:hAnsiTheme="minorEastAsia" w:cs="新細明體" w:hint="eastAsia"/>
            <w:kern w:val="0"/>
            <w:sz w:val="20"/>
            <w:szCs w:val="20"/>
          </w:rPr>
          <w:t>一</w:t>
        </w:r>
        <w:proofErr w:type="gramStart"/>
        <w:r w:rsidRPr="00901AA7">
          <w:rPr>
            <w:rFonts w:asciiTheme="minorEastAsia" w:hAnsiTheme="minorEastAsia" w:cs="新細明體" w:hint="eastAsia"/>
            <w:kern w:val="0"/>
            <w:sz w:val="20"/>
            <w:szCs w:val="20"/>
          </w:rPr>
          <w:t>旁</w:t>
        </w:r>
        <w:proofErr w:type="gramEnd"/>
        <w:del w:id="774" w:author="BeBe" w:date="2012-09-29T20:51:00Z">
          <w:r w:rsidRPr="00901AA7" w:rsidDel="00D80B2F">
            <w:rPr>
              <w:rFonts w:asciiTheme="minorEastAsia" w:hAnsiTheme="minorEastAsia" w:cs="新細明體" w:hint="eastAsia"/>
              <w:kern w:val="0"/>
              <w:sz w:val="20"/>
              <w:szCs w:val="20"/>
            </w:rPr>
            <w:delText>邊</w:delText>
          </w:r>
        </w:del>
        <w:r>
          <w:rPr>
            <w:rFonts w:asciiTheme="minorEastAsia" w:hAnsiTheme="minorEastAsia" w:cs="新細明體" w:hint="eastAsia"/>
            <w:kern w:val="0"/>
            <w:sz w:val="20"/>
            <w:szCs w:val="20"/>
          </w:rPr>
          <w:t>立刻配合</w:t>
        </w:r>
        <w:r>
          <w:rPr>
            <w:rFonts w:asciiTheme="minorEastAsia" w:hAnsiTheme="minorEastAsia" w:cs="Hei-Bd-HK-BF" w:hint="eastAsia"/>
            <w:kern w:val="0"/>
            <w:sz w:val="20"/>
            <w:szCs w:val="20"/>
          </w:rPr>
          <w:t>，</w:t>
        </w:r>
        <w:del w:id="775" w:author="BeBe" w:date="2012-09-29T20:50:00Z">
          <w:r w:rsidRPr="00901AA7" w:rsidDel="00D80B2F">
            <w:rPr>
              <w:rFonts w:asciiTheme="minorEastAsia" w:hAnsiTheme="minorEastAsia" w:cs="Hei-Bd-HK-BF"/>
              <w:kern w:val="0"/>
              <w:sz w:val="20"/>
              <w:szCs w:val="20"/>
            </w:rPr>
            <w:delText>,</w:delText>
          </w:r>
        </w:del>
        <w:del w:id="776" w:author="BeBe" w:date="2012-09-29T20:51:00Z">
          <w:r w:rsidRPr="00901AA7" w:rsidDel="00D80B2F">
            <w:rPr>
              <w:rFonts w:asciiTheme="minorEastAsia" w:hAnsiTheme="minorEastAsia" w:cs="新細明體" w:hint="eastAsia"/>
              <w:kern w:val="0"/>
              <w:sz w:val="20"/>
              <w:szCs w:val="20"/>
            </w:rPr>
            <w:delText>可以馬上改馬上做</w:delText>
          </w:r>
        </w:del>
        <w:del w:id="777" w:author="BeBe" w:date="2012-09-29T20:50: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效率隨著腎上腺素一起高速</w:t>
        </w:r>
        <w:proofErr w:type="gramStart"/>
        <w:r w:rsidRPr="00901AA7">
          <w:rPr>
            <w:rFonts w:asciiTheme="minorEastAsia" w:hAnsiTheme="minorEastAsia" w:cs="新細明體" w:hint="eastAsia"/>
            <w:kern w:val="0"/>
            <w:sz w:val="20"/>
            <w:szCs w:val="20"/>
          </w:rPr>
          <w:t>飆</w:t>
        </w:r>
        <w:proofErr w:type="gramEnd"/>
        <w:r w:rsidRPr="00901AA7">
          <w:rPr>
            <w:rFonts w:asciiTheme="minorEastAsia" w:hAnsiTheme="minorEastAsia" w:cs="新細明體" w:hint="eastAsia"/>
            <w:kern w:val="0"/>
            <w:sz w:val="20"/>
            <w:szCs w:val="20"/>
          </w:rPr>
          <w:t>升</w:t>
        </w:r>
        <w:r>
          <w:rPr>
            <w:rFonts w:asciiTheme="minorEastAsia" w:hAnsiTheme="minorEastAsia" w:cs="Hei-Bd-HK-BF" w:hint="eastAsia"/>
            <w:kern w:val="0"/>
            <w:sz w:val="20"/>
            <w:szCs w:val="20"/>
          </w:rPr>
          <w:t>，</w:t>
        </w:r>
        <w:del w:id="778" w:author="BeBe" w:date="2012-09-29T20:50: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現場其他組零星的資工同學都很羨慕我們這組的革命情誼。</w:t>
        </w:r>
      </w:ins>
    </w:p>
    <w:p w:rsidR="00400D1E" w:rsidRPr="00901AA7" w:rsidRDefault="00400D1E" w:rsidP="00400D1E">
      <w:pPr>
        <w:autoSpaceDE w:val="0"/>
        <w:autoSpaceDN w:val="0"/>
        <w:adjustRightInd w:val="0"/>
        <w:snapToGrid w:val="0"/>
        <w:rPr>
          <w:ins w:id="779" w:author="克姐" w:date="2014-05-01T17:19:00Z"/>
          <w:rFonts w:asciiTheme="minorEastAsia" w:hAnsiTheme="minorEastAsia" w:cs="Hei-Bd-HK-BF"/>
          <w:kern w:val="0"/>
          <w:sz w:val="20"/>
          <w:szCs w:val="20"/>
        </w:rPr>
      </w:pPr>
      <w:ins w:id="780" w:author="克姐" w:date="2014-05-01T17:19:00Z">
        <w:r w:rsidRPr="00901AA7">
          <w:rPr>
            <w:rFonts w:asciiTheme="minorEastAsia" w:hAnsiTheme="minorEastAsia" w:cs="新細明體" w:hint="eastAsia"/>
            <w:kern w:val="0"/>
            <w:sz w:val="20"/>
            <w:szCs w:val="20"/>
          </w:rPr>
          <w:t>海報</w:t>
        </w:r>
        <w:proofErr w:type="gramStart"/>
        <w:r w:rsidRPr="00901AA7">
          <w:rPr>
            <w:rFonts w:asciiTheme="minorEastAsia" w:hAnsiTheme="minorEastAsia" w:cs="新細明體" w:hint="eastAsia"/>
            <w:kern w:val="0"/>
            <w:sz w:val="20"/>
            <w:szCs w:val="20"/>
          </w:rPr>
          <w:t>熱騰騰印</w:t>
        </w:r>
        <w:proofErr w:type="gramEnd"/>
        <w:r w:rsidRPr="00901AA7">
          <w:rPr>
            <w:rFonts w:asciiTheme="minorEastAsia" w:hAnsiTheme="minorEastAsia" w:cs="新細明體" w:hint="eastAsia"/>
            <w:kern w:val="0"/>
            <w:sz w:val="20"/>
            <w:szCs w:val="20"/>
          </w:rPr>
          <w:t>出中。</w:t>
        </w:r>
      </w:ins>
    </w:p>
    <w:p w:rsidR="00400D1E" w:rsidRPr="00901AA7" w:rsidRDefault="00400D1E" w:rsidP="00400D1E">
      <w:pPr>
        <w:autoSpaceDE w:val="0"/>
        <w:autoSpaceDN w:val="0"/>
        <w:adjustRightInd w:val="0"/>
        <w:snapToGrid w:val="0"/>
        <w:rPr>
          <w:ins w:id="781" w:author="克姐" w:date="2014-05-01T17:19:00Z"/>
          <w:rFonts w:asciiTheme="minorEastAsia" w:hAnsiTheme="minorEastAsia" w:cs="Hei-Bd-HK-BF"/>
          <w:kern w:val="0"/>
          <w:sz w:val="20"/>
          <w:szCs w:val="20"/>
        </w:rPr>
      </w:pPr>
      <w:ins w:id="782" w:author="克姐" w:date="2014-05-01T17:19:00Z">
        <w:r w:rsidRPr="00901AA7">
          <w:rPr>
            <w:rFonts w:asciiTheme="minorEastAsia" w:hAnsiTheme="minorEastAsia" w:cs="新細明體" w:hint="eastAsia"/>
            <w:kern w:val="0"/>
            <w:sz w:val="20"/>
            <w:szCs w:val="20"/>
          </w:rPr>
          <w:t>從以下照片可以看見天漸漸亮了</w:t>
        </w:r>
        <w:r>
          <w:rPr>
            <w:rFonts w:asciiTheme="minorEastAsia" w:hAnsiTheme="minorEastAsia" w:cs="Hei-Bd-HK-BF"/>
            <w:kern w:val="0"/>
            <w:sz w:val="20"/>
            <w:szCs w:val="20"/>
          </w:rPr>
          <w:t>…</w:t>
        </w:r>
        <w:proofErr w:type="gramStart"/>
        <w:r>
          <w:rPr>
            <w:rFonts w:asciiTheme="minorEastAsia" w:hAnsiTheme="minorEastAsia" w:cs="Hei-Bd-HK-BF"/>
            <w:kern w:val="0"/>
            <w:sz w:val="20"/>
            <w:szCs w:val="20"/>
          </w:rPr>
          <w:t>…</w:t>
        </w:r>
        <w:proofErr w:type="gramEnd"/>
        <w:del w:id="783" w:author="BeBe" w:date="2012-09-29T20:50:00Z">
          <w:r w:rsidRPr="00901AA7" w:rsidDel="00D80B2F">
            <w:rPr>
              <w:rFonts w:asciiTheme="minorEastAsia" w:hAnsiTheme="minorEastAsia" w:cs="Hei-Bd-HK-BF"/>
              <w:kern w:val="0"/>
              <w:sz w:val="20"/>
              <w:szCs w:val="20"/>
            </w:rPr>
            <w:delText>...</w:delText>
          </w:r>
        </w:del>
      </w:ins>
    </w:p>
    <w:p w:rsidR="00400D1E" w:rsidRDefault="00400D1E" w:rsidP="00400D1E">
      <w:pPr>
        <w:autoSpaceDE w:val="0"/>
        <w:autoSpaceDN w:val="0"/>
        <w:adjustRightInd w:val="0"/>
        <w:snapToGrid w:val="0"/>
        <w:rPr>
          <w:rFonts w:asciiTheme="minorEastAsia" w:hAnsiTheme="minorEastAsia" w:cs="新細明體" w:hint="eastAsia"/>
          <w:kern w:val="0"/>
          <w:sz w:val="20"/>
          <w:szCs w:val="20"/>
        </w:rPr>
      </w:pPr>
      <w:ins w:id="784" w:author="克姐" w:date="2014-05-01T17:19:00Z">
        <w:r w:rsidRPr="00901AA7">
          <w:rPr>
            <w:rFonts w:asciiTheme="minorEastAsia" w:hAnsiTheme="minorEastAsia" w:cs="新細明體" w:hint="eastAsia"/>
            <w:kern w:val="0"/>
            <w:sz w:val="20"/>
            <w:szCs w:val="20"/>
          </w:rPr>
          <w:t>由於我們的</w:t>
        </w:r>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是真的可以</w:t>
        </w:r>
        <w:del w:id="785" w:author="BeBe" w:date="2012-09-29T20:49:00Z">
          <w:r w:rsidRPr="00901AA7" w:rsidDel="00D80B2F">
            <w:rPr>
              <w:rFonts w:asciiTheme="minorEastAsia" w:hAnsiTheme="minorEastAsia" w:cs="Hei-Bd-HK-BF" w:hint="eastAsia"/>
              <w:kern w:val="0"/>
              <w:sz w:val="20"/>
              <w:szCs w:val="20"/>
            </w:rPr>
            <w:delText>working</w:delText>
          </w:r>
        </w:del>
        <w:r>
          <w:rPr>
            <w:rFonts w:asciiTheme="minorEastAsia" w:hAnsiTheme="minorEastAsia" w:cs="Hei-Bd-HK-BF" w:hint="eastAsia"/>
            <w:kern w:val="0"/>
            <w:sz w:val="20"/>
            <w:szCs w:val="20"/>
          </w:rPr>
          <w:t>運作</w:t>
        </w:r>
        <w:r w:rsidRPr="00901AA7">
          <w:rPr>
            <w:rFonts w:asciiTheme="minorEastAsia" w:hAnsiTheme="minorEastAsia" w:cs="新細明體" w:hint="eastAsia"/>
            <w:kern w:val="0"/>
            <w:sz w:val="20"/>
            <w:szCs w:val="20"/>
          </w:rPr>
          <w:t>的</w:t>
        </w:r>
        <w:r>
          <w:rPr>
            <w:rFonts w:asciiTheme="minorEastAsia" w:hAnsiTheme="minorEastAsia" w:cs="Hei-Bd-HK-BF" w:hint="eastAsia"/>
            <w:kern w:val="0"/>
            <w:sz w:val="20"/>
            <w:szCs w:val="20"/>
          </w:rPr>
          <w:t>，</w:t>
        </w:r>
        <w:del w:id="786" w:author="BeBe" w:date="2012-09-29T20:52: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在最後發表前夕完成</w:t>
        </w:r>
        <w:del w:id="787" w:author="BeBe" w:date="2012-09-29T20:52:00Z">
          <w:r w:rsidRPr="00901AA7" w:rsidDel="00D80B2F">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時</w:t>
        </w:r>
        <w:del w:id="788" w:author="BeBe" w:date="2012-09-29T20:52:00Z">
          <w:r w:rsidRPr="00901AA7" w:rsidDel="00D80B2F">
            <w:rPr>
              <w:rFonts w:asciiTheme="minorEastAsia" w:hAnsiTheme="minorEastAsia" w:cs="新細明體" w:hint="eastAsia"/>
              <w:kern w:val="0"/>
              <w:sz w:val="20"/>
              <w:szCs w:val="20"/>
            </w:rPr>
            <w:delText>候</w:delText>
          </w:r>
        </w:del>
        <w:r>
          <w:rPr>
            <w:rFonts w:asciiTheme="minorEastAsia" w:hAnsiTheme="minorEastAsia" w:cs="Hei-Bd-HK-BF" w:hint="eastAsia"/>
            <w:kern w:val="0"/>
            <w:sz w:val="20"/>
            <w:szCs w:val="20"/>
          </w:rPr>
          <w:t>，</w:t>
        </w:r>
        <w:del w:id="789" w:author="BeBe" w:date="2012-09-29T20:52: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六</w:t>
        </w:r>
        <w:r>
          <w:rPr>
            <w:rFonts w:asciiTheme="minorEastAsia" w:hAnsiTheme="minorEastAsia" w:cs="新細明體" w:hint="eastAsia"/>
            <w:kern w:val="0"/>
            <w:sz w:val="20"/>
            <w:szCs w:val="20"/>
          </w:rPr>
          <w:t>位</w:t>
        </w:r>
        <w:del w:id="790" w:author="BeBe" w:date="2012-09-29T20:52:00Z">
          <w:r w:rsidRPr="00901AA7" w:rsidDel="00D80B2F">
            <w:rPr>
              <w:rFonts w:asciiTheme="minorEastAsia" w:hAnsiTheme="minorEastAsia" w:cs="新細明體" w:hint="eastAsia"/>
              <w:kern w:val="0"/>
              <w:sz w:val="20"/>
              <w:szCs w:val="20"/>
            </w:rPr>
            <w:delText>個</w:delText>
          </w:r>
        </w:del>
        <w:r w:rsidRPr="00901AA7">
          <w:rPr>
            <w:rFonts w:asciiTheme="minorEastAsia" w:hAnsiTheme="minorEastAsia" w:cs="新細明體" w:hint="eastAsia"/>
            <w:kern w:val="0"/>
            <w:sz w:val="20"/>
            <w:szCs w:val="20"/>
          </w:rPr>
          <w:t>小組成員開心地使用</w:t>
        </w:r>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造紙飛機給未來的彼此</w:t>
        </w:r>
        <w:r>
          <w:rPr>
            <w:rFonts w:asciiTheme="minorEastAsia" w:hAnsiTheme="minorEastAsia" w:cs="Hei-Bd-HK-BF" w:hint="eastAsia"/>
            <w:kern w:val="0"/>
            <w:sz w:val="20"/>
            <w:szCs w:val="20"/>
          </w:rPr>
          <w:t>，</w:t>
        </w:r>
        <w:del w:id="791" w:author="BeBe" w:date="2012-09-29T20:52: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裡面寫了對未來彼此想說的話</w:t>
        </w:r>
        <w:r>
          <w:rPr>
            <w:rFonts w:asciiTheme="minorEastAsia" w:hAnsiTheme="minorEastAsia" w:cs="Hei-Bd-HK-BF" w:hint="eastAsia"/>
            <w:kern w:val="0"/>
            <w:sz w:val="20"/>
            <w:szCs w:val="20"/>
          </w:rPr>
          <w:t>，</w:t>
        </w:r>
        <w:del w:id="792" w:author="BeBe" w:date="2012-09-29T20:52: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附上一起熬夜的實況照片</w:t>
        </w:r>
        <w:r>
          <w:rPr>
            <w:rFonts w:asciiTheme="minorEastAsia" w:hAnsiTheme="minorEastAsia" w:cs="Hei-Bd-HK-BF" w:hint="eastAsia"/>
            <w:kern w:val="0"/>
            <w:sz w:val="20"/>
            <w:szCs w:val="20"/>
          </w:rPr>
          <w:t>，</w:t>
        </w:r>
        <w:del w:id="793" w:author="BeBe" w:date="2012-09-29T20:52: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錄了一小段</w:t>
        </w:r>
        <w:del w:id="794" w:author="BeBe" w:date="2012-09-29T20:52:00Z">
          <w:r w:rsidRPr="00901AA7" w:rsidDel="00D80B2F">
            <w:rPr>
              <w:rFonts w:asciiTheme="minorEastAsia" w:hAnsiTheme="minorEastAsia" w:cs="新細明體" w:hint="eastAsia"/>
              <w:kern w:val="0"/>
              <w:sz w:val="20"/>
              <w:szCs w:val="20"/>
            </w:rPr>
            <w:delText>很瞎</w:delText>
          </w:r>
        </w:del>
        <w:r>
          <w:rPr>
            <w:rFonts w:asciiTheme="minorEastAsia" w:hAnsiTheme="minorEastAsia" w:cs="新細明體" w:hint="eastAsia"/>
            <w:kern w:val="0"/>
            <w:sz w:val="20"/>
            <w:szCs w:val="20"/>
          </w:rPr>
          <w:t>無厘頭</w:t>
        </w:r>
        <w:r w:rsidRPr="00901AA7">
          <w:rPr>
            <w:rFonts w:asciiTheme="minorEastAsia" w:hAnsiTheme="minorEastAsia" w:cs="新細明體" w:hint="eastAsia"/>
            <w:kern w:val="0"/>
            <w:sz w:val="20"/>
            <w:szCs w:val="20"/>
          </w:rPr>
          <w:t>的語音留言</w:t>
        </w:r>
        <w:r>
          <w:rPr>
            <w:rFonts w:asciiTheme="minorEastAsia" w:hAnsiTheme="minorEastAsia" w:cs="Hei-Bd-HK-BF" w:hint="eastAsia"/>
            <w:kern w:val="0"/>
            <w:sz w:val="20"/>
            <w:szCs w:val="20"/>
          </w:rPr>
          <w:t>，</w:t>
        </w:r>
        <w:del w:id="795" w:author="BeBe" w:date="2012-09-29T20:52:00Z">
          <w:r w:rsidRPr="00901AA7" w:rsidDel="00D80B2F">
            <w:rPr>
              <w:rFonts w:asciiTheme="minorEastAsia" w:hAnsiTheme="minorEastAsia" w:cs="Hei-Bd-HK-BF"/>
              <w:kern w:val="0"/>
              <w:sz w:val="20"/>
              <w:szCs w:val="20"/>
            </w:rPr>
            <w:delText>,</w:delText>
          </w:r>
        </w:del>
        <w:del w:id="796" w:author="BeBe" w:date="2012-09-29T20:53:00Z">
          <w:r w:rsidRPr="00901AA7" w:rsidDel="00D80B2F">
            <w:rPr>
              <w:rFonts w:asciiTheme="minorEastAsia" w:hAnsiTheme="minorEastAsia" w:cs="新細明體" w:hint="eastAsia"/>
              <w:kern w:val="0"/>
              <w:sz w:val="20"/>
              <w:szCs w:val="20"/>
            </w:rPr>
            <w:delText>親自</w:delText>
          </w:r>
        </w:del>
        <w:r w:rsidRPr="00901AA7">
          <w:rPr>
            <w:rFonts w:asciiTheme="minorEastAsia" w:hAnsiTheme="minorEastAsia" w:cs="新細明體" w:hint="eastAsia"/>
            <w:kern w:val="0"/>
            <w:sz w:val="20"/>
            <w:szCs w:val="20"/>
          </w:rPr>
          <w:t>使用</w:t>
        </w:r>
        <w:del w:id="797" w:author="BeBe" w:date="2012-09-29T20:53:00Z">
          <w:r w:rsidRPr="00901AA7" w:rsidDel="00D80B2F">
            <w:rPr>
              <w:rFonts w:asciiTheme="minorEastAsia" w:hAnsiTheme="minorEastAsia" w:cs="新細明體" w:hint="eastAsia"/>
              <w:kern w:val="0"/>
              <w:sz w:val="20"/>
              <w:szCs w:val="20"/>
            </w:rPr>
            <w:delText>我們</w:delText>
          </w:r>
        </w:del>
        <w:r w:rsidRPr="00901AA7">
          <w:rPr>
            <w:rFonts w:asciiTheme="minorEastAsia" w:hAnsiTheme="minorEastAsia" w:cs="新細明體" w:hint="eastAsia"/>
            <w:kern w:val="0"/>
            <w:sz w:val="20"/>
            <w:szCs w:val="20"/>
          </w:rPr>
          <w:t>自己親手打造出來的</w:t>
        </w:r>
        <w:r w:rsidRPr="00901AA7">
          <w:rPr>
            <w:rFonts w:asciiTheme="minorEastAsia" w:hAnsiTheme="minorEastAsia" w:cs="Hei-Bd-HK-BF"/>
            <w:kern w:val="0"/>
            <w:sz w:val="20"/>
            <w:szCs w:val="20"/>
          </w:rPr>
          <w:t>app</w:t>
        </w:r>
        <w:proofErr w:type="gramStart"/>
        <w:r w:rsidRPr="00901AA7">
          <w:rPr>
            <w:rFonts w:asciiTheme="minorEastAsia" w:hAnsiTheme="minorEastAsia" w:cs="新細明體" w:hint="eastAsia"/>
            <w:kern w:val="0"/>
            <w:sz w:val="20"/>
            <w:szCs w:val="20"/>
          </w:rPr>
          <w:t>寄紙飛機</w:t>
        </w:r>
        <w:proofErr w:type="gramEnd"/>
        <w:r w:rsidRPr="00901AA7">
          <w:rPr>
            <w:rFonts w:asciiTheme="minorEastAsia" w:hAnsiTheme="minorEastAsia" w:cs="新細明體" w:hint="eastAsia"/>
            <w:kern w:val="0"/>
            <w:sz w:val="20"/>
            <w:szCs w:val="20"/>
          </w:rPr>
          <w:t>給未來的彼此實在太感動</w:t>
        </w:r>
        <w:r>
          <w:rPr>
            <w:rFonts w:asciiTheme="minorEastAsia" w:hAnsiTheme="minorEastAsia" w:cs="新細明體" w:hint="eastAsia"/>
            <w:kern w:val="0"/>
            <w:sz w:val="20"/>
            <w:szCs w:val="20"/>
          </w:rPr>
          <w:t>了，</w:t>
        </w:r>
        <w:r w:rsidRPr="00901AA7">
          <w:rPr>
            <w:rFonts w:asciiTheme="minorEastAsia" w:hAnsiTheme="minorEastAsia" w:cs="新細明體" w:hint="eastAsia"/>
            <w:kern w:val="0"/>
            <w:sz w:val="20"/>
            <w:szCs w:val="20"/>
          </w:rPr>
          <w:t>我們差點就要哭了</w:t>
        </w:r>
        <w:r>
          <w:rPr>
            <w:rFonts w:asciiTheme="minorEastAsia" w:hAnsiTheme="minorEastAsia" w:cs="新細明體" w:hint="eastAsia"/>
            <w:kern w:val="0"/>
            <w:sz w:val="20"/>
            <w:szCs w:val="20"/>
          </w:rPr>
          <w:t>！</w:t>
        </w:r>
        <w:del w:id="798" w:author="BeBe" w:date="2012-09-29T20:52: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好期待在未來七月</w:t>
        </w:r>
        <w:del w:id="799" w:author="BeBe" w:date="2012-09-29T20:53:00Z">
          <w:r w:rsidRPr="00901AA7" w:rsidDel="00D80B2F">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時</w:t>
        </w:r>
        <w:del w:id="800" w:author="BeBe" w:date="2012-09-29T20:53:00Z">
          <w:r w:rsidRPr="00901AA7" w:rsidDel="00D80B2F">
            <w:rPr>
              <w:rFonts w:asciiTheme="minorEastAsia" w:hAnsiTheme="minorEastAsia" w:cs="新細明體" w:hint="eastAsia"/>
              <w:kern w:val="0"/>
              <w:sz w:val="20"/>
              <w:szCs w:val="20"/>
            </w:rPr>
            <w:delText>候</w:delText>
          </w:r>
        </w:del>
        <w:r w:rsidRPr="00901AA7">
          <w:rPr>
            <w:rFonts w:asciiTheme="minorEastAsia" w:hAnsiTheme="minorEastAsia" w:cs="新細明體" w:hint="eastAsia"/>
            <w:kern w:val="0"/>
            <w:sz w:val="20"/>
            <w:szCs w:val="20"/>
          </w:rPr>
          <w:t>收到成員們</w:t>
        </w:r>
        <w:del w:id="801" w:author="BeBe" w:date="2012-09-29T20:53:00Z">
          <w:r w:rsidRPr="00901AA7" w:rsidDel="00D80B2F">
            <w:rPr>
              <w:rFonts w:asciiTheme="minorEastAsia" w:hAnsiTheme="minorEastAsia" w:cs="新細明體" w:hint="eastAsia"/>
              <w:kern w:val="0"/>
              <w:sz w:val="20"/>
              <w:szCs w:val="20"/>
            </w:rPr>
            <w:delText>那個時候</w:delText>
          </w:r>
        </w:del>
        <w:r w:rsidRPr="00901AA7">
          <w:rPr>
            <w:rFonts w:asciiTheme="minorEastAsia" w:hAnsiTheme="minorEastAsia" w:cs="新細明體" w:hint="eastAsia"/>
            <w:kern w:val="0"/>
            <w:sz w:val="20"/>
            <w:szCs w:val="20"/>
          </w:rPr>
          <w:t>寄</w:t>
        </w:r>
        <w:del w:id="802" w:author="BeBe" w:date="2012-09-29T20:53:00Z">
          <w:r w:rsidRPr="00901AA7" w:rsidDel="00D80B2F">
            <w:rPr>
              <w:rFonts w:asciiTheme="minorEastAsia" w:hAnsiTheme="minorEastAsia" w:cs="新細明體" w:hint="eastAsia"/>
              <w:kern w:val="0"/>
              <w:sz w:val="20"/>
              <w:szCs w:val="20"/>
            </w:rPr>
            <w:delText>過</w:delText>
          </w:r>
        </w:del>
        <w:r w:rsidRPr="00901AA7">
          <w:rPr>
            <w:rFonts w:asciiTheme="minorEastAsia" w:hAnsiTheme="minorEastAsia" w:cs="新細明體" w:hint="eastAsia"/>
            <w:kern w:val="0"/>
            <w:sz w:val="20"/>
            <w:szCs w:val="20"/>
          </w:rPr>
          <w:t>來的紙飛機。</w:t>
        </w:r>
      </w:ins>
    </w:p>
    <w:p w:rsidR="0098098C" w:rsidRPr="00901AA7" w:rsidRDefault="0098098C" w:rsidP="00400D1E">
      <w:pPr>
        <w:autoSpaceDE w:val="0"/>
        <w:autoSpaceDN w:val="0"/>
        <w:adjustRightInd w:val="0"/>
        <w:snapToGrid w:val="0"/>
        <w:rPr>
          <w:ins w:id="803" w:author="克姐" w:date="2014-05-01T17:19:00Z"/>
          <w:rFonts w:asciiTheme="minorEastAsia" w:hAnsiTheme="minorEastAsia" w:cs="Hei-Bd-HK-BF"/>
          <w:kern w:val="0"/>
          <w:sz w:val="20"/>
          <w:szCs w:val="20"/>
        </w:rPr>
      </w:pPr>
    </w:p>
    <w:p w:rsidR="00400D1E" w:rsidRPr="00901AA7" w:rsidRDefault="00400D1E" w:rsidP="00400D1E">
      <w:pPr>
        <w:autoSpaceDE w:val="0"/>
        <w:autoSpaceDN w:val="0"/>
        <w:adjustRightInd w:val="0"/>
        <w:snapToGrid w:val="0"/>
        <w:rPr>
          <w:ins w:id="804" w:author="克姐" w:date="2014-05-01T17:19:00Z"/>
          <w:rFonts w:asciiTheme="minorEastAsia" w:hAnsiTheme="minorEastAsia" w:cs="MingStd-W5"/>
          <w:kern w:val="0"/>
          <w:sz w:val="20"/>
          <w:szCs w:val="20"/>
        </w:rPr>
      </w:pPr>
      <w:ins w:id="805" w:author="克姐" w:date="2014-05-01T17:19:00Z">
        <w:r w:rsidRPr="00901AA7">
          <w:rPr>
            <w:rFonts w:asciiTheme="minorEastAsia" w:hAnsiTheme="minorEastAsia" w:cs="新細明體" w:hint="eastAsia"/>
            <w:kern w:val="0"/>
            <w:sz w:val="20"/>
            <w:szCs w:val="20"/>
          </w:rPr>
          <w:t>【</w:t>
        </w:r>
        <w:r w:rsidRPr="00901AA7">
          <w:rPr>
            <w:rFonts w:asciiTheme="minorEastAsia" w:hAnsiTheme="minorEastAsia" w:cs="ebuchetMS-Italic"/>
            <w:kern w:val="0"/>
            <w:sz w:val="20"/>
            <w:szCs w:val="20"/>
          </w:rPr>
          <w:t xml:space="preserve">2012.06.07 Class Demo Show </w:t>
        </w:r>
        <w:r w:rsidRPr="00901AA7">
          <w:rPr>
            <w:rFonts w:asciiTheme="minorEastAsia" w:hAnsiTheme="minorEastAsia" w:cs="新細明體" w:hint="eastAsia"/>
            <w:kern w:val="0"/>
            <w:sz w:val="20"/>
            <w:szCs w:val="20"/>
          </w:rPr>
          <w:t>】</w:t>
        </w:r>
      </w:ins>
    </w:p>
    <w:p w:rsidR="00400D1E" w:rsidRPr="00901AA7" w:rsidRDefault="00400D1E" w:rsidP="00400D1E">
      <w:pPr>
        <w:autoSpaceDE w:val="0"/>
        <w:autoSpaceDN w:val="0"/>
        <w:adjustRightInd w:val="0"/>
        <w:snapToGrid w:val="0"/>
        <w:rPr>
          <w:ins w:id="806" w:author="克姐" w:date="2014-05-01T17:19:00Z"/>
          <w:rFonts w:asciiTheme="minorEastAsia" w:hAnsiTheme="minorEastAsia" w:cs="Hei-Bd-HK-BF"/>
          <w:kern w:val="0"/>
          <w:sz w:val="20"/>
          <w:szCs w:val="20"/>
        </w:rPr>
      </w:pPr>
      <w:ins w:id="807" w:author="克姐" w:date="2014-05-01T17:19:00Z">
        <w:r w:rsidRPr="00901AA7">
          <w:rPr>
            <w:rFonts w:asciiTheme="minorEastAsia" w:hAnsiTheme="minorEastAsia" w:cs="Hei-Bd-HK-BF"/>
            <w:kern w:val="0"/>
            <w:sz w:val="20"/>
            <w:szCs w:val="20"/>
          </w:rPr>
          <w:t>Demo Show</w:t>
        </w:r>
        <w:r w:rsidRPr="00901AA7">
          <w:rPr>
            <w:rFonts w:asciiTheme="minorEastAsia" w:hAnsiTheme="minorEastAsia" w:cs="新細明體" w:hint="eastAsia"/>
            <w:kern w:val="0"/>
            <w:sz w:val="20"/>
            <w:szCs w:val="20"/>
          </w:rPr>
          <w:t>當天來來往往人很多</w:t>
        </w:r>
        <w:r>
          <w:rPr>
            <w:rFonts w:asciiTheme="minorEastAsia" w:hAnsiTheme="minorEastAsia" w:cs="Hei-Bd-HK-BF" w:hint="eastAsia"/>
            <w:kern w:val="0"/>
            <w:sz w:val="20"/>
            <w:szCs w:val="20"/>
          </w:rPr>
          <w:t>，</w:t>
        </w:r>
        <w:del w:id="808" w:author="BeBe" w:date="2012-09-29T20:53: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我們成員每個人拿著裝有</w:t>
        </w:r>
        <w:del w:id="809" w:author="BeBe" w:date="2012-09-29T20:53:00Z">
          <w:r w:rsidRPr="00901AA7" w:rsidDel="00D80B2F">
            <w:rPr>
              <w:rFonts w:asciiTheme="minorEastAsia" w:hAnsiTheme="minorEastAsia" w:cs="新細明體" w:hint="eastAsia"/>
              <w:kern w:val="0"/>
              <w:sz w:val="20"/>
              <w:szCs w:val="20"/>
            </w:rPr>
            <w:delText>我們</w:delText>
          </w:r>
        </w:del>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的</w:t>
        </w:r>
        <w:proofErr w:type="spellStart"/>
        <w:r w:rsidRPr="00901AA7">
          <w:rPr>
            <w:rFonts w:asciiTheme="minorEastAsia" w:hAnsiTheme="minorEastAsia" w:cs="Hei-Bd-HK-BF"/>
            <w:kern w:val="0"/>
            <w:sz w:val="20"/>
            <w:szCs w:val="20"/>
          </w:rPr>
          <w:t>iphon</w:t>
        </w:r>
        <w:proofErr w:type="spellEnd"/>
        <w:del w:id="810" w:author="BeBe" w:date="2012-09-29T20:53:00Z">
          <w:r w:rsidRPr="00901AA7" w:rsidDel="00D80B2F">
            <w:rPr>
              <w:rFonts w:asciiTheme="minorEastAsia" w:hAnsiTheme="minorEastAsia" w:cs="新細明體" w:hint="eastAsia"/>
              <w:kern w:val="0"/>
              <w:sz w:val="20"/>
              <w:szCs w:val="20"/>
            </w:rPr>
            <w:delText>或</w:delText>
          </w:r>
        </w:del>
        <w:r>
          <w:rPr>
            <w:rFonts w:asciiTheme="minorEastAsia" w:hAnsiTheme="minorEastAsia" w:cs="新細明體" w:hint="eastAsia"/>
            <w:kern w:val="0"/>
            <w:sz w:val="20"/>
            <w:szCs w:val="20"/>
          </w:rPr>
          <w:t>、</w:t>
        </w:r>
        <w:proofErr w:type="spellStart"/>
        <w:r w:rsidRPr="00901AA7">
          <w:rPr>
            <w:rFonts w:asciiTheme="minorEastAsia" w:hAnsiTheme="minorEastAsia" w:cs="Hei-Bd-HK-BF"/>
            <w:kern w:val="0"/>
            <w:sz w:val="20"/>
            <w:szCs w:val="20"/>
          </w:rPr>
          <w:t>ipad</w:t>
        </w:r>
        <w:proofErr w:type="spellEnd"/>
        <w:r w:rsidRPr="00901AA7">
          <w:rPr>
            <w:rFonts w:asciiTheme="minorEastAsia" w:hAnsiTheme="minorEastAsia" w:cs="新細明體" w:hint="eastAsia"/>
            <w:kern w:val="0"/>
            <w:sz w:val="20"/>
            <w:szCs w:val="20"/>
          </w:rPr>
          <w:t>或</w:t>
        </w:r>
        <w:proofErr w:type="spellStart"/>
        <w:r w:rsidRPr="00901AA7">
          <w:rPr>
            <w:rFonts w:asciiTheme="minorEastAsia" w:hAnsiTheme="minorEastAsia" w:cs="Hei-Bd-HK-BF"/>
            <w:kern w:val="0"/>
            <w:sz w:val="20"/>
            <w:szCs w:val="20"/>
          </w:rPr>
          <w:t>ipod</w:t>
        </w:r>
        <w:proofErr w:type="spellEnd"/>
        <w:r w:rsidRPr="00901AA7">
          <w:rPr>
            <w:rFonts w:asciiTheme="minorEastAsia" w:hAnsiTheme="minorEastAsia" w:cs="Hei-Bd-HK-BF"/>
            <w:kern w:val="0"/>
            <w:sz w:val="20"/>
            <w:szCs w:val="20"/>
          </w:rPr>
          <w:t xml:space="preserve"> touch </w:t>
        </w:r>
        <w:del w:id="811" w:author="BeBe" w:date="2012-09-29T20:54:00Z">
          <w:r w:rsidRPr="00901AA7" w:rsidDel="00D80B2F">
            <w:rPr>
              <w:rFonts w:asciiTheme="minorEastAsia" w:hAnsiTheme="minorEastAsia" w:cs="新細明體" w:hint="eastAsia"/>
              <w:kern w:val="0"/>
              <w:sz w:val="20"/>
              <w:szCs w:val="20"/>
            </w:rPr>
            <w:delText>跟別人</w:delText>
          </w:r>
        </w:del>
        <w:r>
          <w:rPr>
            <w:rFonts w:asciiTheme="minorEastAsia" w:hAnsiTheme="minorEastAsia" w:cs="新細明體" w:hint="eastAsia"/>
            <w:kern w:val="0"/>
            <w:sz w:val="20"/>
            <w:szCs w:val="20"/>
          </w:rPr>
          <w:t>向大家</w:t>
        </w:r>
        <w:r w:rsidRPr="00901AA7">
          <w:rPr>
            <w:rFonts w:asciiTheme="minorEastAsia" w:hAnsiTheme="minorEastAsia" w:cs="新細明體" w:hint="eastAsia"/>
            <w:kern w:val="0"/>
            <w:sz w:val="20"/>
            <w:szCs w:val="20"/>
          </w:rPr>
          <w:t>介紹</w:t>
        </w:r>
        <w:r>
          <w:rPr>
            <w:rFonts w:asciiTheme="minorEastAsia" w:hAnsiTheme="minorEastAsia" w:cs="Hei-Bd-HK-BF" w:hint="eastAsia"/>
            <w:kern w:val="0"/>
            <w:sz w:val="20"/>
            <w:szCs w:val="20"/>
          </w:rPr>
          <w:t>，</w:t>
        </w:r>
        <w:del w:id="812" w:author="BeBe" w:date="2012-09-29T20:54: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整天下來收</w:t>
        </w:r>
        <w:del w:id="813" w:author="BeBe" w:date="2012-09-29T20:54:00Z">
          <w:r w:rsidRPr="00901AA7" w:rsidDel="00D80B2F">
            <w:rPr>
              <w:rFonts w:asciiTheme="minorEastAsia" w:hAnsiTheme="minorEastAsia" w:cs="新細明體" w:hint="eastAsia"/>
              <w:kern w:val="0"/>
              <w:sz w:val="20"/>
              <w:szCs w:val="20"/>
            </w:rPr>
            <w:delText>穫</w:delText>
          </w:r>
        </w:del>
        <w:r>
          <w:rPr>
            <w:rFonts w:asciiTheme="minorEastAsia" w:hAnsiTheme="minorEastAsia" w:cs="新細明體" w:hint="eastAsia"/>
            <w:kern w:val="0"/>
            <w:sz w:val="20"/>
            <w:szCs w:val="20"/>
          </w:rPr>
          <w:t>獲</w:t>
        </w:r>
        <w:r w:rsidRPr="00901AA7">
          <w:rPr>
            <w:rFonts w:asciiTheme="minorEastAsia" w:hAnsiTheme="minorEastAsia" w:cs="新細明體" w:hint="eastAsia"/>
            <w:kern w:val="0"/>
            <w:sz w:val="20"/>
            <w:szCs w:val="20"/>
          </w:rPr>
          <w:t>滿滿</w:t>
        </w:r>
        <w:r>
          <w:rPr>
            <w:rFonts w:asciiTheme="minorEastAsia" w:hAnsiTheme="minorEastAsia" w:cs="Hei-Bd-HK-BF" w:hint="eastAsia"/>
            <w:kern w:val="0"/>
            <w:sz w:val="20"/>
            <w:szCs w:val="20"/>
          </w:rPr>
          <w:t>，</w:t>
        </w:r>
        <w:del w:id="814" w:author="BeBe" w:date="2012-09-29T20:54:00Z">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收到了</w:delText>
          </w:r>
        </w:del>
        <w:r>
          <w:rPr>
            <w:rFonts w:asciiTheme="minorEastAsia" w:hAnsiTheme="minorEastAsia" w:cs="新細明體" w:hint="eastAsia"/>
            <w:kern w:val="0"/>
            <w:sz w:val="20"/>
            <w:szCs w:val="20"/>
          </w:rPr>
          <w:t>得到</w:t>
        </w:r>
        <w:r w:rsidRPr="00901AA7">
          <w:rPr>
            <w:rFonts w:asciiTheme="minorEastAsia" w:hAnsiTheme="minorEastAsia" w:cs="新細明體" w:hint="eastAsia"/>
            <w:kern w:val="0"/>
            <w:sz w:val="20"/>
            <w:szCs w:val="20"/>
          </w:rPr>
          <w:t>很多</w:t>
        </w:r>
        <w:del w:id="815" w:author="BeBe" w:date="2012-09-29T20:54:00Z">
          <w:r w:rsidRPr="00901AA7" w:rsidDel="00D80B2F">
            <w:rPr>
              <w:rFonts w:asciiTheme="minorEastAsia" w:hAnsiTheme="minorEastAsia" w:cs="新細明體" w:hint="eastAsia"/>
              <w:kern w:val="0"/>
              <w:sz w:val="20"/>
              <w:szCs w:val="20"/>
            </w:rPr>
            <w:delText>不同的</w:delText>
          </w:r>
        </w:del>
        <w:r w:rsidRPr="00901AA7">
          <w:rPr>
            <w:rFonts w:asciiTheme="minorEastAsia" w:hAnsiTheme="minorEastAsia" w:cs="新細明體" w:hint="eastAsia"/>
            <w:kern w:val="0"/>
            <w:sz w:val="20"/>
            <w:szCs w:val="20"/>
          </w:rPr>
          <w:t>意見和反應</w:t>
        </w:r>
        <w:r>
          <w:rPr>
            <w:rFonts w:asciiTheme="minorEastAsia" w:hAnsiTheme="minorEastAsia" w:cs="Hei-Bd-HK-BF" w:hint="eastAsia"/>
            <w:kern w:val="0"/>
            <w:sz w:val="20"/>
            <w:szCs w:val="20"/>
          </w:rPr>
          <w:t>，</w:t>
        </w:r>
        <w:del w:id="816" w:author="BeBe" w:date="2012-09-29T20:54: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很高興有很多人喜歡我們的作品</w:t>
        </w:r>
        <w:r>
          <w:rPr>
            <w:rFonts w:asciiTheme="minorEastAsia" w:hAnsiTheme="minorEastAsia" w:cs="Hei-Bd-HK-BF" w:hint="eastAsia"/>
            <w:kern w:val="0"/>
            <w:sz w:val="20"/>
            <w:szCs w:val="20"/>
          </w:rPr>
          <w:t>，</w:t>
        </w:r>
        <w:del w:id="817" w:author="BeBe" w:date="2012-09-29T20:54:00Z">
          <w:r w:rsidRPr="00901AA7" w:rsidDel="00D80B2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我們也收到了一堆名片</w:t>
        </w:r>
        <w:r>
          <w:rPr>
            <w:rFonts w:asciiTheme="minorEastAsia" w:hAnsiTheme="minorEastAsia" w:cs="Hei-Bd-HK-BF" w:hint="eastAsia"/>
            <w:kern w:val="0"/>
            <w:sz w:val="20"/>
            <w:szCs w:val="20"/>
          </w:rPr>
          <w:t>，</w:t>
        </w:r>
        <w:del w:id="818" w:author="BeBe" w:date="2012-09-29T20:55:00Z">
          <w:r w:rsidRPr="00901AA7" w:rsidDel="00FC2E83">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每一張對我們</w:t>
        </w:r>
        <w:proofErr w:type="gramStart"/>
        <w:r w:rsidRPr="00901AA7">
          <w:rPr>
            <w:rFonts w:asciiTheme="minorEastAsia" w:hAnsiTheme="minorEastAsia" w:cs="新細明體" w:hint="eastAsia"/>
            <w:kern w:val="0"/>
            <w:sz w:val="20"/>
            <w:szCs w:val="20"/>
          </w:rPr>
          <w:t>來說都是</w:t>
        </w:r>
        <w:proofErr w:type="gramEnd"/>
        <w:r w:rsidRPr="00901AA7">
          <w:rPr>
            <w:rFonts w:asciiTheme="minorEastAsia" w:hAnsiTheme="minorEastAsia" w:cs="新細明體" w:hint="eastAsia"/>
            <w:kern w:val="0"/>
            <w:sz w:val="20"/>
            <w:szCs w:val="20"/>
          </w:rPr>
          <w:t>肯定</w:t>
        </w:r>
        <w:r>
          <w:rPr>
            <w:rFonts w:asciiTheme="minorEastAsia" w:hAnsiTheme="minorEastAsia" w:cs="Hei-Bd-HK-BF" w:hint="eastAsia"/>
            <w:kern w:val="0"/>
            <w:sz w:val="20"/>
            <w:szCs w:val="20"/>
          </w:rPr>
          <w:t>，</w:t>
        </w:r>
        <w:del w:id="819" w:author="BeBe" w:date="2012-09-29T20:55:00Z">
          <w:r w:rsidRPr="00901AA7" w:rsidDel="00FC2E83">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而且也都可能是日後不錯的機會</w:t>
        </w:r>
        <w:r>
          <w:rPr>
            <w:rFonts w:asciiTheme="minorEastAsia" w:hAnsiTheme="minorEastAsia" w:cs="Hei-Bd-HK-BF" w:hint="eastAsia"/>
            <w:kern w:val="0"/>
            <w:sz w:val="20"/>
            <w:szCs w:val="20"/>
          </w:rPr>
          <w:t>，</w:t>
        </w:r>
        <w:del w:id="820" w:author="BeBe" w:date="2012-09-29T20:55:00Z">
          <w:r w:rsidRPr="00901AA7" w:rsidDel="00FC2E83">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甚至有幾家公司</w:t>
        </w:r>
        <w:del w:id="821" w:author="BeBe" w:date="2012-09-29T20:56:00Z">
          <w:r w:rsidRPr="00901AA7" w:rsidDel="00FC2E83">
            <w:rPr>
              <w:rFonts w:asciiTheme="minorEastAsia" w:hAnsiTheme="minorEastAsia" w:cs="新細明體" w:hint="eastAsia"/>
              <w:kern w:val="0"/>
              <w:sz w:val="20"/>
              <w:szCs w:val="20"/>
            </w:rPr>
            <w:delText>跟我們說</w:delText>
          </w:r>
        </w:del>
        <w:r>
          <w:rPr>
            <w:rFonts w:asciiTheme="minorEastAsia" w:hAnsiTheme="minorEastAsia" w:cs="新細明體" w:hint="eastAsia"/>
            <w:kern w:val="0"/>
            <w:sz w:val="20"/>
            <w:szCs w:val="20"/>
          </w:rPr>
          <w:t>詢問</w:t>
        </w:r>
        <w:r w:rsidRPr="00901AA7">
          <w:rPr>
            <w:rFonts w:asciiTheme="minorEastAsia" w:hAnsiTheme="minorEastAsia" w:cs="新細明體" w:hint="eastAsia"/>
            <w:kern w:val="0"/>
            <w:sz w:val="20"/>
            <w:szCs w:val="20"/>
          </w:rPr>
          <w:t>可以直接去他們公司上班嗎？雖然整夜沒睡卻非常開心</w:t>
        </w:r>
        <w:r>
          <w:rPr>
            <w:rFonts w:asciiTheme="minorEastAsia" w:hAnsiTheme="minorEastAsia" w:cs="Hei-Bd-HK-BF" w:hint="eastAsia"/>
            <w:kern w:val="0"/>
            <w:sz w:val="20"/>
            <w:szCs w:val="20"/>
          </w:rPr>
          <w:t>，</w:t>
        </w:r>
        <w:del w:id="822" w:author="BeBe" w:date="2012-09-29T20:55:00Z">
          <w:r w:rsidRPr="00901AA7" w:rsidDel="00FC2E83">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興奮到都忘記疲勞了</w:t>
        </w:r>
        <w:del w:id="823" w:author="BeBe" w:date="2012-09-29T20:55:00Z">
          <w:r w:rsidRPr="00901AA7" w:rsidDel="00FC2E83">
            <w:rPr>
              <w:rFonts w:asciiTheme="minorEastAsia" w:hAnsiTheme="minorEastAsia" w:cs="Hei-Bd-HK-BF" w:hint="eastAsia"/>
              <w:kern w:val="0"/>
              <w:sz w:val="20"/>
              <w:szCs w:val="20"/>
            </w:rPr>
            <w:delText>,</w:delText>
          </w:r>
        </w:del>
        <w:del w:id="824" w:author="BeBe" w:date="2012-09-29T20:56:00Z">
          <w:r w:rsidRPr="00901AA7" w:rsidDel="00FC2E83">
            <w:rPr>
              <w:rFonts w:asciiTheme="minorEastAsia" w:hAnsiTheme="minorEastAsia" w:cs="新細明體" w:hint="eastAsia"/>
              <w:kern w:val="0"/>
              <w:sz w:val="20"/>
              <w:szCs w:val="20"/>
            </w:rPr>
            <w:delText>結束之後我們就趕緊關機回家補眠。</w:delText>
          </w:r>
        </w:del>
        <w:r>
          <w:rPr>
            <w:rFonts w:asciiTheme="minorEastAsia" w:hAnsiTheme="minorEastAsia" w:cs="Hei-Bd-HK-BF" w:hint="eastAsia"/>
            <w:kern w:val="0"/>
            <w:sz w:val="20"/>
            <w:szCs w:val="20"/>
          </w:rPr>
          <w:t>！</w:t>
        </w:r>
      </w:ins>
    </w:p>
    <w:p w:rsidR="00400D1E" w:rsidRPr="00901AA7" w:rsidRDefault="00400D1E" w:rsidP="00400D1E">
      <w:pPr>
        <w:autoSpaceDE w:val="0"/>
        <w:autoSpaceDN w:val="0"/>
        <w:adjustRightInd w:val="0"/>
        <w:snapToGrid w:val="0"/>
        <w:rPr>
          <w:ins w:id="825" w:author="克姐" w:date="2014-05-01T17:19:00Z"/>
          <w:rFonts w:asciiTheme="minorEastAsia" w:hAnsiTheme="minorEastAsia" w:cs="Hei-Lt-HK-BF"/>
          <w:kern w:val="0"/>
          <w:sz w:val="20"/>
          <w:szCs w:val="20"/>
        </w:rPr>
      </w:pPr>
    </w:p>
    <w:p w:rsidR="00400D1E" w:rsidRPr="00400D1E" w:rsidRDefault="00400D1E" w:rsidP="00F10E43">
      <w:pPr>
        <w:autoSpaceDE w:val="0"/>
        <w:autoSpaceDN w:val="0"/>
        <w:adjustRightInd w:val="0"/>
        <w:snapToGrid w:val="0"/>
        <w:rPr>
          <w:rFonts w:asciiTheme="minorEastAsia" w:hAnsiTheme="minorEastAsia" w:cs="新細明體"/>
          <w:color w:val="0070C0"/>
          <w:kern w:val="0"/>
          <w:szCs w:val="24"/>
        </w:rPr>
      </w:pPr>
    </w:p>
    <w:p w:rsidR="00F10E43" w:rsidRPr="00852A70" w:rsidDel="006856DE" w:rsidRDefault="007F7649" w:rsidP="00F10E43">
      <w:pPr>
        <w:autoSpaceDE w:val="0"/>
        <w:autoSpaceDN w:val="0"/>
        <w:adjustRightInd w:val="0"/>
        <w:snapToGrid w:val="0"/>
        <w:rPr>
          <w:del w:id="826" w:author="克姐" w:date="2014-05-01T17:25:00Z"/>
          <w:rFonts w:asciiTheme="minorEastAsia" w:hAnsiTheme="minorEastAsia" w:cs="新細明體" w:hint="eastAsia"/>
          <w:b/>
          <w:kern w:val="0"/>
          <w:sz w:val="28"/>
          <w:szCs w:val="28"/>
        </w:rPr>
      </w:pPr>
      <w:del w:id="827" w:author="克姐" w:date="2014-05-01T17:25:00Z">
        <w:r w:rsidRPr="00852A70" w:rsidDel="006856DE">
          <w:rPr>
            <w:rFonts w:asciiTheme="minorEastAsia" w:hAnsiTheme="minorEastAsia" w:cs="新細明體"/>
            <w:b/>
            <w:kern w:val="0"/>
            <w:sz w:val="28"/>
            <w:szCs w:val="28"/>
          </w:rPr>
          <w:delText>S</w:delText>
        </w:r>
        <w:r w:rsidRPr="00852A70" w:rsidDel="006856DE">
          <w:rPr>
            <w:rFonts w:asciiTheme="minorEastAsia" w:hAnsiTheme="minorEastAsia" w:cs="新細明體" w:hint="eastAsia"/>
            <w:b/>
            <w:kern w:val="0"/>
            <w:sz w:val="28"/>
            <w:szCs w:val="28"/>
          </w:rPr>
          <w:delText>tep1 Topic Search</w:delText>
        </w:r>
      </w:del>
    </w:p>
    <w:p w:rsidR="00F10E43" w:rsidDel="006856DE" w:rsidRDefault="00F10E43" w:rsidP="00F10E43">
      <w:pPr>
        <w:autoSpaceDE w:val="0"/>
        <w:autoSpaceDN w:val="0"/>
        <w:adjustRightInd w:val="0"/>
        <w:snapToGrid w:val="0"/>
        <w:rPr>
          <w:del w:id="828" w:author="克姐" w:date="2014-05-01T17:25:00Z"/>
          <w:rFonts w:asciiTheme="minorEastAsia" w:hAnsiTheme="minorEastAsia" w:cs="Hei-Lt-HK-BF" w:hint="eastAsia"/>
          <w:kern w:val="0"/>
          <w:sz w:val="20"/>
          <w:szCs w:val="20"/>
        </w:rPr>
      </w:pPr>
    </w:p>
    <w:p w:rsidR="00852A70" w:rsidRPr="00F10E43" w:rsidDel="006856DE" w:rsidRDefault="007F7649" w:rsidP="007F7649">
      <w:pPr>
        <w:autoSpaceDE w:val="0"/>
        <w:autoSpaceDN w:val="0"/>
        <w:adjustRightInd w:val="0"/>
        <w:snapToGrid w:val="0"/>
        <w:rPr>
          <w:del w:id="829" w:author="克姐" w:date="2014-05-01T17:25:00Z"/>
          <w:rFonts w:asciiTheme="minorEastAsia" w:hAnsiTheme="minorEastAsia" w:cs="新細明體" w:hint="eastAsia"/>
          <w:kern w:val="0"/>
          <w:sz w:val="20"/>
          <w:szCs w:val="20"/>
        </w:rPr>
      </w:pPr>
      <w:del w:id="830" w:author="克姐" w:date="2014-05-01T17:25:00Z">
        <w:r w:rsidRPr="00852A70" w:rsidDel="006856DE">
          <w:rPr>
            <w:rFonts w:asciiTheme="minorEastAsia" w:hAnsiTheme="minorEastAsia" w:cs="新細明體"/>
            <w:b/>
            <w:kern w:val="0"/>
            <w:sz w:val="28"/>
            <w:szCs w:val="28"/>
          </w:rPr>
          <w:delText>S</w:delText>
        </w:r>
        <w:r w:rsidRPr="00852A70" w:rsidDel="006856DE">
          <w:rPr>
            <w:rFonts w:asciiTheme="minorEastAsia" w:hAnsiTheme="minorEastAsia" w:cs="新細明體" w:hint="eastAsia"/>
            <w:b/>
            <w:kern w:val="0"/>
            <w:sz w:val="28"/>
            <w:szCs w:val="28"/>
          </w:rPr>
          <w:delText>tep2 Mapping</w:delText>
        </w:r>
      </w:del>
    </w:p>
    <w:p w:rsidR="00F10E43" w:rsidRPr="00C5717C" w:rsidDel="006856DE" w:rsidRDefault="00F10E43" w:rsidP="00F10E43">
      <w:pPr>
        <w:autoSpaceDE w:val="0"/>
        <w:autoSpaceDN w:val="0"/>
        <w:adjustRightInd w:val="0"/>
        <w:snapToGrid w:val="0"/>
        <w:rPr>
          <w:del w:id="831" w:author="克姐" w:date="2014-05-01T17:25:00Z"/>
          <w:rFonts w:asciiTheme="minorEastAsia" w:hAnsiTheme="minorEastAsia" w:cs="Hei-Lt-HK-BF"/>
          <w:kern w:val="0"/>
          <w:sz w:val="20"/>
          <w:szCs w:val="20"/>
        </w:rPr>
      </w:pPr>
    </w:p>
    <w:p w:rsidR="007F7649" w:rsidRPr="00B831CC" w:rsidDel="006856DE" w:rsidRDefault="007F7649" w:rsidP="007F7649">
      <w:pPr>
        <w:autoSpaceDE w:val="0"/>
        <w:autoSpaceDN w:val="0"/>
        <w:adjustRightInd w:val="0"/>
        <w:snapToGrid w:val="0"/>
        <w:rPr>
          <w:del w:id="832" w:author="克姐" w:date="2014-05-01T17:25:00Z"/>
          <w:rFonts w:asciiTheme="minorEastAsia" w:hAnsiTheme="minorEastAsia" w:cs="新細明體" w:hint="eastAsia"/>
          <w:b/>
          <w:kern w:val="0"/>
          <w:sz w:val="28"/>
          <w:szCs w:val="28"/>
        </w:rPr>
      </w:pPr>
      <w:del w:id="833" w:author="克姐" w:date="2014-05-01T17:25:00Z">
        <w:r w:rsidRPr="00B831CC" w:rsidDel="006856DE">
          <w:rPr>
            <w:rFonts w:asciiTheme="minorEastAsia" w:hAnsiTheme="minorEastAsia" w:cs="新細明體"/>
            <w:b/>
            <w:kern w:val="0"/>
            <w:sz w:val="28"/>
            <w:szCs w:val="28"/>
          </w:rPr>
          <w:delText>S</w:delText>
        </w:r>
        <w:r w:rsidRPr="00B831CC" w:rsidDel="006856DE">
          <w:rPr>
            <w:rFonts w:asciiTheme="minorEastAsia" w:hAnsiTheme="minorEastAsia" w:cs="新細明體" w:hint="eastAsia"/>
            <w:b/>
            <w:kern w:val="0"/>
            <w:sz w:val="28"/>
            <w:szCs w:val="28"/>
          </w:rPr>
          <w:delText>tep3 Persona</w:delText>
        </w:r>
      </w:del>
    </w:p>
    <w:p w:rsidR="00F10E43" w:rsidDel="006856DE" w:rsidRDefault="00F10E43" w:rsidP="00F10E43">
      <w:pPr>
        <w:autoSpaceDE w:val="0"/>
        <w:autoSpaceDN w:val="0"/>
        <w:adjustRightInd w:val="0"/>
        <w:snapToGrid w:val="0"/>
        <w:rPr>
          <w:del w:id="834" w:author="克姐" w:date="2014-05-01T17:25:00Z"/>
          <w:rFonts w:asciiTheme="minorEastAsia" w:hAnsiTheme="minorEastAsia" w:cs="Hei-Lt-HK-BF" w:hint="eastAsia"/>
          <w:kern w:val="0"/>
          <w:sz w:val="20"/>
          <w:szCs w:val="20"/>
        </w:rPr>
      </w:pPr>
    </w:p>
    <w:p w:rsidR="007F7649" w:rsidRPr="00B831CC" w:rsidDel="006856DE" w:rsidRDefault="007F7649" w:rsidP="00F10E43">
      <w:pPr>
        <w:autoSpaceDE w:val="0"/>
        <w:autoSpaceDN w:val="0"/>
        <w:adjustRightInd w:val="0"/>
        <w:snapToGrid w:val="0"/>
        <w:rPr>
          <w:del w:id="835" w:author="克姐" w:date="2014-05-01T17:25:00Z"/>
          <w:rFonts w:asciiTheme="minorEastAsia" w:hAnsiTheme="minorEastAsia" w:cs="新細明體"/>
          <w:b/>
          <w:kern w:val="0"/>
          <w:sz w:val="28"/>
          <w:szCs w:val="28"/>
        </w:rPr>
      </w:pPr>
      <w:del w:id="836" w:author="克姐" w:date="2014-05-01T17:25:00Z">
        <w:r w:rsidRPr="00B831CC" w:rsidDel="006856DE">
          <w:rPr>
            <w:rFonts w:asciiTheme="minorEastAsia" w:hAnsiTheme="minorEastAsia" w:cs="新細明體"/>
            <w:b/>
            <w:kern w:val="0"/>
            <w:sz w:val="28"/>
            <w:szCs w:val="28"/>
          </w:rPr>
          <w:delText>S</w:delText>
        </w:r>
        <w:r w:rsidRPr="00B831CC" w:rsidDel="006856DE">
          <w:rPr>
            <w:rFonts w:asciiTheme="minorEastAsia" w:hAnsiTheme="minorEastAsia" w:cs="新細明體" w:hint="eastAsia"/>
            <w:b/>
            <w:kern w:val="0"/>
            <w:sz w:val="28"/>
            <w:szCs w:val="28"/>
          </w:rPr>
          <w:delText>tep4 User Study</w:delText>
        </w:r>
      </w:del>
    </w:p>
    <w:p w:rsidR="00F10E43" w:rsidDel="006856DE" w:rsidRDefault="00F10E43" w:rsidP="00F10E43">
      <w:pPr>
        <w:autoSpaceDE w:val="0"/>
        <w:autoSpaceDN w:val="0"/>
        <w:adjustRightInd w:val="0"/>
        <w:snapToGrid w:val="0"/>
        <w:rPr>
          <w:del w:id="837" w:author="克姐" w:date="2014-05-01T17:25:00Z"/>
          <w:rFonts w:asciiTheme="minorEastAsia" w:hAnsiTheme="minorEastAsia" w:cs="Hei-Lt-HK-BF" w:hint="eastAsia"/>
          <w:kern w:val="0"/>
          <w:sz w:val="20"/>
          <w:szCs w:val="20"/>
        </w:rPr>
      </w:pPr>
    </w:p>
    <w:p w:rsidR="007F7649" w:rsidRPr="00B831CC" w:rsidDel="006856DE" w:rsidRDefault="007F7649" w:rsidP="007F7649">
      <w:pPr>
        <w:autoSpaceDE w:val="0"/>
        <w:autoSpaceDN w:val="0"/>
        <w:adjustRightInd w:val="0"/>
        <w:snapToGrid w:val="0"/>
        <w:rPr>
          <w:del w:id="838" w:author="克姐" w:date="2014-05-01T17:25:00Z"/>
          <w:rFonts w:asciiTheme="minorEastAsia" w:hAnsiTheme="minorEastAsia" w:cs="新細明體" w:hint="eastAsia"/>
          <w:b/>
          <w:kern w:val="0"/>
          <w:sz w:val="28"/>
          <w:szCs w:val="28"/>
        </w:rPr>
      </w:pPr>
      <w:del w:id="839" w:author="克姐" w:date="2014-05-01T17:25:00Z">
        <w:r w:rsidRPr="00B831CC" w:rsidDel="006856DE">
          <w:rPr>
            <w:rFonts w:asciiTheme="minorEastAsia" w:hAnsiTheme="minorEastAsia" w:cs="新細明體"/>
            <w:b/>
            <w:kern w:val="0"/>
            <w:sz w:val="28"/>
            <w:szCs w:val="28"/>
          </w:rPr>
          <w:delText>S</w:delText>
        </w:r>
        <w:r w:rsidRPr="00B831CC" w:rsidDel="006856DE">
          <w:rPr>
            <w:rFonts w:asciiTheme="minorEastAsia" w:hAnsiTheme="minorEastAsia" w:cs="新細明體" w:hint="eastAsia"/>
            <w:b/>
            <w:kern w:val="0"/>
            <w:sz w:val="28"/>
            <w:szCs w:val="28"/>
          </w:rPr>
          <w:delText>tep5 Concept</w:delText>
        </w:r>
      </w:del>
    </w:p>
    <w:p w:rsidR="00F10E43" w:rsidDel="006856DE" w:rsidRDefault="00F10E43" w:rsidP="00F10E43">
      <w:pPr>
        <w:autoSpaceDE w:val="0"/>
        <w:autoSpaceDN w:val="0"/>
        <w:adjustRightInd w:val="0"/>
        <w:snapToGrid w:val="0"/>
        <w:rPr>
          <w:del w:id="840" w:author="克姐" w:date="2014-05-01T17:25:00Z"/>
          <w:rFonts w:asciiTheme="minorEastAsia" w:hAnsiTheme="minorEastAsia" w:cs="新細明體" w:hint="eastAsia"/>
          <w:color w:val="BFBFBF" w:themeColor="background1" w:themeShade="BF"/>
          <w:kern w:val="0"/>
          <w:sz w:val="20"/>
          <w:szCs w:val="20"/>
        </w:rPr>
      </w:pPr>
    </w:p>
    <w:p w:rsidR="007F7649" w:rsidRPr="00B831CC" w:rsidDel="006856DE" w:rsidRDefault="007F7649" w:rsidP="00F10E43">
      <w:pPr>
        <w:autoSpaceDE w:val="0"/>
        <w:autoSpaceDN w:val="0"/>
        <w:adjustRightInd w:val="0"/>
        <w:snapToGrid w:val="0"/>
        <w:rPr>
          <w:del w:id="841" w:author="克姐" w:date="2014-05-01T17:25:00Z"/>
          <w:rFonts w:asciiTheme="minorEastAsia" w:hAnsiTheme="minorEastAsia" w:cs="新細明體" w:hint="eastAsia"/>
          <w:b/>
          <w:kern w:val="0"/>
          <w:sz w:val="28"/>
          <w:szCs w:val="28"/>
        </w:rPr>
      </w:pPr>
      <w:del w:id="842" w:author="克姐" w:date="2014-05-01T17:25:00Z">
        <w:r w:rsidRPr="00B831CC" w:rsidDel="006856DE">
          <w:rPr>
            <w:rFonts w:asciiTheme="minorEastAsia" w:hAnsiTheme="minorEastAsia" w:cs="新細明體"/>
            <w:b/>
            <w:kern w:val="0"/>
            <w:sz w:val="28"/>
            <w:szCs w:val="28"/>
          </w:rPr>
          <w:delText>S</w:delText>
        </w:r>
        <w:r w:rsidRPr="00B831CC" w:rsidDel="006856DE">
          <w:rPr>
            <w:rFonts w:asciiTheme="minorEastAsia" w:hAnsiTheme="minorEastAsia" w:cs="新細明體" w:hint="eastAsia"/>
            <w:b/>
            <w:kern w:val="0"/>
            <w:sz w:val="28"/>
            <w:szCs w:val="28"/>
          </w:rPr>
          <w:delText>tep6 Scenario使用情境</w:delText>
        </w:r>
      </w:del>
    </w:p>
    <w:p w:rsidR="00F10E43" w:rsidDel="006856DE" w:rsidRDefault="00F10E43" w:rsidP="00F10E43">
      <w:pPr>
        <w:autoSpaceDE w:val="0"/>
        <w:autoSpaceDN w:val="0"/>
        <w:adjustRightInd w:val="0"/>
        <w:snapToGrid w:val="0"/>
        <w:rPr>
          <w:del w:id="843" w:author="克姐" w:date="2014-05-01T17:25:00Z"/>
          <w:rFonts w:asciiTheme="minorEastAsia" w:hAnsiTheme="minorEastAsia" w:cs="Hei-Lt-HK-BF" w:hint="eastAsia"/>
          <w:kern w:val="0"/>
          <w:sz w:val="20"/>
          <w:szCs w:val="20"/>
        </w:rPr>
      </w:pPr>
    </w:p>
    <w:p w:rsidR="007F7649" w:rsidRPr="00F10E43" w:rsidDel="006856DE" w:rsidRDefault="007F7649" w:rsidP="007F7649">
      <w:pPr>
        <w:autoSpaceDE w:val="0"/>
        <w:autoSpaceDN w:val="0"/>
        <w:adjustRightInd w:val="0"/>
        <w:snapToGrid w:val="0"/>
        <w:rPr>
          <w:del w:id="844" w:author="克姐" w:date="2014-05-01T17:25:00Z"/>
          <w:rFonts w:asciiTheme="minorEastAsia" w:hAnsiTheme="minorEastAsia" w:cs="新細明體" w:hint="eastAsia"/>
          <w:kern w:val="0"/>
          <w:sz w:val="20"/>
          <w:szCs w:val="20"/>
        </w:rPr>
      </w:pPr>
      <w:del w:id="845" w:author="克姐" w:date="2014-05-01T17:25:00Z">
        <w:r w:rsidRPr="00B831CC" w:rsidDel="006856DE">
          <w:rPr>
            <w:rFonts w:asciiTheme="minorEastAsia" w:hAnsiTheme="minorEastAsia" w:cs="新細明體"/>
            <w:b/>
            <w:kern w:val="0"/>
            <w:sz w:val="28"/>
            <w:szCs w:val="28"/>
          </w:rPr>
          <w:delText>S</w:delText>
        </w:r>
        <w:r w:rsidRPr="00B831CC" w:rsidDel="006856DE">
          <w:rPr>
            <w:rFonts w:asciiTheme="minorEastAsia" w:hAnsiTheme="minorEastAsia" w:cs="新細明體" w:hint="eastAsia"/>
            <w:b/>
            <w:kern w:val="0"/>
            <w:sz w:val="28"/>
            <w:szCs w:val="28"/>
          </w:rPr>
          <w:delText>tep7 Where can I go 功能頁面初步架構</w:delText>
        </w:r>
      </w:del>
    </w:p>
    <w:p w:rsidR="007F7649" w:rsidRPr="00C5717C" w:rsidDel="006856DE" w:rsidRDefault="007F7649" w:rsidP="00F10E43">
      <w:pPr>
        <w:autoSpaceDE w:val="0"/>
        <w:autoSpaceDN w:val="0"/>
        <w:adjustRightInd w:val="0"/>
        <w:snapToGrid w:val="0"/>
        <w:rPr>
          <w:del w:id="846" w:author="克姐" w:date="2014-05-01T17:25:00Z"/>
          <w:rFonts w:asciiTheme="minorEastAsia" w:hAnsiTheme="minorEastAsia" w:cs="Hei-Lt-HK-BF"/>
          <w:kern w:val="0"/>
          <w:sz w:val="20"/>
          <w:szCs w:val="20"/>
        </w:rPr>
      </w:pPr>
    </w:p>
    <w:p w:rsidR="007F7649" w:rsidRPr="00B831CC" w:rsidDel="006856DE" w:rsidRDefault="007F7649" w:rsidP="00F10E43">
      <w:pPr>
        <w:autoSpaceDE w:val="0"/>
        <w:autoSpaceDN w:val="0"/>
        <w:adjustRightInd w:val="0"/>
        <w:snapToGrid w:val="0"/>
        <w:rPr>
          <w:del w:id="847" w:author="克姐" w:date="2014-05-01T17:25:00Z"/>
          <w:rFonts w:asciiTheme="minorEastAsia" w:hAnsiTheme="minorEastAsia" w:cs="新細明體"/>
          <w:b/>
          <w:kern w:val="0"/>
          <w:sz w:val="28"/>
          <w:szCs w:val="28"/>
        </w:rPr>
      </w:pPr>
      <w:del w:id="848" w:author="克姐" w:date="2014-05-01T17:25:00Z">
        <w:r w:rsidRPr="00B831CC" w:rsidDel="006856DE">
          <w:rPr>
            <w:rFonts w:asciiTheme="minorEastAsia" w:hAnsiTheme="minorEastAsia" w:cs="新細明體"/>
            <w:b/>
            <w:kern w:val="0"/>
            <w:sz w:val="28"/>
            <w:szCs w:val="28"/>
          </w:rPr>
          <w:lastRenderedPageBreak/>
          <w:delText>S</w:delText>
        </w:r>
        <w:r w:rsidRPr="00B831CC" w:rsidDel="006856DE">
          <w:rPr>
            <w:rFonts w:asciiTheme="minorEastAsia" w:hAnsiTheme="minorEastAsia" w:cs="新細明體" w:hint="eastAsia"/>
            <w:b/>
            <w:kern w:val="0"/>
            <w:sz w:val="28"/>
            <w:szCs w:val="28"/>
          </w:rPr>
          <w:delText>tep8 Trip Talk 介面修改/</w:delText>
        </w:r>
        <w:r w:rsidR="003E6FA4" w:rsidRPr="00B831CC" w:rsidDel="006856DE">
          <w:rPr>
            <w:rFonts w:asciiTheme="minorEastAsia" w:hAnsiTheme="minorEastAsia" w:cs="新細明體" w:hint="eastAsia"/>
            <w:b/>
            <w:kern w:val="0"/>
            <w:sz w:val="28"/>
            <w:szCs w:val="28"/>
          </w:rPr>
          <w:delText>Wireframe</w:delText>
        </w:r>
      </w:del>
    </w:p>
    <w:p w:rsidR="00F10E43" w:rsidDel="006856DE" w:rsidRDefault="00F10E43" w:rsidP="00F10E43">
      <w:pPr>
        <w:autoSpaceDE w:val="0"/>
        <w:autoSpaceDN w:val="0"/>
        <w:adjustRightInd w:val="0"/>
        <w:snapToGrid w:val="0"/>
        <w:rPr>
          <w:del w:id="849" w:author="克姐" w:date="2014-05-01T17:25:00Z"/>
          <w:rFonts w:asciiTheme="minorEastAsia" w:hAnsiTheme="minorEastAsia" w:cs="Hei-Lt-HK-BF" w:hint="eastAsia"/>
          <w:kern w:val="0"/>
          <w:sz w:val="20"/>
          <w:szCs w:val="20"/>
        </w:rPr>
      </w:pPr>
    </w:p>
    <w:p w:rsidR="003E6FA4" w:rsidRPr="003E6FA4" w:rsidRDefault="003E6FA4" w:rsidP="00F10E43">
      <w:pPr>
        <w:autoSpaceDE w:val="0"/>
        <w:autoSpaceDN w:val="0"/>
        <w:adjustRightInd w:val="0"/>
        <w:snapToGrid w:val="0"/>
        <w:rPr>
          <w:rFonts w:asciiTheme="minorEastAsia" w:hAnsiTheme="minorEastAsia" w:cs="新細明體" w:hint="eastAsia"/>
          <w:color w:val="0070C0"/>
          <w:kern w:val="0"/>
          <w:szCs w:val="24"/>
        </w:rPr>
      </w:pPr>
      <w:r>
        <w:rPr>
          <w:rFonts w:asciiTheme="minorEastAsia" w:hAnsiTheme="minorEastAsia" w:cs="新細明體" w:hint="eastAsia"/>
          <w:color w:val="0070C0"/>
          <w:kern w:val="0"/>
          <w:szCs w:val="24"/>
        </w:rPr>
        <w:t>心得紀錄</w:t>
      </w:r>
    </w:p>
    <w:p w:rsidR="003E6FA4" w:rsidRDefault="003E6FA4" w:rsidP="00F10E43">
      <w:pPr>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設計過程分享</w:t>
      </w:r>
    </w:p>
    <w:p w:rsidR="00CC3FED" w:rsidRDefault="00CC3FED" w:rsidP="00F10E43">
      <w:pPr>
        <w:autoSpaceDE w:val="0"/>
        <w:autoSpaceDN w:val="0"/>
        <w:adjustRightInd w:val="0"/>
        <w:snapToGrid w:val="0"/>
        <w:rPr>
          <w:rFonts w:asciiTheme="minorEastAsia" w:hAnsiTheme="minorEastAsia" w:cs="Hei-Lt-HK-BF" w:hint="eastAsia"/>
          <w:kern w:val="0"/>
          <w:sz w:val="20"/>
          <w:szCs w:val="20"/>
        </w:rPr>
      </w:pPr>
    </w:p>
    <w:p w:rsidR="003E6FA4" w:rsidRPr="00272AE8" w:rsidRDefault="003E0B69" w:rsidP="00F10E43">
      <w:pPr>
        <w:autoSpaceDE w:val="0"/>
        <w:autoSpaceDN w:val="0"/>
        <w:adjustRightInd w:val="0"/>
        <w:snapToGrid w:val="0"/>
        <w:rPr>
          <w:rFonts w:asciiTheme="minorEastAsia" w:hAnsiTheme="minorEastAsia" w:cs="Hei-Lt-HK-BF" w:hint="eastAsia"/>
          <w:b/>
          <w:kern w:val="0"/>
          <w:szCs w:val="24"/>
        </w:rPr>
      </w:pPr>
      <w:r>
        <w:rPr>
          <w:rFonts w:asciiTheme="minorEastAsia" w:hAnsiTheme="minorEastAsia" w:cs="Hei-Lt-HK-BF" w:hint="eastAsia"/>
          <w:b/>
          <w:kern w:val="0"/>
          <w:szCs w:val="24"/>
        </w:rPr>
        <w:t>范承宗</w:t>
      </w:r>
    </w:p>
    <w:p w:rsidR="00272AE8" w:rsidRPr="00272AE8" w:rsidRDefault="00272AE8" w:rsidP="00272AE8">
      <w:pPr>
        <w:autoSpaceDE w:val="0"/>
        <w:autoSpaceDN w:val="0"/>
        <w:adjustRightInd w:val="0"/>
        <w:snapToGrid w:val="0"/>
        <w:rPr>
          <w:rFonts w:asciiTheme="minorEastAsia" w:hAnsiTheme="minorEastAsia" w:cs="Hei-Lt-HK-BF"/>
          <w:kern w:val="0"/>
          <w:sz w:val="20"/>
          <w:szCs w:val="20"/>
        </w:rPr>
      </w:pPr>
      <w:r w:rsidRPr="00272AE8">
        <w:rPr>
          <w:rFonts w:asciiTheme="minorEastAsia" w:hAnsiTheme="minorEastAsia" w:cs="Hei-Lt-HK-BF" w:hint="eastAsia"/>
          <w:kern w:val="0"/>
          <w:sz w:val="20"/>
          <w:szCs w:val="20"/>
        </w:rPr>
        <w:t>台科大工商業設計</w:t>
      </w:r>
      <w:r w:rsidR="003E0B69">
        <w:rPr>
          <w:rFonts w:asciiTheme="minorEastAsia" w:hAnsiTheme="minorEastAsia" w:cs="Hei-Lt-HK-BF" w:hint="eastAsia"/>
          <w:kern w:val="0"/>
          <w:sz w:val="20"/>
          <w:szCs w:val="20"/>
        </w:rPr>
        <w:t>研究所</w:t>
      </w:r>
    </w:p>
    <w:p w:rsidR="00272AE8" w:rsidRPr="003E0B69" w:rsidRDefault="003E0B69" w:rsidP="00272AE8">
      <w:pPr>
        <w:autoSpaceDE w:val="0"/>
        <w:autoSpaceDN w:val="0"/>
        <w:adjustRightInd w:val="0"/>
        <w:snapToGrid w:val="0"/>
        <w:rPr>
          <w:rFonts w:asciiTheme="minorEastAsia" w:hAnsiTheme="minorEastAsia" w:cs="Hei-Lt-HK-BF" w:hint="eastAsia"/>
          <w:kern w:val="0"/>
          <w:sz w:val="20"/>
          <w:szCs w:val="20"/>
        </w:rPr>
      </w:pPr>
      <w:r w:rsidRPr="003E0B69">
        <w:rPr>
          <w:rFonts w:asciiTheme="minorEastAsia" w:hAnsiTheme="minorEastAsia" w:cs="Hei-Lt-HK-BF"/>
          <w:kern w:val="0"/>
          <w:sz w:val="20"/>
          <w:szCs w:val="20"/>
        </w:rPr>
        <w:t>GUI</w:t>
      </w:r>
      <w:r w:rsidRPr="003E0B69">
        <w:rPr>
          <w:rFonts w:asciiTheme="minorEastAsia" w:hAnsiTheme="minorEastAsia" w:cs="Hei-Lt-HK-BF" w:hint="eastAsia"/>
          <w:kern w:val="0"/>
          <w:sz w:val="20"/>
          <w:szCs w:val="20"/>
        </w:rPr>
        <w:t>、主視覺設計</w:t>
      </w:r>
    </w:p>
    <w:p w:rsidR="003E0B69" w:rsidRPr="00C5717C" w:rsidRDefault="003E0B69" w:rsidP="00272AE8">
      <w:pPr>
        <w:autoSpaceDE w:val="0"/>
        <w:autoSpaceDN w:val="0"/>
        <w:adjustRightInd w:val="0"/>
        <w:snapToGrid w:val="0"/>
        <w:rPr>
          <w:rFonts w:asciiTheme="minorEastAsia" w:hAnsiTheme="minorEastAsia" w:cs="Hei-Lt-HK-BF"/>
          <w:kern w:val="0"/>
          <w:sz w:val="20"/>
          <w:szCs w:val="20"/>
        </w:rPr>
      </w:pPr>
    </w:p>
    <w:p w:rsidR="003E0B69" w:rsidRPr="003E0B69" w:rsidRDefault="003E0B69" w:rsidP="003E0B69">
      <w:pPr>
        <w:autoSpaceDE w:val="0"/>
        <w:autoSpaceDN w:val="0"/>
        <w:adjustRightInd w:val="0"/>
        <w:snapToGrid w:val="0"/>
        <w:rPr>
          <w:rFonts w:asciiTheme="minorEastAsia" w:hAnsiTheme="minorEastAsia" w:cs="Hei-Lt-HK-BF"/>
          <w:kern w:val="0"/>
          <w:sz w:val="20"/>
          <w:szCs w:val="20"/>
        </w:rPr>
      </w:pPr>
      <w:r w:rsidRPr="003E0B69">
        <w:rPr>
          <w:rFonts w:asciiTheme="minorEastAsia" w:hAnsiTheme="minorEastAsia" w:cs="Hei-Lt-HK-BF" w:hint="eastAsia"/>
          <w:kern w:val="0"/>
          <w:sz w:val="20"/>
          <w:szCs w:val="20"/>
        </w:rPr>
        <w:t>【</w:t>
      </w:r>
      <w:r w:rsidRPr="003E0B69">
        <w:rPr>
          <w:rFonts w:asciiTheme="minorEastAsia" w:hAnsiTheme="minorEastAsia" w:cs="Hei-Lt-HK-BF"/>
          <w:kern w:val="0"/>
          <w:sz w:val="20"/>
          <w:szCs w:val="20"/>
        </w:rPr>
        <w:t xml:space="preserve">UI </w:t>
      </w:r>
      <w:r w:rsidRPr="003E0B69">
        <w:rPr>
          <w:rFonts w:asciiTheme="minorEastAsia" w:hAnsiTheme="minorEastAsia" w:cs="Hei-Lt-HK-BF" w:hint="eastAsia"/>
          <w:kern w:val="0"/>
          <w:sz w:val="20"/>
          <w:szCs w:val="20"/>
        </w:rPr>
        <w:t>視覺主題定調】</w:t>
      </w:r>
    </w:p>
    <w:p w:rsidR="003E0B69" w:rsidRDefault="003E0B69" w:rsidP="003E0B69">
      <w:pPr>
        <w:autoSpaceDE w:val="0"/>
        <w:autoSpaceDN w:val="0"/>
        <w:adjustRightInd w:val="0"/>
        <w:snapToGrid w:val="0"/>
        <w:rPr>
          <w:rFonts w:asciiTheme="minorEastAsia" w:hAnsiTheme="minorEastAsia" w:cs="Hei-Lt-HK-BF" w:hint="eastAsia"/>
          <w:kern w:val="0"/>
          <w:sz w:val="20"/>
          <w:szCs w:val="20"/>
        </w:rPr>
      </w:pPr>
      <w:del w:id="850" w:author="BeBe" w:date="2012-09-27T14:13:00Z">
        <w:r w:rsidRPr="003E0B69" w:rsidDel="00E2742B">
          <w:rPr>
            <w:rFonts w:asciiTheme="minorEastAsia" w:hAnsiTheme="minorEastAsia" w:cs="Hei-Lt-HK-BF" w:hint="eastAsia"/>
            <w:kern w:val="0"/>
            <w:sz w:val="20"/>
            <w:szCs w:val="20"/>
          </w:rPr>
          <w:delText>由於我們的</w:delText>
        </w:r>
      </w:del>
      <w:ins w:id="851" w:author="BeBe" w:date="2012-09-27T14:13:00Z">
        <w:r w:rsidRPr="003E0B69">
          <w:rPr>
            <w:rFonts w:asciiTheme="minorEastAsia" w:hAnsiTheme="minorEastAsia" w:cs="Hei-Lt-HK-BF" w:hint="eastAsia"/>
            <w:kern w:val="0"/>
            <w:sz w:val="20"/>
            <w:szCs w:val="20"/>
          </w:rPr>
          <w:t>此</w:t>
        </w:r>
      </w:ins>
      <w:r w:rsidRPr="003E0B69">
        <w:rPr>
          <w:rFonts w:asciiTheme="minorEastAsia" w:hAnsiTheme="minorEastAsia" w:cs="Hei-Lt-HK-BF"/>
          <w:kern w:val="0"/>
          <w:sz w:val="20"/>
          <w:szCs w:val="20"/>
        </w:rPr>
        <w:t>app</w:t>
      </w:r>
      <w:r w:rsidRPr="003E0B69">
        <w:rPr>
          <w:rFonts w:asciiTheme="minorEastAsia" w:hAnsiTheme="minorEastAsia" w:cs="Hei-Lt-HK-BF" w:hint="eastAsia"/>
          <w:kern w:val="0"/>
          <w:sz w:val="20"/>
          <w:szCs w:val="20"/>
        </w:rPr>
        <w:t>主要功能是訊息的傳遞</w:t>
      </w:r>
      <w:ins w:id="852" w:author="BeBe" w:date="2012-09-27T14:13:00Z">
        <w:r w:rsidRPr="003E0B69">
          <w:rPr>
            <w:rFonts w:asciiTheme="minorEastAsia" w:hAnsiTheme="minorEastAsia" w:cs="Hei-Lt-HK-BF" w:hint="eastAsia"/>
            <w:kern w:val="0"/>
            <w:sz w:val="20"/>
            <w:szCs w:val="20"/>
          </w:rPr>
          <w:t>，</w:t>
        </w:r>
      </w:ins>
      <w:del w:id="853" w:author="BeBe" w:date="2012-09-27T14:13:00Z">
        <w:r w:rsidRPr="003E0B69" w:rsidDel="003A575B">
          <w:rPr>
            <w:rFonts w:asciiTheme="minorEastAsia" w:hAnsiTheme="minorEastAsia" w:cs="Hei-Lt-HK-BF"/>
            <w:kern w:val="0"/>
            <w:sz w:val="20"/>
            <w:szCs w:val="20"/>
          </w:rPr>
          <w:delText>,</w:delText>
        </w:r>
      </w:del>
      <w:r w:rsidRPr="003E0B69">
        <w:rPr>
          <w:rFonts w:asciiTheme="minorEastAsia" w:hAnsiTheme="minorEastAsia" w:cs="Hei-Lt-HK-BF" w:hint="eastAsia"/>
          <w:kern w:val="0"/>
          <w:sz w:val="20"/>
          <w:szCs w:val="20"/>
        </w:rPr>
        <w:t>決定選用的主題是</w:t>
      </w:r>
      <w:ins w:id="854" w:author="BeBe" w:date="2012-09-27T14:13:00Z">
        <w:r w:rsidRPr="003E0B69">
          <w:rPr>
            <w:rFonts w:asciiTheme="minorEastAsia" w:hAnsiTheme="minorEastAsia" w:cs="Hei-Lt-HK-BF" w:hint="eastAsia"/>
            <w:kern w:val="0"/>
            <w:sz w:val="20"/>
            <w:szCs w:val="20"/>
          </w:rPr>
          <w:t>「</w:t>
        </w:r>
      </w:ins>
      <w:r w:rsidRPr="003E0B69">
        <w:rPr>
          <w:rFonts w:asciiTheme="minorEastAsia" w:hAnsiTheme="minorEastAsia" w:cs="Hei-Lt-HK-BF" w:hint="eastAsia"/>
          <w:kern w:val="0"/>
          <w:sz w:val="20"/>
          <w:szCs w:val="20"/>
        </w:rPr>
        <w:t>紙飛機</w:t>
      </w:r>
      <w:ins w:id="855" w:author="BeBe" w:date="2012-09-27T14:14:00Z">
        <w:r w:rsidRPr="003E0B69">
          <w:rPr>
            <w:rFonts w:asciiTheme="minorEastAsia" w:hAnsiTheme="minorEastAsia" w:cs="Hei-Lt-HK-BF" w:hint="eastAsia"/>
            <w:kern w:val="0"/>
            <w:sz w:val="20"/>
            <w:szCs w:val="20"/>
          </w:rPr>
          <w:t>」，</w:t>
        </w:r>
      </w:ins>
      <w:del w:id="856" w:author="BeBe" w:date="2012-09-27T14:14:00Z">
        <w:r w:rsidRPr="003E0B69" w:rsidDel="00E2742B">
          <w:rPr>
            <w:rFonts w:asciiTheme="minorEastAsia" w:hAnsiTheme="minorEastAsia" w:cs="Hei-Lt-HK-BF" w:hint="eastAsia"/>
            <w:kern w:val="0"/>
            <w:sz w:val="20"/>
            <w:szCs w:val="20"/>
          </w:rPr>
          <w:delText>,所以打算</w:delText>
        </w:r>
      </w:del>
      <w:ins w:id="857" w:author="BeBe" w:date="2012-09-27T14:14:00Z">
        <w:r w:rsidRPr="003E0B69">
          <w:rPr>
            <w:rFonts w:asciiTheme="minorEastAsia" w:hAnsiTheme="minorEastAsia" w:cs="Hei-Lt-HK-BF" w:hint="eastAsia"/>
            <w:kern w:val="0"/>
            <w:sz w:val="20"/>
            <w:szCs w:val="20"/>
          </w:rPr>
          <w:t>欲以紙的質感來表現</w:t>
        </w:r>
      </w:ins>
      <w:r w:rsidRPr="003E0B69">
        <w:rPr>
          <w:rFonts w:asciiTheme="minorEastAsia" w:hAnsiTheme="minorEastAsia" w:cs="Hei-Lt-HK-BF" w:hint="eastAsia"/>
          <w:kern w:val="0"/>
          <w:sz w:val="20"/>
          <w:szCs w:val="20"/>
        </w:rPr>
        <w:t>整個</w:t>
      </w:r>
      <w:r w:rsidRPr="003E0B69">
        <w:rPr>
          <w:rFonts w:asciiTheme="minorEastAsia" w:hAnsiTheme="minorEastAsia" w:cs="Hei-Lt-HK-BF"/>
          <w:kern w:val="0"/>
          <w:sz w:val="20"/>
          <w:szCs w:val="20"/>
        </w:rPr>
        <w:t xml:space="preserve">app </w:t>
      </w:r>
      <w:r w:rsidRPr="003E0B69">
        <w:rPr>
          <w:rFonts w:asciiTheme="minorEastAsia" w:hAnsiTheme="minorEastAsia" w:cs="Hei-Lt-HK-BF" w:hint="eastAsia"/>
          <w:kern w:val="0"/>
          <w:sz w:val="20"/>
          <w:szCs w:val="20"/>
        </w:rPr>
        <w:t>的</w:t>
      </w:r>
      <w:r w:rsidRPr="003E0B69">
        <w:rPr>
          <w:rFonts w:asciiTheme="minorEastAsia" w:hAnsiTheme="minorEastAsia" w:cs="Hei-Lt-HK-BF"/>
          <w:kern w:val="0"/>
          <w:sz w:val="20"/>
          <w:szCs w:val="20"/>
        </w:rPr>
        <w:t>UI</w:t>
      </w:r>
      <w:del w:id="858" w:author="BeBe" w:date="2012-09-27T14:14:00Z">
        <w:r w:rsidRPr="003E0B69" w:rsidDel="00E2742B">
          <w:rPr>
            <w:rFonts w:asciiTheme="minorEastAsia" w:hAnsiTheme="minorEastAsia" w:cs="Hei-Lt-HK-BF" w:hint="eastAsia"/>
            <w:kern w:val="0"/>
            <w:sz w:val="20"/>
            <w:szCs w:val="20"/>
          </w:rPr>
          <w:delText>都用紙的質感來表現</w:delText>
        </w:r>
      </w:del>
      <w:ins w:id="859" w:author="BeBe" w:date="2012-09-27T14:14:00Z">
        <w:r w:rsidRPr="003E0B69">
          <w:rPr>
            <w:rFonts w:asciiTheme="minorEastAsia" w:hAnsiTheme="minorEastAsia" w:cs="Hei-Lt-HK-BF" w:hint="eastAsia"/>
            <w:kern w:val="0"/>
            <w:sz w:val="20"/>
            <w:szCs w:val="20"/>
          </w:rPr>
          <w:t>，</w:t>
        </w:r>
      </w:ins>
      <w:del w:id="860" w:author="BeBe" w:date="2012-09-27T14:14:00Z">
        <w:r w:rsidRPr="003E0B69" w:rsidDel="00E2742B">
          <w:rPr>
            <w:rFonts w:asciiTheme="minorEastAsia" w:hAnsiTheme="minorEastAsia" w:cs="Hei-Lt-HK-BF"/>
            <w:kern w:val="0"/>
            <w:sz w:val="20"/>
            <w:szCs w:val="20"/>
          </w:rPr>
          <w:delText>,</w:delText>
        </w:r>
      </w:del>
      <w:r w:rsidRPr="003E0B69">
        <w:rPr>
          <w:rFonts w:asciiTheme="minorEastAsia" w:hAnsiTheme="minorEastAsia" w:cs="Hei-Lt-HK-BF" w:hint="eastAsia"/>
          <w:kern w:val="0"/>
          <w:sz w:val="20"/>
          <w:szCs w:val="20"/>
        </w:rPr>
        <w:t>希望在數位科技的世界中能多一點溫暖平易近人的感覺。</w:t>
      </w:r>
    </w:p>
    <w:p w:rsidR="003E0B69" w:rsidRPr="003E0B69" w:rsidRDefault="003E0B69" w:rsidP="003E0B69">
      <w:pPr>
        <w:autoSpaceDE w:val="0"/>
        <w:autoSpaceDN w:val="0"/>
        <w:adjustRightInd w:val="0"/>
        <w:snapToGrid w:val="0"/>
        <w:rPr>
          <w:rFonts w:asciiTheme="minorEastAsia" w:hAnsiTheme="minorEastAsia" w:cs="Hei-Lt-HK-BF"/>
          <w:kern w:val="0"/>
          <w:sz w:val="20"/>
          <w:szCs w:val="20"/>
        </w:rPr>
      </w:pPr>
    </w:p>
    <w:p w:rsidR="003E0B69" w:rsidRPr="00901AA7" w:rsidRDefault="003E0B69" w:rsidP="003E0B69">
      <w:pPr>
        <w:autoSpaceDE w:val="0"/>
        <w:autoSpaceDN w:val="0"/>
        <w:adjustRightInd w:val="0"/>
        <w:snapToGrid w:val="0"/>
        <w:rPr>
          <w:rFonts w:asciiTheme="minorEastAsia" w:hAnsiTheme="minorEastAsia" w:cs="MingStd-W5"/>
          <w:kern w:val="0"/>
          <w:sz w:val="20"/>
          <w:szCs w:val="20"/>
        </w:rPr>
      </w:pPr>
      <w:r w:rsidRPr="003E0B69">
        <w:rPr>
          <w:rFonts w:asciiTheme="minorEastAsia" w:hAnsiTheme="minorEastAsia" w:cs="Hei-Lt-HK-BF" w:hint="eastAsia"/>
          <w:kern w:val="0"/>
          <w:sz w:val="20"/>
          <w:szCs w:val="20"/>
        </w:rPr>
        <w:t>【偏執與堅持</w:t>
      </w:r>
      <w:r w:rsidRPr="00901AA7">
        <w:rPr>
          <w:rFonts w:asciiTheme="minorEastAsia" w:hAnsiTheme="minorEastAsia" w:cs="新細明體" w:hint="eastAsia"/>
          <w:kern w:val="0"/>
          <w:sz w:val="20"/>
          <w:szCs w:val="20"/>
        </w:rPr>
        <w:t>】</w:t>
      </w: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在</w:t>
      </w:r>
      <w:r w:rsidRPr="00901AA7">
        <w:rPr>
          <w:rFonts w:asciiTheme="minorEastAsia" w:hAnsiTheme="minorEastAsia" w:cs="Hei-Bd-HK-BF"/>
          <w:kern w:val="0"/>
          <w:sz w:val="20"/>
          <w:szCs w:val="20"/>
        </w:rPr>
        <w:t xml:space="preserve">UI </w:t>
      </w:r>
      <w:r w:rsidRPr="00901AA7">
        <w:rPr>
          <w:rFonts w:asciiTheme="minorEastAsia" w:hAnsiTheme="minorEastAsia" w:cs="新細明體" w:hint="eastAsia"/>
          <w:kern w:val="0"/>
          <w:sz w:val="20"/>
          <w:szCs w:val="20"/>
        </w:rPr>
        <w:t>設計的部分</w:t>
      </w:r>
      <w:ins w:id="861" w:author="BeBe" w:date="2012-09-27T14:21:00Z">
        <w:r>
          <w:rPr>
            <w:rFonts w:asciiTheme="minorEastAsia" w:hAnsiTheme="minorEastAsia" w:cs="Hei-Bd-HK-BF" w:hint="eastAsia"/>
            <w:kern w:val="0"/>
            <w:sz w:val="20"/>
            <w:szCs w:val="20"/>
          </w:rPr>
          <w:t>，</w:t>
        </w:r>
      </w:ins>
      <w:del w:id="862" w:author="BeBe" w:date="2012-09-27T14:21:00Z">
        <w:r w:rsidRPr="00901AA7" w:rsidDel="00E2742B">
          <w:rPr>
            <w:rFonts w:asciiTheme="minorEastAsia" w:hAnsiTheme="minorEastAsia" w:cs="Hei-Bd-HK-BF"/>
            <w:kern w:val="0"/>
            <w:sz w:val="20"/>
            <w:szCs w:val="20"/>
          </w:rPr>
          <w:delText>,</w:delText>
        </w:r>
        <w:r w:rsidRPr="00901AA7" w:rsidDel="00E2742B">
          <w:rPr>
            <w:rFonts w:asciiTheme="minorEastAsia" w:hAnsiTheme="minorEastAsia" w:cs="新細明體" w:hint="eastAsia"/>
            <w:kern w:val="0"/>
            <w:sz w:val="20"/>
            <w:szCs w:val="20"/>
          </w:rPr>
          <w:delText>我們</w:delText>
        </w:r>
      </w:del>
      <w:r w:rsidRPr="00901AA7">
        <w:rPr>
          <w:rFonts w:asciiTheme="minorEastAsia" w:hAnsiTheme="minorEastAsia" w:cs="新細明體" w:hint="eastAsia"/>
          <w:kern w:val="0"/>
          <w:sz w:val="20"/>
          <w:szCs w:val="20"/>
        </w:rPr>
        <w:t>一開始</w:t>
      </w:r>
      <w:del w:id="863" w:author="BeBe" w:date="2012-09-27T14:21:00Z">
        <w:r w:rsidRPr="00901AA7" w:rsidDel="00E2742B">
          <w:rPr>
            <w:rFonts w:asciiTheme="minorEastAsia" w:hAnsiTheme="minorEastAsia" w:cs="新細明體" w:hint="eastAsia"/>
            <w:kern w:val="0"/>
            <w:sz w:val="20"/>
            <w:szCs w:val="20"/>
          </w:rPr>
          <w:delText>就</w:delText>
        </w:r>
      </w:del>
      <w:r w:rsidRPr="00901AA7">
        <w:rPr>
          <w:rFonts w:asciiTheme="minorEastAsia" w:hAnsiTheme="minorEastAsia" w:cs="新細明體" w:hint="eastAsia"/>
          <w:kern w:val="0"/>
          <w:sz w:val="20"/>
          <w:szCs w:val="20"/>
        </w:rPr>
        <w:t>想堅持不使用任何現有素材</w:t>
      </w:r>
      <w:del w:id="864" w:author="BeBe" w:date="2012-09-27T14:21:00Z">
        <w:r w:rsidRPr="00901AA7" w:rsidDel="00E2742B">
          <w:rPr>
            <w:rFonts w:asciiTheme="minorEastAsia" w:hAnsiTheme="minorEastAsia" w:cs="Hei-Bd-HK-BF"/>
            <w:kern w:val="0"/>
            <w:sz w:val="20"/>
            <w:szCs w:val="20"/>
          </w:rPr>
          <w:delText>,</w:delText>
        </w:r>
      </w:del>
      <w:ins w:id="865" w:author="BeBe" w:date="2012-09-27T14:21: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也不拿現有素材來改</w:t>
      </w:r>
      <w:del w:id="866" w:author="BeBe" w:date="2012-09-27T14:21:00Z">
        <w:r w:rsidRPr="00901AA7" w:rsidDel="00E2742B">
          <w:rPr>
            <w:rFonts w:asciiTheme="minorEastAsia" w:hAnsiTheme="minorEastAsia" w:cs="Hei-Bd-HK-BF"/>
            <w:kern w:val="0"/>
            <w:sz w:val="20"/>
            <w:szCs w:val="20"/>
          </w:rPr>
          <w:delText>,</w:delText>
        </w:r>
      </w:del>
      <w:ins w:id="867" w:author="BeBe" w:date="2012-09-27T14:21: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希望</w:t>
      </w:r>
      <w:r w:rsidRPr="00901AA7">
        <w:rPr>
          <w:rFonts w:asciiTheme="minorEastAsia" w:hAnsiTheme="minorEastAsia" w:cs="Hei-Bd-HK-BF"/>
          <w:kern w:val="0"/>
          <w:sz w:val="20"/>
          <w:szCs w:val="20"/>
        </w:rPr>
        <w:t xml:space="preserve">100% </w:t>
      </w:r>
      <w:r w:rsidRPr="00901AA7">
        <w:rPr>
          <w:rFonts w:asciiTheme="minorEastAsia" w:hAnsiTheme="minorEastAsia" w:cs="新細明體" w:hint="eastAsia"/>
          <w:kern w:val="0"/>
          <w:sz w:val="20"/>
          <w:szCs w:val="20"/>
        </w:rPr>
        <w:t>所有視覺看見的每一顆按鈕、每一張背景、每一格動畫都是我們自己親手打造</w:t>
      </w:r>
      <w:ins w:id="868" w:author="BeBe" w:date="2012-09-27T14:21:00Z">
        <w:r>
          <w:rPr>
            <w:rFonts w:asciiTheme="minorEastAsia" w:hAnsiTheme="minorEastAsia" w:cs="Hei-Bd-HK-BF" w:hint="eastAsia"/>
            <w:kern w:val="0"/>
            <w:sz w:val="20"/>
            <w:szCs w:val="20"/>
          </w:rPr>
          <w:t>，</w:t>
        </w:r>
      </w:ins>
      <w:del w:id="869" w:author="BeBe" w:date="2012-09-27T14:21:00Z">
        <w:r w:rsidRPr="00901AA7" w:rsidDel="00E2742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在這樣的創作過程中</w:t>
      </w:r>
      <w:del w:id="870" w:author="BeBe" w:date="2012-09-27T14:21:00Z">
        <w:r w:rsidRPr="00901AA7" w:rsidDel="00E2742B">
          <w:rPr>
            <w:rFonts w:asciiTheme="minorEastAsia" w:hAnsiTheme="minorEastAsia" w:cs="Hei-Bd-HK-BF"/>
            <w:kern w:val="0"/>
            <w:sz w:val="20"/>
            <w:szCs w:val="20"/>
          </w:rPr>
          <w:delText>,</w:delText>
        </w:r>
      </w:del>
      <w:ins w:id="871" w:author="BeBe" w:date="2012-09-27T14:21: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雖然需要耗費的時間</w:t>
      </w:r>
      <w:del w:id="872" w:author="BeBe" w:date="2012-09-27T14:21:00Z">
        <w:r w:rsidRPr="00901AA7" w:rsidDel="00E2742B">
          <w:rPr>
            <w:rFonts w:asciiTheme="minorEastAsia" w:hAnsiTheme="minorEastAsia" w:cs="新細明體" w:hint="eastAsia"/>
            <w:kern w:val="0"/>
            <w:sz w:val="20"/>
            <w:szCs w:val="20"/>
          </w:rPr>
          <w:delText>比</w:delText>
        </w:r>
      </w:del>
      <w:r w:rsidRPr="00901AA7">
        <w:rPr>
          <w:rFonts w:asciiTheme="minorEastAsia" w:hAnsiTheme="minorEastAsia" w:cs="新細明體" w:hint="eastAsia"/>
          <w:kern w:val="0"/>
          <w:sz w:val="20"/>
          <w:szCs w:val="20"/>
        </w:rPr>
        <w:t>較長</w:t>
      </w:r>
      <w:del w:id="873" w:author="BeBe" w:date="2012-09-27T14:21:00Z">
        <w:r w:rsidRPr="00901AA7" w:rsidDel="00E2742B">
          <w:rPr>
            <w:rFonts w:asciiTheme="minorEastAsia" w:hAnsiTheme="minorEastAsia" w:cs="Hei-Bd-HK-BF"/>
            <w:kern w:val="0"/>
            <w:sz w:val="20"/>
            <w:szCs w:val="20"/>
          </w:rPr>
          <w:delText>,</w:delText>
        </w:r>
      </w:del>
      <w:ins w:id="874" w:author="BeBe" w:date="2012-09-27T14:21: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但也因為這樣才讓我們能更自由自在地發揮和嘗試</w:t>
      </w:r>
      <w:del w:id="875" w:author="BeBe" w:date="2012-09-27T14:21:00Z">
        <w:r w:rsidRPr="00901AA7" w:rsidDel="00E2742B">
          <w:rPr>
            <w:rFonts w:asciiTheme="minorEastAsia" w:hAnsiTheme="minorEastAsia" w:cs="Hei-Bd-HK-BF"/>
            <w:kern w:val="0"/>
            <w:sz w:val="20"/>
            <w:szCs w:val="20"/>
          </w:rPr>
          <w:delText>,</w:delText>
        </w:r>
      </w:del>
      <w:ins w:id="876" w:author="BeBe" w:date="2012-09-27T14:21: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每完成一顆元件、一個動畫時也非常過癮很有成就感。</w:t>
      </w: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p>
    <w:p w:rsidR="003E0B69" w:rsidRPr="00901AA7" w:rsidRDefault="003E0B69" w:rsidP="003E0B69">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【數位軟體表現紙雕效果】</w:t>
      </w: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我自己是從小到大都當學藝股長負責做教室</w:t>
      </w:r>
      <w:del w:id="877" w:author="BeBe" w:date="2012-09-27T14:22:00Z">
        <w:r w:rsidRPr="00901AA7" w:rsidDel="00E2742B">
          <w:rPr>
            <w:rFonts w:asciiTheme="minorEastAsia" w:hAnsiTheme="minorEastAsia" w:cs="新細明體" w:hint="eastAsia"/>
            <w:kern w:val="0"/>
            <w:sz w:val="20"/>
            <w:szCs w:val="20"/>
          </w:rPr>
          <w:delText>裡</w:delText>
        </w:r>
      </w:del>
      <w:r w:rsidRPr="00901AA7">
        <w:rPr>
          <w:rFonts w:asciiTheme="minorEastAsia" w:hAnsiTheme="minorEastAsia" w:cs="新細明體" w:hint="eastAsia"/>
          <w:kern w:val="0"/>
          <w:sz w:val="20"/>
          <w:szCs w:val="20"/>
        </w:rPr>
        <w:t>壁報佈置的人</w:t>
      </w:r>
      <w:ins w:id="878" w:author="BeBe" w:date="2012-09-27T14:22:00Z">
        <w:r>
          <w:rPr>
            <w:rFonts w:asciiTheme="minorEastAsia" w:hAnsiTheme="minorEastAsia" w:cs="Hei-Bd-HK-BF" w:hint="eastAsia"/>
            <w:kern w:val="0"/>
            <w:sz w:val="20"/>
            <w:szCs w:val="20"/>
          </w:rPr>
          <w:t>，</w:t>
        </w:r>
      </w:ins>
      <w:del w:id="879" w:author="BeBe" w:date="2012-09-27T14:22:00Z">
        <w:r w:rsidRPr="00901AA7" w:rsidDel="00E2742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對於</w:t>
      </w:r>
      <w:del w:id="880" w:author="BeBe" w:date="2012-09-27T14:22:00Z">
        <w:r w:rsidRPr="00901AA7" w:rsidDel="00E2742B">
          <w:rPr>
            <w:rFonts w:asciiTheme="minorEastAsia" w:hAnsiTheme="minorEastAsia" w:cs="新細明體" w:hint="eastAsia"/>
            <w:kern w:val="0"/>
            <w:sz w:val="20"/>
            <w:szCs w:val="20"/>
          </w:rPr>
          <w:delText>用紙張</w:delText>
        </w:r>
      </w:del>
      <w:r w:rsidRPr="00901AA7">
        <w:rPr>
          <w:rFonts w:asciiTheme="minorEastAsia" w:hAnsiTheme="minorEastAsia" w:cs="新細明體" w:hint="eastAsia"/>
          <w:kern w:val="0"/>
          <w:sz w:val="20"/>
          <w:szCs w:val="20"/>
        </w:rPr>
        <w:t>做紙雕還有一絲絲微薄的記憶</w:t>
      </w:r>
      <w:del w:id="881" w:author="BeBe" w:date="2012-09-27T14:22:00Z">
        <w:r w:rsidRPr="00901AA7" w:rsidDel="00E2742B">
          <w:rPr>
            <w:rFonts w:asciiTheme="minorEastAsia" w:hAnsiTheme="minorEastAsia" w:cs="Hei-Bd-HK-BF"/>
            <w:kern w:val="0"/>
            <w:sz w:val="20"/>
            <w:szCs w:val="20"/>
          </w:rPr>
          <w:delText>,</w:delText>
        </w:r>
      </w:del>
      <w:ins w:id="882" w:author="BeBe" w:date="2012-09-27T14:2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一開始也想過要不要像瘋子一樣</w:t>
      </w:r>
      <w:r w:rsidRPr="00901AA7">
        <w:rPr>
          <w:rFonts w:asciiTheme="minorEastAsia" w:hAnsiTheme="minorEastAsia" w:cs="Hei-Bd-HK-BF"/>
          <w:kern w:val="0"/>
          <w:sz w:val="20"/>
          <w:szCs w:val="20"/>
        </w:rPr>
        <w:t xml:space="preserve">UI </w:t>
      </w:r>
      <w:r w:rsidRPr="00901AA7">
        <w:rPr>
          <w:rFonts w:asciiTheme="minorEastAsia" w:hAnsiTheme="minorEastAsia" w:cs="新細明體" w:hint="eastAsia"/>
          <w:kern w:val="0"/>
          <w:sz w:val="20"/>
          <w:szCs w:val="20"/>
        </w:rPr>
        <w:t>全都用紙張做成真正的紙雕拍照處理</w:t>
      </w:r>
      <w:del w:id="883" w:author="BeBe" w:date="2012-09-27T14:22:00Z">
        <w:r w:rsidRPr="00901AA7" w:rsidDel="00E2742B">
          <w:rPr>
            <w:rFonts w:asciiTheme="minorEastAsia" w:hAnsiTheme="minorEastAsia" w:cs="Hei-Bd-HK-BF"/>
            <w:kern w:val="0"/>
            <w:sz w:val="20"/>
            <w:szCs w:val="20"/>
          </w:rPr>
          <w:delText>,</w:delText>
        </w:r>
      </w:del>
      <w:ins w:id="884" w:author="BeBe" w:date="2012-09-27T14:2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但想想實在太耗時耗力了</w:t>
      </w:r>
      <w:del w:id="885" w:author="BeBe" w:date="2012-09-27T14:22:00Z">
        <w:r w:rsidRPr="00901AA7" w:rsidDel="00E2742B">
          <w:rPr>
            <w:rFonts w:asciiTheme="minorEastAsia" w:hAnsiTheme="minorEastAsia" w:cs="Hei-Bd-HK-BF"/>
            <w:kern w:val="0"/>
            <w:sz w:val="20"/>
            <w:szCs w:val="20"/>
          </w:rPr>
          <w:delText>,</w:delText>
        </w:r>
      </w:del>
      <w:ins w:id="886" w:author="BeBe" w:date="2012-09-27T14:2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而且以前壁報的經驗是永遠都會不小</w:t>
      </w:r>
      <w:proofErr w:type="gramStart"/>
      <w:r w:rsidRPr="00901AA7">
        <w:rPr>
          <w:rFonts w:asciiTheme="minorEastAsia" w:hAnsiTheme="minorEastAsia" w:cs="新細明體" w:hint="eastAsia"/>
          <w:kern w:val="0"/>
          <w:sz w:val="20"/>
          <w:szCs w:val="20"/>
        </w:rPr>
        <w:t>心手笨剪錯割歪</w:t>
      </w:r>
      <w:proofErr w:type="gramEnd"/>
      <w:del w:id="887" w:author="BeBe" w:date="2012-09-27T14:22:00Z">
        <w:r w:rsidRPr="00901AA7" w:rsidDel="00E2742B">
          <w:rPr>
            <w:rFonts w:asciiTheme="minorEastAsia" w:hAnsiTheme="minorEastAsia" w:cs="Hei-Bd-HK-BF"/>
            <w:kern w:val="0"/>
            <w:sz w:val="20"/>
            <w:szCs w:val="20"/>
          </w:rPr>
          <w:delText>,</w:delText>
        </w:r>
      </w:del>
      <w:ins w:id="888" w:author="BeBe" w:date="2012-09-27T14:2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也永遠都買不到理想顏色的紙張</w:t>
      </w:r>
      <w:ins w:id="889" w:author="BeBe" w:date="2012-09-27T14:23:00Z">
        <w:r>
          <w:rPr>
            <w:rFonts w:asciiTheme="minorEastAsia" w:hAnsiTheme="minorEastAsia" w:cs="Hei-Bd-HK-BF" w:hint="eastAsia"/>
            <w:kern w:val="0"/>
            <w:sz w:val="20"/>
            <w:szCs w:val="20"/>
          </w:rPr>
          <w:t>，</w:t>
        </w:r>
      </w:ins>
      <w:del w:id="890" w:author="BeBe" w:date="2012-09-27T14:23:00Z">
        <w:r w:rsidRPr="00901AA7" w:rsidDel="00E2742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所以還是用數位軟體來做出那樣的效果吧。</w:t>
      </w: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決定要用紙雕效果來表達之後</w:t>
      </w:r>
      <w:ins w:id="891" w:author="BeBe" w:date="2012-09-27T14:23:00Z">
        <w:r>
          <w:rPr>
            <w:rFonts w:asciiTheme="minorEastAsia" w:hAnsiTheme="minorEastAsia" w:cs="Hei-Bd-HK-BF" w:hint="eastAsia"/>
            <w:kern w:val="0"/>
            <w:sz w:val="20"/>
            <w:szCs w:val="20"/>
          </w:rPr>
          <w:t>，</w:t>
        </w:r>
      </w:ins>
      <w:del w:id="892" w:author="BeBe" w:date="2012-09-27T14:23:00Z">
        <w:r w:rsidRPr="00901AA7" w:rsidDel="00E2742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我就先去找了</w:t>
      </w:r>
      <w:del w:id="893" w:author="BeBe" w:date="2012-09-27T14:23:00Z">
        <w:r w:rsidRPr="00901AA7" w:rsidDel="00E2742B">
          <w:rPr>
            <w:rFonts w:asciiTheme="minorEastAsia" w:hAnsiTheme="minorEastAsia" w:cs="新細明體" w:hint="eastAsia"/>
            <w:kern w:val="0"/>
            <w:sz w:val="20"/>
            <w:szCs w:val="20"/>
          </w:rPr>
          <w:delText>一</w:delText>
        </w:r>
      </w:del>
      <w:r w:rsidRPr="00901AA7">
        <w:rPr>
          <w:rFonts w:asciiTheme="minorEastAsia" w:hAnsiTheme="minorEastAsia" w:cs="新細明體" w:hint="eastAsia"/>
          <w:kern w:val="0"/>
          <w:sz w:val="20"/>
          <w:szCs w:val="20"/>
        </w:rPr>
        <w:t>些相關</w:t>
      </w:r>
      <w:del w:id="894" w:author="BeBe" w:date="2012-09-27T14:23:00Z">
        <w:r w:rsidRPr="00901AA7" w:rsidDel="00E2742B">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書</w:t>
      </w:r>
      <w:ins w:id="895" w:author="BeBe" w:date="2012-09-27T14:23:00Z">
        <w:r>
          <w:rPr>
            <w:rFonts w:asciiTheme="minorEastAsia" w:hAnsiTheme="minorEastAsia" w:cs="新細明體" w:hint="eastAsia"/>
            <w:kern w:val="0"/>
            <w:sz w:val="20"/>
            <w:szCs w:val="20"/>
          </w:rPr>
          <w:t>籍</w:t>
        </w:r>
      </w:ins>
      <w:del w:id="896" w:author="BeBe" w:date="2012-09-27T14:23:00Z">
        <w:r w:rsidRPr="00901AA7" w:rsidDel="00E2742B">
          <w:rPr>
            <w:rFonts w:asciiTheme="minorEastAsia" w:hAnsiTheme="minorEastAsia" w:cs="新細明體" w:hint="eastAsia"/>
            <w:kern w:val="0"/>
            <w:sz w:val="20"/>
            <w:szCs w:val="20"/>
          </w:rPr>
          <w:delText>來</w:delText>
        </w:r>
      </w:del>
      <w:r w:rsidRPr="00901AA7">
        <w:rPr>
          <w:rFonts w:asciiTheme="minorEastAsia" w:hAnsiTheme="minorEastAsia" w:cs="新細明體" w:hint="eastAsia"/>
          <w:kern w:val="0"/>
          <w:sz w:val="20"/>
          <w:szCs w:val="20"/>
        </w:rPr>
        <w:t>參考</w:t>
      </w:r>
      <w:del w:id="897" w:author="BeBe" w:date="2012-09-27T14:23:00Z">
        <w:r w:rsidRPr="00901AA7" w:rsidDel="00447B99">
          <w:rPr>
            <w:rFonts w:asciiTheme="minorEastAsia" w:hAnsiTheme="minorEastAsia" w:cs="Hei-Bd-HK-BF"/>
            <w:kern w:val="0"/>
            <w:sz w:val="20"/>
            <w:szCs w:val="20"/>
          </w:rPr>
          <w:delText>,</w:delText>
        </w:r>
      </w:del>
      <w:ins w:id="898" w:author="BeBe" w:date="2012-09-27T14:23:00Z">
        <w:r>
          <w:rPr>
            <w:rFonts w:asciiTheme="minorEastAsia" w:hAnsiTheme="minorEastAsia" w:cs="Hei-Bd-HK-BF" w:hint="eastAsia"/>
            <w:kern w:val="0"/>
            <w:sz w:val="20"/>
            <w:szCs w:val="20"/>
          </w:rPr>
          <w:t>，</w:t>
        </w:r>
      </w:ins>
      <w:del w:id="899" w:author="BeBe" w:date="2012-09-27T14:23:00Z">
        <w:r w:rsidRPr="00901AA7" w:rsidDel="00447B99">
          <w:rPr>
            <w:rFonts w:asciiTheme="minorEastAsia" w:hAnsiTheme="minorEastAsia" w:cs="新細明體" w:hint="eastAsia"/>
            <w:kern w:val="0"/>
            <w:sz w:val="20"/>
            <w:szCs w:val="20"/>
          </w:rPr>
          <w:delText>去找了書</w:delText>
        </w:r>
      </w:del>
      <w:ins w:id="900" w:author="BeBe" w:date="2012-09-27T14:23:00Z">
        <w:r>
          <w:rPr>
            <w:rFonts w:asciiTheme="minorEastAsia" w:hAnsiTheme="minorEastAsia" w:cs="新細明體" w:hint="eastAsia"/>
            <w:kern w:val="0"/>
            <w:sz w:val="20"/>
            <w:szCs w:val="20"/>
          </w:rPr>
          <w:t>這</w:t>
        </w:r>
      </w:ins>
      <w:r w:rsidRPr="00901AA7">
        <w:rPr>
          <w:rFonts w:asciiTheme="minorEastAsia" w:hAnsiTheme="minorEastAsia" w:cs="新細明體" w:hint="eastAsia"/>
          <w:kern w:val="0"/>
          <w:sz w:val="20"/>
          <w:szCs w:val="20"/>
        </w:rPr>
        <w:t>才發現</w:t>
      </w:r>
      <w:del w:id="901" w:author="BeBe" w:date="2012-09-27T14:23:00Z">
        <w:r w:rsidRPr="00901AA7" w:rsidDel="00447B9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「紙雕」這件事還真是專業</w:t>
      </w:r>
      <w:ins w:id="902" w:author="BeBe" w:date="2012-09-27T14:23:00Z">
        <w:r>
          <w:rPr>
            <w:rFonts w:asciiTheme="minorEastAsia" w:hAnsiTheme="minorEastAsia" w:cs="Hei-Bd-HK-BF" w:hint="eastAsia"/>
            <w:kern w:val="0"/>
            <w:sz w:val="20"/>
            <w:szCs w:val="20"/>
          </w:rPr>
          <w:t>，</w:t>
        </w:r>
      </w:ins>
      <w:del w:id="903" w:author="BeBe" w:date="2012-09-27T14:23:00Z">
        <w:r w:rsidRPr="00901AA7" w:rsidDel="00447B9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有各式各樣的手法</w:t>
      </w:r>
      <w:ins w:id="904" w:author="BeBe" w:date="2012-09-27T14:23:00Z">
        <w:r>
          <w:rPr>
            <w:rFonts w:asciiTheme="minorEastAsia" w:hAnsiTheme="minorEastAsia" w:cs="新細明體" w:hint="eastAsia"/>
            <w:kern w:val="0"/>
            <w:sz w:val="20"/>
            <w:szCs w:val="20"/>
          </w:rPr>
          <w:t>、</w:t>
        </w:r>
      </w:ins>
      <w:del w:id="905" w:author="BeBe" w:date="2012-09-27T14:23:00Z">
        <w:r w:rsidRPr="00901AA7" w:rsidDel="00447B99">
          <w:rPr>
            <w:rFonts w:asciiTheme="minorEastAsia" w:hAnsiTheme="minorEastAsia" w:cs="新細明體" w:hint="eastAsia"/>
            <w:kern w:val="0"/>
            <w:sz w:val="20"/>
            <w:szCs w:val="20"/>
          </w:rPr>
          <w:delText>和</w:delText>
        </w:r>
      </w:del>
      <w:r w:rsidRPr="00901AA7">
        <w:rPr>
          <w:rFonts w:asciiTheme="minorEastAsia" w:hAnsiTheme="minorEastAsia" w:cs="新細明體" w:hint="eastAsia"/>
          <w:kern w:val="0"/>
          <w:sz w:val="20"/>
          <w:szCs w:val="20"/>
        </w:rPr>
        <w:t>風格</w:t>
      </w:r>
      <w:del w:id="906" w:author="BeBe" w:date="2012-09-27T14:23:00Z">
        <w:r w:rsidRPr="00901AA7" w:rsidDel="00447B99">
          <w:rPr>
            <w:rFonts w:asciiTheme="minorEastAsia" w:hAnsiTheme="minorEastAsia" w:cs="新細明體" w:hint="eastAsia"/>
            <w:kern w:val="0"/>
            <w:sz w:val="20"/>
            <w:szCs w:val="20"/>
          </w:rPr>
          <w:delText>跟</w:delText>
        </w:r>
      </w:del>
      <w:ins w:id="907" w:author="BeBe" w:date="2012-09-27T14:23:00Z">
        <w:r>
          <w:rPr>
            <w:rFonts w:asciiTheme="minorEastAsia" w:hAnsiTheme="minorEastAsia" w:cs="新細明體" w:hint="eastAsia"/>
            <w:kern w:val="0"/>
            <w:sz w:val="20"/>
            <w:szCs w:val="20"/>
          </w:rPr>
          <w:t>和</w:t>
        </w:r>
      </w:ins>
      <w:r w:rsidRPr="00901AA7">
        <w:rPr>
          <w:rFonts w:asciiTheme="minorEastAsia" w:hAnsiTheme="minorEastAsia" w:cs="新細明體" w:hint="eastAsia"/>
          <w:kern w:val="0"/>
          <w:sz w:val="20"/>
          <w:szCs w:val="20"/>
        </w:rPr>
        <w:t>效果。</w:t>
      </w:r>
    </w:p>
    <w:p w:rsidR="003E0B69" w:rsidRPr="003E0B69" w:rsidRDefault="003E0B69" w:rsidP="003E0B69">
      <w:pPr>
        <w:autoSpaceDE w:val="0"/>
        <w:autoSpaceDN w:val="0"/>
        <w:adjustRightInd w:val="0"/>
        <w:snapToGrid w:val="0"/>
        <w:rPr>
          <w:rFonts w:asciiTheme="minorEastAsia" w:hAnsiTheme="minorEastAsia" w:cs="Hei-Bd-HK-BF" w:hint="eastAsia"/>
          <w:kern w:val="0"/>
          <w:sz w:val="20"/>
          <w:szCs w:val="20"/>
        </w:rPr>
      </w:pPr>
    </w:p>
    <w:p w:rsidR="003E0B69" w:rsidRDefault="003E0B69" w:rsidP="003E0B69">
      <w:pPr>
        <w:autoSpaceDE w:val="0"/>
        <w:autoSpaceDN w:val="0"/>
        <w:adjustRightInd w:val="0"/>
        <w:snapToGrid w:val="0"/>
        <w:rPr>
          <w:rFonts w:asciiTheme="minorEastAsia" w:hAnsiTheme="minorEastAsia" w:cs="Hei-Bd-HK-BF" w:hint="eastAsia"/>
          <w:kern w:val="0"/>
          <w:sz w:val="20"/>
          <w:szCs w:val="20"/>
        </w:rPr>
      </w:pPr>
      <w:proofErr w:type="gramStart"/>
      <w:r w:rsidRPr="003E0B69">
        <w:rPr>
          <w:rFonts w:asciiTheme="minorEastAsia" w:hAnsiTheme="minorEastAsia" w:cs="Hei-Bd-HK-BF" w:hint="eastAsia"/>
          <w:kern w:val="0"/>
          <w:sz w:val="20"/>
          <w:szCs w:val="20"/>
        </w:rPr>
        <w:t>【</w:t>
      </w:r>
      <w:proofErr w:type="gramEnd"/>
      <w:r w:rsidRPr="003E0B69">
        <w:rPr>
          <w:rFonts w:asciiTheme="minorEastAsia" w:hAnsiTheme="minorEastAsia" w:cs="Hei-Bd-HK-BF" w:hint="eastAsia"/>
          <w:kern w:val="0"/>
          <w:sz w:val="20"/>
          <w:szCs w:val="20"/>
        </w:rPr>
        <w:t>參考書目：紙雕動物</w:t>
      </w:r>
      <w:proofErr w:type="gramStart"/>
      <w:r w:rsidRPr="003E0B69">
        <w:rPr>
          <w:rFonts w:asciiTheme="minorEastAsia" w:hAnsiTheme="minorEastAsia" w:cs="Hei-Bd-HK-BF" w:hint="eastAsia"/>
          <w:kern w:val="0"/>
          <w:sz w:val="20"/>
          <w:szCs w:val="20"/>
        </w:rPr>
        <w:t>物</w:t>
      </w:r>
      <w:proofErr w:type="gramEnd"/>
      <w:r w:rsidRPr="003E0B69">
        <w:rPr>
          <w:rFonts w:asciiTheme="minorEastAsia" w:hAnsiTheme="minorEastAsia" w:cs="Hei-Bd-HK-BF" w:hint="eastAsia"/>
          <w:kern w:val="0"/>
          <w:sz w:val="20"/>
          <w:szCs w:val="20"/>
        </w:rPr>
        <w:t>語、我的紙雕世界、周顯宗的摺紙教室、紙飛機工廠</w:t>
      </w:r>
      <w:proofErr w:type="gramStart"/>
      <w:r w:rsidRPr="003E0B69">
        <w:rPr>
          <w:rFonts w:asciiTheme="minorEastAsia" w:hAnsiTheme="minorEastAsia" w:cs="Hei-Bd-HK-BF" w:hint="eastAsia"/>
          <w:kern w:val="0"/>
          <w:sz w:val="20"/>
          <w:szCs w:val="20"/>
        </w:rPr>
        <w:t>】</w:t>
      </w:r>
      <w:proofErr w:type="gramEnd"/>
    </w:p>
    <w:p w:rsidR="003E0B69" w:rsidRPr="003E0B69" w:rsidRDefault="003E0B69" w:rsidP="003E0B69">
      <w:pPr>
        <w:autoSpaceDE w:val="0"/>
        <w:autoSpaceDN w:val="0"/>
        <w:adjustRightInd w:val="0"/>
        <w:snapToGrid w:val="0"/>
        <w:rPr>
          <w:rFonts w:asciiTheme="minorEastAsia" w:hAnsiTheme="minorEastAsia" w:cs="Hei-Bd-HK-BF" w:hint="eastAsia"/>
          <w:kern w:val="0"/>
          <w:sz w:val="20"/>
          <w:szCs w:val="20"/>
        </w:rPr>
      </w:pPr>
    </w:p>
    <w:p w:rsidR="003E0B69" w:rsidRPr="00901AA7" w:rsidRDefault="003E0B69" w:rsidP="003E0B69">
      <w:pPr>
        <w:autoSpaceDE w:val="0"/>
        <w:autoSpaceDN w:val="0"/>
        <w:adjustRightInd w:val="0"/>
        <w:snapToGrid w:val="0"/>
        <w:rPr>
          <w:rFonts w:asciiTheme="minorEastAsia" w:hAnsiTheme="minorEastAsia" w:cs="MingStd-W5"/>
          <w:kern w:val="0"/>
          <w:sz w:val="20"/>
          <w:szCs w:val="20"/>
        </w:rPr>
      </w:pPr>
      <w:proofErr w:type="gramStart"/>
      <w:r w:rsidRPr="003E0B69">
        <w:rPr>
          <w:rFonts w:asciiTheme="minorEastAsia" w:hAnsiTheme="minorEastAsia" w:cs="Hei-Bd-HK-BF" w:hint="eastAsia"/>
          <w:kern w:val="0"/>
          <w:sz w:val="20"/>
          <w:szCs w:val="20"/>
        </w:rPr>
        <w:t>【</w:t>
      </w:r>
      <w:proofErr w:type="gramEnd"/>
      <w:r w:rsidRPr="003E0B69">
        <w:rPr>
          <w:rFonts w:asciiTheme="minorEastAsia" w:hAnsiTheme="minorEastAsia" w:cs="Hei-Bd-HK-BF" w:hint="eastAsia"/>
          <w:kern w:val="0"/>
          <w:sz w:val="20"/>
          <w:szCs w:val="20"/>
        </w:rPr>
        <w:t>參考</w:t>
      </w:r>
      <w:r w:rsidRPr="00901AA7">
        <w:rPr>
          <w:rFonts w:asciiTheme="minorEastAsia" w:hAnsiTheme="minorEastAsia" w:cs="新細明體" w:hint="eastAsia"/>
          <w:kern w:val="0"/>
          <w:sz w:val="20"/>
          <w:szCs w:val="20"/>
        </w:rPr>
        <w:t>書目</w:t>
      </w:r>
      <w:ins w:id="908" w:author="BeBe" w:date="2012-09-27T14:24:00Z">
        <w:r>
          <w:rPr>
            <w:rFonts w:asciiTheme="minorEastAsia" w:hAnsiTheme="minorEastAsia" w:cs="Hei-Lt-HK-BF" w:hint="eastAsia"/>
            <w:kern w:val="0"/>
            <w:sz w:val="20"/>
            <w:szCs w:val="20"/>
          </w:rPr>
          <w:t>：</w:t>
        </w:r>
      </w:ins>
      <w:del w:id="909" w:author="BeBe" w:date="2012-09-27T14:24:00Z">
        <w:r w:rsidRPr="00901AA7" w:rsidDel="00447B99">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紙雕設計萬象篇</w:t>
      </w:r>
      <w:proofErr w:type="gramStart"/>
      <w:r w:rsidRPr="00901AA7">
        <w:rPr>
          <w:rFonts w:asciiTheme="minorEastAsia" w:hAnsiTheme="minorEastAsia" w:cs="新細明體" w:hint="eastAsia"/>
          <w:kern w:val="0"/>
          <w:sz w:val="20"/>
          <w:szCs w:val="20"/>
        </w:rPr>
        <w:t>】</w:t>
      </w:r>
      <w:proofErr w:type="gramEnd"/>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這本「紙雕設計萬象篇」的風格很討喜可愛</w:t>
      </w:r>
      <w:ins w:id="910" w:author="BeBe" w:date="2012-09-27T14:24:00Z">
        <w:r>
          <w:rPr>
            <w:rFonts w:asciiTheme="minorEastAsia" w:hAnsiTheme="minorEastAsia" w:cs="Hei-Bd-HK-BF" w:hint="eastAsia"/>
            <w:kern w:val="0"/>
            <w:sz w:val="20"/>
            <w:szCs w:val="20"/>
          </w:rPr>
          <w:t>，</w:t>
        </w:r>
      </w:ins>
      <w:del w:id="911" w:author="BeBe" w:date="2012-09-27T14:24:00Z">
        <w:r w:rsidRPr="00901AA7" w:rsidDel="00D349D0">
          <w:rPr>
            <w:rFonts w:asciiTheme="minorEastAsia" w:hAnsiTheme="minorEastAsia" w:cs="Hei-Bd-HK-BF"/>
            <w:kern w:val="0"/>
            <w:sz w:val="20"/>
            <w:szCs w:val="20"/>
          </w:rPr>
          <w:delText>,</w:delText>
        </w:r>
        <w:r w:rsidRPr="00901AA7" w:rsidDel="00D349D0">
          <w:rPr>
            <w:rFonts w:asciiTheme="minorEastAsia" w:hAnsiTheme="minorEastAsia" w:cs="新細明體" w:hint="eastAsia"/>
            <w:kern w:val="0"/>
            <w:sz w:val="20"/>
            <w:szCs w:val="20"/>
          </w:rPr>
          <w:delText>觀察</w:delText>
        </w:r>
      </w:del>
      <w:r w:rsidRPr="00901AA7">
        <w:rPr>
          <w:rFonts w:asciiTheme="minorEastAsia" w:hAnsiTheme="minorEastAsia" w:cs="新細明體" w:hint="eastAsia"/>
          <w:kern w:val="0"/>
          <w:sz w:val="20"/>
          <w:szCs w:val="20"/>
        </w:rPr>
        <w:t>發現在單色紙張周</w:t>
      </w:r>
      <w:proofErr w:type="gramStart"/>
      <w:r w:rsidRPr="00901AA7">
        <w:rPr>
          <w:rFonts w:asciiTheme="minorEastAsia" w:hAnsiTheme="minorEastAsia" w:cs="新細明體" w:hint="eastAsia"/>
          <w:kern w:val="0"/>
          <w:sz w:val="20"/>
          <w:szCs w:val="20"/>
        </w:rPr>
        <w:t>圍</w:t>
      </w:r>
      <w:proofErr w:type="gramEnd"/>
      <w:del w:id="912" w:author="BeBe" w:date="2012-09-27T14:24:00Z">
        <w:r w:rsidRPr="00901AA7" w:rsidDel="00D349D0">
          <w:rPr>
            <w:rFonts w:asciiTheme="minorEastAsia" w:hAnsiTheme="minorEastAsia" w:cs="新細明體" w:hint="eastAsia"/>
            <w:kern w:val="0"/>
            <w:sz w:val="20"/>
            <w:szCs w:val="20"/>
          </w:rPr>
          <w:delText>會</w:delText>
        </w:r>
      </w:del>
      <w:r w:rsidRPr="00901AA7">
        <w:rPr>
          <w:rFonts w:asciiTheme="minorEastAsia" w:hAnsiTheme="minorEastAsia" w:cs="新細明體" w:hint="eastAsia"/>
          <w:kern w:val="0"/>
          <w:sz w:val="20"/>
          <w:szCs w:val="20"/>
        </w:rPr>
        <w:t>用筆稍微刷上一點</w:t>
      </w:r>
      <w:del w:id="913" w:author="BeBe" w:date="2012-09-27T14:25:00Z">
        <w:r w:rsidRPr="00901AA7" w:rsidDel="00D349D0">
          <w:rPr>
            <w:rFonts w:asciiTheme="minorEastAsia" w:hAnsiTheme="minorEastAsia" w:cs="新細明體" w:hint="eastAsia"/>
            <w:kern w:val="0"/>
            <w:sz w:val="20"/>
            <w:szCs w:val="20"/>
          </w:rPr>
          <w:delText>點的</w:delText>
        </w:r>
      </w:del>
      <w:r w:rsidRPr="00901AA7">
        <w:rPr>
          <w:rFonts w:asciiTheme="minorEastAsia" w:hAnsiTheme="minorEastAsia" w:cs="新細明體" w:hint="eastAsia"/>
          <w:kern w:val="0"/>
          <w:sz w:val="20"/>
          <w:szCs w:val="20"/>
        </w:rPr>
        <w:t>漸層</w:t>
      </w:r>
      <w:ins w:id="914" w:author="BeBe" w:date="2012-09-27T14:25:00Z">
        <w:r>
          <w:rPr>
            <w:rFonts w:asciiTheme="minorEastAsia" w:hAnsiTheme="minorEastAsia" w:cs="Hei-Bd-HK-BF" w:hint="eastAsia"/>
            <w:kern w:val="0"/>
            <w:sz w:val="20"/>
            <w:szCs w:val="20"/>
          </w:rPr>
          <w:t>可</w:t>
        </w:r>
      </w:ins>
      <w:del w:id="915" w:author="BeBe" w:date="2012-09-27T14:25:00Z">
        <w:r w:rsidRPr="00901AA7" w:rsidDel="00D349D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增加立體感和豐富感</w:t>
      </w:r>
      <w:ins w:id="916" w:author="BeBe" w:date="2012-09-27T14:25:00Z">
        <w:r>
          <w:rPr>
            <w:rFonts w:asciiTheme="minorEastAsia" w:hAnsiTheme="minorEastAsia" w:cs="Hei-Bd-HK-BF" w:hint="eastAsia"/>
            <w:kern w:val="0"/>
            <w:sz w:val="20"/>
            <w:szCs w:val="20"/>
          </w:rPr>
          <w:t>，</w:t>
        </w:r>
      </w:ins>
      <w:del w:id="917" w:author="BeBe" w:date="2012-09-27T14:25:00Z">
        <w:r w:rsidRPr="00901AA7" w:rsidDel="00D349D0">
          <w:rPr>
            <w:rFonts w:asciiTheme="minorEastAsia" w:hAnsiTheme="minorEastAsia" w:cs="Hei-Bd-HK-BF"/>
            <w:kern w:val="0"/>
            <w:sz w:val="20"/>
            <w:szCs w:val="20"/>
          </w:rPr>
          <w:delText>,</w:delText>
        </w:r>
      </w:del>
      <w:proofErr w:type="gramStart"/>
      <w:r w:rsidRPr="00901AA7">
        <w:rPr>
          <w:rFonts w:asciiTheme="minorEastAsia" w:hAnsiTheme="minorEastAsia" w:cs="新細明體" w:hint="eastAsia"/>
          <w:kern w:val="0"/>
          <w:sz w:val="20"/>
          <w:szCs w:val="20"/>
        </w:rPr>
        <w:t>刷漸層這</w:t>
      </w:r>
      <w:proofErr w:type="gramEnd"/>
      <w:r w:rsidRPr="00901AA7">
        <w:rPr>
          <w:rFonts w:asciiTheme="minorEastAsia" w:hAnsiTheme="minorEastAsia" w:cs="新細明體" w:hint="eastAsia"/>
          <w:kern w:val="0"/>
          <w:sz w:val="20"/>
          <w:szCs w:val="20"/>
        </w:rPr>
        <w:t>點在數位軟體中也可</w:t>
      </w:r>
      <w:del w:id="918" w:author="BeBe" w:date="2012-09-27T14:25:00Z">
        <w:r w:rsidRPr="00901AA7" w:rsidDel="00D349D0">
          <w:rPr>
            <w:rFonts w:asciiTheme="minorEastAsia" w:hAnsiTheme="minorEastAsia" w:cs="新細明體" w:hint="eastAsia"/>
            <w:kern w:val="0"/>
            <w:sz w:val="20"/>
            <w:szCs w:val="20"/>
          </w:rPr>
          <w:delText>以</w:delText>
        </w:r>
      </w:del>
      <w:r w:rsidRPr="00901AA7">
        <w:rPr>
          <w:rFonts w:asciiTheme="minorEastAsia" w:hAnsiTheme="minorEastAsia" w:cs="新細明體" w:hint="eastAsia"/>
          <w:kern w:val="0"/>
          <w:sz w:val="20"/>
          <w:szCs w:val="20"/>
        </w:rPr>
        <w:t>效法。裡面有許多</w:t>
      </w:r>
      <w:del w:id="919" w:author="BeBe" w:date="2012-09-27T14:25:00Z">
        <w:r w:rsidRPr="00901AA7" w:rsidDel="00D349D0">
          <w:rPr>
            <w:rFonts w:asciiTheme="minorEastAsia" w:hAnsiTheme="minorEastAsia" w:cs="新細明體" w:hint="eastAsia"/>
            <w:kern w:val="0"/>
            <w:sz w:val="20"/>
            <w:szCs w:val="20"/>
          </w:rPr>
          <w:delText>物件的案</w:delText>
        </w:r>
      </w:del>
      <w:ins w:id="920" w:author="BeBe" w:date="2012-09-27T14:25:00Z">
        <w:r>
          <w:rPr>
            <w:rFonts w:asciiTheme="minorEastAsia" w:hAnsiTheme="minorEastAsia" w:cs="新細明體" w:hint="eastAsia"/>
            <w:kern w:val="0"/>
            <w:sz w:val="20"/>
            <w:szCs w:val="20"/>
          </w:rPr>
          <w:t>範</w:t>
        </w:r>
      </w:ins>
      <w:r w:rsidRPr="00901AA7">
        <w:rPr>
          <w:rFonts w:asciiTheme="minorEastAsia" w:hAnsiTheme="minorEastAsia" w:cs="新細明體" w:hint="eastAsia"/>
          <w:kern w:val="0"/>
          <w:sz w:val="20"/>
          <w:szCs w:val="20"/>
        </w:rPr>
        <w:t>例</w:t>
      </w:r>
      <w:del w:id="921" w:author="BeBe" w:date="2012-09-27T14:25:00Z">
        <w:r w:rsidRPr="00901AA7" w:rsidDel="00D349D0">
          <w:rPr>
            <w:rFonts w:asciiTheme="minorEastAsia" w:hAnsiTheme="minorEastAsia" w:cs="Hei-Bd-HK-BF"/>
            <w:kern w:val="0"/>
            <w:sz w:val="20"/>
            <w:szCs w:val="20"/>
          </w:rPr>
          <w:delText>,</w:delText>
        </w:r>
      </w:del>
      <w:ins w:id="922" w:author="BeBe" w:date="2012-09-27T14:25: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這些物件的配色</w:t>
      </w:r>
      <w:proofErr w:type="gramStart"/>
      <w:r w:rsidRPr="00901AA7">
        <w:rPr>
          <w:rFonts w:asciiTheme="minorEastAsia" w:hAnsiTheme="minorEastAsia" w:cs="新細明體" w:hint="eastAsia"/>
          <w:kern w:val="0"/>
          <w:sz w:val="20"/>
          <w:szCs w:val="20"/>
        </w:rPr>
        <w:t>很</w:t>
      </w:r>
      <w:proofErr w:type="gramEnd"/>
      <w:r w:rsidRPr="00901AA7">
        <w:rPr>
          <w:rFonts w:asciiTheme="minorEastAsia" w:hAnsiTheme="minorEastAsia" w:cs="新細明體" w:hint="eastAsia"/>
          <w:kern w:val="0"/>
          <w:sz w:val="20"/>
          <w:szCs w:val="20"/>
        </w:rPr>
        <w:t>棒</w:t>
      </w:r>
      <w:del w:id="923" w:author="BeBe" w:date="2012-09-27T14:25:00Z">
        <w:r w:rsidRPr="00901AA7" w:rsidDel="00D349D0">
          <w:rPr>
            <w:rFonts w:asciiTheme="minorEastAsia" w:hAnsiTheme="minorEastAsia" w:cs="Hei-Bd-HK-BF"/>
            <w:kern w:val="0"/>
            <w:sz w:val="20"/>
            <w:szCs w:val="20"/>
          </w:rPr>
          <w:delText>,</w:delText>
        </w:r>
      </w:del>
      <w:ins w:id="924" w:author="BeBe" w:date="2012-09-27T14:25: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很吸引人目光卻又不會過度鮮豔</w:t>
      </w:r>
      <w:del w:id="925" w:author="BeBe" w:date="2012-09-27T14:25:00Z">
        <w:r w:rsidRPr="00901AA7" w:rsidDel="00D349D0">
          <w:rPr>
            <w:rFonts w:asciiTheme="minorEastAsia" w:hAnsiTheme="minorEastAsia" w:cs="Hei-Bd-HK-BF"/>
            <w:kern w:val="0"/>
            <w:sz w:val="20"/>
            <w:szCs w:val="20"/>
          </w:rPr>
          <w:delText>,</w:delText>
        </w:r>
      </w:del>
      <w:ins w:id="926" w:author="BeBe" w:date="2012-09-27T14:25: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我覺得這樣的感覺如果做成</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的按鈕應該</w:t>
      </w:r>
      <w:del w:id="927" w:author="BeBe" w:date="2012-09-27T14:26:00Z">
        <w:r w:rsidRPr="00901AA7" w:rsidDel="00D349D0">
          <w:rPr>
            <w:rFonts w:asciiTheme="minorEastAsia" w:hAnsiTheme="minorEastAsia" w:cs="新細明體" w:hint="eastAsia"/>
            <w:kern w:val="0"/>
            <w:sz w:val="20"/>
            <w:szCs w:val="20"/>
          </w:rPr>
          <w:delText>會</w:delText>
        </w:r>
      </w:del>
      <w:r w:rsidRPr="00901AA7">
        <w:rPr>
          <w:rFonts w:asciiTheme="minorEastAsia" w:hAnsiTheme="minorEastAsia" w:cs="新細明體" w:hint="eastAsia"/>
          <w:kern w:val="0"/>
          <w:sz w:val="20"/>
          <w:szCs w:val="20"/>
        </w:rPr>
        <w:t>蠻不錯的。</w:t>
      </w: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del w:id="928" w:author="BeBe" w:date="2012-09-27T14:26:00Z">
        <w:r w:rsidRPr="00901AA7" w:rsidDel="00D349D0">
          <w:rPr>
            <w:rFonts w:asciiTheme="minorEastAsia" w:hAnsiTheme="minorEastAsia" w:cs="新細明體" w:hint="eastAsia"/>
            <w:kern w:val="0"/>
            <w:sz w:val="20"/>
            <w:szCs w:val="20"/>
          </w:rPr>
          <w:delText>在</w:delText>
        </w:r>
      </w:del>
      <w:r w:rsidRPr="00901AA7">
        <w:rPr>
          <w:rFonts w:asciiTheme="minorEastAsia" w:hAnsiTheme="minorEastAsia" w:cs="新細明體" w:hint="eastAsia"/>
          <w:kern w:val="0"/>
          <w:sz w:val="20"/>
          <w:szCs w:val="20"/>
        </w:rPr>
        <w:t>後面</w:t>
      </w:r>
      <w:del w:id="929" w:author="BeBe" w:date="2012-09-27T14:26:00Z">
        <w:r w:rsidRPr="00901AA7" w:rsidDel="00D349D0">
          <w:rPr>
            <w:rFonts w:asciiTheme="minorEastAsia" w:hAnsiTheme="minorEastAsia" w:cs="新細明體" w:hint="eastAsia"/>
            <w:kern w:val="0"/>
            <w:sz w:val="20"/>
            <w:szCs w:val="20"/>
          </w:rPr>
          <w:delText>一點</w:delText>
        </w:r>
      </w:del>
      <w:r w:rsidRPr="00901AA7">
        <w:rPr>
          <w:rFonts w:asciiTheme="minorEastAsia" w:hAnsiTheme="minorEastAsia" w:cs="新細明體" w:hint="eastAsia"/>
          <w:kern w:val="0"/>
          <w:sz w:val="20"/>
          <w:szCs w:val="20"/>
        </w:rPr>
        <w:t>的章節開始有完整的構圖案例</w:t>
      </w:r>
      <w:ins w:id="930" w:author="BeBe" w:date="2012-09-27T14:26:00Z">
        <w:r>
          <w:rPr>
            <w:rFonts w:asciiTheme="minorEastAsia" w:hAnsiTheme="minorEastAsia" w:cs="Hei-Bd-HK-BF" w:hint="eastAsia"/>
            <w:kern w:val="0"/>
            <w:sz w:val="20"/>
            <w:szCs w:val="20"/>
          </w:rPr>
          <w:t>，</w:t>
        </w:r>
      </w:ins>
      <w:del w:id="931" w:author="BeBe" w:date="2012-09-27T14:26:00Z">
        <w:r w:rsidRPr="00901AA7" w:rsidDel="00D349D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這些畫面也給我很多</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元件和背景之間整個配置的啟發</w:t>
      </w:r>
      <w:del w:id="932" w:author="BeBe" w:date="2012-09-27T14:26:00Z">
        <w:r w:rsidRPr="00901AA7" w:rsidDel="00D349D0">
          <w:rPr>
            <w:rFonts w:asciiTheme="minorEastAsia" w:hAnsiTheme="minorEastAsia" w:cs="Hei-Bd-HK-BF"/>
            <w:kern w:val="0"/>
            <w:sz w:val="20"/>
            <w:szCs w:val="20"/>
          </w:rPr>
          <w:delText>,</w:delText>
        </w:r>
      </w:del>
      <w:ins w:id="933" w:author="BeBe" w:date="2012-09-27T14:26: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或許也可以在</w:t>
      </w:r>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中做出像這些案例所具有的豐富感和魅力。在這些案例之外還有製作過程</w:t>
      </w:r>
      <w:del w:id="934" w:author="BeBe" w:date="2012-09-27T14:26:00Z">
        <w:r w:rsidRPr="00901AA7" w:rsidDel="00D349D0">
          <w:rPr>
            <w:rFonts w:asciiTheme="minorEastAsia" w:hAnsiTheme="minorEastAsia" w:cs="Hei-Bd-HK-BF"/>
            <w:kern w:val="0"/>
            <w:sz w:val="20"/>
            <w:szCs w:val="20"/>
          </w:rPr>
          <w:delText>,</w:delText>
        </w:r>
      </w:del>
      <w:ins w:id="935" w:author="BeBe" w:date="2012-09-27T14:26: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從中可以學習到在真實紙雕的世界裡是如何分配元件和拆解</w:t>
      </w:r>
      <w:proofErr w:type="gramStart"/>
      <w:r w:rsidRPr="00901AA7">
        <w:rPr>
          <w:rFonts w:asciiTheme="minorEastAsia" w:hAnsiTheme="minorEastAsia" w:cs="新細明體" w:hint="eastAsia"/>
          <w:kern w:val="0"/>
          <w:sz w:val="20"/>
          <w:szCs w:val="20"/>
        </w:rPr>
        <w:t>一</w:t>
      </w:r>
      <w:proofErr w:type="gramEnd"/>
      <w:r w:rsidRPr="00901AA7">
        <w:rPr>
          <w:rFonts w:asciiTheme="minorEastAsia" w:hAnsiTheme="minorEastAsia" w:cs="新細明體" w:hint="eastAsia"/>
          <w:kern w:val="0"/>
          <w:sz w:val="20"/>
          <w:szCs w:val="20"/>
        </w:rPr>
        <w:t>張圖的方式</w:t>
      </w:r>
      <w:del w:id="936" w:author="BeBe" w:date="2012-09-27T14:27:00Z">
        <w:r w:rsidRPr="00901AA7" w:rsidDel="00D349D0">
          <w:rPr>
            <w:rFonts w:asciiTheme="minorEastAsia" w:hAnsiTheme="minorEastAsia" w:cs="Hei-Bd-HK-BF"/>
            <w:kern w:val="0"/>
            <w:sz w:val="20"/>
            <w:szCs w:val="20"/>
          </w:rPr>
          <w:delText>,</w:delText>
        </w:r>
      </w:del>
      <w:ins w:id="937" w:author="BeBe" w:date="2012-09-27T14:2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這些也都是能夠用數位化的方式表達</w:t>
      </w:r>
      <w:del w:id="938" w:author="BeBe" w:date="2012-09-27T14:27:00Z">
        <w:r w:rsidRPr="00901AA7" w:rsidDel="00D349D0">
          <w:rPr>
            <w:rFonts w:asciiTheme="minorEastAsia" w:hAnsiTheme="minorEastAsia" w:cs="Hei-Bd-HK-BF"/>
            <w:kern w:val="0"/>
            <w:sz w:val="20"/>
            <w:szCs w:val="20"/>
          </w:rPr>
          <w:delText>,</w:delText>
        </w:r>
      </w:del>
      <w:ins w:id="939" w:author="BeBe" w:date="2012-09-27T14:2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也因為看了幾本書的拆解方式</w:t>
      </w:r>
      <w:del w:id="940" w:author="BeBe" w:date="2012-09-27T14:27:00Z">
        <w:r w:rsidRPr="00901AA7" w:rsidDel="00D349D0">
          <w:rPr>
            <w:rFonts w:asciiTheme="minorEastAsia" w:hAnsiTheme="minorEastAsia" w:cs="Hei-Bd-HK-BF"/>
            <w:kern w:val="0"/>
            <w:sz w:val="20"/>
            <w:szCs w:val="20"/>
          </w:rPr>
          <w:delText>,</w:delText>
        </w:r>
      </w:del>
      <w:ins w:id="941" w:author="BeBe" w:date="2012-09-27T14:2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讓之後在數位軟體中製作的時候省了不少時間更有效率。</w:t>
      </w:r>
    </w:p>
    <w:p w:rsidR="003E0B69" w:rsidRPr="00901AA7" w:rsidRDefault="003E0B69" w:rsidP="003E0B69">
      <w:pPr>
        <w:autoSpaceDE w:val="0"/>
        <w:autoSpaceDN w:val="0"/>
        <w:adjustRightInd w:val="0"/>
        <w:snapToGrid w:val="0"/>
        <w:rPr>
          <w:rFonts w:asciiTheme="minorEastAsia" w:hAnsiTheme="minorEastAsia" w:cs="新細明體"/>
          <w:kern w:val="0"/>
          <w:sz w:val="20"/>
          <w:szCs w:val="20"/>
        </w:rPr>
      </w:pPr>
    </w:p>
    <w:p w:rsidR="003E0B69" w:rsidRPr="00901AA7" w:rsidRDefault="003E0B69" w:rsidP="003E0B69">
      <w:pPr>
        <w:autoSpaceDE w:val="0"/>
        <w:autoSpaceDN w:val="0"/>
        <w:adjustRightInd w:val="0"/>
        <w:snapToGrid w:val="0"/>
        <w:rPr>
          <w:rFonts w:asciiTheme="minorEastAsia" w:hAnsiTheme="minorEastAsia" w:cs="MingStd-W5"/>
          <w:kern w:val="0"/>
          <w:sz w:val="20"/>
          <w:szCs w:val="20"/>
        </w:rPr>
      </w:pPr>
      <w:proofErr w:type="gramStart"/>
      <w:r w:rsidRPr="00901AA7">
        <w:rPr>
          <w:rFonts w:asciiTheme="minorEastAsia" w:hAnsiTheme="minorEastAsia" w:cs="新細明體" w:hint="eastAsia"/>
          <w:kern w:val="0"/>
          <w:sz w:val="20"/>
          <w:szCs w:val="20"/>
        </w:rPr>
        <w:t>【</w:t>
      </w:r>
      <w:proofErr w:type="gramEnd"/>
      <w:r w:rsidRPr="00901AA7">
        <w:rPr>
          <w:rFonts w:asciiTheme="minorEastAsia" w:hAnsiTheme="minorEastAsia" w:cs="新細明體" w:hint="eastAsia"/>
          <w:kern w:val="0"/>
          <w:sz w:val="20"/>
          <w:szCs w:val="20"/>
        </w:rPr>
        <w:t>參考書目</w:t>
      </w:r>
      <w:ins w:id="942" w:author="BeBe" w:date="2012-09-27T14:24:00Z">
        <w:r>
          <w:rPr>
            <w:rFonts w:asciiTheme="minorEastAsia" w:hAnsiTheme="minorEastAsia" w:cs="Hei-Lt-HK-BF" w:hint="eastAsia"/>
            <w:kern w:val="0"/>
            <w:sz w:val="20"/>
            <w:szCs w:val="20"/>
          </w:rPr>
          <w:t>：</w:t>
        </w:r>
      </w:ins>
      <w:del w:id="943" w:author="BeBe" w:date="2012-09-27T14:24:00Z">
        <w:r w:rsidRPr="00901AA7" w:rsidDel="00447B99">
          <w:rPr>
            <w:rFonts w:asciiTheme="minorEastAsia" w:hAnsiTheme="minorEastAsia" w:cs="Hei-Lt-HK-BF"/>
            <w:kern w:val="0"/>
            <w:sz w:val="20"/>
            <w:szCs w:val="20"/>
          </w:rPr>
          <w:delText>:</w:delText>
        </w:r>
      </w:del>
      <w:r w:rsidRPr="00901AA7">
        <w:rPr>
          <w:rFonts w:asciiTheme="minorEastAsia" w:hAnsiTheme="minorEastAsia" w:cs="新細明體" w:hint="eastAsia"/>
          <w:kern w:val="0"/>
          <w:sz w:val="20"/>
          <w:szCs w:val="20"/>
        </w:rPr>
        <w:t>紙雕造形基礎</w:t>
      </w:r>
      <w:proofErr w:type="gramStart"/>
      <w:r w:rsidRPr="00901AA7">
        <w:rPr>
          <w:rFonts w:asciiTheme="minorEastAsia" w:hAnsiTheme="minorEastAsia" w:cs="新細明體" w:hint="eastAsia"/>
          <w:kern w:val="0"/>
          <w:sz w:val="20"/>
          <w:szCs w:val="20"/>
        </w:rPr>
        <w:t>】</w:t>
      </w:r>
      <w:proofErr w:type="gramEnd"/>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這本「紙雕造形基礎」的技術比上一本更豐富更具</w:t>
      </w:r>
      <w:del w:id="944" w:author="BeBe" w:date="2012-09-27T14:27:00Z">
        <w:r w:rsidRPr="00901AA7" w:rsidDel="00D349D0">
          <w:rPr>
            <w:rFonts w:asciiTheme="minorEastAsia" w:hAnsiTheme="minorEastAsia" w:cs="新細明體" w:hint="eastAsia"/>
            <w:kern w:val="0"/>
            <w:sz w:val="20"/>
            <w:szCs w:val="20"/>
          </w:rPr>
          <w:delText>有</w:delText>
        </w:r>
      </w:del>
      <w:r w:rsidRPr="00901AA7">
        <w:rPr>
          <w:rFonts w:asciiTheme="minorEastAsia" w:hAnsiTheme="minorEastAsia" w:cs="新細明體" w:hint="eastAsia"/>
          <w:kern w:val="0"/>
          <w:sz w:val="20"/>
          <w:szCs w:val="20"/>
        </w:rPr>
        <w:t>難度</w:t>
      </w:r>
      <w:del w:id="945" w:author="BeBe" w:date="2012-09-27T14:27:00Z">
        <w:r w:rsidRPr="00901AA7" w:rsidDel="00D349D0">
          <w:rPr>
            <w:rFonts w:asciiTheme="minorEastAsia" w:hAnsiTheme="minorEastAsia" w:cs="Hei-Bd-HK-BF"/>
            <w:kern w:val="0"/>
            <w:sz w:val="20"/>
            <w:szCs w:val="20"/>
          </w:rPr>
          <w:delText>,</w:delText>
        </w:r>
      </w:del>
      <w:ins w:id="946" w:author="BeBe" w:date="2012-09-27T14:2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以更立體的思維來製作每</w:t>
      </w:r>
      <w:proofErr w:type="gramStart"/>
      <w:r w:rsidRPr="00901AA7">
        <w:rPr>
          <w:rFonts w:asciiTheme="minorEastAsia" w:hAnsiTheme="minorEastAsia" w:cs="新細明體" w:hint="eastAsia"/>
          <w:kern w:val="0"/>
          <w:sz w:val="20"/>
          <w:szCs w:val="20"/>
        </w:rPr>
        <w:t>個</w:t>
      </w:r>
      <w:proofErr w:type="gramEnd"/>
      <w:r w:rsidRPr="00901AA7">
        <w:rPr>
          <w:rFonts w:asciiTheme="minorEastAsia" w:hAnsiTheme="minorEastAsia" w:cs="新細明體" w:hint="eastAsia"/>
          <w:kern w:val="0"/>
          <w:sz w:val="20"/>
          <w:szCs w:val="20"/>
        </w:rPr>
        <w:t>元件</w:t>
      </w:r>
      <w:del w:id="947" w:author="BeBe" w:date="2012-09-27T14:27:00Z">
        <w:r w:rsidRPr="00901AA7" w:rsidDel="00D349D0">
          <w:rPr>
            <w:rFonts w:asciiTheme="minorEastAsia" w:hAnsiTheme="minorEastAsia" w:cs="Hei-Bd-HK-BF"/>
            <w:kern w:val="0"/>
            <w:sz w:val="20"/>
            <w:szCs w:val="20"/>
          </w:rPr>
          <w:delText>,</w:delText>
        </w:r>
      </w:del>
      <w:ins w:id="948" w:author="BeBe" w:date="2012-09-27T14:2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上一本比較多都是紙張彎曲</w:t>
      </w:r>
      <w:del w:id="949" w:author="BeBe" w:date="2012-09-27T14:27:00Z">
        <w:r w:rsidRPr="00901AA7" w:rsidDel="00D349D0">
          <w:rPr>
            <w:rFonts w:asciiTheme="minorEastAsia" w:hAnsiTheme="minorEastAsia" w:cs="Hei-Bd-HK-BF"/>
            <w:kern w:val="0"/>
            <w:sz w:val="20"/>
            <w:szCs w:val="20"/>
          </w:rPr>
          <w:delText>,</w:delText>
        </w:r>
      </w:del>
      <w:ins w:id="950" w:author="BeBe" w:date="2012-09-27T14:2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這一本用了許多</w:t>
      </w:r>
      <w:proofErr w:type="gramStart"/>
      <w:ins w:id="951" w:author="BeBe" w:date="2012-09-27T14:27:00Z">
        <w:r>
          <w:rPr>
            <w:rFonts w:asciiTheme="minorEastAsia" w:hAnsiTheme="minorEastAsia" w:cs="新細明體" w:hint="eastAsia"/>
            <w:kern w:val="0"/>
            <w:sz w:val="20"/>
            <w:szCs w:val="20"/>
          </w:rPr>
          <w:t>摺</w:t>
        </w:r>
      </w:ins>
      <w:proofErr w:type="gramEnd"/>
      <w:del w:id="952" w:author="BeBe" w:date="2012-09-27T14:27:00Z">
        <w:r w:rsidRPr="00901AA7" w:rsidDel="00D349D0">
          <w:rPr>
            <w:rFonts w:asciiTheme="minorEastAsia" w:hAnsiTheme="minorEastAsia" w:cs="新細明體" w:hint="eastAsia"/>
            <w:kern w:val="0"/>
            <w:sz w:val="20"/>
            <w:szCs w:val="20"/>
          </w:rPr>
          <w:delText>折</w:delText>
        </w:r>
      </w:del>
      <w:r w:rsidRPr="00901AA7">
        <w:rPr>
          <w:rFonts w:asciiTheme="minorEastAsia" w:hAnsiTheme="minorEastAsia" w:cs="新細明體" w:hint="eastAsia"/>
          <w:kern w:val="0"/>
          <w:sz w:val="20"/>
          <w:szCs w:val="20"/>
        </w:rPr>
        <w:t>曲幾何形的方式構成</w:t>
      </w:r>
      <w:del w:id="953" w:author="BeBe" w:date="2012-09-27T14:27:00Z">
        <w:r w:rsidRPr="00901AA7" w:rsidDel="00D349D0">
          <w:rPr>
            <w:rFonts w:asciiTheme="minorEastAsia" w:hAnsiTheme="minorEastAsia" w:cs="Hei-Bd-HK-BF"/>
            <w:kern w:val="0"/>
            <w:sz w:val="20"/>
            <w:szCs w:val="20"/>
          </w:rPr>
          <w:delText>,</w:delText>
        </w:r>
      </w:del>
      <w:ins w:id="954" w:author="BeBe" w:date="2012-09-27T14:2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不過這個手法要以數位軟體表達複雜度變得更高了</w:t>
      </w:r>
      <w:ins w:id="955" w:author="BeBe" w:date="2012-09-27T14:28:00Z">
        <w:r>
          <w:rPr>
            <w:rFonts w:asciiTheme="minorEastAsia" w:hAnsiTheme="minorEastAsia" w:cs="新細明體" w:hint="eastAsia"/>
            <w:kern w:val="0"/>
            <w:sz w:val="20"/>
            <w:szCs w:val="20"/>
          </w:rPr>
          <w:t>。</w:t>
        </w:r>
      </w:ins>
      <w:del w:id="956" w:author="BeBe" w:date="2012-09-27T14:28:00Z">
        <w:r w:rsidRPr="00901AA7" w:rsidDel="00D349D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我以數位軟體嘗試過</w:t>
      </w:r>
      <w:ins w:id="957" w:author="BeBe" w:date="2012-09-27T14:28:00Z">
        <w:r>
          <w:rPr>
            <w:rFonts w:asciiTheme="minorEastAsia" w:hAnsiTheme="minorEastAsia" w:cs="Hei-Bd-HK-BF" w:hint="eastAsia"/>
            <w:kern w:val="0"/>
            <w:sz w:val="20"/>
            <w:szCs w:val="20"/>
          </w:rPr>
          <w:t>，</w:t>
        </w:r>
      </w:ins>
      <w:del w:id="958" w:author="BeBe" w:date="2012-09-27T14:28:00Z">
        <w:r w:rsidRPr="00901AA7" w:rsidDel="00D349D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這本書教</w:t>
      </w:r>
      <w:ins w:id="959" w:author="BeBe" w:date="2012-09-27T14:28:00Z">
        <w:r>
          <w:rPr>
            <w:rFonts w:asciiTheme="minorEastAsia" w:hAnsiTheme="minorEastAsia" w:cs="新細明體" w:hint="eastAsia"/>
            <w:kern w:val="0"/>
            <w:sz w:val="20"/>
            <w:szCs w:val="20"/>
          </w:rPr>
          <w:t>得</w:t>
        </w:r>
      </w:ins>
      <w:del w:id="960" w:author="BeBe" w:date="2012-09-27T14:28:00Z">
        <w:r w:rsidRPr="00901AA7" w:rsidDel="00D349D0">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方法</w:t>
      </w:r>
      <w:ins w:id="961" w:author="BeBe" w:date="2012-09-27T14:28:00Z">
        <w:r>
          <w:rPr>
            <w:rFonts w:asciiTheme="minorEastAsia" w:hAnsiTheme="minorEastAsia" w:cs="新細明體" w:hint="eastAsia"/>
            <w:kern w:val="0"/>
            <w:sz w:val="20"/>
            <w:szCs w:val="20"/>
          </w:rPr>
          <w:t>若是</w:t>
        </w:r>
      </w:ins>
      <w:r w:rsidRPr="00901AA7">
        <w:rPr>
          <w:rFonts w:asciiTheme="minorEastAsia" w:hAnsiTheme="minorEastAsia" w:cs="新細明體" w:hint="eastAsia"/>
          <w:kern w:val="0"/>
          <w:sz w:val="20"/>
          <w:szCs w:val="20"/>
        </w:rPr>
        <w:t>在現實中同一</w:t>
      </w:r>
      <w:proofErr w:type="gramStart"/>
      <w:r w:rsidRPr="00901AA7">
        <w:rPr>
          <w:rFonts w:asciiTheme="minorEastAsia" w:hAnsiTheme="minorEastAsia" w:cs="新細明體" w:hint="eastAsia"/>
          <w:kern w:val="0"/>
          <w:sz w:val="20"/>
          <w:szCs w:val="20"/>
        </w:rPr>
        <w:t>片紙</w:t>
      </w:r>
      <w:ins w:id="962" w:author="BeBe" w:date="2012-09-27T14:28:00Z">
        <w:r>
          <w:rPr>
            <w:rFonts w:asciiTheme="minorEastAsia" w:hAnsiTheme="minorEastAsia" w:cs="新細明體" w:hint="eastAsia"/>
            <w:kern w:val="0"/>
            <w:sz w:val="20"/>
            <w:szCs w:val="20"/>
          </w:rPr>
          <w:t>完</w:t>
        </w:r>
      </w:ins>
      <w:proofErr w:type="gramEnd"/>
      <w:del w:id="963" w:author="BeBe" w:date="2012-09-27T14:28:00Z">
        <w:r w:rsidRPr="00901AA7" w:rsidDel="00D349D0">
          <w:rPr>
            <w:rFonts w:asciiTheme="minorEastAsia" w:hAnsiTheme="minorEastAsia" w:cs="新細明體" w:hint="eastAsia"/>
            <w:kern w:val="0"/>
            <w:sz w:val="20"/>
            <w:szCs w:val="20"/>
          </w:rPr>
          <w:delText>做</w:delText>
        </w:r>
      </w:del>
      <w:r w:rsidRPr="00901AA7">
        <w:rPr>
          <w:rFonts w:asciiTheme="minorEastAsia" w:hAnsiTheme="minorEastAsia" w:cs="新細明體" w:hint="eastAsia"/>
          <w:kern w:val="0"/>
          <w:sz w:val="20"/>
          <w:szCs w:val="20"/>
        </w:rPr>
        <w:t>成</w:t>
      </w:r>
      <w:del w:id="964" w:author="BeBe" w:date="2012-09-27T14:28:00Z">
        <w:r w:rsidRPr="00901AA7" w:rsidDel="00D349D0">
          <w:rPr>
            <w:rFonts w:asciiTheme="minorEastAsia" w:hAnsiTheme="minorEastAsia" w:cs="新細明體" w:hint="eastAsia"/>
            <w:kern w:val="0"/>
            <w:sz w:val="20"/>
            <w:szCs w:val="20"/>
          </w:rPr>
          <w:delText>的</w:delText>
        </w:r>
        <w:r w:rsidRPr="00901AA7" w:rsidDel="00D349D0">
          <w:rPr>
            <w:rFonts w:asciiTheme="minorEastAsia" w:hAnsiTheme="minorEastAsia" w:cs="Hei-Bd-HK-BF"/>
            <w:kern w:val="0"/>
            <w:sz w:val="20"/>
            <w:szCs w:val="20"/>
          </w:rPr>
          <w:delText>,</w:delText>
        </w:r>
      </w:del>
      <w:ins w:id="965" w:author="BeBe" w:date="2012-09-27T14:28: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在</w:t>
      </w:r>
      <w:proofErr w:type="spellStart"/>
      <w:r w:rsidRPr="00901AA7">
        <w:rPr>
          <w:rFonts w:asciiTheme="minorEastAsia" w:hAnsiTheme="minorEastAsia" w:cs="Hei-Bd-HK-BF"/>
          <w:kern w:val="0"/>
          <w:sz w:val="20"/>
          <w:szCs w:val="20"/>
        </w:rPr>
        <w:t>photoshop</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得畫</w:t>
      </w:r>
      <w:r w:rsidRPr="00901AA7">
        <w:rPr>
          <w:rFonts w:asciiTheme="minorEastAsia" w:hAnsiTheme="minorEastAsia" w:cs="Hei-Bd-HK-BF"/>
          <w:kern w:val="0"/>
          <w:sz w:val="20"/>
          <w:szCs w:val="20"/>
        </w:rPr>
        <w:t xml:space="preserve">4~10 </w:t>
      </w:r>
      <w:proofErr w:type="gramStart"/>
      <w:r w:rsidRPr="00901AA7">
        <w:rPr>
          <w:rFonts w:asciiTheme="minorEastAsia" w:hAnsiTheme="minorEastAsia" w:cs="新細明體" w:hint="eastAsia"/>
          <w:kern w:val="0"/>
          <w:sz w:val="20"/>
          <w:szCs w:val="20"/>
        </w:rPr>
        <w:t>個</w:t>
      </w:r>
      <w:proofErr w:type="gramEnd"/>
      <w:r w:rsidRPr="00901AA7">
        <w:rPr>
          <w:rFonts w:asciiTheme="minorEastAsia" w:hAnsiTheme="minorEastAsia" w:cs="新細明體" w:hint="eastAsia"/>
          <w:kern w:val="0"/>
          <w:sz w:val="20"/>
          <w:szCs w:val="20"/>
        </w:rPr>
        <w:t>甚至</w:t>
      </w:r>
      <w:proofErr w:type="gramStart"/>
      <w:r w:rsidRPr="00901AA7">
        <w:rPr>
          <w:rFonts w:asciiTheme="minorEastAsia" w:hAnsiTheme="minorEastAsia" w:cs="新細明體" w:hint="eastAsia"/>
          <w:kern w:val="0"/>
          <w:sz w:val="20"/>
          <w:szCs w:val="20"/>
        </w:rPr>
        <w:t>更多圖層</w:t>
      </w:r>
      <w:proofErr w:type="gramEnd"/>
      <w:r w:rsidRPr="00901AA7">
        <w:rPr>
          <w:rFonts w:asciiTheme="minorEastAsia" w:hAnsiTheme="minorEastAsia" w:cs="新細明體" w:hint="eastAsia"/>
          <w:kern w:val="0"/>
          <w:sz w:val="20"/>
          <w:szCs w:val="20"/>
        </w:rPr>
        <w:t>才能做得像</w:t>
      </w:r>
      <w:del w:id="966" w:author="BeBe" w:date="2012-09-27T14:29:00Z">
        <w:r w:rsidRPr="00901AA7" w:rsidDel="00D349D0">
          <w:rPr>
            <w:rFonts w:asciiTheme="minorEastAsia" w:hAnsiTheme="minorEastAsia" w:cs="Hei-Bd-HK-BF"/>
            <w:kern w:val="0"/>
            <w:sz w:val="20"/>
            <w:szCs w:val="20"/>
          </w:rPr>
          <w:delText>,</w:delText>
        </w:r>
      </w:del>
      <w:ins w:id="967" w:author="BeBe" w:date="2012-09-27T14:29: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所以在</w:t>
      </w:r>
      <w:r w:rsidRPr="00901AA7">
        <w:rPr>
          <w:rFonts w:asciiTheme="minorEastAsia" w:hAnsiTheme="minorEastAsia" w:cs="Hei-Bd-HK-BF"/>
          <w:kern w:val="0"/>
          <w:sz w:val="20"/>
          <w:szCs w:val="20"/>
        </w:rPr>
        <w:t xml:space="preserve">UI </w:t>
      </w:r>
      <w:r w:rsidRPr="00901AA7">
        <w:rPr>
          <w:rFonts w:asciiTheme="minorEastAsia" w:hAnsiTheme="minorEastAsia" w:cs="新細明體" w:hint="eastAsia"/>
          <w:kern w:val="0"/>
          <w:sz w:val="20"/>
          <w:szCs w:val="20"/>
        </w:rPr>
        <w:t>上我就很少用到這本書的方式了。這本書還有一個很不</w:t>
      </w:r>
      <w:del w:id="968" w:author="BeBe" w:date="2012-09-27T14:29:00Z">
        <w:r w:rsidRPr="00901AA7" w:rsidDel="00D349D0">
          <w:rPr>
            <w:rFonts w:asciiTheme="minorEastAsia" w:hAnsiTheme="minorEastAsia" w:cs="新細明體" w:hint="eastAsia"/>
            <w:kern w:val="0"/>
            <w:sz w:val="20"/>
            <w:szCs w:val="20"/>
          </w:rPr>
          <w:delText>賴</w:delText>
        </w:r>
      </w:del>
      <w:ins w:id="969" w:author="BeBe" w:date="2012-09-27T14:29:00Z">
        <w:r>
          <w:rPr>
            <w:rFonts w:asciiTheme="minorEastAsia" w:hAnsiTheme="minorEastAsia" w:cs="新細明體" w:hint="eastAsia"/>
            <w:kern w:val="0"/>
            <w:sz w:val="20"/>
            <w:szCs w:val="20"/>
          </w:rPr>
          <w:t>錯</w:t>
        </w:r>
      </w:ins>
      <w:r w:rsidRPr="00901AA7">
        <w:rPr>
          <w:rFonts w:asciiTheme="minorEastAsia" w:hAnsiTheme="minorEastAsia" w:cs="新細明體" w:hint="eastAsia"/>
          <w:kern w:val="0"/>
          <w:sz w:val="20"/>
          <w:szCs w:val="20"/>
        </w:rPr>
        <w:t>的地方是有紙雕作的立體字</w:t>
      </w:r>
      <w:del w:id="970" w:author="BeBe" w:date="2012-09-27T14:29:00Z">
        <w:r w:rsidRPr="00901AA7" w:rsidDel="00D349D0">
          <w:rPr>
            <w:rFonts w:asciiTheme="minorEastAsia" w:hAnsiTheme="minorEastAsia" w:cs="Hei-Bd-HK-BF"/>
            <w:kern w:val="0"/>
            <w:sz w:val="20"/>
            <w:szCs w:val="20"/>
          </w:rPr>
          <w:delText>,</w:delText>
        </w:r>
      </w:del>
      <w:ins w:id="971" w:author="BeBe" w:date="2012-09-27T14:29: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由於我們的開機畫面等地方也需要作出文字</w:t>
      </w:r>
      <w:del w:id="972" w:author="BeBe" w:date="2012-09-27T14:29:00Z">
        <w:r w:rsidRPr="00901AA7" w:rsidDel="00D349D0">
          <w:rPr>
            <w:rFonts w:asciiTheme="minorEastAsia" w:hAnsiTheme="minorEastAsia" w:cs="Hei-Bd-HK-BF"/>
            <w:kern w:val="0"/>
            <w:sz w:val="20"/>
            <w:szCs w:val="20"/>
          </w:rPr>
          <w:delText>,</w:delText>
        </w:r>
      </w:del>
      <w:ins w:id="973" w:author="BeBe" w:date="2012-09-27T14:29:00Z">
        <w:r>
          <w:rPr>
            <w:rFonts w:asciiTheme="minorEastAsia" w:hAnsiTheme="minorEastAsia" w:cs="Hei-Bd-HK-BF" w:hint="eastAsia"/>
            <w:kern w:val="0"/>
            <w:sz w:val="20"/>
            <w:szCs w:val="20"/>
          </w:rPr>
          <w:t>，</w:t>
        </w:r>
      </w:ins>
      <w:del w:id="974" w:author="BeBe" w:date="2012-09-27T14:29:00Z">
        <w:r w:rsidRPr="00901AA7" w:rsidDel="00D349D0">
          <w:rPr>
            <w:rFonts w:asciiTheme="minorEastAsia" w:hAnsiTheme="minorEastAsia" w:cs="新細明體" w:hint="eastAsia"/>
            <w:kern w:val="0"/>
            <w:sz w:val="20"/>
            <w:szCs w:val="20"/>
          </w:rPr>
          <w:delText>所以也是</w:delText>
        </w:r>
      </w:del>
      <w:ins w:id="975" w:author="BeBe" w:date="2012-09-27T14:29:00Z">
        <w:r>
          <w:rPr>
            <w:rFonts w:asciiTheme="minorEastAsia" w:hAnsiTheme="minorEastAsia" w:cs="新細明體" w:hint="eastAsia"/>
            <w:kern w:val="0"/>
            <w:sz w:val="20"/>
            <w:szCs w:val="20"/>
          </w:rPr>
          <w:t>這些</w:t>
        </w:r>
      </w:ins>
      <w:ins w:id="976" w:author="BeBe" w:date="2012-09-27T14:30:00Z">
        <w:r>
          <w:rPr>
            <w:rFonts w:asciiTheme="minorEastAsia" w:hAnsiTheme="minorEastAsia" w:cs="新細明體" w:hint="eastAsia"/>
            <w:kern w:val="0"/>
            <w:sz w:val="20"/>
            <w:szCs w:val="20"/>
          </w:rPr>
          <w:t>範例</w:t>
        </w:r>
      </w:ins>
      <w:r w:rsidRPr="00901AA7">
        <w:rPr>
          <w:rFonts w:asciiTheme="minorEastAsia" w:hAnsiTheme="minorEastAsia" w:cs="新細明體" w:hint="eastAsia"/>
          <w:kern w:val="0"/>
          <w:sz w:val="20"/>
          <w:szCs w:val="20"/>
        </w:rPr>
        <w:t>很有參考價值</w:t>
      </w:r>
      <w:del w:id="977" w:author="BeBe" w:date="2012-09-27T14:30:00Z">
        <w:r w:rsidRPr="00901AA7" w:rsidDel="00D349D0">
          <w:rPr>
            <w:rFonts w:asciiTheme="minorEastAsia" w:hAnsiTheme="minorEastAsia" w:cs="Hei-Bd-HK-BF"/>
            <w:kern w:val="0"/>
            <w:sz w:val="20"/>
            <w:szCs w:val="20"/>
          </w:rPr>
          <w:delText>,</w:delText>
        </w:r>
      </w:del>
      <w:ins w:id="978" w:author="BeBe" w:date="2012-09-27T14:30: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像是立體字的光影效果、投射在背景的影子效果等等</w:t>
      </w:r>
      <w:del w:id="979" w:author="BeBe" w:date="2012-09-27T14:30:00Z">
        <w:r w:rsidRPr="00901AA7" w:rsidDel="00D349D0">
          <w:rPr>
            <w:rFonts w:asciiTheme="minorEastAsia" w:hAnsiTheme="minorEastAsia" w:cs="Hei-Bd-HK-BF"/>
            <w:kern w:val="0"/>
            <w:sz w:val="20"/>
            <w:szCs w:val="20"/>
          </w:rPr>
          <w:delText>,</w:delText>
        </w:r>
      </w:del>
      <w:ins w:id="980" w:author="BeBe" w:date="2012-09-27T14:30: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一開始都是參考這本書的案例去模擬出來</w:t>
      </w:r>
      <w:ins w:id="981" w:author="BeBe" w:date="2012-09-27T14:30:00Z">
        <w:r>
          <w:rPr>
            <w:rFonts w:asciiTheme="minorEastAsia" w:hAnsiTheme="minorEastAsia" w:cs="新細明體" w:hint="eastAsia"/>
            <w:kern w:val="0"/>
            <w:sz w:val="20"/>
            <w:szCs w:val="20"/>
          </w:rPr>
          <w:t>的</w:t>
        </w:r>
      </w:ins>
      <w:r w:rsidRPr="00901AA7">
        <w:rPr>
          <w:rFonts w:asciiTheme="minorEastAsia" w:hAnsiTheme="minorEastAsia" w:cs="新細明體" w:hint="eastAsia"/>
          <w:kern w:val="0"/>
          <w:sz w:val="20"/>
          <w:szCs w:val="20"/>
        </w:rPr>
        <w:t>。</w:t>
      </w:r>
    </w:p>
    <w:p w:rsidR="00F10E43" w:rsidRPr="003E0B69" w:rsidRDefault="00F10E43" w:rsidP="00F10E43">
      <w:pPr>
        <w:autoSpaceDE w:val="0"/>
        <w:autoSpaceDN w:val="0"/>
        <w:adjustRightInd w:val="0"/>
        <w:snapToGrid w:val="0"/>
        <w:rPr>
          <w:rFonts w:asciiTheme="minorEastAsia" w:hAnsiTheme="minorEastAsia" w:cs="新細明體" w:hint="eastAsia"/>
          <w:kern w:val="0"/>
          <w:sz w:val="20"/>
          <w:szCs w:val="20"/>
        </w:rPr>
      </w:pPr>
    </w:p>
    <w:p w:rsidR="00CC3FED" w:rsidRDefault="00CC3FED" w:rsidP="00F10E43">
      <w:pPr>
        <w:autoSpaceDE w:val="0"/>
        <w:autoSpaceDN w:val="0"/>
        <w:adjustRightInd w:val="0"/>
        <w:snapToGrid w:val="0"/>
        <w:rPr>
          <w:rFonts w:asciiTheme="minorEastAsia" w:hAnsiTheme="minorEastAsia" w:cs="新細明體" w:hint="eastAsia"/>
          <w:kern w:val="0"/>
          <w:sz w:val="20"/>
          <w:szCs w:val="20"/>
        </w:rPr>
      </w:pPr>
    </w:p>
    <w:p w:rsidR="003E6FA4" w:rsidRDefault="003E0B69" w:rsidP="00F10E43">
      <w:pPr>
        <w:autoSpaceDE w:val="0"/>
        <w:autoSpaceDN w:val="0"/>
        <w:adjustRightInd w:val="0"/>
        <w:snapToGrid w:val="0"/>
        <w:rPr>
          <w:rFonts w:asciiTheme="minorEastAsia" w:hAnsiTheme="minorEastAsia" w:cs="Hei-Lt-HK-BF" w:hint="eastAsia"/>
          <w:b/>
          <w:kern w:val="0"/>
          <w:szCs w:val="24"/>
        </w:rPr>
      </w:pPr>
      <w:r>
        <w:rPr>
          <w:rFonts w:asciiTheme="minorEastAsia" w:hAnsiTheme="minorEastAsia" w:cs="Hei-Lt-HK-BF" w:hint="eastAsia"/>
          <w:b/>
          <w:kern w:val="0"/>
          <w:szCs w:val="24"/>
        </w:rPr>
        <w:t>邱鈴媛</w:t>
      </w: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r w:rsidRPr="003E0B69">
        <w:rPr>
          <w:rFonts w:asciiTheme="minorEastAsia" w:hAnsiTheme="minorEastAsia" w:cs="新細明體" w:hint="eastAsia"/>
          <w:kern w:val="0"/>
          <w:sz w:val="20"/>
          <w:szCs w:val="20"/>
        </w:rPr>
        <w:t>台科大工商業設研究所計</w:t>
      </w:r>
      <w:r w:rsidRPr="003E0B69">
        <w:rPr>
          <w:rFonts w:asciiTheme="minorEastAsia" w:hAnsiTheme="minorEastAsia" w:cs="新細明體"/>
          <w:kern w:val="0"/>
          <w:sz w:val="20"/>
          <w:szCs w:val="20"/>
        </w:rPr>
        <w:t xml:space="preserve"> </w:t>
      </w:r>
    </w:p>
    <w:p w:rsidR="003E0B69" w:rsidRPr="003E0B69" w:rsidRDefault="003E0B69" w:rsidP="003E0B69">
      <w:pPr>
        <w:autoSpaceDE w:val="0"/>
        <w:autoSpaceDN w:val="0"/>
        <w:adjustRightInd w:val="0"/>
        <w:snapToGrid w:val="0"/>
        <w:rPr>
          <w:rFonts w:asciiTheme="minorEastAsia" w:hAnsiTheme="minorEastAsia" w:cs="新細明體" w:hint="eastAsia"/>
          <w:kern w:val="0"/>
          <w:sz w:val="20"/>
          <w:szCs w:val="20"/>
        </w:rPr>
      </w:pP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Hei-Bd-HK-BF"/>
          <w:kern w:val="0"/>
          <w:sz w:val="20"/>
          <w:szCs w:val="20"/>
        </w:rPr>
        <w:t>UI FLOW</w:t>
      </w:r>
      <w:r w:rsidRPr="00901AA7">
        <w:rPr>
          <w:rFonts w:asciiTheme="minorEastAsia" w:hAnsiTheme="minorEastAsia" w:cs="新細明體" w:hint="eastAsia"/>
          <w:kern w:val="0"/>
          <w:sz w:val="20"/>
          <w:szCs w:val="20"/>
        </w:rPr>
        <w:t>共修正了幾次</w:t>
      </w:r>
      <w:del w:id="982" w:author="BeBe" w:date="2012-09-27T14:30:00Z">
        <w:r w:rsidRPr="00901AA7" w:rsidDel="00D349D0">
          <w:rPr>
            <w:rFonts w:asciiTheme="minorEastAsia" w:hAnsiTheme="minorEastAsia" w:cs="Hei-Bd-HK-BF" w:hint="eastAsia"/>
            <w:kern w:val="0"/>
            <w:sz w:val="20"/>
            <w:szCs w:val="20"/>
          </w:rPr>
          <w:delText>,</w:delText>
        </w:r>
      </w:del>
      <w:ins w:id="983" w:author="BeBe" w:date="2012-09-27T14:30: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從確定</w:t>
      </w:r>
      <w:del w:id="984" w:author="BeBe" w:date="2012-09-27T14:32:00Z">
        <w:r w:rsidRPr="00901AA7" w:rsidDel="00D349D0">
          <w:rPr>
            <w:rFonts w:asciiTheme="minorEastAsia" w:hAnsiTheme="minorEastAsia" w:cs="新細明體" w:hint="eastAsia"/>
            <w:kern w:val="0"/>
            <w:sz w:val="20"/>
            <w:szCs w:val="20"/>
          </w:rPr>
          <w:delText>我們</w:delText>
        </w:r>
      </w:del>
      <w:r w:rsidRPr="00901AA7">
        <w:rPr>
          <w:rFonts w:asciiTheme="minorEastAsia" w:hAnsiTheme="minorEastAsia" w:cs="新細明體" w:hint="eastAsia"/>
          <w:kern w:val="0"/>
          <w:sz w:val="20"/>
          <w:szCs w:val="20"/>
        </w:rPr>
        <w:t>三項主要功能為編輯現有的信件、時間差內的</w:t>
      </w:r>
      <w:ins w:id="985" w:author="BeBe" w:date="2012-09-27T14:32:00Z">
        <w:r>
          <w:rPr>
            <w:rFonts w:asciiTheme="minorEastAsia" w:hAnsiTheme="minorEastAsia" w:cs="新細明體" w:hint="eastAsia"/>
            <w:kern w:val="0"/>
            <w:sz w:val="20"/>
            <w:szCs w:val="20"/>
          </w:rPr>
          <w:t>紙</w:t>
        </w:r>
      </w:ins>
      <w:r w:rsidRPr="00901AA7">
        <w:rPr>
          <w:rFonts w:asciiTheme="minorEastAsia" w:hAnsiTheme="minorEastAsia" w:cs="新細明體" w:hint="eastAsia"/>
          <w:kern w:val="0"/>
          <w:sz w:val="20"/>
          <w:szCs w:val="20"/>
        </w:rPr>
        <w:t>飛機</w:t>
      </w:r>
      <w:del w:id="986" w:author="BeBe" w:date="2012-09-27T14:32:00Z">
        <w:r w:rsidRPr="00901AA7" w:rsidDel="00D349D0">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狀態與收到信的當下之</w:t>
      </w:r>
      <w:proofErr w:type="gramStart"/>
      <w:r w:rsidRPr="00901AA7">
        <w:rPr>
          <w:rFonts w:asciiTheme="minorEastAsia" w:hAnsiTheme="minorEastAsia" w:cs="新細明體" w:hint="eastAsia"/>
          <w:kern w:val="0"/>
          <w:sz w:val="20"/>
          <w:szCs w:val="20"/>
        </w:rPr>
        <w:t>後</w:t>
      </w:r>
      <w:proofErr w:type="gramEnd"/>
      <w:del w:id="987" w:author="BeBe" w:date="2012-09-27T14:32:00Z">
        <w:r w:rsidRPr="00901AA7" w:rsidDel="00D349D0">
          <w:rPr>
            <w:rFonts w:asciiTheme="minorEastAsia" w:hAnsiTheme="minorEastAsia" w:cs="Hei-Bd-HK-BF"/>
            <w:kern w:val="0"/>
            <w:sz w:val="20"/>
            <w:szCs w:val="20"/>
          </w:rPr>
          <w:delText>,</w:delText>
        </w:r>
      </w:del>
      <w:ins w:id="988" w:author="BeBe" w:date="2012-09-27T14:3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便開始</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流程的繪製與細節</w:t>
      </w:r>
      <w:del w:id="989" w:author="BeBe" w:date="2012-09-27T14:32:00Z">
        <w:r w:rsidRPr="00901AA7" w:rsidDel="00D349D0">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修改</w:t>
      </w:r>
      <w:ins w:id="990" w:author="BeBe" w:date="2012-09-27T14:32:00Z">
        <w:r>
          <w:rPr>
            <w:rFonts w:asciiTheme="minorEastAsia" w:hAnsiTheme="minorEastAsia" w:cs="Hei-Bd-HK-BF" w:hint="eastAsia"/>
            <w:kern w:val="0"/>
            <w:sz w:val="20"/>
            <w:szCs w:val="20"/>
          </w:rPr>
          <w:t>，</w:t>
        </w:r>
      </w:ins>
      <w:del w:id="991" w:author="BeBe" w:date="2012-09-27T14:32:00Z">
        <w:r w:rsidRPr="00901AA7" w:rsidDel="00D349D0">
          <w:rPr>
            <w:rFonts w:asciiTheme="minorEastAsia" w:hAnsiTheme="minorEastAsia" w:cs="Hei-Bd-HK-BF"/>
            <w:kern w:val="0"/>
            <w:sz w:val="20"/>
            <w:szCs w:val="20"/>
          </w:rPr>
          <w:delText>,</w:delText>
        </w:r>
      </w:del>
      <w:commentRangeStart w:id="992"/>
      <w:r w:rsidRPr="00901AA7">
        <w:rPr>
          <w:rFonts w:asciiTheme="minorEastAsia" w:hAnsiTheme="minorEastAsia" w:cs="新細明體" w:hint="eastAsia"/>
          <w:kern w:val="0"/>
          <w:sz w:val="20"/>
          <w:szCs w:val="20"/>
        </w:rPr>
        <w:t>到最後的確立經過了幾次想法的顛覆</w:t>
      </w:r>
      <w:ins w:id="993" w:author="BeBe" w:date="2012-09-27T14:32:00Z">
        <w:r>
          <w:rPr>
            <w:rFonts w:asciiTheme="minorEastAsia" w:hAnsiTheme="minorEastAsia" w:cs="Hei-Bd-HK-BF" w:hint="eastAsia"/>
            <w:kern w:val="0"/>
            <w:sz w:val="20"/>
            <w:szCs w:val="20"/>
          </w:rPr>
          <w:t>，</w:t>
        </w:r>
      </w:ins>
      <w:del w:id="994" w:author="BeBe" w:date="2012-09-27T14:32:00Z">
        <w:r w:rsidRPr="00901AA7" w:rsidDel="00D349D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與偏重的重點不同造成的更正。</w:t>
      </w:r>
      <w:commentRangeEnd w:id="992"/>
      <w:r>
        <w:rPr>
          <w:rStyle w:val="a8"/>
        </w:rPr>
        <w:commentReference w:id="992"/>
      </w: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p>
    <w:p w:rsidR="003E0B69" w:rsidRPr="00901AA7" w:rsidRDefault="003E0B69" w:rsidP="003E0B69">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【主要架構的確立】</w:t>
      </w: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因現有網站</w:t>
      </w:r>
      <w:r w:rsidRPr="00901AA7">
        <w:rPr>
          <w:rFonts w:asciiTheme="minorEastAsia" w:hAnsiTheme="minorEastAsia" w:cs="Hei-Bd-HK-BF"/>
          <w:kern w:val="0"/>
          <w:sz w:val="20"/>
          <w:szCs w:val="20"/>
        </w:rPr>
        <w:t xml:space="preserve">FUTURE ME(http://www.futureme.org/) </w:t>
      </w:r>
      <w:r w:rsidRPr="00901AA7">
        <w:rPr>
          <w:rFonts w:asciiTheme="minorEastAsia" w:hAnsiTheme="minorEastAsia" w:cs="新細明體" w:hint="eastAsia"/>
          <w:kern w:val="0"/>
          <w:sz w:val="20"/>
          <w:szCs w:val="20"/>
        </w:rPr>
        <w:t>是可以編輯一封信件給未來的自己</w:t>
      </w:r>
      <w:ins w:id="995" w:author="BeBe" w:date="2012-09-27T14:38:00Z">
        <w:r>
          <w:rPr>
            <w:rFonts w:asciiTheme="minorEastAsia" w:hAnsiTheme="minorEastAsia" w:cs="Hei-Bd-HK-BF" w:hint="eastAsia"/>
            <w:kern w:val="0"/>
            <w:sz w:val="20"/>
            <w:szCs w:val="20"/>
          </w:rPr>
          <w:t>，</w:t>
        </w:r>
      </w:ins>
      <w:del w:id="996" w:author="BeBe" w:date="2012-09-27T14:38: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而且行之有年</w:t>
      </w:r>
      <w:del w:id="997" w:author="BeBe" w:date="2012-09-27T14:38:00Z">
        <w:r w:rsidRPr="00901AA7" w:rsidDel="005046EF">
          <w:rPr>
            <w:rFonts w:asciiTheme="minorEastAsia" w:hAnsiTheme="minorEastAsia" w:cs="Hei-Bd-HK-BF"/>
            <w:kern w:val="0"/>
            <w:sz w:val="20"/>
            <w:szCs w:val="20"/>
          </w:rPr>
          <w:delText>,</w:delText>
        </w:r>
      </w:del>
      <w:ins w:id="998" w:author="BeBe" w:date="2012-09-27T14:38: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但</w:t>
      </w:r>
      <w:r w:rsidRPr="00901AA7">
        <w:rPr>
          <w:rFonts w:asciiTheme="minorEastAsia" w:hAnsiTheme="minorEastAsia" w:cs="Hei-Bd-HK-BF"/>
          <w:kern w:val="0"/>
          <w:sz w:val="20"/>
          <w:szCs w:val="20"/>
        </w:rPr>
        <w:t xml:space="preserve">TOFUTURE </w:t>
      </w:r>
      <w:r w:rsidRPr="00901AA7">
        <w:rPr>
          <w:rFonts w:asciiTheme="minorEastAsia" w:hAnsiTheme="minorEastAsia" w:cs="新細明體" w:hint="eastAsia"/>
          <w:kern w:val="0"/>
          <w:sz w:val="20"/>
          <w:szCs w:val="20"/>
        </w:rPr>
        <w:t>因為是</w:t>
      </w:r>
      <w:r w:rsidRPr="00901AA7">
        <w:rPr>
          <w:rFonts w:asciiTheme="minorEastAsia" w:hAnsiTheme="minorEastAsia" w:cs="Hei-Bd-HK-BF"/>
          <w:kern w:val="0"/>
          <w:sz w:val="20"/>
          <w:szCs w:val="20"/>
        </w:rPr>
        <w:t>APP</w:t>
      </w:r>
      <w:del w:id="999" w:author="BeBe" w:date="2012-09-27T14:38:00Z">
        <w:r w:rsidRPr="00901AA7" w:rsidDel="005046EF">
          <w:rPr>
            <w:rFonts w:asciiTheme="minorEastAsia" w:hAnsiTheme="minorEastAsia" w:cs="Hei-Bd-HK-BF" w:hint="eastAsia"/>
            <w:kern w:val="0"/>
            <w:sz w:val="20"/>
            <w:szCs w:val="20"/>
          </w:rPr>
          <w:delText>,</w:delText>
        </w:r>
      </w:del>
      <w:ins w:id="1000" w:author="BeBe" w:date="2012-09-27T14:38:00Z">
        <w:r>
          <w:rPr>
            <w:rFonts w:asciiTheme="minorEastAsia" w:hAnsiTheme="minorEastAsia" w:cs="Hei-Bd-HK-BF" w:hint="eastAsia"/>
            <w:kern w:val="0"/>
            <w:sz w:val="20"/>
            <w:szCs w:val="20"/>
          </w:rPr>
          <w:t>，</w:t>
        </w:r>
      </w:ins>
      <w:r w:rsidRPr="00901AA7">
        <w:rPr>
          <w:rFonts w:asciiTheme="minorEastAsia" w:hAnsiTheme="minorEastAsia" w:cs="Hei-Bd-HK-BF"/>
          <w:kern w:val="0"/>
          <w:sz w:val="20"/>
          <w:szCs w:val="20"/>
        </w:rPr>
        <w:t>MOBILE</w:t>
      </w:r>
      <w:del w:id="1001" w:author="BeBe" w:date="2012-09-27T14:40:00Z">
        <w:r w:rsidRPr="00901AA7" w:rsidDel="0078601C">
          <w:rPr>
            <w:rFonts w:asciiTheme="minorEastAsia" w:hAnsiTheme="minorEastAsia" w:cs="Hei-Bd-HK-BF"/>
            <w:kern w:val="0"/>
            <w:sz w:val="20"/>
            <w:szCs w:val="20"/>
          </w:rPr>
          <w:delText xml:space="preserve"> </w:delText>
        </w:r>
        <w:r w:rsidRPr="00901AA7" w:rsidDel="0078601C">
          <w:rPr>
            <w:rFonts w:asciiTheme="minorEastAsia" w:hAnsiTheme="minorEastAsia" w:cs="新細明體" w:hint="eastAsia"/>
            <w:kern w:val="0"/>
            <w:sz w:val="20"/>
            <w:szCs w:val="20"/>
          </w:rPr>
          <w:delText>特性</w:delText>
        </w:r>
      </w:del>
      <w:r w:rsidRPr="00901AA7">
        <w:rPr>
          <w:rFonts w:asciiTheme="minorEastAsia" w:hAnsiTheme="minorEastAsia" w:cs="新細明體" w:hint="eastAsia"/>
          <w:kern w:val="0"/>
          <w:sz w:val="20"/>
          <w:szCs w:val="20"/>
        </w:rPr>
        <w:t>所帶來的即時性</w:t>
      </w:r>
      <w:ins w:id="1002" w:author="BeBe" w:date="2012-09-27T14:38:00Z">
        <w:r>
          <w:rPr>
            <w:rFonts w:asciiTheme="minorEastAsia" w:hAnsiTheme="minorEastAsia" w:cs="Hei-Bd-HK-BF" w:hint="eastAsia"/>
            <w:kern w:val="0"/>
            <w:sz w:val="20"/>
            <w:szCs w:val="20"/>
          </w:rPr>
          <w:t>，</w:t>
        </w:r>
      </w:ins>
      <w:del w:id="1003" w:author="BeBe" w:date="2012-09-27T14:38: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以及留下資料的便利跟當下的真實或不期而遇的感覺是網站上無法提供的</w:t>
      </w:r>
      <w:ins w:id="1004" w:author="BeBe" w:date="2012-09-27T14:38:00Z">
        <w:r>
          <w:rPr>
            <w:rFonts w:asciiTheme="minorEastAsia" w:hAnsiTheme="minorEastAsia" w:cs="Hei-Bd-HK-BF" w:hint="eastAsia"/>
            <w:kern w:val="0"/>
            <w:sz w:val="20"/>
            <w:szCs w:val="20"/>
          </w:rPr>
          <w:t>，</w:t>
        </w:r>
      </w:ins>
      <w:del w:id="1005" w:author="BeBe" w:date="2012-09-27T14:38:00Z">
        <w:r w:rsidRPr="00901AA7" w:rsidDel="005046EF">
          <w:rPr>
            <w:rFonts w:asciiTheme="minorEastAsia" w:hAnsiTheme="minorEastAsia" w:cs="Hei-Bd-HK-BF"/>
            <w:kern w:val="0"/>
            <w:sz w:val="20"/>
            <w:szCs w:val="20"/>
          </w:rPr>
          <w:delText>,</w:delText>
        </w:r>
      </w:del>
      <w:r w:rsidRPr="00901AA7">
        <w:rPr>
          <w:rFonts w:asciiTheme="minorEastAsia" w:hAnsiTheme="minorEastAsia" w:cs="Hei-Bd-HK-BF"/>
          <w:kern w:val="0"/>
          <w:sz w:val="20"/>
          <w:szCs w:val="20"/>
        </w:rPr>
        <w:t xml:space="preserve">TO FUTURE </w:t>
      </w:r>
      <w:r w:rsidRPr="00901AA7">
        <w:rPr>
          <w:rFonts w:asciiTheme="minorEastAsia" w:hAnsiTheme="minorEastAsia" w:cs="新細明體" w:hint="eastAsia"/>
          <w:kern w:val="0"/>
          <w:sz w:val="20"/>
          <w:szCs w:val="20"/>
        </w:rPr>
        <w:t>改變了留下</w:t>
      </w:r>
      <w:proofErr w:type="gramStart"/>
      <w:r w:rsidRPr="00901AA7">
        <w:rPr>
          <w:rFonts w:asciiTheme="minorEastAsia" w:hAnsiTheme="minorEastAsia" w:cs="新細明體" w:hint="eastAsia"/>
          <w:kern w:val="0"/>
          <w:sz w:val="20"/>
          <w:szCs w:val="20"/>
        </w:rPr>
        <w:t>一</w:t>
      </w:r>
      <w:proofErr w:type="gramEnd"/>
      <w:r w:rsidRPr="00901AA7">
        <w:rPr>
          <w:rFonts w:asciiTheme="minorEastAsia" w:hAnsiTheme="minorEastAsia" w:cs="新細明體" w:hint="eastAsia"/>
          <w:kern w:val="0"/>
          <w:sz w:val="20"/>
          <w:szCs w:val="20"/>
        </w:rPr>
        <w:t>封信給未來的操作方式</w:t>
      </w:r>
      <w:ins w:id="1006" w:author="BeBe" w:date="2012-09-27T14:38:00Z">
        <w:r>
          <w:rPr>
            <w:rFonts w:asciiTheme="minorEastAsia" w:hAnsiTheme="minorEastAsia" w:cs="Hei-Bd-HK-BF" w:hint="eastAsia"/>
            <w:kern w:val="0"/>
            <w:sz w:val="20"/>
            <w:szCs w:val="20"/>
          </w:rPr>
          <w:t>，</w:t>
        </w:r>
      </w:ins>
      <w:del w:id="1007" w:author="BeBe" w:date="2012-09-27T14:38: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故</w:t>
      </w:r>
      <w:r w:rsidRPr="00901AA7">
        <w:rPr>
          <w:rFonts w:asciiTheme="minorEastAsia" w:hAnsiTheme="minorEastAsia" w:cs="Hei-Bd-HK-BF"/>
          <w:kern w:val="0"/>
          <w:sz w:val="20"/>
          <w:szCs w:val="20"/>
        </w:rPr>
        <w:t xml:space="preserve">TO FUTURE </w:t>
      </w:r>
      <w:r w:rsidRPr="00901AA7">
        <w:rPr>
          <w:rFonts w:asciiTheme="minorEastAsia" w:hAnsiTheme="minorEastAsia" w:cs="新細明體" w:hint="eastAsia"/>
          <w:kern w:val="0"/>
          <w:sz w:val="20"/>
          <w:szCs w:val="20"/>
        </w:rPr>
        <w:t>將重點放在「寫</w:t>
      </w:r>
      <w:proofErr w:type="gramStart"/>
      <w:r w:rsidRPr="00901AA7">
        <w:rPr>
          <w:rFonts w:asciiTheme="minorEastAsia" w:hAnsiTheme="minorEastAsia" w:cs="新細明體" w:hint="eastAsia"/>
          <w:kern w:val="0"/>
          <w:sz w:val="20"/>
          <w:szCs w:val="20"/>
        </w:rPr>
        <w:t>一</w:t>
      </w:r>
      <w:proofErr w:type="gramEnd"/>
      <w:r w:rsidRPr="00901AA7">
        <w:rPr>
          <w:rFonts w:asciiTheme="minorEastAsia" w:hAnsiTheme="minorEastAsia" w:cs="新細明體" w:hint="eastAsia"/>
          <w:kern w:val="0"/>
          <w:sz w:val="20"/>
          <w:szCs w:val="20"/>
        </w:rPr>
        <w:t>封信給未來自己的簡單過程」、「如何營造時間差的期待」及「收取當下的自己」這三</w:t>
      </w:r>
      <w:proofErr w:type="gramStart"/>
      <w:r w:rsidRPr="00901AA7">
        <w:rPr>
          <w:rFonts w:asciiTheme="minorEastAsia" w:hAnsiTheme="minorEastAsia" w:cs="新細明體" w:hint="eastAsia"/>
          <w:kern w:val="0"/>
          <w:sz w:val="20"/>
          <w:szCs w:val="20"/>
        </w:rPr>
        <w:t>個</w:t>
      </w:r>
      <w:proofErr w:type="gramEnd"/>
      <w:r w:rsidRPr="00901AA7">
        <w:rPr>
          <w:rFonts w:asciiTheme="minorEastAsia" w:hAnsiTheme="minorEastAsia" w:cs="新細明體" w:hint="eastAsia"/>
          <w:kern w:val="0"/>
          <w:sz w:val="20"/>
          <w:szCs w:val="20"/>
        </w:rPr>
        <w:t>面向。</w:t>
      </w: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p>
    <w:p w:rsidR="003E0B69" w:rsidRPr="00901AA7" w:rsidRDefault="003E0B69" w:rsidP="003E0B69">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【「寫一封信給未來自己的簡單過程」</w:t>
      </w:r>
      <w:commentRangeStart w:id="1008"/>
      <w:r w:rsidRPr="00901AA7">
        <w:rPr>
          <w:rFonts w:asciiTheme="minorEastAsia" w:hAnsiTheme="minorEastAsia" w:cs="新細明體" w:hint="eastAsia"/>
          <w:kern w:val="0"/>
          <w:sz w:val="20"/>
          <w:szCs w:val="20"/>
        </w:rPr>
        <w:t>修正</w:t>
      </w:r>
      <w:commentRangeEnd w:id="1008"/>
      <w:r>
        <w:rPr>
          <w:rStyle w:val="a8"/>
        </w:rPr>
        <w:commentReference w:id="1008"/>
      </w:r>
      <w:r w:rsidRPr="00901AA7">
        <w:rPr>
          <w:rFonts w:asciiTheme="minorEastAsia" w:hAnsiTheme="minorEastAsia" w:cs="新細明體" w:hint="eastAsia"/>
          <w:kern w:val="0"/>
          <w:sz w:val="20"/>
          <w:szCs w:val="20"/>
        </w:rPr>
        <w:t>】</w:t>
      </w: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如何編輯一封給未來的信</w:t>
      </w:r>
      <w:ins w:id="1009" w:author="BeBe" w:date="2012-09-27T14:39:00Z">
        <w:r>
          <w:rPr>
            <w:rFonts w:asciiTheme="minorEastAsia" w:hAnsiTheme="minorEastAsia" w:cs="Hei-Bd-HK-BF" w:hint="eastAsia"/>
            <w:kern w:val="0"/>
            <w:sz w:val="20"/>
            <w:szCs w:val="20"/>
          </w:rPr>
          <w:t>，</w:t>
        </w:r>
      </w:ins>
      <w:del w:id="1010" w:author="BeBe" w:date="2012-09-27T14:39: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裡面要有何種內容是我們團隊考量的重點</w:t>
      </w:r>
      <w:ins w:id="1011" w:author="BeBe" w:date="2012-09-27T14:39:00Z">
        <w:r>
          <w:rPr>
            <w:rFonts w:asciiTheme="minorEastAsia" w:hAnsiTheme="minorEastAsia" w:cs="Hei-Bd-HK-BF" w:hint="eastAsia"/>
            <w:kern w:val="0"/>
            <w:sz w:val="20"/>
            <w:szCs w:val="20"/>
          </w:rPr>
          <w:t>，</w:t>
        </w:r>
      </w:ins>
      <w:del w:id="1012" w:author="BeBe" w:date="2012-09-27T14:39: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從一開始所選定的四樣素材</w:t>
      </w:r>
      <w:del w:id="1013" w:author="BeBe" w:date="2012-09-27T14:43:00Z">
        <w:r w:rsidRPr="00901AA7" w:rsidDel="007313EE">
          <w:rPr>
            <w:rFonts w:asciiTheme="minorEastAsia" w:hAnsiTheme="minorEastAsia" w:cs="Hei-Bd-HK-BF" w:hint="eastAsia"/>
            <w:kern w:val="0"/>
            <w:sz w:val="20"/>
            <w:szCs w:val="20"/>
          </w:rPr>
          <w:delText xml:space="preserve">- </w:delText>
        </w:r>
      </w:del>
      <w:proofErr w:type="gramStart"/>
      <w:ins w:id="1014" w:author="BeBe" w:date="2012-09-27T14:43:00Z">
        <w:r>
          <w:rPr>
            <w:rFonts w:asciiTheme="minorEastAsia" w:hAnsiTheme="minorEastAsia" w:cs="Hei-Bd-HK-BF" w:hint="eastAsia"/>
            <w:kern w:val="0"/>
            <w:sz w:val="20"/>
            <w:szCs w:val="20"/>
          </w:rPr>
          <w:t>──</w:t>
        </w:r>
      </w:ins>
      <w:proofErr w:type="gramEnd"/>
      <w:r w:rsidRPr="00901AA7">
        <w:rPr>
          <w:rFonts w:asciiTheme="minorEastAsia" w:hAnsiTheme="minorEastAsia" w:cs="新細明體" w:hint="eastAsia"/>
          <w:kern w:val="0"/>
          <w:sz w:val="20"/>
          <w:szCs w:val="20"/>
        </w:rPr>
        <w:t>照片、影片、錄音及文字</w:t>
      </w:r>
      <w:ins w:id="1015" w:author="BeBe" w:date="2012-09-27T14:39:00Z">
        <w:r>
          <w:rPr>
            <w:rFonts w:asciiTheme="minorEastAsia" w:hAnsiTheme="minorEastAsia" w:cs="Hei-Bd-HK-BF" w:hint="eastAsia"/>
            <w:kern w:val="0"/>
            <w:sz w:val="20"/>
            <w:szCs w:val="20"/>
          </w:rPr>
          <w:t>，</w:t>
        </w:r>
      </w:ins>
      <w:del w:id="1016" w:author="BeBe" w:date="2012-09-27T14:39: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中間刪去檔案</w:t>
      </w:r>
      <w:ins w:id="1017" w:author="BeBe" w:date="2012-09-27T14:43:00Z">
        <w:r>
          <w:rPr>
            <w:rFonts w:asciiTheme="minorEastAsia" w:hAnsiTheme="minorEastAsia" w:cs="新細明體" w:hint="eastAsia"/>
            <w:kern w:val="0"/>
            <w:sz w:val="20"/>
            <w:szCs w:val="20"/>
          </w:rPr>
          <w:t>過</w:t>
        </w:r>
      </w:ins>
      <w:r w:rsidRPr="00901AA7">
        <w:rPr>
          <w:rFonts w:asciiTheme="minorEastAsia" w:hAnsiTheme="minorEastAsia" w:cs="新細明體" w:hint="eastAsia"/>
          <w:kern w:val="0"/>
          <w:sz w:val="20"/>
          <w:szCs w:val="20"/>
        </w:rPr>
        <w:t>大的</w:t>
      </w:r>
      <w:commentRangeStart w:id="1018"/>
      <w:r w:rsidRPr="00901AA7">
        <w:rPr>
          <w:rFonts w:asciiTheme="minorEastAsia" w:hAnsiTheme="minorEastAsia" w:cs="新細明體" w:hint="eastAsia"/>
          <w:kern w:val="0"/>
          <w:sz w:val="20"/>
          <w:szCs w:val="20"/>
        </w:rPr>
        <w:t>錄音</w:t>
      </w:r>
      <w:commentRangeEnd w:id="1018"/>
      <w:r>
        <w:rPr>
          <w:rStyle w:val="a8"/>
        </w:rPr>
        <w:commentReference w:id="1018"/>
      </w:r>
      <w:ins w:id="1019" w:author="BeBe" w:date="2012-09-27T14:39:00Z">
        <w:r>
          <w:rPr>
            <w:rFonts w:asciiTheme="minorEastAsia" w:hAnsiTheme="minorEastAsia" w:cs="Hei-Bd-HK-BF" w:hint="eastAsia"/>
            <w:kern w:val="0"/>
            <w:sz w:val="20"/>
            <w:szCs w:val="20"/>
          </w:rPr>
          <w:t>，</w:t>
        </w:r>
      </w:ins>
      <w:del w:id="1020" w:author="BeBe" w:date="2012-09-27T14:39: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加入使用者可以留下自己的簽名</w:t>
      </w:r>
      <w:ins w:id="1021" w:author="BeBe" w:date="2012-09-27T14:39:00Z">
        <w:r>
          <w:rPr>
            <w:rFonts w:asciiTheme="minorEastAsia" w:hAnsiTheme="minorEastAsia" w:cs="Hei-Bd-HK-BF" w:hint="eastAsia"/>
            <w:kern w:val="0"/>
            <w:sz w:val="20"/>
            <w:szCs w:val="20"/>
          </w:rPr>
          <w:t>，</w:t>
        </w:r>
      </w:ins>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添增了人的味道。而編輯信件的過程是非常簡單流暢的</w:t>
      </w:r>
      <w:ins w:id="1022" w:author="BeBe" w:date="2012-09-27T14:39:00Z">
        <w:r>
          <w:rPr>
            <w:rFonts w:asciiTheme="minorEastAsia" w:hAnsiTheme="minorEastAsia" w:cs="Hei-Bd-HK-BF" w:hint="eastAsia"/>
            <w:kern w:val="0"/>
            <w:sz w:val="20"/>
            <w:szCs w:val="20"/>
          </w:rPr>
          <w:t>，</w:t>
        </w:r>
      </w:ins>
      <w:del w:id="1023" w:author="BeBe" w:date="2012-09-27T14:39: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首先選擇寄件的對象</w:t>
      </w:r>
      <w:ins w:id="1024" w:author="BeBe" w:date="2012-09-27T14:45:00Z">
        <w:r>
          <w:rPr>
            <w:rFonts w:asciiTheme="minorEastAsia" w:hAnsiTheme="minorEastAsia" w:cs="Hei-Bd-HK-BF" w:hint="eastAsia"/>
            <w:kern w:val="0"/>
            <w:sz w:val="20"/>
            <w:szCs w:val="20"/>
          </w:rPr>
          <w:t>，</w:t>
        </w:r>
      </w:ins>
      <w:del w:id="1025" w:author="BeBe" w:date="2012-09-27T14:45:00Z">
        <w:r w:rsidRPr="00901AA7" w:rsidDel="007313E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使用者會因為寄件者而帶有不同的內容與心情</w:t>
      </w:r>
      <w:ins w:id="1026" w:author="BeBe" w:date="2012-09-27T14:45:00Z">
        <w:r>
          <w:rPr>
            <w:rFonts w:asciiTheme="minorEastAsia" w:hAnsiTheme="minorEastAsia" w:cs="Hei-Bd-HK-BF" w:hint="eastAsia"/>
            <w:kern w:val="0"/>
            <w:sz w:val="20"/>
            <w:szCs w:val="20"/>
          </w:rPr>
          <w:t>，</w:t>
        </w:r>
      </w:ins>
      <w:del w:id="1027" w:author="BeBe" w:date="2012-09-27T14:45:00Z">
        <w:r w:rsidRPr="00901AA7" w:rsidDel="007313E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下一步驟選擇不同顏色的信紙</w:t>
      </w:r>
      <w:ins w:id="1028" w:author="BeBe" w:date="2012-09-27T14:45:00Z">
        <w:r>
          <w:rPr>
            <w:rFonts w:asciiTheme="minorEastAsia" w:hAnsiTheme="minorEastAsia" w:cs="Hei-Bd-HK-BF" w:hint="eastAsia"/>
            <w:kern w:val="0"/>
            <w:sz w:val="20"/>
            <w:szCs w:val="20"/>
          </w:rPr>
          <w:t>，</w:t>
        </w:r>
      </w:ins>
      <w:del w:id="1029" w:author="BeBe" w:date="2012-09-27T14:45:00Z">
        <w:r w:rsidRPr="00901AA7" w:rsidDel="007313E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對應到後面紙飛機與信紙的顏色</w:t>
      </w:r>
      <w:ins w:id="1030" w:author="BeBe" w:date="2012-09-27T14:45:00Z">
        <w:r>
          <w:rPr>
            <w:rFonts w:asciiTheme="minorEastAsia" w:hAnsiTheme="minorEastAsia" w:cs="Hei-Bd-HK-BF" w:hint="eastAsia"/>
            <w:kern w:val="0"/>
            <w:sz w:val="20"/>
            <w:szCs w:val="20"/>
          </w:rPr>
          <w:t>，</w:t>
        </w:r>
      </w:ins>
      <w:del w:id="1031" w:author="BeBe" w:date="2012-09-27T14:45:00Z">
        <w:r w:rsidRPr="00901AA7" w:rsidDel="007313E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增加使用者對於特定對象的回饋。而選擇時間之後編輯素材</w:t>
      </w:r>
      <w:ins w:id="1032" w:author="BeBe" w:date="2012-09-27T14:39:00Z">
        <w:r>
          <w:rPr>
            <w:rFonts w:asciiTheme="minorEastAsia" w:hAnsiTheme="minorEastAsia" w:cs="Hei-Bd-HK-BF" w:hint="eastAsia"/>
            <w:kern w:val="0"/>
            <w:sz w:val="20"/>
            <w:szCs w:val="20"/>
          </w:rPr>
          <w:t>，</w:t>
        </w:r>
      </w:ins>
      <w:del w:id="1033" w:author="BeBe" w:date="2012-09-27T14:39: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最後有預覽的畫面</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告訴使用者即將寄出了。</w:t>
      </w: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p>
    <w:p w:rsidR="003E0B69" w:rsidRPr="00901AA7" w:rsidRDefault="003E0B69" w:rsidP="003E0B69">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【「如何營造時間差的期待」修正】</w:t>
      </w: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Hei-Bd-HK-BF"/>
          <w:kern w:val="0"/>
          <w:sz w:val="20"/>
          <w:szCs w:val="20"/>
        </w:rPr>
        <w:t xml:space="preserve">TO FUTURE </w:t>
      </w:r>
      <w:r w:rsidRPr="00901AA7">
        <w:rPr>
          <w:rFonts w:asciiTheme="minorEastAsia" w:hAnsiTheme="minorEastAsia" w:cs="新細明體" w:hint="eastAsia"/>
          <w:kern w:val="0"/>
          <w:sz w:val="20"/>
          <w:szCs w:val="20"/>
        </w:rPr>
        <w:t>功能中有讓使用者期待的環節</w:t>
      </w:r>
      <w:ins w:id="1034" w:author="BeBe" w:date="2012-09-27T14:40:00Z">
        <w:r>
          <w:rPr>
            <w:rFonts w:asciiTheme="minorEastAsia" w:hAnsiTheme="minorEastAsia" w:cs="Hei-Bd-HK-BF" w:hint="eastAsia"/>
            <w:kern w:val="0"/>
            <w:sz w:val="20"/>
            <w:szCs w:val="20"/>
          </w:rPr>
          <w:t>，</w:t>
        </w:r>
      </w:ins>
      <w:del w:id="1035"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在於讓收件者知道有誰寄</w:t>
      </w:r>
      <w:del w:id="1036" w:author="BeBe" w:date="2012-09-27T14:52:00Z">
        <w:r w:rsidRPr="00901AA7" w:rsidDel="007313EE">
          <w:rPr>
            <w:rFonts w:asciiTheme="minorEastAsia" w:hAnsiTheme="minorEastAsia" w:cs="新細明體" w:hint="eastAsia"/>
            <w:kern w:val="0"/>
            <w:sz w:val="20"/>
            <w:szCs w:val="20"/>
          </w:rPr>
          <w:delText>寫</w:delText>
        </w:r>
      </w:del>
      <w:r w:rsidRPr="00901AA7">
        <w:rPr>
          <w:rFonts w:asciiTheme="minorEastAsia" w:hAnsiTheme="minorEastAsia" w:cs="新細明體" w:hint="eastAsia"/>
          <w:kern w:val="0"/>
          <w:sz w:val="20"/>
          <w:szCs w:val="20"/>
        </w:rPr>
        <w:t>了</w:t>
      </w:r>
      <w:proofErr w:type="gramStart"/>
      <w:r w:rsidRPr="00901AA7">
        <w:rPr>
          <w:rFonts w:asciiTheme="minorEastAsia" w:hAnsiTheme="minorEastAsia" w:cs="新細明體" w:hint="eastAsia"/>
          <w:kern w:val="0"/>
          <w:sz w:val="20"/>
          <w:szCs w:val="20"/>
        </w:rPr>
        <w:t>一</w:t>
      </w:r>
      <w:proofErr w:type="gramEnd"/>
      <w:r w:rsidRPr="00901AA7">
        <w:rPr>
          <w:rFonts w:asciiTheme="minorEastAsia" w:hAnsiTheme="minorEastAsia" w:cs="新細明體" w:hint="eastAsia"/>
          <w:kern w:val="0"/>
          <w:sz w:val="20"/>
          <w:szCs w:val="20"/>
        </w:rPr>
        <w:t>封信</w:t>
      </w:r>
      <w:ins w:id="1037" w:author="BeBe" w:date="2012-09-27T14:40:00Z">
        <w:r>
          <w:rPr>
            <w:rFonts w:asciiTheme="minorEastAsia" w:hAnsiTheme="minorEastAsia" w:cs="Hei-Bd-HK-BF" w:hint="eastAsia"/>
            <w:kern w:val="0"/>
            <w:sz w:val="20"/>
            <w:szCs w:val="20"/>
          </w:rPr>
          <w:t>，</w:t>
        </w:r>
      </w:ins>
      <w:del w:id="1038"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以及多久之後可以收到</w:t>
      </w:r>
      <w:ins w:id="1039" w:author="BeBe" w:date="2012-09-27T14:40:00Z">
        <w:r>
          <w:rPr>
            <w:rFonts w:asciiTheme="minorEastAsia" w:hAnsiTheme="minorEastAsia" w:cs="Hei-Bd-HK-BF" w:hint="eastAsia"/>
            <w:kern w:val="0"/>
            <w:sz w:val="20"/>
            <w:szCs w:val="20"/>
          </w:rPr>
          <w:t>，</w:t>
        </w:r>
      </w:ins>
      <w:del w:id="1040"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但卻不能觀看信件的內容。並將與寄出給他人的信件功能切開</w:t>
      </w:r>
      <w:ins w:id="1041" w:author="BeBe" w:date="2012-09-27T14:40:00Z">
        <w:r>
          <w:rPr>
            <w:rFonts w:asciiTheme="minorEastAsia" w:hAnsiTheme="minorEastAsia" w:cs="Hei-Bd-HK-BF" w:hint="eastAsia"/>
            <w:kern w:val="0"/>
            <w:sz w:val="20"/>
            <w:szCs w:val="20"/>
          </w:rPr>
          <w:t>，</w:t>
        </w:r>
      </w:ins>
      <w:del w:id="1042"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單獨成為一個功能鍵。</w:t>
      </w: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p>
    <w:p w:rsidR="003E0B69" w:rsidRPr="00901AA7" w:rsidRDefault="003E0B69" w:rsidP="003E0B69">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【「收取當下的自己」修正】</w:t>
      </w: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收取</w:t>
      </w:r>
      <w:del w:id="1043" w:author="BeBe" w:date="2012-09-27T14:53:00Z">
        <w:r w:rsidRPr="00901AA7" w:rsidDel="007313EE">
          <w:rPr>
            <w:rFonts w:asciiTheme="minorEastAsia" w:hAnsiTheme="minorEastAsia" w:cs="新細明體" w:hint="eastAsia"/>
            <w:kern w:val="0"/>
            <w:sz w:val="20"/>
            <w:szCs w:val="20"/>
          </w:rPr>
          <w:delText>當下</w:delText>
        </w:r>
      </w:del>
      <w:r w:rsidRPr="00901AA7">
        <w:rPr>
          <w:rFonts w:asciiTheme="minorEastAsia" w:hAnsiTheme="minorEastAsia" w:cs="新細明體" w:hint="eastAsia"/>
          <w:kern w:val="0"/>
          <w:sz w:val="20"/>
          <w:szCs w:val="20"/>
        </w:rPr>
        <w:t>信件</w:t>
      </w:r>
      <w:ins w:id="1044" w:author="BeBe" w:date="2012-09-27T14:53:00Z">
        <w:r>
          <w:rPr>
            <w:rFonts w:asciiTheme="minorEastAsia" w:hAnsiTheme="minorEastAsia" w:cs="新細明體" w:hint="eastAsia"/>
            <w:kern w:val="0"/>
            <w:sz w:val="20"/>
            <w:szCs w:val="20"/>
          </w:rPr>
          <w:t>的</w:t>
        </w:r>
        <w:r w:rsidRPr="00901AA7">
          <w:rPr>
            <w:rFonts w:asciiTheme="minorEastAsia" w:hAnsiTheme="minorEastAsia" w:cs="新細明體" w:hint="eastAsia"/>
            <w:kern w:val="0"/>
            <w:sz w:val="20"/>
            <w:szCs w:val="20"/>
          </w:rPr>
          <w:t>當下</w:t>
        </w:r>
      </w:ins>
      <w:ins w:id="1045" w:author="BeBe" w:date="2012-09-27T14:40:00Z">
        <w:r>
          <w:rPr>
            <w:rFonts w:asciiTheme="minorEastAsia" w:hAnsiTheme="minorEastAsia" w:cs="Hei-Bd-HK-BF" w:hint="eastAsia"/>
            <w:kern w:val="0"/>
            <w:sz w:val="20"/>
            <w:szCs w:val="20"/>
          </w:rPr>
          <w:t>，</w:t>
        </w:r>
      </w:ins>
      <w:del w:id="1046"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如何營造時間造成的感覺</w:t>
      </w:r>
      <w:ins w:id="1047" w:author="BeBe" w:date="2012-09-27T14:40:00Z">
        <w:r>
          <w:rPr>
            <w:rFonts w:asciiTheme="minorEastAsia" w:hAnsiTheme="minorEastAsia" w:cs="Hei-Bd-HK-BF" w:hint="eastAsia"/>
            <w:kern w:val="0"/>
            <w:sz w:val="20"/>
            <w:szCs w:val="20"/>
          </w:rPr>
          <w:t>，</w:t>
        </w:r>
      </w:ins>
      <w:del w:id="1048"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我們使用摺痕與三個階段的舊信紙來表現。</w:t>
      </w:r>
    </w:p>
    <w:p w:rsidR="003E0B69" w:rsidRDefault="003E0B69" w:rsidP="003E0B69">
      <w:pPr>
        <w:autoSpaceDE w:val="0"/>
        <w:autoSpaceDN w:val="0"/>
        <w:adjustRightInd w:val="0"/>
        <w:snapToGrid w:val="0"/>
        <w:rPr>
          <w:rFonts w:asciiTheme="minorEastAsia" w:hAnsiTheme="minorEastAsia" w:cs="Hei-Lt-HK-BF" w:hint="eastAsia"/>
          <w:kern w:val="0"/>
          <w:sz w:val="20"/>
          <w:szCs w:val="20"/>
        </w:rPr>
      </w:pP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del w:id="1049" w:author="BeBe" w:date="2012-09-27T14:53:00Z">
        <w:r w:rsidRPr="00901AA7" w:rsidDel="007313EE">
          <w:rPr>
            <w:rFonts w:asciiTheme="minorEastAsia" w:hAnsiTheme="minorEastAsia" w:cs="新細明體" w:hint="eastAsia"/>
            <w:kern w:val="0"/>
            <w:sz w:val="20"/>
            <w:szCs w:val="20"/>
          </w:rPr>
          <w:delText>而</w:delText>
        </w:r>
      </w:del>
      <w:r w:rsidRPr="00901AA7">
        <w:rPr>
          <w:rFonts w:asciiTheme="minorEastAsia" w:hAnsiTheme="minorEastAsia" w:cs="Hei-Bd-HK-BF"/>
          <w:kern w:val="0"/>
          <w:sz w:val="20"/>
          <w:szCs w:val="20"/>
        </w:rPr>
        <w:t>APP</w:t>
      </w:r>
      <w:del w:id="1050" w:author="BeBe" w:date="2012-09-27T14:53:00Z">
        <w:r w:rsidRPr="00901AA7" w:rsidDel="007313EE">
          <w:rPr>
            <w:rFonts w:asciiTheme="minorEastAsia" w:hAnsiTheme="minorEastAsia" w:cs="新細明體" w:hint="eastAsia"/>
            <w:kern w:val="0"/>
            <w:sz w:val="20"/>
            <w:szCs w:val="20"/>
          </w:rPr>
          <w:delText>風格</w:delText>
        </w:r>
      </w:del>
      <w:r w:rsidRPr="00901AA7">
        <w:rPr>
          <w:rFonts w:asciiTheme="minorEastAsia" w:hAnsiTheme="minorEastAsia" w:cs="新細明體" w:hint="eastAsia"/>
          <w:kern w:val="0"/>
          <w:sz w:val="20"/>
          <w:szCs w:val="20"/>
        </w:rPr>
        <w:t>的發展中</w:t>
      </w:r>
      <w:ins w:id="1051" w:author="BeBe" w:date="2012-09-27T14:40:00Z">
        <w:r>
          <w:rPr>
            <w:rFonts w:asciiTheme="minorEastAsia" w:hAnsiTheme="minorEastAsia" w:cs="Hei-Bd-HK-BF" w:hint="eastAsia"/>
            <w:kern w:val="0"/>
            <w:sz w:val="20"/>
            <w:szCs w:val="20"/>
          </w:rPr>
          <w:t>，</w:t>
        </w:r>
      </w:ins>
      <w:del w:id="1052"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我們發展了兩種風格</w:t>
      </w:r>
      <w:ins w:id="1053" w:author="BeBe" w:date="2012-09-27T14:40:00Z">
        <w:r>
          <w:rPr>
            <w:rFonts w:asciiTheme="minorEastAsia" w:hAnsiTheme="minorEastAsia" w:cs="Hei-Bd-HK-BF" w:hint="eastAsia"/>
            <w:kern w:val="0"/>
            <w:sz w:val="20"/>
            <w:szCs w:val="20"/>
          </w:rPr>
          <w:t>，</w:t>
        </w:r>
      </w:ins>
      <w:del w:id="1054"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其一為新奇有趣</w:t>
      </w:r>
      <w:ins w:id="1055" w:author="BeBe" w:date="2012-09-27T14:40:00Z">
        <w:r>
          <w:rPr>
            <w:rFonts w:asciiTheme="minorEastAsia" w:hAnsiTheme="minorEastAsia" w:cs="Hei-Bd-HK-BF" w:hint="eastAsia"/>
            <w:kern w:val="0"/>
            <w:sz w:val="20"/>
            <w:szCs w:val="20"/>
          </w:rPr>
          <w:t>，</w:t>
        </w:r>
      </w:ins>
      <w:del w:id="1056"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另一款為懷舊情感。</w:t>
      </w:r>
      <w:commentRangeStart w:id="1057"/>
      <w:r w:rsidRPr="00901AA7">
        <w:rPr>
          <w:rFonts w:asciiTheme="minorEastAsia" w:hAnsiTheme="minorEastAsia" w:cs="新細明體" w:hint="eastAsia"/>
          <w:kern w:val="0"/>
          <w:sz w:val="20"/>
          <w:szCs w:val="20"/>
        </w:rPr>
        <w:t>此款</w:t>
      </w:r>
      <w:commentRangeEnd w:id="1057"/>
      <w:r>
        <w:rPr>
          <w:rStyle w:val="a8"/>
        </w:rPr>
        <w:commentReference w:id="1057"/>
      </w:r>
      <w:r w:rsidRPr="00901AA7">
        <w:rPr>
          <w:rFonts w:asciiTheme="minorEastAsia" w:hAnsiTheme="minorEastAsia" w:cs="新細明體" w:hint="eastAsia"/>
          <w:kern w:val="0"/>
          <w:sz w:val="20"/>
          <w:szCs w:val="20"/>
        </w:rPr>
        <w:t>設計理念以色塊拼湊成飄</w:t>
      </w:r>
      <w:proofErr w:type="gramStart"/>
      <w:r w:rsidRPr="00901AA7">
        <w:rPr>
          <w:rFonts w:asciiTheme="minorEastAsia" w:hAnsiTheme="minorEastAsia" w:cs="新細明體" w:hint="eastAsia"/>
          <w:kern w:val="0"/>
          <w:sz w:val="20"/>
          <w:szCs w:val="20"/>
        </w:rPr>
        <w:t>盪</w:t>
      </w:r>
      <w:proofErr w:type="gramEnd"/>
      <w:r w:rsidRPr="00901AA7">
        <w:rPr>
          <w:rFonts w:asciiTheme="minorEastAsia" w:hAnsiTheme="minorEastAsia" w:cs="新細明體" w:hint="eastAsia"/>
          <w:kern w:val="0"/>
          <w:sz w:val="20"/>
          <w:szCs w:val="20"/>
        </w:rPr>
        <w:t>在空中的紙飛機</w:t>
      </w:r>
      <w:ins w:id="1058" w:author="BeBe" w:date="2012-09-27T14:40:00Z">
        <w:r>
          <w:rPr>
            <w:rFonts w:asciiTheme="minorEastAsia" w:hAnsiTheme="minorEastAsia" w:cs="Hei-Bd-HK-BF" w:hint="eastAsia"/>
            <w:kern w:val="0"/>
            <w:sz w:val="20"/>
            <w:szCs w:val="20"/>
          </w:rPr>
          <w:t>，</w:t>
        </w:r>
      </w:ins>
      <w:del w:id="1059"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並以暖色與較為沉穩的色調帶出回憶感。</w:t>
      </w: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收取來自未來的信時</w:t>
      </w:r>
      <w:ins w:id="1060" w:author="BeBe" w:date="2012-09-27T14:40:00Z">
        <w:r>
          <w:rPr>
            <w:rFonts w:asciiTheme="minorEastAsia" w:hAnsiTheme="minorEastAsia" w:cs="Hei-Bd-HK-BF" w:hint="eastAsia"/>
            <w:kern w:val="0"/>
            <w:sz w:val="20"/>
            <w:szCs w:val="20"/>
          </w:rPr>
          <w:t>，</w:t>
        </w:r>
      </w:ins>
      <w:del w:id="1061"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以明信片的方式讀取</w:t>
      </w:r>
      <w:ins w:id="1062" w:author="BeBe" w:date="2012-09-27T14:40:00Z">
        <w:r>
          <w:rPr>
            <w:rFonts w:asciiTheme="minorEastAsia" w:hAnsiTheme="minorEastAsia" w:cs="Hei-Bd-HK-BF" w:hint="eastAsia"/>
            <w:kern w:val="0"/>
            <w:sz w:val="20"/>
            <w:szCs w:val="20"/>
          </w:rPr>
          <w:t>，</w:t>
        </w:r>
      </w:ins>
      <w:del w:id="1063"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正面為壓上日期的郵戳與照片</w:t>
      </w:r>
      <w:ins w:id="1064" w:author="BeBe" w:date="2012-09-27T14:40:00Z">
        <w:r>
          <w:rPr>
            <w:rFonts w:asciiTheme="minorEastAsia" w:hAnsiTheme="minorEastAsia" w:cs="Hei-Bd-HK-BF" w:hint="eastAsia"/>
            <w:kern w:val="0"/>
            <w:sz w:val="20"/>
            <w:szCs w:val="20"/>
          </w:rPr>
          <w:t>，</w:t>
        </w:r>
      </w:ins>
      <w:del w:id="1065"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翻面為文字與簽名。右圖為</w:t>
      </w:r>
      <w:del w:id="1066" w:author="BeBe" w:date="2012-09-27T14:54:00Z">
        <w:r w:rsidRPr="00901AA7" w:rsidDel="005A5D20">
          <w:rPr>
            <w:rFonts w:asciiTheme="minorEastAsia" w:hAnsiTheme="minorEastAsia" w:cs="新細明體" w:hint="eastAsia"/>
            <w:kern w:val="0"/>
            <w:sz w:val="20"/>
            <w:szCs w:val="20"/>
          </w:rPr>
          <w:delText>經過</w:delText>
        </w:r>
      </w:del>
      <w:r w:rsidRPr="00901AA7">
        <w:rPr>
          <w:rFonts w:asciiTheme="minorEastAsia" w:hAnsiTheme="minorEastAsia" w:cs="新細明體" w:hint="eastAsia"/>
          <w:kern w:val="0"/>
          <w:sz w:val="20"/>
          <w:szCs w:val="20"/>
        </w:rPr>
        <w:t>與唐老師</w:t>
      </w:r>
      <w:del w:id="1067" w:author="BeBe" w:date="2012-09-27T14:54:00Z">
        <w:r w:rsidRPr="00901AA7" w:rsidDel="005A5D20">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討論之後</w:t>
      </w:r>
      <w:ins w:id="1068" w:author="BeBe" w:date="2012-09-27T14:40:00Z">
        <w:r>
          <w:rPr>
            <w:rFonts w:asciiTheme="minorEastAsia" w:hAnsiTheme="minorEastAsia" w:cs="Hei-Bd-HK-BF" w:hint="eastAsia"/>
            <w:kern w:val="0"/>
            <w:sz w:val="20"/>
            <w:szCs w:val="20"/>
          </w:rPr>
          <w:t>，</w:t>
        </w:r>
      </w:ins>
      <w:del w:id="1069"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將首頁字體修正較為不嚴肅</w:t>
      </w:r>
      <w:ins w:id="1070" w:author="BeBe" w:date="2012-09-27T14:40:00Z">
        <w:r>
          <w:rPr>
            <w:rFonts w:asciiTheme="minorEastAsia" w:hAnsiTheme="minorEastAsia" w:cs="Hei-Bd-HK-BF" w:hint="eastAsia"/>
            <w:kern w:val="0"/>
            <w:sz w:val="20"/>
            <w:szCs w:val="20"/>
          </w:rPr>
          <w:t>，</w:t>
        </w:r>
      </w:ins>
      <w:del w:id="1071"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信紙邊框營造出真實紙質不規則邊緣的效果。</w:t>
      </w:r>
    </w:p>
    <w:p w:rsidR="003E0B69" w:rsidRPr="00901AA7" w:rsidRDefault="003E0B69" w:rsidP="003E0B69">
      <w:pPr>
        <w:autoSpaceDE w:val="0"/>
        <w:autoSpaceDN w:val="0"/>
        <w:adjustRightInd w:val="0"/>
        <w:snapToGrid w:val="0"/>
        <w:rPr>
          <w:rFonts w:asciiTheme="minorEastAsia" w:hAnsiTheme="minorEastAsia" w:cs="新細明體"/>
          <w:kern w:val="0"/>
          <w:sz w:val="20"/>
          <w:szCs w:val="20"/>
        </w:rPr>
      </w:pPr>
    </w:p>
    <w:p w:rsidR="003E0B69" w:rsidRPr="00901AA7" w:rsidRDefault="003E0B69" w:rsidP="003E0B69">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【打開信的動畫】</w:t>
      </w: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在打開期待已久的信之前</w:t>
      </w:r>
      <w:ins w:id="1072" w:author="BeBe" w:date="2012-09-27T14:40:00Z">
        <w:r>
          <w:rPr>
            <w:rFonts w:asciiTheme="minorEastAsia" w:hAnsiTheme="minorEastAsia" w:cs="Hei-Bd-HK-BF" w:hint="eastAsia"/>
            <w:kern w:val="0"/>
            <w:sz w:val="20"/>
            <w:szCs w:val="20"/>
          </w:rPr>
          <w:t>，</w:t>
        </w:r>
      </w:ins>
      <w:del w:id="1073"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需先有呼吸頁</w:t>
      </w:r>
      <w:ins w:id="1074" w:author="BeBe" w:date="2012-09-27T14:40:00Z">
        <w:r>
          <w:rPr>
            <w:rFonts w:asciiTheme="minorEastAsia" w:hAnsiTheme="minorEastAsia" w:cs="Hei-Bd-HK-BF" w:hint="eastAsia"/>
            <w:kern w:val="0"/>
            <w:sz w:val="20"/>
            <w:szCs w:val="20"/>
          </w:rPr>
          <w:t>，</w:t>
        </w:r>
      </w:ins>
      <w:del w:id="1075" w:author="BeBe" w:date="2012-09-27T14:40:00Z">
        <w:r w:rsidRPr="00901AA7" w:rsidDel="005046EF">
          <w:rPr>
            <w:rFonts w:asciiTheme="minorEastAsia" w:hAnsiTheme="minorEastAsia" w:cs="Hei-Bd-HK-BF"/>
            <w:kern w:val="0"/>
            <w:sz w:val="20"/>
            <w:szCs w:val="20"/>
          </w:rPr>
          <w:delText>,</w:delText>
        </w:r>
      </w:del>
      <w:del w:id="1076" w:author="BeBe" w:date="2012-09-27T14:55:00Z">
        <w:r w:rsidRPr="00901AA7" w:rsidDel="005A5D20">
          <w:rPr>
            <w:rFonts w:asciiTheme="minorEastAsia" w:hAnsiTheme="minorEastAsia" w:cs="新細明體" w:hint="eastAsia"/>
            <w:kern w:val="0"/>
            <w:sz w:val="20"/>
            <w:szCs w:val="20"/>
          </w:rPr>
          <w:delText>轉換</w:delText>
        </w:r>
      </w:del>
      <w:r w:rsidRPr="00901AA7">
        <w:rPr>
          <w:rFonts w:asciiTheme="minorEastAsia" w:hAnsiTheme="minorEastAsia" w:cs="新細明體" w:hint="eastAsia"/>
          <w:kern w:val="0"/>
          <w:sz w:val="20"/>
          <w:szCs w:val="20"/>
        </w:rPr>
        <w:t>引導觀看者進入另一個頁面之中</w:t>
      </w:r>
      <w:ins w:id="1077" w:author="BeBe" w:date="2012-09-27T14:40:00Z">
        <w:r>
          <w:rPr>
            <w:rFonts w:asciiTheme="minorEastAsia" w:hAnsiTheme="minorEastAsia" w:cs="Hei-Bd-HK-BF" w:hint="eastAsia"/>
            <w:kern w:val="0"/>
            <w:sz w:val="20"/>
            <w:szCs w:val="20"/>
          </w:rPr>
          <w:t>，</w:t>
        </w:r>
      </w:ins>
      <w:del w:id="1078" w:author="BeBe" w:date="2012-09-27T14:40:00Z">
        <w:r w:rsidRPr="00901AA7" w:rsidDel="005046E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先以</w:t>
      </w:r>
      <w:r w:rsidRPr="00901AA7">
        <w:rPr>
          <w:rFonts w:asciiTheme="minorEastAsia" w:hAnsiTheme="minorEastAsia" w:cs="Hei-Bd-HK-BF"/>
          <w:kern w:val="0"/>
          <w:sz w:val="20"/>
          <w:szCs w:val="20"/>
        </w:rPr>
        <w:t xml:space="preserve">3D </w:t>
      </w:r>
      <w:r w:rsidRPr="00901AA7">
        <w:rPr>
          <w:rFonts w:asciiTheme="minorEastAsia" w:hAnsiTheme="minorEastAsia" w:cs="新細明體" w:hint="eastAsia"/>
          <w:kern w:val="0"/>
          <w:sz w:val="20"/>
          <w:szCs w:val="20"/>
        </w:rPr>
        <w:t>建構模型</w:t>
      </w:r>
      <w:ins w:id="1079" w:author="BeBe" w:date="2012-09-27T14:40:00Z">
        <w:r>
          <w:rPr>
            <w:rFonts w:asciiTheme="minorEastAsia" w:hAnsiTheme="minorEastAsia" w:cs="Hei-Bd-HK-BF" w:hint="eastAsia"/>
            <w:kern w:val="0"/>
            <w:sz w:val="20"/>
            <w:szCs w:val="20"/>
          </w:rPr>
          <w:t>，</w:t>
        </w:r>
      </w:ins>
      <w:del w:id="1080" w:author="BeBe" w:date="2012-09-27T14:40:00Z">
        <w:r w:rsidRPr="00901AA7" w:rsidDel="005046EF">
          <w:rPr>
            <w:rFonts w:asciiTheme="minorEastAsia" w:hAnsiTheme="minorEastAsia" w:cs="Hei-Bd-HK-BF"/>
            <w:kern w:val="0"/>
            <w:sz w:val="20"/>
            <w:szCs w:val="20"/>
          </w:rPr>
          <w:delText>,</w:delText>
        </w:r>
      </w:del>
      <w:proofErr w:type="gramStart"/>
      <w:r w:rsidRPr="00901AA7">
        <w:rPr>
          <w:rFonts w:asciiTheme="minorEastAsia" w:hAnsiTheme="minorEastAsia" w:cs="新細明體" w:hint="eastAsia"/>
          <w:kern w:val="0"/>
          <w:sz w:val="20"/>
          <w:szCs w:val="20"/>
        </w:rPr>
        <w:t>請商設</w:t>
      </w:r>
      <w:proofErr w:type="gramEnd"/>
      <w:r w:rsidRPr="00901AA7">
        <w:rPr>
          <w:rFonts w:asciiTheme="minorEastAsia" w:hAnsiTheme="minorEastAsia" w:cs="新細明體" w:hint="eastAsia"/>
          <w:kern w:val="0"/>
          <w:sz w:val="20"/>
          <w:szCs w:val="20"/>
        </w:rPr>
        <w:t>的同學幫忙使用</w:t>
      </w:r>
      <w:r w:rsidRPr="00901AA7">
        <w:rPr>
          <w:rFonts w:asciiTheme="minorEastAsia" w:hAnsiTheme="minorEastAsia" w:cs="Hei-Bd-HK-BF"/>
          <w:kern w:val="0"/>
          <w:sz w:val="20"/>
          <w:szCs w:val="20"/>
        </w:rPr>
        <w:t>MAYA</w:t>
      </w:r>
      <w:ins w:id="1081" w:author="BeBe" w:date="2012-09-27T14:55:00Z">
        <w:r>
          <w:rPr>
            <w:rFonts w:asciiTheme="minorEastAsia" w:hAnsiTheme="minorEastAsia" w:cs="Hei-Bd-HK-BF" w:hint="eastAsia"/>
            <w:kern w:val="0"/>
            <w:sz w:val="20"/>
            <w:szCs w:val="20"/>
          </w:rPr>
          <w:t>，</w:t>
        </w:r>
      </w:ins>
      <w:del w:id="1082" w:author="BeBe" w:date="2012-09-27T14:55: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以拉骨架的方式試了幾</w:t>
      </w:r>
      <w:del w:id="1083" w:author="BeBe" w:date="2012-09-27T14:56:00Z">
        <w:r w:rsidRPr="00901AA7" w:rsidDel="005A5D20">
          <w:rPr>
            <w:rFonts w:asciiTheme="minorEastAsia" w:hAnsiTheme="minorEastAsia" w:cs="新細明體" w:hint="eastAsia"/>
            <w:kern w:val="0"/>
            <w:sz w:val="20"/>
            <w:szCs w:val="20"/>
          </w:rPr>
          <w:delText>種方法之</w:delText>
        </w:r>
      </w:del>
      <w:proofErr w:type="gramStart"/>
      <w:ins w:id="1084" w:author="BeBe" w:date="2012-09-27T14:56:00Z">
        <w:r>
          <w:rPr>
            <w:rFonts w:asciiTheme="minorEastAsia" w:hAnsiTheme="minorEastAsia" w:cs="新細明體" w:hint="eastAsia"/>
            <w:kern w:val="0"/>
            <w:sz w:val="20"/>
            <w:szCs w:val="20"/>
          </w:rPr>
          <w:t>次</w:t>
        </w:r>
      </w:ins>
      <w:r w:rsidRPr="00901AA7">
        <w:rPr>
          <w:rFonts w:asciiTheme="minorEastAsia" w:hAnsiTheme="minorEastAsia" w:cs="新細明體" w:hint="eastAsia"/>
          <w:kern w:val="0"/>
          <w:sz w:val="20"/>
          <w:szCs w:val="20"/>
        </w:rPr>
        <w:t>後</w:t>
      </w:r>
      <w:proofErr w:type="gramEnd"/>
      <w:del w:id="1085" w:author="BeBe" w:date="2012-09-27T14:55: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發現不行</w:t>
      </w:r>
      <w:ins w:id="1086" w:author="BeBe" w:date="2012-09-27T14:56:00Z">
        <w:r>
          <w:rPr>
            <w:rFonts w:asciiTheme="minorEastAsia" w:hAnsiTheme="minorEastAsia" w:cs="Hei-Bd-HK-BF" w:hint="eastAsia"/>
            <w:kern w:val="0"/>
            <w:sz w:val="20"/>
            <w:szCs w:val="20"/>
          </w:rPr>
          <w:t>，</w:t>
        </w:r>
      </w:ins>
      <w:del w:id="1087"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在</w:t>
      </w:r>
      <w:r w:rsidRPr="00901AA7">
        <w:rPr>
          <w:rFonts w:asciiTheme="minorEastAsia" w:hAnsiTheme="minorEastAsia" w:cs="Hei-Bd-HK-BF"/>
          <w:kern w:val="0"/>
          <w:sz w:val="20"/>
          <w:szCs w:val="20"/>
        </w:rPr>
        <w:t>MAYA</w:t>
      </w:r>
      <w:r w:rsidRPr="00901AA7">
        <w:rPr>
          <w:rFonts w:asciiTheme="minorEastAsia" w:hAnsiTheme="minorEastAsia" w:cs="新細明體" w:hint="eastAsia"/>
          <w:kern w:val="0"/>
          <w:sz w:val="20"/>
          <w:szCs w:val="20"/>
        </w:rPr>
        <w:t>裡重新以摺紙的方式建構並製作動畫。打開的同時並且旋轉</w:t>
      </w:r>
      <w:ins w:id="1088" w:author="BeBe" w:date="2012-09-27T14:56:00Z">
        <w:r>
          <w:rPr>
            <w:rFonts w:asciiTheme="minorEastAsia" w:hAnsiTheme="minorEastAsia" w:cs="Hei-Bd-HK-BF" w:hint="eastAsia"/>
            <w:kern w:val="0"/>
            <w:sz w:val="20"/>
            <w:szCs w:val="20"/>
          </w:rPr>
          <w:t>，</w:t>
        </w:r>
      </w:ins>
      <w:del w:id="1089"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時間控制在不長不短剛剛好的兩秒。</w:t>
      </w:r>
    </w:p>
    <w:p w:rsidR="003E0B69" w:rsidRDefault="003E0B69" w:rsidP="003E0B69">
      <w:pPr>
        <w:autoSpaceDE w:val="0"/>
        <w:autoSpaceDN w:val="0"/>
        <w:adjustRightInd w:val="0"/>
        <w:snapToGrid w:val="0"/>
        <w:rPr>
          <w:rFonts w:asciiTheme="minorEastAsia" w:hAnsiTheme="minorEastAsia" w:cs="新細明體" w:hint="eastAsia"/>
          <w:kern w:val="0"/>
          <w:sz w:val="20"/>
          <w:szCs w:val="20"/>
        </w:rPr>
      </w:pPr>
    </w:p>
    <w:p w:rsidR="003E0B69" w:rsidRPr="00901AA7" w:rsidRDefault="003E0B69" w:rsidP="003E0B69">
      <w:pPr>
        <w:autoSpaceDE w:val="0"/>
        <w:autoSpaceDN w:val="0"/>
        <w:adjustRightInd w:val="0"/>
        <w:snapToGrid w:val="0"/>
        <w:rPr>
          <w:rFonts w:asciiTheme="minorEastAsia" w:hAnsiTheme="minorEastAsia" w:cs="Hei-Bd-HK-BF"/>
          <w:kern w:val="0"/>
          <w:sz w:val="20"/>
          <w:szCs w:val="20"/>
        </w:rPr>
      </w:pPr>
      <w:r>
        <w:rPr>
          <w:rFonts w:asciiTheme="minorEastAsia" w:hAnsiTheme="minorEastAsia" w:cs="新細明體" w:hint="eastAsia"/>
          <w:kern w:val="0"/>
          <w:sz w:val="20"/>
          <w:szCs w:val="20"/>
        </w:rPr>
        <w:t>【題外話】</w:t>
      </w:r>
    </w:p>
    <w:p w:rsidR="003E0B69" w:rsidRPr="00901AA7" w:rsidRDefault="003E0B69" w:rsidP="003E0B69">
      <w:pPr>
        <w:autoSpaceDE w:val="0"/>
        <w:autoSpaceDN w:val="0"/>
        <w:adjustRightInd w:val="0"/>
        <w:snapToGrid w:val="0"/>
        <w:rPr>
          <w:rFonts w:asciiTheme="minorEastAsia" w:hAnsiTheme="minorEastAsia" w:cs="Hei-Lt-HK-BF"/>
          <w:kern w:val="0"/>
          <w:sz w:val="20"/>
          <w:szCs w:val="20"/>
        </w:rPr>
      </w:pPr>
      <w:r w:rsidRPr="00901AA7">
        <w:rPr>
          <w:rFonts w:asciiTheme="minorEastAsia" w:hAnsiTheme="minorEastAsia" w:cs="Hei-Bd-HK-BF"/>
          <w:kern w:val="0"/>
          <w:sz w:val="20"/>
          <w:szCs w:val="20"/>
        </w:rPr>
        <w:t xml:space="preserve">TO FUTURE </w:t>
      </w:r>
      <w:r w:rsidRPr="00901AA7">
        <w:rPr>
          <w:rFonts w:asciiTheme="minorEastAsia" w:hAnsiTheme="minorEastAsia" w:cs="新細明體" w:hint="eastAsia"/>
          <w:kern w:val="0"/>
          <w:sz w:val="20"/>
          <w:szCs w:val="20"/>
        </w:rPr>
        <w:t>這個題目偏重於情感方面</w:t>
      </w:r>
      <w:ins w:id="1090" w:author="BeBe" w:date="2012-09-27T14:56:00Z">
        <w:r>
          <w:rPr>
            <w:rFonts w:asciiTheme="minorEastAsia" w:hAnsiTheme="minorEastAsia" w:cs="Hei-Bd-HK-BF" w:hint="eastAsia"/>
            <w:kern w:val="0"/>
            <w:sz w:val="20"/>
            <w:szCs w:val="20"/>
          </w:rPr>
          <w:t>，</w:t>
        </w:r>
      </w:ins>
      <w:del w:id="1091"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裡面所呈現的內容與感動大於</w:t>
      </w:r>
      <w:ins w:id="1092" w:author="BeBe" w:date="2012-09-27T14:57:00Z">
        <w:r>
          <w:rPr>
            <w:rFonts w:asciiTheme="minorEastAsia" w:hAnsiTheme="minorEastAsia" w:cs="新細明體" w:hint="eastAsia"/>
            <w:kern w:val="0"/>
            <w:sz w:val="20"/>
            <w:szCs w:val="20"/>
          </w:rPr>
          <w:t>其</w:t>
        </w:r>
      </w:ins>
      <w:r w:rsidRPr="00901AA7">
        <w:rPr>
          <w:rFonts w:asciiTheme="minorEastAsia" w:hAnsiTheme="minorEastAsia" w:cs="新細明體" w:hint="eastAsia"/>
          <w:kern w:val="0"/>
          <w:sz w:val="20"/>
          <w:szCs w:val="20"/>
        </w:rPr>
        <w:t>功能本身</w:t>
      </w:r>
      <w:ins w:id="1093" w:author="BeBe" w:date="2012-09-27T14:56:00Z">
        <w:r>
          <w:rPr>
            <w:rFonts w:asciiTheme="minorEastAsia" w:hAnsiTheme="minorEastAsia" w:cs="Hei-Bd-HK-BF" w:hint="eastAsia"/>
            <w:kern w:val="0"/>
            <w:sz w:val="20"/>
            <w:szCs w:val="20"/>
          </w:rPr>
          <w:t>，</w:t>
        </w:r>
      </w:ins>
      <w:del w:id="1094"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所以素材的蒐集格外重要。我們在影片拍攝與</w:t>
      </w:r>
      <w:r w:rsidRPr="00901AA7">
        <w:rPr>
          <w:rFonts w:asciiTheme="minorEastAsia" w:hAnsiTheme="minorEastAsia" w:cs="Hei-Bd-HK-BF"/>
          <w:kern w:val="0"/>
          <w:sz w:val="20"/>
          <w:szCs w:val="20"/>
        </w:rPr>
        <w:t xml:space="preserve">DEMO </w:t>
      </w:r>
      <w:r w:rsidRPr="00901AA7">
        <w:rPr>
          <w:rFonts w:asciiTheme="minorEastAsia" w:hAnsiTheme="minorEastAsia" w:cs="新細明體" w:hint="eastAsia"/>
          <w:kern w:val="0"/>
          <w:sz w:val="20"/>
          <w:szCs w:val="20"/>
        </w:rPr>
        <w:t>前蒐集了</w:t>
      </w:r>
      <w:del w:id="1095" w:author="BeBe" w:date="2012-09-27T14:57:00Z">
        <w:r w:rsidRPr="00901AA7" w:rsidDel="005A5D20">
          <w:rPr>
            <w:rFonts w:asciiTheme="minorEastAsia" w:hAnsiTheme="minorEastAsia" w:cs="新細明體" w:hint="eastAsia"/>
            <w:kern w:val="0"/>
            <w:sz w:val="20"/>
            <w:szCs w:val="20"/>
          </w:rPr>
          <w:delText>當初</w:delText>
        </w:r>
      </w:del>
      <w:r w:rsidRPr="00901AA7">
        <w:rPr>
          <w:rFonts w:asciiTheme="minorEastAsia" w:hAnsiTheme="minorEastAsia" w:cs="新細明體" w:hint="eastAsia"/>
          <w:kern w:val="0"/>
          <w:sz w:val="20"/>
          <w:szCs w:val="20"/>
        </w:rPr>
        <w:t>目標族群的各式素材</w:t>
      </w:r>
      <w:ins w:id="1096" w:author="BeBe" w:date="2012-09-27T14:56:00Z">
        <w:r>
          <w:rPr>
            <w:rFonts w:asciiTheme="minorEastAsia" w:hAnsiTheme="minorEastAsia" w:cs="Hei-Bd-HK-BF" w:hint="eastAsia"/>
            <w:kern w:val="0"/>
            <w:sz w:val="20"/>
            <w:szCs w:val="20"/>
          </w:rPr>
          <w:t>，</w:t>
        </w:r>
      </w:ins>
      <w:del w:id="1097"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其中最特別的是</w:t>
      </w:r>
      <w:ins w:id="1098" w:author="BeBe" w:date="2012-09-27T14:56:00Z">
        <w:r>
          <w:rPr>
            <w:rFonts w:asciiTheme="minorEastAsia" w:hAnsiTheme="minorEastAsia" w:cs="Hei-Bd-HK-BF" w:hint="eastAsia"/>
            <w:kern w:val="0"/>
            <w:sz w:val="20"/>
            <w:szCs w:val="20"/>
          </w:rPr>
          <w:t>，</w:t>
        </w:r>
      </w:ins>
      <w:del w:id="1099"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我剛好有一對正要新婚的朋友</w:t>
      </w:r>
      <w:ins w:id="1100" w:author="BeBe" w:date="2012-09-27T14:56:00Z">
        <w:r>
          <w:rPr>
            <w:rFonts w:asciiTheme="minorEastAsia" w:hAnsiTheme="minorEastAsia" w:cs="Hei-Bd-HK-BF" w:hint="eastAsia"/>
            <w:kern w:val="0"/>
            <w:sz w:val="20"/>
            <w:szCs w:val="20"/>
          </w:rPr>
          <w:t>，</w:t>
        </w:r>
      </w:ins>
      <w:del w:id="1101"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與他們一起經歷了求婚、籌備婚禮的</w:t>
      </w:r>
      <w:del w:id="1102" w:author="BeBe" w:date="2012-09-27T14:58:00Z">
        <w:r w:rsidRPr="00901AA7" w:rsidDel="005A5D20">
          <w:rPr>
            <w:rFonts w:asciiTheme="minorEastAsia" w:hAnsiTheme="minorEastAsia" w:cs="新細明體" w:hint="eastAsia"/>
            <w:kern w:val="0"/>
            <w:sz w:val="20"/>
            <w:szCs w:val="20"/>
          </w:rPr>
          <w:delText>階段</w:delText>
        </w:r>
      </w:del>
      <w:ins w:id="1103" w:author="BeBe" w:date="2012-09-27T14:58:00Z">
        <w:r>
          <w:rPr>
            <w:rFonts w:asciiTheme="minorEastAsia" w:hAnsiTheme="minorEastAsia" w:cs="新細明體" w:hint="eastAsia"/>
            <w:kern w:val="0"/>
            <w:sz w:val="20"/>
            <w:szCs w:val="20"/>
          </w:rPr>
          <w:t>過程</w:t>
        </w:r>
      </w:ins>
      <w:ins w:id="1104" w:author="BeBe" w:date="2012-09-27T14:56:00Z">
        <w:r>
          <w:rPr>
            <w:rFonts w:asciiTheme="minorEastAsia" w:hAnsiTheme="minorEastAsia" w:cs="Hei-Bd-HK-BF" w:hint="eastAsia"/>
            <w:kern w:val="0"/>
            <w:sz w:val="20"/>
            <w:szCs w:val="20"/>
          </w:rPr>
          <w:t>，</w:t>
        </w:r>
      </w:ins>
      <w:del w:id="1105"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也拍攝了</w:t>
      </w:r>
      <w:ins w:id="1106" w:author="BeBe" w:date="2012-09-27T14:58:00Z">
        <w:r w:rsidRPr="00901AA7">
          <w:rPr>
            <w:rFonts w:asciiTheme="minorEastAsia" w:hAnsiTheme="minorEastAsia" w:cs="新細明體" w:hint="eastAsia"/>
            <w:kern w:val="0"/>
            <w:sz w:val="20"/>
            <w:szCs w:val="20"/>
          </w:rPr>
          <w:t>整個</w:t>
        </w:r>
      </w:ins>
      <w:r w:rsidRPr="00901AA7">
        <w:rPr>
          <w:rFonts w:asciiTheme="minorEastAsia" w:hAnsiTheme="minorEastAsia" w:cs="新細明體" w:hint="eastAsia"/>
          <w:kern w:val="0"/>
          <w:sz w:val="20"/>
          <w:szCs w:val="20"/>
        </w:rPr>
        <w:t>婚禮的</w:t>
      </w:r>
      <w:ins w:id="1107" w:author="BeBe" w:date="2012-09-27T14:58:00Z">
        <w:r>
          <w:rPr>
            <w:rFonts w:asciiTheme="minorEastAsia" w:hAnsiTheme="minorEastAsia" w:cs="新細明體" w:hint="eastAsia"/>
            <w:kern w:val="0"/>
            <w:sz w:val="20"/>
            <w:szCs w:val="20"/>
          </w:rPr>
          <w:t>經過</w:t>
        </w:r>
      </w:ins>
      <w:del w:id="1108" w:author="BeBe" w:date="2012-09-27T14:58:00Z">
        <w:r w:rsidRPr="00901AA7" w:rsidDel="005A5D20">
          <w:rPr>
            <w:rFonts w:asciiTheme="minorEastAsia" w:hAnsiTheme="minorEastAsia" w:cs="新細明體" w:hint="eastAsia"/>
            <w:kern w:val="0"/>
            <w:sz w:val="20"/>
            <w:szCs w:val="20"/>
          </w:rPr>
          <w:delText>整個過程</w:delText>
        </w:r>
      </w:del>
      <w:ins w:id="1109" w:author="BeBe" w:date="2012-09-27T14:56:00Z">
        <w:r>
          <w:rPr>
            <w:rFonts w:asciiTheme="minorEastAsia" w:hAnsiTheme="minorEastAsia" w:cs="Hei-Bd-HK-BF" w:hint="eastAsia"/>
            <w:kern w:val="0"/>
            <w:sz w:val="20"/>
            <w:szCs w:val="20"/>
          </w:rPr>
          <w:t>，</w:t>
        </w:r>
      </w:ins>
      <w:del w:id="1110"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正巧體驗了這段真實。將這些素材轉換到</w:t>
      </w:r>
      <w:r w:rsidRPr="00901AA7">
        <w:rPr>
          <w:rFonts w:asciiTheme="minorEastAsia" w:hAnsiTheme="minorEastAsia" w:cs="Hei-Bd-HK-BF"/>
          <w:kern w:val="0"/>
          <w:sz w:val="20"/>
          <w:szCs w:val="20"/>
        </w:rPr>
        <w:t xml:space="preserve">APP </w:t>
      </w:r>
      <w:r w:rsidRPr="00901AA7">
        <w:rPr>
          <w:rFonts w:asciiTheme="minorEastAsia" w:hAnsiTheme="minorEastAsia" w:cs="新細明體" w:hint="eastAsia"/>
          <w:kern w:val="0"/>
          <w:sz w:val="20"/>
          <w:szCs w:val="20"/>
        </w:rPr>
        <w:t>裡</w:t>
      </w:r>
      <w:del w:id="1111" w:author="BeBe" w:date="2012-09-27T14:59:00Z">
        <w:r w:rsidRPr="00901AA7" w:rsidDel="005A5D20">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時</w:t>
      </w:r>
      <w:del w:id="1112" w:author="BeBe" w:date="2012-09-27T14:59:00Z">
        <w:r w:rsidRPr="00901AA7" w:rsidDel="005A5D20">
          <w:rPr>
            <w:rFonts w:asciiTheme="minorEastAsia" w:hAnsiTheme="minorEastAsia" w:cs="新細明體" w:hint="eastAsia"/>
            <w:kern w:val="0"/>
            <w:sz w:val="20"/>
            <w:szCs w:val="20"/>
          </w:rPr>
          <w:delText>候</w:delText>
        </w:r>
      </w:del>
      <w:ins w:id="1113" w:author="BeBe" w:date="2012-09-27T14:56:00Z">
        <w:r>
          <w:rPr>
            <w:rFonts w:asciiTheme="minorEastAsia" w:hAnsiTheme="minorEastAsia" w:cs="Hei-Bd-HK-BF" w:hint="eastAsia"/>
            <w:kern w:val="0"/>
            <w:sz w:val="20"/>
            <w:szCs w:val="20"/>
          </w:rPr>
          <w:t>，</w:t>
        </w:r>
      </w:ins>
      <w:del w:id="1114"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包括自己</w:t>
      </w:r>
      <w:ins w:id="1115" w:author="BeBe" w:date="2012-09-27T14:56:00Z">
        <w:r>
          <w:rPr>
            <w:rFonts w:asciiTheme="minorEastAsia" w:hAnsiTheme="minorEastAsia" w:cs="Hei-Bd-HK-BF" w:hint="eastAsia"/>
            <w:kern w:val="0"/>
            <w:sz w:val="20"/>
            <w:szCs w:val="20"/>
          </w:rPr>
          <w:t>，</w:t>
        </w:r>
      </w:ins>
      <w:del w:id="1116"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情感的回饋也特別大</w:t>
      </w:r>
      <w:ins w:id="1117" w:author="BeBe" w:date="2012-09-27T14:56:00Z">
        <w:r>
          <w:rPr>
            <w:rFonts w:asciiTheme="minorEastAsia" w:hAnsiTheme="minorEastAsia" w:cs="Hei-Bd-HK-BF" w:hint="eastAsia"/>
            <w:kern w:val="0"/>
            <w:sz w:val="20"/>
            <w:szCs w:val="20"/>
          </w:rPr>
          <w:t>，</w:t>
        </w:r>
      </w:ins>
      <w:del w:id="1118"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希望朋友在</w:t>
      </w:r>
      <w:proofErr w:type="gramStart"/>
      <w:r w:rsidRPr="00901AA7">
        <w:rPr>
          <w:rFonts w:asciiTheme="minorEastAsia" w:hAnsiTheme="minorEastAsia" w:cs="新細明體" w:hint="eastAsia"/>
          <w:kern w:val="0"/>
          <w:sz w:val="20"/>
          <w:szCs w:val="20"/>
        </w:rPr>
        <w:t>一</w:t>
      </w:r>
      <w:proofErr w:type="gramEnd"/>
      <w:r w:rsidRPr="00901AA7">
        <w:rPr>
          <w:rFonts w:asciiTheme="minorEastAsia" w:hAnsiTheme="minorEastAsia" w:cs="新細明體" w:hint="eastAsia"/>
          <w:kern w:val="0"/>
          <w:sz w:val="20"/>
          <w:szCs w:val="20"/>
        </w:rPr>
        <w:t>年後看到</w:t>
      </w:r>
      <w:r w:rsidRPr="00901AA7">
        <w:rPr>
          <w:rFonts w:asciiTheme="minorEastAsia" w:hAnsiTheme="minorEastAsia" w:cs="Hei-Bd-HK-BF"/>
          <w:kern w:val="0"/>
          <w:sz w:val="20"/>
          <w:szCs w:val="20"/>
        </w:rPr>
        <w:t>TO FUTURE</w:t>
      </w:r>
      <w:r w:rsidRPr="00901AA7">
        <w:rPr>
          <w:rFonts w:asciiTheme="minorEastAsia" w:hAnsiTheme="minorEastAsia" w:cs="新細明體" w:hint="eastAsia"/>
          <w:kern w:val="0"/>
          <w:sz w:val="20"/>
          <w:szCs w:val="20"/>
        </w:rPr>
        <w:t>的內容</w:t>
      </w:r>
      <w:ins w:id="1119" w:author="BeBe" w:date="2012-09-27T14:56:00Z">
        <w:r>
          <w:rPr>
            <w:rFonts w:asciiTheme="minorEastAsia" w:hAnsiTheme="minorEastAsia" w:cs="Hei-Bd-HK-BF" w:hint="eastAsia"/>
            <w:kern w:val="0"/>
            <w:sz w:val="20"/>
            <w:szCs w:val="20"/>
          </w:rPr>
          <w:t>，</w:t>
        </w:r>
      </w:ins>
      <w:del w:id="1120"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能夠想起當初兩位傻</w:t>
      </w:r>
      <w:proofErr w:type="gramStart"/>
      <w:r w:rsidRPr="00901AA7">
        <w:rPr>
          <w:rFonts w:asciiTheme="minorEastAsia" w:hAnsiTheme="minorEastAsia" w:cs="新細明體" w:hint="eastAsia"/>
          <w:kern w:val="0"/>
          <w:sz w:val="20"/>
          <w:szCs w:val="20"/>
        </w:rPr>
        <w:t>傻</w:t>
      </w:r>
      <w:proofErr w:type="gramEnd"/>
      <w:r w:rsidRPr="00901AA7">
        <w:rPr>
          <w:rFonts w:asciiTheme="minorEastAsia" w:hAnsiTheme="minorEastAsia" w:cs="新細明體" w:hint="eastAsia"/>
          <w:kern w:val="0"/>
          <w:sz w:val="20"/>
          <w:szCs w:val="20"/>
        </w:rPr>
        <w:t>的自己</w:t>
      </w:r>
      <w:ins w:id="1121" w:author="BeBe" w:date="2012-09-27T14:56:00Z">
        <w:r>
          <w:rPr>
            <w:rFonts w:asciiTheme="minorEastAsia" w:hAnsiTheme="minorEastAsia" w:cs="Hei-Bd-HK-BF" w:hint="eastAsia"/>
            <w:kern w:val="0"/>
            <w:sz w:val="20"/>
            <w:szCs w:val="20"/>
          </w:rPr>
          <w:t>，</w:t>
        </w:r>
      </w:ins>
      <w:del w:id="1122"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一段感人的故事</w:t>
      </w:r>
      <w:ins w:id="1123" w:author="BeBe" w:date="2012-09-27T14:56:00Z">
        <w:r>
          <w:rPr>
            <w:rFonts w:asciiTheme="minorEastAsia" w:hAnsiTheme="minorEastAsia" w:cs="Hei-Bd-HK-BF" w:hint="eastAsia"/>
            <w:kern w:val="0"/>
            <w:sz w:val="20"/>
            <w:szCs w:val="20"/>
          </w:rPr>
          <w:t>，</w:t>
        </w:r>
      </w:ins>
      <w:del w:id="1124" w:author="BeBe" w:date="2012-09-27T14:56:00Z">
        <w:r w:rsidRPr="00901AA7" w:rsidDel="005A5D20">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是讓</w:t>
      </w:r>
      <w:r w:rsidRPr="00901AA7">
        <w:rPr>
          <w:rFonts w:asciiTheme="minorEastAsia" w:hAnsiTheme="minorEastAsia" w:cs="Hei-Bd-HK-BF"/>
          <w:kern w:val="0"/>
          <w:sz w:val="20"/>
          <w:szCs w:val="20"/>
        </w:rPr>
        <w:t xml:space="preserve">TO FUTURE </w:t>
      </w:r>
      <w:r w:rsidRPr="00901AA7">
        <w:rPr>
          <w:rFonts w:asciiTheme="minorEastAsia" w:hAnsiTheme="minorEastAsia" w:cs="新細明體" w:hint="eastAsia"/>
          <w:kern w:val="0"/>
          <w:sz w:val="20"/>
          <w:szCs w:val="20"/>
        </w:rPr>
        <w:t>有意義的開始。</w:t>
      </w:r>
    </w:p>
    <w:p w:rsidR="00CC3FED" w:rsidRDefault="00CC3FED" w:rsidP="00F10E43">
      <w:pPr>
        <w:autoSpaceDE w:val="0"/>
        <w:autoSpaceDN w:val="0"/>
        <w:adjustRightInd w:val="0"/>
        <w:snapToGrid w:val="0"/>
        <w:rPr>
          <w:rFonts w:asciiTheme="minorEastAsia" w:hAnsiTheme="minorEastAsia" w:cs="Hei-Lt-HK-BF" w:hint="eastAsia"/>
          <w:b/>
          <w:kern w:val="0"/>
          <w:szCs w:val="24"/>
        </w:rPr>
      </w:pPr>
    </w:p>
    <w:p w:rsidR="003E0B69" w:rsidRDefault="003E0B69" w:rsidP="00F10E43">
      <w:pPr>
        <w:autoSpaceDE w:val="0"/>
        <w:autoSpaceDN w:val="0"/>
        <w:adjustRightInd w:val="0"/>
        <w:snapToGrid w:val="0"/>
        <w:rPr>
          <w:rFonts w:asciiTheme="minorEastAsia" w:hAnsiTheme="minorEastAsia" w:cs="Hei-Lt-HK-BF" w:hint="eastAsia"/>
          <w:b/>
          <w:kern w:val="0"/>
          <w:szCs w:val="24"/>
        </w:rPr>
      </w:pPr>
    </w:p>
    <w:p w:rsidR="00E03C7C" w:rsidRPr="00272AE8" w:rsidRDefault="00E03C7C" w:rsidP="00F10E43">
      <w:pPr>
        <w:autoSpaceDE w:val="0"/>
        <w:autoSpaceDN w:val="0"/>
        <w:adjustRightInd w:val="0"/>
        <w:snapToGrid w:val="0"/>
        <w:rPr>
          <w:rFonts w:asciiTheme="minorEastAsia" w:hAnsiTheme="minorEastAsia" w:cs="Hei-Lt-HK-BF"/>
          <w:b/>
          <w:kern w:val="0"/>
          <w:szCs w:val="24"/>
        </w:rPr>
      </w:pPr>
    </w:p>
    <w:p w:rsidR="00E03C7C" w:rsidRDefault="00E03C7C" w:rsidP="00F10E43">
      <w:pPr>
        <w:autoSpaceDE w:val="0"/>
        <w:autoSpaceDN w:val="0"/>
        <w:adjustRightInd w:val="0"/>
        <w:snapToGrid w:val="0"/>
        <w:rPr>
          <w:rFonts w:asciiTheme="minorEastAsia" w:hAnsiTheme="minorEastAsia" w:cs="Hei-Lt-HK-BF" w:hint="eastAsia"/>
          <w:b/>
          <w:kern w:val="0"/>
          <w:szCs w:val="24"/>
        </w:rPr>
      </w:pPr>
      <w:r>
        <w:rPr>
          <w:rFonts w:asciiTheme="minorEastAsia" w:hAnsiTheme="minorEastAsia" w:cs="Hei-Lt-HK-BF" w:hint="eastAsia"/>
          <w:b/>
          <w:kern w:val="0"/>
          <w:szCs w:val="24"/>
        </w:rPr>
        <w:t>徐聖哲</w:t>
      </w:r>
    </w:p>
    <w:p w:rsidR="003E6FA4" w:rsidRPr="00E03C7C" w:rsidRDefault="00E03C7C" w:rsidP="00F10E43">
      <w:pPr>
        <w:autoSpaceDE w:val="0"/>
        <w:autoSpaceDN w:val="0"/>
        <w:adjustRightInd w:val="0"/>
        <w:snapToGrid w:val="0"/>
        <w:rPr>
          <w:rFonts w:asciiTheme="minorEastAsia" w:hAnsiTheme="minorEastAsia" w:cs="新細明體" w:hint="eastAsia"/>
          <w:kern w:val="0"/>
          <w:sz w:val="20"/>
          <w:szCs w:val="20"/>
        </w:rPr>
      </w:pPr>
      <w:r w:rsidRPr="00E03C7C">
        <w:rPr>
          <w:rFonts w:asciiTheme="minorEastAsia" w:hAnsiTheme="minorEastAsia" w:cs="新細明體" w:hint="eastAsia"/>
          <w:kern w:val="0"/>
          <w:sz w:val="20"/>
          <w:szCs w:val="20"/>
        </w:rPr>
        <w:t>資訊網路與多媒體研究所</w:t>
      </w:r>
    </w:p>
    <w:p w:rsidR="00E03C7C" w:rsidRDefault="00E03C7C" w:rsidP="00F10E43">
      <w:pPr>
        <w:autoSpaceDE w:val="0"/>
        <w:autoSpaceDN w:val="0"/>
        <w:adjustRightInd w:val="0"/>
        <w:snapToGrid w:val="0"/>
        <w:rPr>
          <w:rFonts w:asciiTheme="minorEastAsia" w:hAnsiTheme="minorEastAsia" w:cs="新細明體" w:hint="eastAsia"/>
          <w:kern w:val="0"/>
          <w:sz w:val="20"/>
          <w:szCs w:val="20"/>
        </w:rPr>
      </w:pPr>
    </w:p>
    <w:p w:rsidR="00E03C7C" w:rsidRDefault="00E03C7C" w:rsidP="00E03C7C">
      <w:pPr>
        <w:autoSpaceDE w:val="0"/>
        <w:autoSpaceDN w:val="0"/>
        <w:adjustRightInd w:val="0"/>
        <w:snapToGrid w:val="0"/>
        <w:rPr>
          <w:ins w:id="1125" w:author="BeBe" w:date="2012-09-28T10:34:00Z"/>
          <w:rFonts w:asciiTheme="minorEastAsia" w:hAnsiTheme="minorEastAsia" w:cs="新細明體"/>
          <w:kern w:val="0"/>
          <w:sz w:val="20"/>
          <w:szCs w:val="20"/>
        </w:rPr>
      </w:pPr>
      <w:del w:id="1126" w:author="BeBe" w:date="2012-09-28T10:34:00Z">
        <w:r w:rsidRPr="00901AA7" w:rsidDel="00ED4138">
          <w:rPr>
            <w:rFonts w:asciiTheme="minorEastAsia" w:hAnsiTheme="minorEastAsia" w:cs="新細明體" w:hint="eastAsia"/>
            <w:kern w:val="0"/>
            <w:sz w:val="20"/>
            <w:szCs w:val="20"/>
          </w:rPr>
          <w:delText>這次的</w:delText>
        </w:r>
        <w:r w:rsidRPr="00901AA7" w:rsidDel="00ED4138">
          <w:rPr>
            <w:rFonts w:asciiTheme="minorEastAsia" w:hAnsiTheme="minorEastAsia" w:cs="Hei-Bd-HK-BF"/>
            <w:kern w:val="0"/>
            <w:sz w:val="20"/>
            <w:szCs w:val="20"/>
          </w:rPr>
          <w:delText>APP</w:delText>
        </w:r>
      </w:del>
      <w:r w:rsidRPr="00901AA7">
        <w:rPr>
          <w:rFonts w:asciiTheme="minorEastAsia" w:hAnsiTheme="minorEastAsia" w:cs="新細明體" w:hint="eastAsia"/>
          <w:kern w:val="0"/>
          <w:sz w:val="20"/>
          <w:szCs w:val="20"/>
        </w:rPr>
        <w:t>在</w:t>
      </w:r>
      <w:ins w:id="1127" w:author="BeBe" w:date="2012-09-28T10:34:00Z">
        <w:r>
          <w:rPr>
            <w:rFonts w:asciiTheme="minorEastAsia" w:hAnsiTheme="minorEastAsia" w:cs="新細明體" w:hint="eastAsia"/>
            <w:kern w:val="0"/>
            <w:sz w:val="20"/>
            <w:szCs w:val="20"/>
          </w:rPr>
          <w:t>APP主</w:t>
        </w:r>
      </w:ins>
      <w:r w:rsidRPr="00901AA7">
        <w:rPr>
          <w:rFonts w:asciiTheme="minorEastAsia" w:hAnsiTheme="minorEastAsia" w:cs="新細明體" w:hint="eastAsia"/>
          <w:kern w:val="0"/>
          <w:sz w:val="20"/>
          <w:szCs w:val="20"/>
        </w:rPr>
        <w:t>題</w:t>
      </w:r>
      <w:del w:id="1128" w:author="BeBe" w:date="2012-09-28T10:34:00Z">
        <w:r w:rsidRPr="00901AA7" w:rsidDel="00ED4138">
          <w:rPr>
            <w:rFonts w:asciiTheme="minorEastAsia" w:hAnsiTheme="minorEastAsia" w:cs="新細明體" w:hint="eastAsia"/>
            <w:kern w:val="0"/>
            <w:sz w:val="20"/>
            <w:szCs w:val="20"/>
          </w:rPr>
          <w:delText>目</w:delText>
        </w:r>
      </w:del>
      <w:r w:rsidRPr="00901AA7">
        <w:rPr>
          <w:rFonts w:asciiTheme="minorEastAsia" w:hAnsiTheme="minorEastAsia" w:cs="新細明體" w:hint="eastAsia"/>
          <w:kern w:val="0"/>
          <w:sz w:val="20"/>
          <w:szCs w:val="20"/>
        </w:rPr>
        <w:t>終於訂定好</w:t>
      </w:r>
      <w:del w:id="1129" w:author="BeBe" w:date="2012-09-28T10:34:00Z">
        <w:r w:rsidRPr="00901AA7" w:rsidDel="00ED4138">
          <w:rPr>
            <w:rFonts w:asciiTheme="minorEastAsia" w:hAnsiTheme="minorEastAsia" w:cs="新細明體" w:hint="eastAsia"/>
            <w:kern w:val="0"/>
            <w:sz w:val="20"/>
            <w:szCs w:val="20"/>
          </w:rPr>
          <w:delText>之</w:delText>
        </w:r>
      </w:del>
      <w:r w:rsidRPr="00901AA7">
        <w:rPr>
          <w:rFonts w:asciiTheme="minorEastAsia" w:hAnsiTheme="minorEastAsia" w:cs="新細明體" w:hint="eastAsia"/>
          <w:kern w:val="0"/>
          <w:sz w:val="20"/>
          <w:szCs w:val="20"/>
        </w:rPr>
        <w:t>後</w:t>
      </w:r>
      <w:del w:id="1130" w:author="BeBe" w:date="2012-09-28T10:34:00Z">
        <w:r w:rsidRPr="00901AA7" w:rsidDel="00ED4138">
          <w:rPr>
            <w:rFonts w:asciiTheme="minorEastAsia" w:hAnsiTheme="minorEastAsia" w:cs="Hei-Bd-HK-BF"/>
            <w:kern w:val="0"/>
            <w:sz w:val="20"/>
            <w:szCs w:val="20"/>
          </w:rPr>
          <w:delText>,</w:delText>
        </w:r>
      </w:del>
      <w:ins w:id="1131" w:author="BeBe" w:date="2012-09-28T10:3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寫</w:t>
      </w:r>
      <w:ins w:id="1132" w:author="BeBe" w:date="2012-09-28T10:34:00Z">
        <w:r>
          <w:rPr>
            <w:rFonts w:asciiTheme="minorEastAsia" w:hAnsiTheme="minorEastAsia" w:cs="新細明體" w:hint="eastAsia"/>
            <w:kern w:val="0"/>
            <w:sz w:val="20"/>
            <w:szCs w:val="20"/>
          </w:rPr>
          <w:t>得</w:t>
        </w:r>
      </w:ins>
      <w:del w:id="1133" w:author="BeBe" w:date="2012-09-28T10:34:00Z">
        <w:r w:rsidRPr="00901AA7" w:rsidDel="00ED4138">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非常愉快</w:t>
      </w:r>
      <w:ins w:id="1134" w:author="BeBe" w:date="2012-09-28T10:34: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我主要負責的是</w:t>
      </w:r>
    </w:p>
    <w:p w:rsidR="00E03C7C" w:rsidRDefault="00E03C7C" w:rsidP="00E03C7C">
      <w:pPr>
        <w:autoSpaceDE w:val="0"/>
        <w:autoSpaceDN w:val="0"/>
        <w:adjustRightInd w:val="0"/>
        <w:snapToGrid w:val="0"/>
        <w:rPr>
          <w:ins w:id="1135" w:author="BeBe" w:date="2012-09-28T10:34:00Z"/>
          <w:rFonts w:asciiTheme="minorEastAsia" w:hAnsiTheme="minorEastAsia" w:cs="新細明體"/>
          <w:kern w:val="0"/>
          <w:sz w:val="20"/>
          <w:szCs w:val="20"/>
        </w:rPr>
      </w:pPr>
      <w:r w:rsidRPr="00901AA7">
        <w:rPr>
          <w:rFonts w:asciiTheme="minorEastAsia" w:hAnsiTheme="minorEastAsia" w:cs="Hei-Bd-HK-BF"/>
          <w:kern w:val="0"/>
          <w:sz w:val="20"/>
          <w:szCs w:val="20"/>
        </w:rPr>
        <w:t>(1)</w:t>
      </w:r>
      <w:r w:rsidRPr="00901AA7">
        <w:rPr>
          <w:rFonts w:asciiTheme="minorEastAsia" w:hAnsiTheme="minorEastAsia" w:cs="新細明體" w:hint="eastAsia"/>
          <w:kern w:val="0"/>
          <w:sz w:val="20"/>
          <w:szCs w:val="20"/>
        </w:rPr>
        <w:t>先建出</w:t>
      </w:r>
      <w:proofErr w:type="spellStart"/>
      <w:r w:rsidRPr="00901AA7">
        <w:rPr>
          <w:rFonts w:asciiTheme="minorEastAsia" w:hAnsiTheme="minorEastAsia" w:cs="Hei-Bd-HK-BF"/>
          <w:kern w:val="0"/>
          <w:sz w:val="20"/>
          <w:szCs w:val="20"/>
        </w:rPr>
        <w:t>ios</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端的完整架構</w:t>
      </w:r>
    </w:p>
    <w:p w:rsidR="00E03C7C" w:rsidRDefault="00E03C7C" w:rsidP="00E03C7C">
      <w:pPr>
        <w:autoSpaceDE w:val="0"/>
        <w:autoSpaceDN w:val="0"/>
        <w:adjustRightInd w:val="0"/>
        <w:snapToGrid w:val="0"/>
        <w:rPr>
          <w:ins w:id="1136" w:author="BeBe" w:date="2012-09-28T10:34:00Z"/>
          <w:rFonts w:asciiTheme="minorEastAsia" w:hAnsiTheme="minorEastAsia" w:cs="新細明體"/>
          <w:kern w:val="0"/>
          <w:sz w:val="20"/>
          <w:szCs w:val="20"/>
        </w:rPr>
      </w:pPr>
      <w:r w:rsidRPr="00901AA7">
        <w:rPr>
          <w:rFonts w:asciiTheme="minorEastAsia" w:hAnsiTheme="minorEastAsia" w:cs="Hei-Bd-HK-BF"/>
          <w:kern w:val="0"/>
          <w:sz w:val="20"/>
          <w:szCs w:val="20"/>
        </w:rPr>
        <w:t>(2)</w:t>
      </w:r>
      <w:r w:rsidRPr="00901AA7">
        <w:rPr>
          <w:rFonts w:asciiTheme="minorEastAsia" w:hAnsiTheme="minorEastAsia" w:cs="新細明體" w:hint="eastAsia"/>
          <w:kern w:val="0"/>
          <w:sz w:val="20"/>
          <w:szCs w:val="20"/>
        </w:rPr>
        <w:t>與</w:t>
      </w:r>
      <w:r w:rsidRPr="00901AA7">
        <w:rPr>
          <w:rFonts w:asciiTheme="minorEastAsia" w:hAnsiTheme="minorEastAsia" w:cs="Hei-Bd-HK-BF"/>
          <w:kern w:val="0"/>
          <w:sz w:val="20"/>
          <w:szCs w:val="20"/>
        </w:rPr>
        <w:t>server</w:t>
      </w:r>
      <w:r w:rsidRPr="00901AA7">
        <w:rPr>
          <w:rFonts w:asciiTheme="minorEastAsia" w:hAnsiTheme="minorEastAsia" w:cs="新細明體" w:hint="eastAsia"/>
          <w:kern w:val="0"/>
          <w:sz w:val="20"/>
          <w:szCs w:val="20"/>
        </w:rPr>
        <w:t>端的溝通</w:t>
      </w:r>
    </w:p>
    <w:p w:rsidR="00E03C7C" w:rsidRDefault="00E03C7C" w:rsidP="00E03C7C">
      <w:pPr>
        <w:autoSpaceDE w:val="0"/>
        <w:autoSpaceDN w:val="0"/>
        <w:adjustRightInd w:val="0"/>
        <w:snapToGrid w:val="0"/>
        <w:rPr>
          <w:ins w:id="1137" w:author="BeBe" w:date="2012-09-28T10:34:00Z"/>
          <w:rFonts w:asciiTheme="minorEastAsia" w:hAnsiTheme="minorEastAsia" w:cs="Hei-Bd-HK-BF"/>
          <w:kern w:val="0"/>
          <w:sz w:val="20"/>
          <w:szCs w:val="20"/>
        </w:rPr>
      </w:pPr>
      <w:r w:rsidRPr="00901AA7">
        <w:rPr>
          <w:rFonts w:asciiTheme="minorEastAsia" w:hAnsiTheme="minorEastAsia" w:cs="Hei-Bd-HK-BF"/>
          <w:kern w:val="0"/>
          <w:sz w:val="20"/>
          <w:szCs w:val="20"/>
        </w:rPr>
        <w:t>(3)</w:t>
      </w:r>
      <w:r w:rsidRPr="00901AA7">
        <w:rPr>
          <w:rFonts w:asciiTheme="minorEastAsia" w:hAnsiTheme="minorEastAsia" w:cs="新細明體" w:hint="eastAsia"/>
          <w:kern w:val="0"/>
          <w:sz w:val="20"/>
          <w:szCs w:val="20"/>
        </w:rPr>
        <w:t>接上</w:t>
      </w:r>
      <w:proofErr w:type="spellStart"/>
      <w:r w:rsidRPr="00901AA7">
        <w:rPr>
          <w:rFonts w:asciiTheme="minorEastAsia" w:hAnsiTheme="minorEastAsia" w:cs="Hei-Bd-HK-BF"/>
          <w:kern w:val="0"/>
          <w:sz w:val="20"/>
          <w:szCs w:val="20"/>
        </w:rPr>
        <w:t>Facebook</w:t>
      </w:r>
      <w:proofErr w:type="spellEnd"/>
      <w:r w:rsidRPr="00901AA7">
        <w:rPr>
          <w:rFonts w:asciiTheme="minorEastAsia" w:hAnsiTheme="minorEastAsia" w:cs="Hei-Bd-HK-BF"/>
          <w:kern w:val="0"/>
          <w:sz w:val="20"/>
          <w:szCs w:val="20"/>
        </w:rPr>
        <w:t xml:space="preserve"> API</w:t>
      </w:r>
    </w:p>
    <w:p w:rsidR="00E03C7C" w:rsidRDefault="00E03C7C" w:rsidP="00E03C7C">
      <w:pPr>
        <w:autoSpaceDE w:val="0"/>
        <w:autoSpaceDN w:val="0"/>
        <w:adjustRightInd w:val="0"/>
        <w:snapToGrid w:val="0"/>
        <w:rPr>
          <w:ins w:id="1138" w:author="BeBe" w:date="2012-09-28T10:35:00Z"/>
          <w:rFonts w:asciiTheme="minorEastAsia" w:hAnsiTheme="minorEastAsia" w:cs="Hei-Bd-HK-BF"/>
          <w:kern w:val="0"/>
          <w:sz w:val="20"/>
          <w:szCs w:val="20"/>
        </w:rPr>
      </w:pPr>
      <w:r w:rsidRPr="00901AA7">
        <w:rPr>
          <w:rFonts w:asciiTheme="minorEastAsia" w:hAnsiTheme="minorEastAsia" w:cs="Hei-Bd-HK-BF"/>
          <w:kern w:val="0"/>
          <w:sz w:val="20"/>
          <w:szCs w:val="20"/>
        </w:rPr>
        <w:t>(4)</w:t>
      </w:r>
      <w:r w:rsidRPr="00901AA7">
        <w:rPr>
          <w:rFonts w:asciiTheme="minorEastAsia" w:hAnsiTheme="minorEastAsia" w:cs="新細明體" w:hint="eastAsia"/>
          <w:kern w:val="0"/>
          <w:sz w:val="20"/>
          <w:szCs w:val="20"/>
        </w:rPr>
        <w:t>一些頁面的小動畫以及參數的傳遞</w:t>
      </w:r>
      <w:del w:id="1139" w:author="BeBe" w:date="2012-09-28T10:35:00Z">
        <w:r w:rsidRPr="00901AA7" w:rsidDel="00ED4138">
          <w:rPr>
            <w:rFonts w:asciiTheme="minorEastAsia" w:hAnsiTheme="minorEastAsia" w:cs="Hei-Bd-HK-BF" w:hint="eastAsia"/>
            <w:kern w:val="0"/>
            <w:sz w:val="20"/>
            <w:szCs w:val="20"/>
          </w:rPr>
          <w:delText>,</w:delText>
        </w:r>
      </w:del>
      <w:ins w:id="1140" w:author="BeBe" w:date="2012-09-28T10:35:00Z">
        <w:r>
          <w:rPr>
            <w:rFonts w:asciiTheme="minorEastAsia" w:hAnsiTheme="minorEastAsia" w:cs="Hei-Bd-HK-BF" w:hint="eastAsia"/>
            <w:kern w:val="0"/>
            <w:sz w:val="20"/>
            <w:szCs w:val="20"/>
          </w:rPr>
          <w:t>，</w:t>
        </w:r>
      </w:ins>
    </w:p>
    <w:p w:rsidR="00E03C7C" w:rsidRDefault="00E03C7C" w:rsidP="00E03C7C">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就在</w:t>
      </w:r>
      <w:r w:rsidRPr="00901AA7">
        <w:rPr>
          <w:rFonts w:asciiTheme="minorEastAsia" w:hAnsiTheme="minorEastAsia" w:cs="Hei-Bd-HK-BF"/>
          <w:kern w:val="0"/>
          <w:sz w:val="20"/>
          <w:szCs w:val="20"/>
        </w:rPr>
        <w:t>UI Flow</w:t>
      </w:r>
      <w:del w:id="1141" w:author="BeBe" w:date="2012-09-28T10:35:00Z">
        <w:r w:rsidRPr="00901AA7" w:rsidDel="00ED4138">
          <w:rPr>
            <w:rFonts w:asciiTheme="minorEastAsia" w:hAnsiTheme="minorEastAsia" w:cs="新細明體" w:hint="eastAsia"/>
            <w:kern w:val="0"/>
            <w:sz w:val="20"/>
            <w:szCs w:val="20"/>
          </w:rPr>
          <w:delText>終於</w:delText>
        </w:r>
      </w:del>
      <w:r w:rsidRPr="00901AA7">
        <w:rPr>
          <w:rFonts w:asciiTheme="minorEastAsia" w:hAnsiTheme="minorEastAsia" w:cs="新細明體" w:hint="eastAsia"/>
          <w:kern w:val="0"/>
          <w:sz w:val="20"/>
          <w:szCs w:val="20"/>
        </w:rPr>
        <w:t>決定好以後</w:t>
      </w:r>
      <w:ins w:id="1142" w:author="BeBe" w:date="2012-09-28T10:35:00Z">
        <w:r>
          <w:rPr>
            <w:rFonts w:asciiTheme="minorEastAsia" w:hAnsiTheme="minorEastAsia" w:cs="Hei-Bd-HK-BF" w:hint="eastAsia"/>
            <w:kern w:val="0"/>
            <w:sz w:val="20"/>
            <w:szCs w:val="20"/>
          </w:rPr>
          <w:t>，</w:t>
        </w:r>
      </w:ins>
      <w:del w:id="1143" w:author="BeBe" w:date="2012-09-28T10:35:00Z">
        <w:r w:rsidRPr="00901AA7" w:rsidDel="00ED413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我就照著</w:t>
      </w:r>
      <w:ins w:id="1144" w:author="BeBe" w:date="2012-09-28T10:35:00Z">
        <w:r>
          <w:rPr>
            <w:rFonts w:asciiTheme="minorEastAsia" w:hAnsiTheme="minorEastAsia" w:cs="新細明體" w:hint="eastAsia"/>
            <w:kern w:val="0"/>
            <w:sz w:val="20"/>
            <w:szCs w:val="20"/>
          </w:rPr>
          <w:t>大綱</w:t>
        </w:r>
      </w:ins>
      <w:r w:rsidRPr="00901AA7">
        <w:rPr>
          <w:rFonts w:asciiTheme="minorEastAsia" w:hAnsiTheme="minorEastAsia" w:cs="新細明體" w:hint="eastAsia"/>
          <w:kern w:val="0"/>
          <w:sz w:val="20"/>
          <w:szCs w:val="20"/>
        </w:rPr>
        <w:t>刻出一個大概</w:t>
      </w:r>
      <w:ins w:id="1145" w:author="BeBe" w:date="2012-09-28T10:35:00Z">
        <w:r>
          <w:rPr>
            <w:rFonts w:asciiTheme="minorEastAsia" w:hAnsiTheme="minorEastAsia" w:cs="Hei-Bd-HK-BF" w:hint="eastAsia"/>
            <w:kern w:val="0"/>
            <w:sz w:val="20"/>
            <w:szCs w:val="20"/>
          </w:rPr>
          <w:t>，</w:t>
        </w:r>
      </w:ins>
      <w:del w:id="1146" w:author="BeBe" w:date="2012-09-28T10:35:00Z">
        <w:r w:rsidRPr="00901AA7" w:rsidDel="00ED4138">
          <w:rPr>
            <w:rFonts w:asciiTheme="minorEastAsia" w:hAnsiTheme="minorEastAsia" w:cs="Hei-Bd-HK-BF"/>
            <w:kern w:val="0"/>
            <w:sz w:val="20"/>
            <w:szCs w:val="20"/>
          </w:rPr>
          <w:delText>,</w:delText>
        </w:r>
        <w:r w:rsidRPr="00901AA7" w:rsidDel="00ED4138">
          <w:rPr>
            <w:rFonts w:asciiTheme="minorEastAsia" w:hAnsiTheme="minorEastAsia" w:cs="新細明體" w:hint="eastAsia"/>
            <w:kern w:val="0"/>
            <w:sz w:val="20"/>
            <w:szCs w:val="20"/>
          </w:rPr>
          <w:delText>然後</w:delText>
        </w:r>
      </w:del>
      <w:r w:rsidRPr="00901AA7">
        <w:rPr>
          <w:rFonts w:asciiTheme="minorEastAsia" w:hAnsiTheme="minorEastAsia" w:cs="新細明體" w:hint="eastAsia"/>
          <w:kern w:val="0"/>
          <w:sz w:val="20"/>
          <w:szCs w:val="20"/>
        </w:rPr>
        <w:t>經過了</w:t>
      </w:r>
      <w:proofErr w:type="gramStart"/>
      <w:r w:rsidRPr="00901AA7">
        <w:rPr>
          <w:rFonts w:asciiTheme="minorEastAsia" w:hAnsiTheme="minorEastAsia" w:cs="新細明體" w:hint="eastAsia"/>
          <w:kern w:val="0"/>
          <w:sz w:val="20"/>
          <w:szCs w:val="20"/>
        </w:rPr>
        <w:t>一</w:t>
      </w:r>
      <w:proofErr w:type="gramEnd"/>
      <w:del w:id="1147" w:author="BeBe" w:date="2012-09-28T10:35:00Z">
        <w:r w:rsidRPr="00901AA7" w:rsidDel="00ED4138">
          <w:rPr>
            <w:rFonts w:asciiTheme="minorEastAsia" w:hAnsiTheme="minorEastAsia" w:cs="新細明體" w:hint="eastAsia"/>
            <w:kern w:val="0"/>
            <w:sz w:val="20"/>
            <w:szCs w:val="20"/>
          </w:rPr>
          <w:delText>個禮拜</w:delText>
        </w:r>
      </w:del>
      <w:proofErr w:type="gramStart"/>
      <w:ins w:id="1148" w:author="BeBe" w:date="2012-09-28T10:35:00Z">
        <w:r>
          <w:rPr>
            <w:rFonts w:asciiTheme="minorEastAsia" w:hAnsiTheme="minorEastAsia" w:cs="新細明體" w:hint="eastAsia"/>
            <w:kern w:val="0"/>
            <w:sz w:val="20"/>
            <w:szCs w:val="20"/>
          </w:rPr>
          <w:t>週</w:t>
        </w:r>
      </w:ins>
      <w:proofErr w:type="gramEnd"/>
      <w:r w:rsidRPr="00901AA7">
        <w:rPr>
          <w:rFonts w:asciiTheme="minorEastAsia" w:hAnsiTheme="minorEastAsia" w:cs="新細明體" w:hint="eastAsia"/>
          <w:kern w:val="0"/>
          <w:sz w:val="20"/>
          <w:szCs w:val="20"/>
        </w:rPr>
        <w:t>的努力</w:t>
      </w:r>
      <w:ins w:id="1149" w:author="BeBe" w:date="2012-09-28T10:36:00Z">
        <w:r>
          <w:rPr>
            <w:rFonts w:asciiTheme="minorEastAsia" w:hAnsiTheme="minorEastAsia" w:cs="Hei-Bd-HK-BF" w:hint="eastAsia"/>
            <w:kern w:val="0"/>
            <w:sz w:val="20"/>
            <w:szCs w:val="20"/>
          </w:rPr>
          <w:t>，</w:t>
        </w:r>
      </w:ins>
      <w:del w:id="1150" w:author="BeBe" w:date="2012-09-28T10:36:00Z">
        <w:r w:rsidRPr="00901AA7" w:rsidDel="00ED413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總算是把整個架構建出來。</w:t>
      </w:r>
      <w:del w:id="1151" w:author="BeBe" w:date="2012-09-28T10:36:00Z">
        <w:r w:rsidRPr="00901AA7" w:rsidDel="00ED4138">
          <w:rPr>
            <w:rFonts w:asciiTheme="minorEastAsia" w:hAnsiTheme="minorEastAsia" w:cs="新細明體" w:hint="eastAsia"/>
            <w:kern w:val="0"/>
            <w:sz w:val="20"/>
            <w:szCs w:val="20"/>
          </w:rPr>
          <w:delText>不過都</w:delText>
        </w:r>
      </w:del>
      <w:ins w:id="1152" w:author="BeBe" w:date="2012-09-28T10:36:00Z">
        <w:r>
          <w:rPr>
            <w:rFonts w:asciiTheme="minorEastAsia" w:hAnsiTheme="minorEastAsia" w:cs="新細明體" w:hint="eastAsia"/>
            <w:kern w:val="0"/>
            <w:sz w:val="20"/>
            <w:szCs w:val="20"/>
          </w:rPr>
          <w:t>但在</w:t>
        </w:r>
      </w:ins>
      <w:proofErr w:type="gramStart"/>
      <w:r w:rsidRPr="00901AA7">
        <w:rPr>
          <w:rFonts w:asciiTheme="minorEastAsia" w:hAnsiTheme="minorEastAsia" w:cs="新細明體" w:hint="eastAsia"/>
          <w:kern w:val="0"/>
          <w:sz w:val="20"/>
          <w:szCs w:val="20"/>
        </w:rPr>
        <w:t>還沒套上</w:t>
      </w:r>
      <w:proofErr w:type="gramEnd"/>
      <w:r w:rsidRPr="00901AA7">
        <w:rPr>
          <w:rFonts w:asciiTheme="minorEastAsia" w:hAnsiTheme="minorEastAsia" w:cs="新細明體" w:hint="eastAsia"/>
          <w:kern w:val="0"/>
          <w:sz w:val="20"/>
          <w:szCs w:val="20"/>
        </w:rPr>
        <w:t>美術的圖</w:t>
      </w:r>
      <w:del w:id="1153" w:author="BeBe" w:date="2012-09-28T10:36:00Z">
        <w:r w:rsidRPr="00901AA7" w:rsidDel="00ED4138">
          <w:rPr>
            <w:rFonts w:asciiTheme="minorEastAsia" w:hAnsiTheme="minorEastAsia" w:cs="新細明體" w:hint="eastAsia"/>
            <w:kern w:val="0"/>
            <w:sz w:val="20"/>
            <w:szCs w:val="20"/>
          </w:rPr>
          <w:delText>所以</w:delText>
        </w:r>
      </w:del>
      <w:ins w:id="1154" w:author="BeBe" w:date="2012-09-28T10:36:00Z">
        <w:r>
          <w:rPr>
            <w:rFonts w:asciiTheme="minorEastAsia" w:hAnsiTheme="minorEastAsia" w:cs="新細明體" w:hint="eastAsia"/>
            <w:kern w:val="0"/>
            <w:sz w:val="20"/>
            <w:szCs w:val="20"/>
          </w:rPr>
          <w:t>之前的</w:t>
        </w:r>
      </w:ins>
      <w:r w:rsidRPr="00901AA7">
        <w:rPr>
          <w:rFonts w:asciiTheme="minorEastAsia" w:hAnsiTheme="minorEastAsia" w:cs="新細明體" w:hint="eastAsia"/>
          <w:kern w:val="0"/>
          <w:sz w:val="20"/>
          <w:szCs w:val="20"/>
        </w:rPr>
        <w:t>感覺</w:t>
      </w:r>
      <w:ins w:id="1155" w:author="BeBe" w:date="2012-09-28T10:36:00Z">
        <w:r>
          <w:rPr>
            <w:rFonts w:asciiTheme="minorEastAsia" w:hAnsiTheme="minorEastAsia" w:cs="新細明體" w:hint="eastAsia"/>
            <w:kern w:val="0"/>
            <w:sz w:val="20"/>
            <w:szCs w:val="20"/>
          </w:rPr>
          <w:t>還</w:t>
        </w:r>
      </w:ins>
      <w:r w:rsidRPr="00901AA7">
        <w:rPr>
          <w:rFonts w:asciiTheme="minorEastAsia" w:hAnsiTheme="minorEastAsia" w:cs="新細明體" w:hint="eastAsia"/>
          <w:kern w:val="0"/>
          <w:sz w:val="20"/>
          <w:szCs w:val="20"/>
        </w:rPr>
        <w:t>很簡陋。</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
    <w:p w:rsidR="00E03C7C" w:rsidRPr="00901AA7" w:rsidRDefault="00E03C7C" w:rsidP="00E03C7C">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【主架構確立</w:t>
      </w:r>
      <w:del w:id="1156" w:author="BeBe" w:date="2012-09-28T10:37:00Z">
        <w:r w:rsidRPr="00901AA7" w:rsidDel="00ED4138">
          <w:rPr>
            <w:rFonts w:asciiTheme="minorEastAsia" w:hAnsiTheme="minorEastAsia" w:cs="新細明體" w:hint="eastAsia"/>
            <w:kern w:val="0"/>
            <w:sz w:val="20"/>
            <w:szCs w:val="20"/>
          </w:rPr>
          <w:delText>後</w:delText>
        </w:r>
      </w:del>
      <w:r w:rsidRPr="00901AA7">
        <w:rPr>
          <w:rFonts w:asciiTheme="minorEastAsia" w:hAnsiTheme="minorEastAsia" w:cs="新細明體" w:hint="eastAsia"/>
          <w:kern w:val="0"/>
          <w:sz w:val="20"/>
          <w:szCs w:val="20"/>
        </w:rPr>
        <w:t>】</w:t>
      </w:r>
    </w:p>
    <w:p w:rsidR="00E03C7C" w:rsidRDefault="00E03C7C" w:rsidP="00E03C7C">
      <w:pPr>
        <w:autoSpaceDE w:val="0"/>
        <w:autoSpaceDN w:val="0"/>
        <w:adjustRightInd w:val="0"/>
        <w:snapToGrid w:val="0"/>
        <w:rPr>
          <w:rFonts w:asciiTheme="minorEastAsia" w:hAnsiTheme="minorEastAsia" w:cs="Hei-Bd-HK-BF" w:hint="eastAsia"/>
          <w:kern w:val="0"/>
          <w:sz w:val="20"/>
          <w:szCs w:val="20"/>
        </w:rPr>
      </w:pPr>
      <w:r w:rsidRPr="00901AA7">
        <w:rPr>
          <w:rFonts w:asciiTheme="minorEastAsia" w:hAnsiTheme="minorEastAsia" w:cs="新細明體" w:hint="eastAsia"/>
          <w:kern w:val="0"/>
          <w:sz w:val="20"/>
          <w:szCs w:val="20"/>
        </w:rPr>
        <w:t>接著是一連串</w:t>
      </w:r>
      <w:del w:id="1157" w:author="BeBe" w:date="2012-09-28T10:37:00Z">
        <w:r w:rsidRPr="00901AA7" w:rsidDel="00ED4138">
          <w:rPr>
            <w:rFonts w:asciiTheme="minorEastAsia" w:hAnsiTheme="minorEastAsia" w:cs="新細明體" w:hint="eastAsia"/>
            <w:kern w:val="0"/>
            <w:sz w:val="20"/>
            <w:szCs w:val="20"/>
          </w:rPr>
          <w:delText>的跟</w:delText>
        </w:r>
      </w:del>
      <w:ins w:id="1158" w:author="BeBe" w:date="2012-09-28T10:37:00Z">
        <w:r>
          <w:rPr>
            <w:rFonts w:asciiTheme="minorEastAsia" w:hAnsiTheme="minorEastAsia" w:cs="新細明體" w:hint="eastAsia"/>
            <w:kern w:val="0"/>
            <w:sz w:val="20"/>
            <w:szCs w:val="20"/>
          </w:rPr>
          <w:t>與</w:t>
        </w:r>
      </w:ins>
      <w:r w:rsidRPr="00901AA7">
        <w:rPr>
          <w:rFonts w:asciiTheme="minorEastAsia" w:hAnsiTheme="minorEastAsia" w:cs="新細明體" w:hint="eastAsia"/>
          <w:kern w:val="0"/>
          <w:sz w:val="20"/>
          <w:szCs w:val="20"/>
        </w:rPr>
        <w:t>設計系</w:t>
      </w:r>
      <w:del w:id="1159" w:author="BeBe" w:date="2012-09-28T10:37:00Z">
        <w:r w:rsidRPr="00901AA7" w:rsidDel="00ED4138">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同學</w:t>
      </w:r>
      <w:del w:id="1160" w:author="BeBe" w:date="2012-09-28T10:37:00Z">
        <w:r w:rsidRPr="00901AA7" w:rsidDel="00ED4138">
          <w:rPr>
            <w:rFonts w:asciiTheme="minorEastAsia" w:hAnsiTheme="minorEastAsia" w:cs="新細明體" w:hint="eastAsia"/>
            <w:kern w:val="0"/>
            <w:sz w:val="20"/>
            <w:szCs w:val="20"/>
          </w:rPr>
          <w:delText>進行</w:delText>
        </w:r>
      </w:del>
      <w:ins w:id="1161" w:author="BeBe" w:date="2012-09-28T10:37:00Z">
        <w:r>
          <w:rPr>
            <w:rFonts w:asciiTheme="minorEastAsia" w:hAnsiTheme="minorEastAsia" w:cs="新細明體" w:hint="eastAsia"/>
            <w:kern w:val="0"/>
            <w:sz w:val="20"/>
            <w:szCs w:val="20"/>
          </w:rPr>
          <w:t>的</w:t>
        </w:r>
      </w:ins>
      <w:r w:rsidRPr="00901AA7">
        <w:rPr>
          <w:rFonts w:asciiTheme="minorEastAsia" w:hAnsiTheme="minorEastAsia" w:cs="新細明體" w:hint="eastAsia"/>
          <w:kern w:val="0"/>
          <w:sz w:val="20"/>
          <w:szCs w:val="20"/>
        </w:rPr>
        <w:t>溝通與協調。首先是首頁</w:t>
      </w:r>
      <w:ins w:id="1162" w:author="BeBe" w:date="2012-09-28T10:38:00Z">
        <w:r>
          <w:rPr>
            <w:rFonts w:asciiTheme="minorEastAsia" w:hAnsiTheme="minorEastAsia" w:cs="Hei-Bd-HK-BF" w:hint="eastAsia"/>
            <w:kern w:val="0"/>
            <w:sz w:val="20"/>
            <w:szCs w:val="20"/>
          </w:rPr>
          <w:t>，</w:t>
        </w:r>
      </w:ins>
      <w:del w:id="1163" w:author="BeBe" w:date="2012-09-28T10:38:00Z">
        <w:r w:rsidRPr="00901AA7" w:rsidDel="00ED413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設計系的同學們希望首頁</w:t>
      </w:r>
      <w:ins w:id="1164" w:author="BeBe" w:date="2012-09-28T10:38:00Z">
        <w:r>
          <w:rPr>
            <w:rFonts w:asciiTheme="minorEastAsia" w:hAnsiTheme="minorEastAsia" w:cs="新細明體" w:hint="eastAsia"/>
            <w:kern w:val="0"/>
            <w:sz w:val="20"/>
            <w:szCs w:val="20"/>
          </w:rPr>
          <w:t>上</w:t>
        </w:r>
      </w:ins>
      <w:r w:rsidRPr="00901AA7">
        <w:rPr>
          <w:rFonts w:asciiTheme="minorEastAsia" w:hAnsiTheme="minorEastAsia" w:cs="新細明體" w:hint="eastAsia"/>
          <w:kern w:val="0"/>
          <w:sz w:val="20"/>
          <w:szCs w:val="20"/>
        </w:rPr>
        <w:t>的</w:t>
      </w:r>
      <w:del w:id="1165" w:author="BeBe" w:date="2012-09-28T10:38:00Z">
        <w:r w:rsidRPr="00901AA7" w:rsidDel="00ED4138">
          <w:rPr>
            <w:rFonts w:asciiTheme="minorEastAsia" w:hAnsiTheme="minorEastAsia" w:cs="新細明體" w:hint="eastAsia"/>
            <w:kern w:val="0"/>
            <w:sz w:val="20"/>
            <w:szCs w:val="20"/>
          </w:rPr>
          <w:delText>那幾顆</w:delText>
        </w:r>
      </w:del>
      <w:r w:rsidRPr="00901AA7">
        <w:rPr>
          <w:rFonts w:asciiTheme="minorEastAsia" w:hAnsiTheme="minorEastAsia" w:cs="新細明體" w:hint="eastAsia"/>
          <w:kern w:val="0"/>
          <w:sz w:val="20"/>
          <w:szCs w:val="20"/>
        </w:rPr>
        <w:t>按鈕</w:t>
      </w:r>
      <w:del w:id="1166" w:author="BeBe" w:date="2012-09-28T10:38:00Z">
        <w:r w:rsidRPr="00901AA7" w:rsidDel="00ED413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沒事</w:t>
      </w:r>
      <w:del w:id="1167" w:author="BeBe" w:date="2012-09-28T10:38:00Z">
        <w:r w:rsidRPr="00901AA7" w:rsidDel="00ED4138">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時</w:t>
      </w:r>
      <w:del w:id="1168" w:author="BeBe" w:date="2012-09-28T10:38:00Z">
        <w:r w:rsidRPr="00901AA7" w:rsidDel="00ED4138">
          <w:rPr>
            <w:rFonts w:asciiTheme="minorEastAsia" w:hAnsiTheme="minorEastAsia" w:cs="新細明體" w:hint="eastAsia"/>
            <w:kern w:val="0"/>
            <w:sz w:val="20"/>
            <w:szCs w:val="20"/>
          </w:rPr>
          <w:delText>候</w:delText>
        </w:r>
      </w:del>
      <w:r w:rsidRPr="00901AA7">
        <w:rPr>
          <w:rFonts w:asciiTheme="minorEastAsia" w:hAnsiTheme="minorEastAsia" w:cs="新細明體" w:hint="eastAsia"/>
          <w:kern w:val="0"/>
          <w:sz w:val="20"/>
          <w:szCs w:val="20"/>
        </w:rPr>
        <w:t>不要</w:t>
      </w:r>
      <w:proofErr w:type="gramStart"/>
      <w:r w:rsidRPr="00901AA7">
        <w:rPr>
          <w:rFonts w:asciiTheme="minorEastAsia" w:hAnsiTheme="minorEastAsia" w:cs="新細明體" w:hint="eastAsia"/>
          <w:kern w:val="0"/>
          <w:sz w:val="20"/>
          <w:szCs w:val="20"/>
        </w:rPr>
        <w:t>閒著</w:t>
      </w:r>
      <w:proofErr w:type="gramEnd"/>
      <w:ins w:id="1169" w:author="BeBe" w:date="2012-09-28T10:38:00Z">
        <w:r>
          <w:rPr>
            <w:rFonts w:asciiTheme="minorEastAsia" w:hAnsiTheme="minorEastAsia" w:cs="Hei-Bd-HK-BF" w:hint="eastAsia"/>
            <w:kern w:val="0"/>
            <w:sz w:val="20"/>
            <w:szCs w:val="20"/>
          </w:rPr>
          <w:t>，</w:t>
        </w:r>
      </w:ins>
      <w:del w:id="1170" w:author="BeBe" w:date="2012-09-28T10:38:00Z">
        <w:r w:rsidRPr="00901AA7" w:rsidDel="00ED4138">
          <w:rPr>
            <w:rFonts w:asciiTheme="minorEastAsia" w:hAnsiTheme="minorEastAsia" w:cs="Hei-Bd-HK-BF"/>
            <w:kern w:val="0"/>
            <w:sz w:val="20"/>
            <w:szCs w:val="20"/>
          </w:rPr>
          <w:delText>,</w:delText>
        </w:r>
        <w:r w:rsidRPr="00901AA7" w:rsidDel="00ED4138">
          <w:rPr>
            <w:rFonts w:asciiTheme="minorEastAsia" w:hAnsiTheme="minorEastAsia" w:cs="新細明體" w:hint="eastAsia"/>
            <w:kern w:val="0"/>
            <w:sz w:val="20"/>
            <w:szCs w:val="20"/>
          </w:rPr>
          <w:delText>所以</w:delText>
        </w:r>
      </w:del>
      <w:r w:rsidRPr="00901AA7">
        <w:rPr>
          <w:rFonts w:asciiTheme="minorEastAsia" w:hAnsiTheme="minorEastAsia" w:cs="新細明體" w:hint="eastAsia"/>
          <w:kern w:val="0"/>
          <w:sz w:val="20"/>
          <w:szCs w:val="20"/>
        </w:rPr>
        <w:t>希望按鈕本身有一些小動畫</w:t>
      </w:r>
      <w:ins w:id="1171" w:author="BeBe" w:date="2012-09-28T10:38:00Z">
        <w:r>
          <w:rPr>
            <w:rFonts w:asciiTheme="minorEastAsia" w:hAnsiTheme="minorEastAsia" w:cs="Hei-Bd-HK-BF" w:hint="eastAsia"/>
            <w:kern w:val="0"/>
            <w:sz w:val="20"/>
            <w:szCs w:val="20"/>
          </w:rPr>
          <w:t>，</w:t>
        </w:r>
      </w:ins>
      <w:del w:id="1172" w:author="BeBe" w:date="2012-09-28T10:38:00Z">
        <w:r w:rsidRPr="00901AA7" w:rsidDel="00ED413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我覺得這個想法很</w:t>
      </w:r>
      <w:del w:id="1173" w:author="BeBe" w:date="2012-09-28T10:38:00Z">
        <w:r w:rsidRPr="00901AA7" w:rsidDel="00ED4138">
          <w:rPr>
            <w:rFonts w:asciiTheme="minorEastAsia" w:hAnsiTheme="minorEastAsia" w:cs="新細明體" w:hint="eastAsia"/>
            <w:kern w:val="0"/>
            <w:sz w:val="20"/>
            <w:szCs w:val="20"/>
          </w:rPr>
          <w:delText>酷</w:delText>
        </w:r>
      </w:del>
      <w:ins w:id="1174" w:author="BeBe" w:date="2012-09-28T10:40:00Z">
        <w:r>
          <w:rPr>
            <w:rFonts w:asciiTheme="minorEastAsia" w:hAnsiTheme="minorEastAsia" w:cs="新細明體" w:hint="eastAsia"/>
            <w:kern w:val="0"/>
            <w:sz w:val="20"/>
            <w:szCs w:val="20"/>
          </w:rPr>
          <w:t>新奇，讓我躍躍欲試</w:t>
        </w:r>
      </w:ins>
      <w:del w:id="1175" w:author="BeBe" w:date="2012-09-28T10:40:00Z">
        <w:r w:rsidRPr="00901AA7" w:rsidDel="00ED4138">
          <w:rPr>
            <w:rFonts w:asciiTheme="minorEastAsia" w:hAnsiTheme="minorEastAsia" w:cs="Hei-Bd-HK-BF"/>
            <w:kern w:val="0"/>
            <w:sz w:val="20"/>
            <w:szCs w:val="20"/>
          </w:rPr>
          <w:delText>,</w:delText>
        </w:r>
        <w:r w:rsidRPr="00901AA7" w:rsidDel="00ED4138">
          <w:rPr>
            <w:rFonts w:asciiTheme="minorEastAsia" w:hAnsiTheme="minorEastAsia" w:cs="新細明體" w:hint="eastAsia"/>
            <w:kern w:val="0"/>
            <w:sz w:val="20"/>
            <w:szCs w:val="20"/>
          </w:rPr>
          <w:delText>所以在想了一下大概要怎麼做以後</w:delText>
        </w:r>
        <w:r w:rsidRPr="00901AA7" w:rsidDel="00ED4138">
          <w:rPr>
            <w:rFonts w:asciiTheme="minorEastAsia" w:hAnsiTheme="minorEastAsia" w:cs="Hei-Bd-HK-BF"/>
            <w:kern w:val="0"/>
            <w:sz w:val="20"/>
            <w:szCs w:val="20"/>
          </w:rPr>
          <w:delText>,</w:delText>
        </w:r>
        <w:r w:rsidRPr="00901AA7" w:rsidDel="00ED4138">
          <w:rPr>
            <w:rFonts w:asciiTheme="minorEastAsia" w:hAnsiTheme="minorEastAsia" w:cs="新細明體" w:hint="eastAsia"/>
            <w:kern w:val="0"/>
            <w:sz w:val="20"/>
            <w:szCs w:val="20"/>
          </w:rPr>
          <w:delText>就二話不說的先做了</w:delText>
        </w:r>
      </w:del>
      <w:r w:rsidRPr="00901AA7">
        <w:rPr>
          <w:rFonts w:asciiTheme="minorEastAsia" w:hAnsiTheme="minorEastAsia" w:cs="新細明體" w:hint="eastAsia"/>
          <w:kern w:val="0"/>
          <w:sz w:val="20"/>
          <w:szCs w:val="20"/>
        </w:rPr>
        <w:t>。最後呈現出</w:t>
      </w:r>
      <w:del w:id="1176" w:author="BeBe" w:date="2012-09-28T10:40:00Z">
        <w:r w:rsidRPr="00901AA7" w:rsidDel="00ED4138">
          <w:rPr>
            <w:rFonts w:asciiTheme="minorEastAsia" w:hAnsiTheme="minorEastAsia" w:cs="新細明體" w:hint="eastAsia"/>
            <w:kern w:val="0"/>
            <w:sz w:val="20"/>
            <w:szCs w:val="20"/>
          </w:rPr>
          <w:delText>來</w:delText>
        </w:r>
      </w:del>
      <w:r w:rsidRPr="00901AA7">
        <w:rPr>
          <w:rFonts w:asciiTheme="minorEastAsia" w:hAnsiTheme="minorEastAsia" w:cs="新細明體" w:hint="eastAsia"/>
          <w:kern w:val="0"/>
          <w:sz w:val="20"/>
          <w:szCs w:val="20"/>
        </w:rPr>
        <w:t>的</w:t>
      </w:r>
      <w:ins w:id="1177" w:author="BeBe" w:date="2012-09-28T10:41:00Z">
        <w:r>
          <w:rPr>
            <w:rFonts w:asciiTheme="minorEastAsia" w:hAnsiTheme="minorEastAsia" w:cs="新細明體" w:hint="eastAsia"/>
            <w:kern w:val="0"/>
            <w:sz w:val="20"/>
            <w:szCs w:val="20"/>
          </w:rPr>
          <w:t>效</w:t>
        </w:r>
      </w:ins>
      <w:del w:id="1178" w:author="BeBe" w:date="2012-09-28T10:41:00Z">
        <w:r w:rsidRPr="00901AA7" w:rsidDel="00ED4138">
          <w:rPr>
            <w:rFonts w:asciiTheme="minorEastAsia" w:hAnsiTheme="minorEastAsia" w:cs="新細明體" w:hint="eastAsia"/>
            <w:kern w:val="0"/>
            <w:sz w:val="20"/>
            <w:szCs w:val="20"/>
          </w:rPr>
          <w:delText>結</w:delText>
        </w:r>
      </w:del>
      <w:r w:rsidRPr="00901AA7">
        <w:rPr>
          <w:rFonts w:asciiTheme="minorEastAsia" w:hAnsiTheme="minorEastAsia" w:cs="新細明體" w:hint="eastAsia"/>
          <w:kern w:val="0"/>
          <w:sz w:val="20"/>
          <w:szCs w:val="20"/>
        </w:rPr>
        <w:t>果</w:t>
      </w:r>
      <w:commentRangeStart w:id="1179"/>
      <w:r w:rsidRPr="00901AA7">
        <w:rPr>
          <w:rFonts w:asciiTheme="minorEastAsia" w:hAnsiTheme="minorEastAsia" w:cs="新細明體" w:hint="eastAsia"/>
          <w:kern w:val="0"/>
          <w:sz w:val="20"/>
          <w:szCs w:val="20"/>
        </w:rPr>
        <w:t>如下</w:t>
      </w:r>
      <w:commentRangeEnd w:id="1179"/>
      <w:r>
        <w:rPr>
          <w:rStyle w:val="a8"/>
        </w:rPr>
        <w:commentReference w:id="1179"/>
      </w:r>
      <w:del w:id="1180" w:author="BeBe" w:date="2012-09-28T10:41:00Z">
        <w:r w:rsidRPr="00901AA7" w:rsidDel="00ED4138">
          <w:rPr>
            <w:rFonts w:asciiTheme="minorEastAsia" w:hAnsiTheme="minorEastAsia" w:cs="Hei-Bd-HK-BF"/>
            <w:kern w:val="0"/>
            <w:sz w:val="20"/>
            <w:szCs w:val="20"/>
          </w:rPr>
          <w:delText>,</w:delText>
        </w:r>
      </w:del>
      <w:ins w:id="1181" w:author="BeBe" w:date="2012-09-28T10:41:00Z">
        <w:r>
          <w:rPr>
            <w:rFonts w:asciiTheme="minorEastAsia" w:hAnsiTheme="minorEastAsia" w:cs="Hei-Bd-HK-BF" w:hint="eastAsia"/>
            <w:kern w:val="0"/>
            <w:sz w:val="20"/>
            <w:szCs w:val="20"/>
          </w:rPr>
          <w:t>：</w:t>
        </w:r>
      </w:ins>
    </w:p>
    <w:p w:rsidR="00E03C7C" w:rsidRPr="00E03C7C" w:rsidRDefault="00E03C7C" w:rsidP="00E03C7C">
      <w:pPr>
        <w:autoSpaceDE w:val="0"/>
        <w:autoSpaceDN w:val="0"/>
        <w:adjustRightInd w:val="0"/>
        <w:snapToGrid w:val="0"/>
        <w:rPr>
          <w:ins w:id="1182" w:author="BeBe" w:date="2012-09-28T10:59:00Z"/>
          <w:rFonts w:asciiTheme="minorEastAsia" w:hAnsiTheme="minorEastAsia" w:cs="Hei-Bd-HK-BF"/>
          <w:color w:val="FF0000"/>
          <w:kern w:val="0"/>
          <w:sz w:val="20"/>
          <w:szCs w:val="20"/>
        </w:rPr>
      </w:pPr>
      <w:r w:rsidRPr="00E03C7C">
        <w:rPr>
          <w:rFonts w:asciiTheme="minorEastAsia" w:hAnsiTheme="minorEastAsia" w:cs="Hei-Bd-HK-BF" w:hint="eastAsia"/>
          <w:color w:val="FF0000"/>
          <w:kern w:val="0"/>
          <w:sz w:val="20"/>
          <w:szCs w:val="20"/>
        </w:rPr>
        <w:t>(將敘述文字直接放在每張圖之下，不要用</w:t>
      </w:r>
      <w:proofErr w:type="gramStart"/>
      <w:r w:rsidRPr="00E03C7C">
        <w:rPr>
          <w:rFonts w:asciiTheme="minorEastAsia" w:hAnsiTheme="minorEastAsia" w:cs="Hei-Bd-HK-BF" w:hint="eastAsia"/>
          <w:color w:val="FF0000"/>
          <w:kern w:val="0"/>
          <w:sz w:val="20"/>
          <w:szCs w:val="20"/>
        </w:rPr>
        <w:t>文章式的敘述</w:t>
      </w:r>
      <w:proofErr w:type="gramEnd"/>
      <w:r w:rsidRPr="00E03C7C">
        <w:rPr>
          <w:rFonts w:asciiTheme="minorEastAsia" w:hAnsiTheme="minorEastAsia" w:cs="Hei-Bd-HK-BF" w:hint="eastAsia"/>
          <w:color w:val="FF0000"/>
          <w:kern w:val="0"/>
          <w:sz w:val="20"/>
          <w:szCs w:val="20"/>
        </w:rPr>
        <w:t>)</w:t>
      </w:r>
    </w:p>
    <w:p w:rsidR="00E03C7C" w:rsidRDefault="00E03C7C" w:rsidP="00E03C7C">
      <w:pPr>
        <w:autoSpaceDE w:val="0"/>
        <w:autoSpaceDN w:val="0"/>
        <w:adjustRightInd w:val="0"/>
        <w:snapToGrid w:val="0"/>
        <w:rPr>
          <w:ins w:id="1183" w:author="BeBe" w:date="2012-09-28T11:06:00Z"/>
          <w:rFonts w:asciiTheme="minorEastAsia" w:hAnsiTheme="minorEastAsia" w:cs="新細明體"/>
          <w:kern w:val="0"/>
          <w:sz w:val="20"/>
          <w:szCs w:val="20"/>
        </w:rPr>
      </w:pPr>
      <w:r>
        <w:rPr>
          <w:rFonts w:asciiTheme="minorEastAsia" w:hAnsiTheme="minorEastAsia" w:cs="新細明體" w:hint="eastAsia"/>
          <w:kern w:val="0"/>
          <w:sz w:val="20"/>
          <w:szCs w:val="20"/>
        </w:rPr>
        <w:t>1.</w:t>
      </w:r>
      <w:del w:id="1184" w:author="BeBe" w:date="2012-09-28T10:59:00Z">
        <w:r w:rsidRPr="00901AA7" w:rsidDel="005F57EC">
          <w:rPr>
            <w:rFonts w:asciiTheme="minorEastAsia" w:hAnsiTheme="minorEastAsia" w:cs="新細明體" w:hint="eastAsia"/>
            <w:kern w:val="0"/>
            <w:sz w:val="20"/>
            <w:szCs w:val="20"/>
          </w:rPr>
          <w:delText>為</w:delText>
        </w:r>
      </w:del>
      <w:r w:rsidRPr="00901AA7">
        <w:rPr>
          <w:rFonts w:asciiTheme="minorEastAsia" w:hAnsiTheme="minorEastAsia" w:cs="新細明體" w:hint="eastAsia"/>
          <w:kern w:val="0"/>
          <w:sz w:val="20"/>
          <w:szCs w:val="20"/>
        </w:rPr>
        <w:t>第一個按鈕的筆會</w:t>
      </w:r>
      <w:del w:id="1185" w:author="BeBe" w:date="2012-09-28T10:59:00Z">
        <w:r w:rsidRPr="00901AA7" w:rsidDel="005F57EC">
          <w:rPr>
            <w:rFonts w:asciiTheme="minorEastAsia" w:hAnsiTheme="minorEastAsia" w:cs="新細明體" w:hint="eastAsia"/>
            <w:kern w:val="0"/>
            <w:sz w:val="20"/>
            <w:szCs w:val="20"/>
          </w:rPr>
          <w:delText>一直</w:delText>
        </w:r>
      </w:del>
      <w:r w:rsidRPr="00901AA7">
        <w:rPr>
          <w:rFonts w:asciiTheme="minorEastAsia" w:hAnsiTheme="minorEastAsia" w:cs="新細明體" w:hint="eastAsia"/>
          <w:kern w:val="0"/>
          <w:sz w:val="20"/>
          <w:szCs w:val="20"/>
        </w:rPr>
        <w:t>上下移動</w:t>
      </w:r>
      <w:ins w:id="1186" w:author="BeBe" w:date="2012-09-28T11:01:00Z">
        <w:r>
          <w:rPr>
            <w:rFonts w:hint="eastAsia"/>
          </w:rPr>
          <w:t>，</w:t>
        </w:r>
      </w:ins>
      <w:del w:id="1187" w:author="BeBe" w:date="2012-09-28T11:01:00Z">
        <w:r w:rsidRPr="00901AA7" w:rsidDel="005F57E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示意</w:t>
      </w:r>
      <w:del w:id="1188" w:author="BeBe" w:date="2012-09-28T11:04:00Z">
        <w:r w:rsidRPr="00901AA7" w:rsidDel="005F57EC">
          <w:rPr>
            <w:rFonts w:asciiTheme="minorEastAsia" w:hAnsiTheme="minorEastAsia" w:cs="新細明體" w:hint="eastAsia"/>
            <w:kern w:val="0"/>
            <w:sz w:val="20"/>
            <w:szCs w:val="20"/>
          </w:rPr>
          <w:delText>要</w:delText>
        </w:r>
      </w:del>
      <w:r w:rsidRPr="00901AA7">
        <w:rPr>
          <w:rFonts w:asciiTheme="minorEastAsia" w:hAnsiTheme="minorEastAsia" w:cs="新細明體" w:hint="eastAsia"/>
          <w:kern w:val="0"/>
          <w:sz w:val="20"/>
          <w:szCs w:val="20"/>
        </w:rPr>
        <w:t>寫信</w:t>
      </w:r>
      <w:ins w:id="1189" w:author="BeBe" w:date="2012-09-28T11:04:00Z">
        <w:r>
          <w:rPr>
            <w:rFonts w:asciiTheme="minorEastAsia" w:hAnsiTheme="minorEastAsia" w:cs="新細明體" w:hint="eastAsia"/>
            <w:kern w:val="0"/>
            <w:sz w:val="20"/>
            <w:szCs w:val="20"/>
          </w:rPr>
          <w:t>動作</w:t>
        </w:r>
      </w:ins>
      <w:del w:id="1190" w:author="BeBe" w:date="2012-09-28T11:01:00Z">
        <w:r w:rsidRPr="00901AA7" w:rsidDel="005F57EC">
          <w:rPr>
            <w:rFonts w:asciiTheme="minorEastAsia" w:hAnsiTheme="minorEastAsia" w:cs="Hei-Bd-HK-BF" w:hint="eastAsia"/>
            <w:kern w:val="0"/>
            <w:sz w:val="20"/>
            <w:szCs w:val="20"/>
          </w:rPr>
          <w:delText>,</w:delText>
        </w:r>
      </w:del>
      <w:ins w:id="1191" w:author="BeBe" w:date="2012-09-28T11:04:00Z">
        <w:r>
          <w:rPr>
            <w:rFonts w:hint="eastAsia"/>
          </w:rPr>
          <w:t>；</w:t>
        </w:r>
      </w:ins>
      <w:del w:id="1192" w:author="BeBe" w:date="2012-09-28T11:04:00Z">
        <w:r w:rsidRPr="00901AA7" w:rsidDel="00030831">
          <w:rPr>
            <w:rFonts w:asciiTheme="minorEastAsia" w:hAnsiTheme="minorEastAsia" w:cs="新細明體" w:hint="eastAsia"/>
            <w:kern w:val="0"/>
            <w:sz w:val="20"/>
            <w:szCs w:val="20"/>
          </w:rPr>
          <w:delText>再來</w:delText>
        </w:r>
      </w:del>
      <w:r w:rsidRPr="00901AA7">
        <w:rPr>
          <w:rFonts w:asciiTheme="minorEastAsia" w:hAnsiTheme="minorEastAsia" w:cs="新細明體" w:hint="eastAsia"/>
          <w:kern w:val="0"/>
          <w:sz w:val="20"/>
          <w:szCs w:val="20"/>
        </w:rPr>
        <w:t>第二</w:t>
      </w:r>
      <w:proofErr w:type="gramStart"/>
      <w:r w:rsidRPr="00901AA7">
        <w:rPr>
          <w:rFonts w:asciiTheme="minorEastAsia" w:hAnsiTheme="minorEastAsia" w:cs="新細明體" w:hint="eastAsia"/>
          <w:kern w:val="0"/>
          <w:sz w:val="20"/>
          <w:szCs w:val="20"/>
        </w:rPr>
        <w:t>個</w:t>
      </w:r>
      <w:proofErr w:type="gramEnd"/>
      <w:r w:rsidRPr="00901AA7">
        <w:rPr>
          <w:rFonts w:asciiTheme="minorEastAsia" w:hAnsiTheme="minorEastAsia" w:cs="新細明體" w:hint="eastAsia"/>
          <w:kern w:val="0"/>
          <w:sz w:val="20"/>
          <w:szCs w:val="20"/>
        </w:rPr>
        <w:t>按鈕飛機</w:t>
      </w:r>
      <w:del w:id="1193" w:author="BeBe" w:date="2012-09-28T11:04:00Z">
        <w:r w:rsidRPr="00901AA7" w:rsidDel="00030831">
          <w:rPr>
            <w:rFonts w:asciiTheme="minorEastAsia" w:hAnsiTheme="minorEastAsia" w:cs="新細明體" w:hint="eastAsia"/>
            <w:kern w:val="0"/>
            <w:sz w:val="20"/>
            <w:szCs w:val="20"/>
          </w:rPr>
          <w:delText>會一直</w:delText>
        </w:r>
      </w:del>
      <w:ins w:id="1194" w:author="BeBe" w:date="2012-09-28T11:04:00Z">
        <w:r>
          <w:rPr>
            <w:rFonts w:asciiTheme="minorEastAsia" w:hAnsiTheme="minorEastAsia" w:cs="新細明體" w:hint="eastAsia"/>
            <w:kern w:val="0"/>
            <w:sz w:val="20"/>
            <w:szCs w:val="20"/>
          </w:rPr>
          <w:t>保持</w:t>
        </w:r>
      </w:ins>
      <w:r w:rsidRPr="00901AA7">
        <w:rPr>
          <w:rFonts w:asciiTheme="minorEastAsia" w:hAnsiTheme="minorEastAsia" w:cs="新細明體" w:hint="eastAsia"/>
          <w:kern w:val="0"/>
          <w:sz w:val="20"/>
          <w:szCs w:val="20"/>
        </w:rPr>
        <w:t>飛</w:t>
      </w:r>
      <w:del w:id="1195" w:author="BeBe" w:date="2012-09-28T11:04:00Z">
        <w:r w:rsidRPr="00901AA7" w:rsidDel="00030831">
          <w:rPr>
            <w:rFonts w:asciiTheme="minorEastAsia" w:hAnsiTheme="minorEastAsia" w:cs="新細明體" w:hint="eastAsia"/>
            <w:kern w:val="0"/>
            <w:sz w:val="20"/>
            <w:szCs w:val="20"/>
          </w:rPr>
          <w:delText>出去</w:delText>
        </w:r>
      </w:del>
      <w:ins w:id="1196" w:author="BeBe" w:date="2012-09-28T11:05:00Z">
        <w:r>
          <w:rPr>
            <w:rFonts w:asciiTheme="minorEastAsia" w:hAnsiTheme="minorEastAsia" w:cs="新細明體" w:hint="eastAsia"/>
            <w:kern w:val="0"/>
            <w:sz w:val="20"/>
            <w:szCs w:val="20"/>
          </w:rPr>
          <w:t>行狀態</w:t>
        </w:r>
      </w:ins>
      <w:ins w:id="1197" w:author="BeBe" w:date="2012-09-28T11:01:00Z">
        <w:r>
          <w:rPr>
            <w:rFonts w:hint="eastAsia"/>
          </w:rPr>
          <w:t>，</w:t>
        </w:r>
      </w:ins>
      <w:del w:id="1198" w:author="BeBe" w:date="2012-09-28T11:01:00Z">
        <w:r w:rsidRPr="00901AA7" w:rsidDel="005F57E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示意</w:t>
      </w:r>
      <w:del w:id="1199" w:author="BeBe" w:date="2012-09-28T11:05:00Z">
        <w:r w:rsidRPr="00901AA7" w:rsidDel="00030831">
          <w:rPr>
            <w:rFonts w:asciiTheme="minorEastAsia" w:hAnsiTheme="minorEastAsia" w:cs="新細明體" w:hint="eastAsia"/>
            <w:kern w:val="0"/>
            <w:sz w:val="20"/>
            <w:szCs w:val="20"/>
          </w:rPr>
          <w:delText>是</w:delText>
        </w:r>
      </w:del>
      <w:r w:rsidRPr="00901AA7">
        <w:rPr>
          <w:rFonts w:asciiTheme="minorEastAsia" w:hAnsiTheme="minorEastAsia" w:cs="新細明體" w:hint="eastAsia"/>
          <w:kern w:val="0"/>
          <w:sz w:val="20"/>
          <w:szCs w:val="20"/>
        </w:rPr>
        <w:t>寄出</w:t>
      </w:r>
      <w:ins w:id="1200" w:author="BeBe" w:date="2012-09-28T11:05:00Z">
        <w:r>
          <w:rPr>
            <w:rFonts w:asciiTheme="minorEastAsia" w:hAnsiTheme="minorEastAsia" w:cs="新細明體" w:hint="eastAsia"/>
            <w:kern w:val="0"/>
            <w:sz w:val="20"/>
            <w:szCs w:val="20"/>
          </w:rPr>
          <w:t>信</w:t>
        </w:r>
      </w:ins>
      <w:r w:rsidRPr="00901AA7">
        <w:rPr>
          <w:rFonts w:asciiTheme="minorEastAsia" w:hAnsiTheme="minorEastAsia" w:cs="新細明體" w:hint="eastAsia"/>
          <w:kern w:val="0"/>
          <w:sz w:val="20"/>
          <w:szCs w:val="20"/>
        </w:rPr>
        <w:t>的</w:t>
      </w:r>
      <w:del w:id="1201" w:author="BeBe" w:date="2012-09-28T11:05:00Z">
        <w:r w:rsidRPr="00901AA7" w:rsidDel="00030831">
          <w:rPr>
            <w:rFonts w:asciiTheme="minorEastAsia" w:hAnsiTheme="minorEastAsia" w:cs="新細明體" w:hint="eastAsia"/>
            <w:kern w:val="0"/>
            <w:sz w:val="20"/>
            <w:szCs w:val="20"/>
          </w:rPr>
          <w:delText>記錄</w:delText>
        </w:r>
      </w:del>
      <w:ins w:id="1202" w:author="BeBe" w:date="2012-09-28T11:05:00Z">
        <w:r>
          <w:rPr>
            <w:rFonts w:asciiTheme="minorEastAsia" w:hAnsiTheme="minorEastAsia" w:cs="新細明體" w:hint="eastAsia"/>
            <w:kern w:val="0"/>
            <w:sz w:val="20"/>
            <w:szCs w:val="20"/>
          </w:rPr>
          <w:t>動作；</w:t>
        </w:r>
      </w:ins>
      <w:del w:id="1203" w:author="BeBe" w:date="2012-09-28T11:01:00Z">
        <w:r w:rsidRPr="00901AA7" w:rsidDel="005F57E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第三</w:t>
      </w:r>
      <w:proofErr w:type="gramStart"/>
      <w:r w:rsidRPr="00901AA7">
        <w:rPr>
          <w:rFonts w:asciiTheme="minorEastAsia" w:hAnsiTheme="minorEastAsia" w:cs="新細明體" w:hint="eastAsia"/>
          <w:kern w:val="0"/>
          <w:sz w:val="20"/>
          <w:szCs w:val="20"/>
        </w:rPr>
        <w:t>個</w:t>
      </w:r>
      <w:proofErr w:type="gramEnd"/>
      <w:r w:rsidRPr="00901AA7">
        <w:rPr>
          <w:rFonts w:asciiTheme="minorEastAsia" w:hAnsiTheme="minorEastAsia" w:cs="新細明體" w:hint="eastAsia"/>
          <w:kern w:val="0"/>
          <w:sz w:val="20"/>
          <w:szCs w:val="20"/>
        </w:rPr>
        <w:t>收信</w:t>
      </w:r>
      <w:del w:id="1204" w:author="BeBe" w:date="2012-09-28T11:05:00Z">
        <w:r w:rsidRPr="00901AA7" w:rsidDel="00030831">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按鈕的</w:t>
      </w:r>
      <w:del w:id="1205" w:author="BeBe" w:date="2012-09-28T11:05:00Z">
        <w:r w:rsidRPr="00901AA7" w:rsidDel="00030831">
          <w:rPr>
            <w:rFonts w:asciiTheme="minorEastAsia" w:hAnsiTheme="minorEastAsia" w:cs="新細明體" w:hint="eastAsia"/>
            <w:kern w:val="0"/>
            <w:sz w:val="20"/>
            <w:szCs w:val="20"/>
          </w:rPr>
          <w:delText>兩個</w:delText>
        </w:r>
      </w:del>
      <w:ins w:id="1206" w:author="BeBe" w:date="2012-09-28T11:05:00Z">
        <w:r>
          <w:rPr>
            <w:rFonts w:asciiTheme="minorEastAsia" w:hAnsiTheme="minorEastAsia" w:cs="新細明體" w:hint="eastAsia"/>
            <w:kern w:val="0"/>
            <w:sz w:val="20"/>
            <w:szCs w:val="20"/>
          </w:rPr>
          <w:t>一對</w:t>
        </w:r>
      </w:ins>
      <w:r w:rsidRPr="00901AA7">
        <w:rPr>
          <w:rFonts w:asciiTheme="minorEastAsia" w:hAnsiTheme="minorEastAsia" w:cs="新細明體" w:hint="eastAsia"/>
          <w:kern w:val="0"/>
          <w:sz w:val="20"/>
          <w:szCs w:val="20"/>
        </w:rPr>
        <w:t>父子會</w:t>
      </w:r>
      <w:del w:id="1207" w:author="BeBe" w:date="2012-09-28T11:05:00Z">
        <w:r w:rsidRPr="00901AA7" w:rsidDel="00030831">
          <w:rPr>
            <w:rFonts w:asciiTheme="minorEastAsia" w:hAnsiTheme="minorEastAsia" w:cs="新細明體" w:hint="eastAsia"/>
            <w:kern w:val="0"/>
            <w:sz w:val="20"/>
            <w:szCs w:val="20"/>
          </w:rPr>
          <w:delText>一直</w:delText>
        </w:r>
      </w:del>
      <w:ins w:id="1208" w:author="BeBe" w:date="2012-09-28T11:05:00Z">
        <w:r>
          <w:rPr>
            <w:rFonts w:asciiTheme="minorEastAsia" w:hAnsiTheme="minorEastAsia" w:cs="新細明體" w:hint="eastAsia"/>
            <w:kern w:val="0"/>
            <w:sz w:val="20"/>
            <w:szCs w:val="20"/>
          </w:rPr>
          <w:t>拉手</w:t>
        </w:r>
      </w:ins>
      <w:r w:rsidRPr="00901AA7">
        <w:rPr>
          <w:rFonts w:asciiTheme="minorEastAsia" w:hAnsiTheme="minorEastAsia" w:cs="新細明體" w:hint="eastAsia"/>
          <w:kern w:val="0"/>
          <w:sz w:val="20"/>
          <w:szCs w:val="20"/>
        </w:rPr>
        <w:t>跳舞</w:t>
      </w:r>
      <w:ins w:id="1209" w:author="BeBe" w:date="2012-09-28T11:01:00Z">
        <w:r>
          <w:rPr>
            <w:rFonts w:hint="eastAsia"/>
          </w:rPr>
          <w:t>，</w:t>
        </w:r>
      </w:ins>
      <w:del w:id="1210" w:author="BeBe" w:date="2012-09-28T11:01:00Z">
        <w:r w:rsidRPr="00901AA7" w:rsidDel="005F57E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示意</w:t>
      </w:r>
      <w:del w:id="1211" w:author="BeBe" w:date="2012-09-28T11:06:00Z">
        <w:r w:rsidRPr="00901AA7" w:rsidDel="00030831">
          <w:rPr>
            <w:rFonts w:asciiTheme="minorEastAsia" w:hAnsiTheme="minorEastAsia" w:cs="新細明體" w:hint="eastAsia"/>
            <w:kern w:val="0"/>
            <w:sz w:val="20"/>
            <w:szCs w:val="20"/>
          </w:rPr>
          <w:delText>為用</w:delText>
        </w:r>
      </w:del>
      <w:ins w:id="1212" w:author="BeBe" w:date="2012-09-28T11:06:00Z">
        <w:r>
          <w:rPr>
            <w:rFonts w:asciiTheme="minorEastAsia" w:hAnsiTheme="minorEastAsia" w:cs="新細明體" w:hint="eastAsia"/>
            <w:kern w:val="0"/>
            <w:sz w:val="20"/>
            <w:szCs w:val="20"/>
          </w:rPr>
          <w:t>以通</w:t>
        </w:r>
      </w:ins>
      <w:r w:rsidRPr="00901AA7">
        <w:rPr>
          <w:rFonts w:asciiTheme="minorEastAsia" w:hAnsiTheme="minorEastAsia" w:cs="新細明體" w:hint="eastAsia"/>
          <w:kern w:val="0"/>
          <w:sz w:val="20"/>
          <w:szCs w:val="20"/>
        </w:rPr>
        <w:t>信</w:t>
      </w:r>
      <w:del w:id="1213" w:author="BeBe" w:date="2012-09-28T11:06:00Z">
        <w:r w:rsidRPr="00901AA7" w:rsidDel="00030831">
          <w:rPr>
            <w:rFonts w:asciiTheme="minorEastAsia" w:hAnsiTheme="minorEastAsia" w:cs="新細明體" w:hint="eastAsia"/>
            <w:kern w:val="0"/>
            <w:sz w:val="20"/>
            <w:szCs w:val="20"/>
          </w:rPr>
          <w:delText>在</w:delText>
        </w:r>
      </w:del>
      <w:r w:rsidRPr="00901AA7">
        <w:rPr>
          <w:rFonts w:asciiTheme="minorEastAsia" w:hAnsiTheme="minorEastAsia" w:cs="新細明體" w:hint="eastAsia"/>
          <w:kern w:val="0"/>
          <w:sz w:val="20"/>
          <w:szCs w:val="20"/>
        </w:rPr>
        <w:t>做互動</w:t>
      </w:r>
      <w:del w:id="1214" w:author="BeBe" w:date="2012-09-28T11:06:00Z">
        <w:r w:rsidRPr="00901AA7" w:rsidDel="00030831">
          <w:rPr>
            <w:rFonts w:asciiTheme="minorEastAsia" w:hAnsiTheme="minorEastAsia" w:cs="新細明體" w:hint="eastAsia"/>
            <w:kern w:val="0"/>
            <w:sz w:val="20"/>
            <w:szCs w:val="20"/>
          </w:rPr>
          <w:delText>的感覺</w:delText>
        </w:r>
      </w:del>
      <w:r w:rsidRPr="00901AA7">
        <w:rPr>
          <w:rFonts w:asciiTheme="minorEastAsia" w:hAnsiTheme="minorEastAsia" w:cs="新細明體" w:hint="eastAsia"/>
          <w:kern w:val="0"/>
          <w:sz w:val="20"/>
          <w:szCs w:val="20"/>
        </w:rPr>
        <w:t>。</w:t>
      </w:r>
    </w:p>
    <w:p w:rsidR="00E03C7C" w:rsidRDefault="00E03C7C" w:rsidP="00E03C7C">
      <w:pPr>
        <w:autoSpaceDE w:val="0"/>
        <w:autoSpaceDN w:val="0"/>
        <w:adjustRightInd w:val="0"/>
        <w:snapToGrid w:val="0"/>
        <w:rPr>
          <w:ins w:id="1215" w:author="BeBe" w:date="2012-09-28T11:06:00Z"/>
          <w:rFonts w:asciiTheme="minorEastAsia" w:hAnsiTheme="minorEastAsia" w:cs="Hei-Bd-HK-BF"/>
          <w:kern w:val="0"/>
          <w:sz w:val="20"/>
          <w:szCs w:val="20"/>
        </w:rPr>
      </w:pPr>
      <w:r>
        <w:rPr>
          <w:rFonts w:asciiTheme="minorEastAsia" w:hAnsiTheme="minorEastAsia" w:cs="新細明體" w:hint="eastAsia"/>
          <w:kern w:val="0"/>
          <w:sz w:val="20"/>
          <w:szCs w:val="20"/>
        </w:rPr>
        <w:t>2.</w:t>
      </w:r>
      <w:del w:id="1216" w:author="BeBe" w:date="2012-09-28T11:06:00Z">
        <w:r w:rsidRPr="00901AA7" w:rsidDel="00030831">
          <w:rPr>
            <w:rFonts w:asciiTheme="minorEastAsia" w:hAnsiTheme="minorEastAsia" w:cs="新細明體" w:hint="eastAsia"/>
            <w:kern w:val="0"/>
            <w:sz w:val="20"/>
            <w:szCs w:val="20"/>
          </w:rPr>
          <w:delText>為</w:delText>
        </w:r>
      </w:del>
      <w:r w:rsidRPr="00901AA7">
        <w:rPr>
          <w:rFonts w:asciiTheme="minorEastAsia" w:hAnsiTheme="minorEastAsia" w:cs="新細明體" w:hint="eastAsia"/>
          <w:kern w:val="0"/>
          <w:sz w:val="20"/>
          <w:szCs w:val="20"/>
        </w:rPr>
        <w:t>寫信頁面</w:t>
      </w:r>
      <w:ins w:id="1217" w:author="BeBe" w:date="2012-09-28T11:06:00Z">
        <w:r>
          <w:rPr>
            <w:rFonts w:hint="eastAsia"/>
          </w:rPr>
          <w:t>。</w:t>
        </w:r>
      </w:ins>
      <w:del w:id="1218" w:author="BeBe" w:date="2012-09-28T11:01:00Z">
        <w:r w:rsidRPr="00901AA7" w:rsidDel="005F57EC">
          <w:rPr>
            <w:rFonts w:asciiTheme="minorEastAsia" w:hAnsiTheme="minorEastAsia" w:cs="Hei-Bd-HK-BF"/>
            <w:kern w:val="0"/>
            <w:sz w:val="20"/>
            <w:szCs w:val="20"/>
          </w:rPr>
          <w:delText>,</w:delText>
        </w:r>
      </w:del>
    </w:p>
    <w:p w:rsidR="00E03C7C" w:rsidRDefault="00E03C7C" w:rsidP="00E03C7C">
      <w:pPr>
        <w:autoSpaceDE w:val="0"/>
        <w:autoSpaceDN w:val="0"/>
        <w:adjustRightInd w:val="0"/>
        <w:snapToGrid w:val="0"/>
        <w:rPr>
          <w:ins w:id="1219" w:author="BeBe" w:date="2012-09-28T11:10:00Z"/>
          <w:rFonts w:asciiTheme="minorEastAsia" w:hAnsiTheme="minorEastAsia" w:cs="新細明體"/>
          <w:kern w:val="0"/>
          <w:sz w:val="20"/>
          <w:szCs w:val="20"/>
        </w:rPr>
      </w:pPr>
      <w:r>
        <w:rPr>
          <w:rFonts w:asciiTheme="minorEastAsia" w:hAnsiTheme="minorEastAsia" w:cs="新細明體" w:hint="eastAsia"/>
          <w:kern w:val="0"/>
          <w:sz w:val="20"/>
          <w:szCs w:val="20"/>
        </w:rPr>
        <w:t>3.</w:t>
      </w:r>
      <w:del w:id="1220" w:author="BeBe" w:date="2012-09-28T11:09:00Z">
        <w:r w:rsidRPr="00901AA7" w:rsidDel="00030831">
          <w:rPr>
            <w:rFonts w:asciiTheme="minorEastAsia" w:hAnsiTheme="minorEastAsia" w:cs="新細明體" w:hint="eastAsia"/>
            <w:kern w:val="0"/>
            <w:sz w:val="20"/>
            <w:szCs w:val="20"/>
          </w:rPr>
          <w:delText>為</w:delText>
        </w:r>
      </w:del>
      <w:r w:rsidRPr="00901AA7">
        <w:rPr>
          <w:rFonts w:asciiTheme="minorEastAsia" w:hAnsiTheme="minorEastAsia" w:cs="新細明體" w:hint="eastAsia"/>
          <w:kern w:val="0"/>
          <w:sz w:val="20"/>
          <w:szCs w:val="20"/>
        </w:rPr>
        <w:t>選</w:t>
      </w:r>
      <w:ins w:id="1221" w:author="BeBe" w:date="2012-09-28T11:09:00Z">
        <w:r>
          <w:rPr>
            <w:rFonts w:asciiTheme="minorEastAsia" w:hAnsiTheme="minorEastAsia" w:cs="新細明體" w:hint="eastAsia"/>
            <w:kern w:val="0"/>
            <w:sz w:val="20"/>
            <w:szCs w:val="20"/>
          </w:rPr>
          <w:t>擇</w:t>
        </w:r>
      </w:ins>
      <w:ins w:id="1222" w:author="BeBe" w:date="2012-09-28T11:10:00Z">
        <w:r>
          <w:rPr>
            <w:rFonts w:asciiTheme="minorEastAsia" w:hAnsiTheme="minorEastAsia" w:cs="新細明體" w:hint="eastAsia"/>
            <w:kern w:val="0"/>
            <w:sz w:val="20"/>
            <w:szCs w:val="20"/>
          </w:rPr>
          <w:t>收件者</w:t>
        </w:r>
      </w:ins>
      <w:del w:id="1223" w:author="BeBe" w:date="2012-09-28T11:09:00Z">
        <w:r w:rsidRPr="00901AA7" w:rsidDel="00030831">
          <w:rPr>
            <w:rFonts w:asciiTheme="minorEastAsia" w:hAnsiTheme="minorEastAsia" w:cs="新細明體" w:hint="eastAsia"/>
            <w:kern w:val="0"/>
            <w:sz w:val="20"/>
            <w:szCs w:val="20"/>
          </w:rPr>
          <w:delText>朋</w:delText>
        </w:r>
      </w:del>
      <w:del w:id="1224" w:author="BeBe" w:date="2012-09-28T11:10:00Z">
        <w:r w:rsidRPr="00901AA7" w:rsidDel="00030831">
          <w:rPr>
            <w:rFonts w:asciiTheme="minorEastAsia" w:hAnsiTheme="minorEastAsia" w:cs="新細明體" w:hint="eastAsia"/>
            <w:kern w:val="0"/>
            <w:sz w:val="20"/>
            <w:szCs w:val="20"/>
          </w:rPr>
          <w:delText>友</w:delText>
        </w:r>
      </w:del>
      <w:r w:rsidRPr="00901AA7">
        <w:rPr>
          <w:rFonts w:asciiTheme="minorEastAsia" w:hAnsiTheme="minorEastAsia" w:cs="新細明體" w:hint="eastAsia"/>
          <w:kern w:val="0"/>
          <w:sz w:val="20"/>
          <w:szCs w:val="20"/>
        </w:rPr>
        <w:t>頁面。</w:t>
      </w:r>
    </w:p>
    <w:p w:rsidR="00E03C7C" w:rsidRDefault="00E03C7C" w:rsidP="00E03C7C">
      <w:pPr>
        <w:autoSpaceDE w:val="0"/>
        <w:autoSpaceDN w:val="0"/>
        <w:adjustRightInd w:val="0"/>
        <w:snapToGrid w:val="0"/>
        <w:rPr>
          <w:ins w:id="1225" w:author="BeBe" w:date="2012-09-28T11:11:00Z"/>
          <w:rFonts w:asciiTheme="minorEastAsia" w:hAnsiTheme="minorEastAsia" w:cs="新細明體"/>
          <w:kern w:val="0"/>
          <w:sz w:val="20"/>
          <w:szCs w:val="20"/>
        </w:rPr>
      </w:pPr>
      <w:r>
        <w:rPr>
          <w:rFonts w:asciiTheme="minorEastAsia" w:hAnsiTheme="minorEastAsia" w:cs="新細明體" w:hint="eastAsia"/>
          <w:kern w:val="0"/>
          <w:sz w:val="20"/>
          <w:szCs w:val="20"/>
        </w:rPr>
        <w:t>4.</w:t>
      </w:r>
      <w:del w:id="1226" w:author="BeBe" w:date="2012-09-28T11:10:00Z">
        <w:r w:rsidRPr="00901AA7" w:rsidDel="00030831">
          <w:rPr>
            <w:rFonts w:asciiTheme="minorEastAsia" w:hAnsiTheme="minorEastAsia" w:cs="新細明體" w:hint="eastAsia"/>
            <w:kern w:val="0"/>
            <w:sz w:val="20"/>
            <w:szCs w:val="20"/>
          </w:rPr>
          <w:delText>為</w:delText>
        </w:r>
      </w:del>
      <w:r w:rsidRPr="00901AA7">
        <w:rPr>
          <w:rFonts w:asciiTheme="minorEastAsia" w:hAnsiTheme="minorEastAsia" w:cs="新細明體" w:hint="eastAsia"/>
          <w:kern w:val="0"/>
          <w:sz w:val="20"/>
          <w:szCs w:val="20"/>
        </w:rPr>
        <w:t>選</w:t>
      </w:r>
      <w:ins w:id="1227" w:author="BeBe" w:date="2012-09-28T11:10:00Z">
        <w:r>
          <w:rPr>
            <w:rFonts w:asciiTheme="minorEastAsia" w:hAnsiTheme="minorEastAsia" w:cs="新細明體" w:hint="eastAsia"/>
            <w:kern w:val="0"/>
            <w:sz w:val="20"/>
            <w:szCs w:val="20"/>
          </w:rPr>
          <w:t>擇</w:t>
        </w:r>
      </w:ins>
      <w:r w:rsidRPr="00901AA7">
        <w:rPr>
          <w:rFonts w:asciiTheme="minorEastAsia" w:hAnsiTheme="minorEastAsia" w:cs="新細明體" w:hint="eastAsia"/>
          <w:kern w:val="0"/>
          <w:sz w:val="20"/>
          <w:szCs w:val="20"/>
        </w:rPr>
        <w:t>紙張頁</w:t>
      </w:r>
      <w:ins w:id="1228" w:author="BeBe" w:date="2012-09-28T11:10:00Z">
        <w:r>
          <w:rPr>
            <w:rFonts w:asciiTheme="minorEastAsia" w:hAnsiTheme="minorEastAsia" w:cs="新細明體" w:hint="eastAsia"/>
            <w:kern w:val="0"/>
            <w:sz w:val="20"/>
            <w:szCs w:val="20"/>
          </w:rPr>
          <w:t>面</w:t>
        </w:r>
      </w:ins>
      <w:ins w:id="1229" w:author="BeBe" w:date="2012-09-28T11:01:00Z">
        <w:r>
          <w:rPr>
            <w:rFonts w:hint="eastAsia"/>
          </w:rPr>
          <w:t>，</w:t>
        </w:r>
      </w:ins>
      <w:del w:id="1230" w:author="BeBe" w:date="2012-09-28T11:01:00Z">
        <w:r w:rsidRPr="00901AA7" w:rsidDel="005F57E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跟</w:t>
      </w:r>
      <w:commentRangeStart w:id="1231"/>
      <w:proofErr w:type="spellStart"/>
      <w:r w:rsidRPr="00901AA7">
        <w:rPr>
          <w:rFonts w:asciiTheme="minorEastAsia" w:hAnsiTheme="minorEastAsia" w:cs="Hei-Bd-HK-BF"/>
          <w:kern w:val="0"/>
          <w:sz w:val="20"/>
          <w:szCs w:val="20"/>
        </w:rPr>
        <w:t>domos</w:t>
      </w:r>
      <w:commentRangeEnd w:id="1231"/>
      <w:proofErr w:type="spellEnd"/>
      <w:r>
        <w:rPr>
          <w:rStyle w:val="a8"/>
        </w:rPr>
        <w:commentReference w:id="1231"/>
      </w:r>
      <w:r w:rsidRPr="00901AA7">
        <w:rPr>
          <w:rFonts w:asciiTheme="minorEastAsia" w:hAnsiTheme="minorEastAsia" w:cs="Hei-Bd-HK-BF"/>
          <w:kern w:val="0"/>
          <w:sz w:val="20"/>
          <w:szCs w:val="20"/>
        </w:rPr>
        <w:t xml:space="preserve"> </w:t>
      </w:r>
      <w:proofErr w:type="gramStart"/>
      <w:r w:rsidRPr="00901AA7">
        <w:rPr>
          <w:rFonts w:asciiTheme="minorEastAsia" w:hAnsiTheme="minorEastAsia" w:cs="新細明體" w:hint="eastAsia"/>
          <w:kern w:val="0"/>
          <w:sz w:val="20"/>
          <w:szCs w:val="20"/>
        </w:rPr>
        <w:t>的選紙動畫</w:t>
      </w:r>
      <w:proofErr w:type="gramEnd"/>
      <w:r w:rsidRPr="00901AA7">
        <w:rPr>
          <w:rFonts w:asciiTheme="minorEastAsia" w:hAnsiTheme="minorEastAsia" w:cs="新細明體" w:hint="eastAsia"/>
          <w:kern w:val="0"/>
          <w:sz w:val="20"/>
          <w:szCs w:val="20"/>
        </w:rPr>
        <w:t>合起來後</w:t>
      </w:r>
      <w:ins w:id="1232" w:author="BeBe" w:date="2012-09-28T11:01:00Z">
        <w:r>
          <w:rPr>
            <w:rFonts w:hint="eastAsia"/>
          </w:rPr>
          <w:t>，</w:t>
        </w:r>
      </w:ins>
      <w:del w:id="1233" w:author="BeBe" w:date="2012-09-28T11:01:00Z">
        <w:r w:rsidRPr="00901AA7" w:rsidDel="005F57E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畫面也變得很</w:t>
      </w:r>
      <w:del w:id="1234" w:author="BeBe" w:date="2012-09-28T10:41:00Z">
        <w:r w:rsidRPr="00901AA7" w:rsidDel="00ED4138">
          <w:rPr>
            <w:rFonts w:asciiTheme="minorEastAsia" w:hAnsiTheme="minorEastAsia" w:cs="新細明體" w:hint="eastAsia"/>
            <w:kern w:val="0"/>
            <w:sz w:val="20"/>
            <w:szCs w:val="20"/>
          </w:rPr>
          <w:delText>酷炫</w:delText>
        </w:r>
      </w:del>
      <w:ins w:id="1235" w:author="BeBe" w:date="2012-09-28T10:41:00Z">
        <w:r>
          <w:rPr>
            <w:rFonts w:asciiTheme="minorEastAsia" w:hAnsiTheme="minorEastAsia" w:cs="新細明體" w:hint="eastAsia"/>
            <w:kern w:val="0"/>
            <w:sz w:val="20"/>
            <w:szCs w:val="20"/>
          </w:rPr>
          <w:t>活潑</w:t>
        </w:r>
      </w:ins>
      <w:ins w:id="1236" w:author="BeBe" w:date="2012-09-28T11:01:00Z">
        <w:r>
          <w:rPr>
            <w:rFonts w:hint="eastAsia"/>
          </w:rPr>
          <w:t>，</w:t>
        </w:r>
      </w:ins>
      <w:del w:id="1237" w:author="BeBe" w:date="2012-09-28T11:01:00Z">
        <w:r w:rsidRPr="00901AA7" w:rsidDel="005F57E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用手</w:t>
      </w:r>
      <w:ins w:id="1238" w:author="BeBe" w:date="2012-09-28T11:11:00Z">
        <w:r>
          <w:rPr>
            <w:rFonts w:asciiTheme="minorEastAsia" w:hAnsiTheme="minorEastAsia" w:cs="新細明體" w:hint="eastAsia"/>
            <w:kern w:val="0"/>
            <w:sz w:val="20"/>
            <w:szCs w:val="20"/>
          </w:rPr>
          <w:t>指</w:t>
        </w:r>
      </w:ins>
      <w:r w:rsidRPr="00901AA7">
        <w:rPr>
          <w:rFonts w:asciiTheme="minorEastAsia" w:hAnsiTheme="minorEastAsia" w:cs="新細明體" w:hint="eastAsia"/>
          <w:kern w:val="0"/>
          <w:sz w:val="20"/>
          <w:szCs w:val="20"/>
        </w:rPr>
        <w:t>滑一下</w:t>
      </w:r>
      <w:ins w:id="1239" w:author="BeBe" w:date="2012-09-28T11:11:00Z">
        <w:r>
          <w:rPr>
            <w:rFonts w:asciiTheme="minorEastAsia" w:hAnsiTheme="minorEastAsia" w:cs="新細明體" w:hint="eastAsia"/>
            <w:kern w:val="0"/>
            <w:sz w:val="20"/>
            <w:szCs w:val="20"/>
          </w:rPr>
          <w:t>便</w:t>
        </w:r>
      </w:ins>
      <w:del w:id="1240" w:author="BeBe" w:date="2012-09-28T11:11:00Z">
        <w:r w:rsidRPr="00901AA7" w:rsidDel="00030831">
          <w:rPr>
            <w:rFonts w:asciiTheme="minorEastAsia" w:hAnsiTheme="minorEastAsia" w:cs="新細明體" w:hint="eastAsia"/>
            <w:kern w:val="0"/>
            <w:sz w:val="20"/>
            <w:szCs w:val="20"/>
          </w:rPr>
          <w:delText>就</w:delText>
        </w:r>
      </w:del>
      <w:r w:rsidRPr="00901AA7">
        <w:rPr>
          <w:rFonts w:asciiTheme="minorEastAsia" w:hAnsiTheme="minorEastAsia" w:cs="新細明體" w:hint="eastAsia"/>
          <w:kern w:val="0"/>
          <w:sz w:val="20"/>
          <w:szCs w:val="20"/>
        </w:rPr>
        <w:t>可</w:t>
      </w:r>
      <w:del w:id="1241" w:author="BeBe" w:date="2012-09-28T11:11:00Z">
        <w:r w:rsidRPr="00901AA7" w:rsidDel="00030831">
          <w:rPr>
            <w:rFonts w:asciiTheme="minorEastAsia" w:hAnsiTheme="minorEastAsia" w:cs="新細明體" w:hint="eastAsia"/>
            <w:kern w:val="0"/>
            <w:sz w:val="20"/>
            <w:szCs w:val="20"/>
          </w:rPr>
          <w:delText>以</w:delText>
        </w:r>
      </w:del>
      <w:r w:rsidRPr="00901AA7">
        <w:rPr>
          <w:rFonts w:asciiTheme="minorEastAsia" w:hAnsiTheme="minorEastAsia" w:cs="新細明體" w:hint="eastAsia"/>
          <w:kern w:val="0"/>
          <w:sz w:val="20"/>
          <w:szCs w:val="20"/>
        </w:rPr>
        <w:t>換紙張顏色</w:t>
      </w:r>
      <w:del w:id="1242" w:author="BeBe" w:date="2012-09-28T11:01:00Z">
        <w:r w:rsidRPr="00901AA7" w:rsidDel="005F57EC">
          <w:rPr>
            <w:rFonts w:asciiTheme="minorEastAsia" w:hAnsiTheme="minorEastAsia" w:cs="Hei-Bd-HK-BF"/>
            <w:kern w:val="0"/>
            <w:sz w:val="20"/>
            <w:szCs w:val="20"/>
          </w:rPr>
          <w:delText>,</w:delText>
        </w:r>
      </w:del>
      <w:del w:id="1243" w:author="BeBe" w:date="2012-09-28T11:11:00Z">
        <w:r w:rsidRPr="00901AA7" w:rsidDel="00030831">
          <w:rPr>
            <w:rFonts w:asciiTheme="minorEastAsia" w:hAnsiTheme="minorEastAsia" w:cs="新細明體" w:hint="eastAsia"/>
            <w:kern w:val="0"/>
            <w:sz w:val="20"/>
            <w:szCs w:val="20"/>
          </w:rPr>
          <w:delText>呈現如下</w:delText>
        </w:r>
      </w:del>
      <w:r w:rsidRPr="00901AA7">
        <w:rPr>
          <w:rFonts w:asciiTheme="minorEastAsia" w:hAnsiTheme="minorEastAsia" w:cs="新細明體" w:hint="eastAsia"/>
          <w:kern w:val="0"/>
          <w:sz w:val="20"/>
          <w:szCs w:val="20"/>
        </w:rPr>
        <w:t>。</w:t>
      </w:r>
    </w:p>
    <w:p w:rsidR="00E03C7C" w:rsidRPr="00030831" w:rsidRDefault="00E03C7C" w:rsidP="00E03C7C">
      <w:pPr>
        <w:autoSpaceDE w:val="0"/>
        <w:autoSpaceDN w:val="0"/>
        <w:adjustRightInd w:val="0"/>
        <w:snapToGrid w:val="0"/>
        <w:rPr>
          <w:rFonts w:asciiTheme="minorEastAsia" w:hAnsiTheme="minorEastAsia" w:cs="Hei-Bd-HK-BF"/>
          <w:kern w:val="0"/>
          <w:sz w:val="20"/>
          <w:szCs w:val="20"/>
        </w:rPr>
      </w:pPr>
      <w:r>
        <w:rPr>
          <w:rFonts w:asciiTheme="minorEastAsia" w:hAnsiTheme="minorEastAsia" w:cs="新細明體" w:hint="eastAsia"/>
          <w:kern w:val="0"/>
          <w:sz w:val="20"/>
          <w:szCs w:val="20"/>
        </w:rPr>
        <w:t>5.</w:t>
      </w:r>
      <w:del w:id="1244" w:author="BeBe" w:date="2012-09-28T11:11:00Z">
        <w:r w:rsidRPr="00901AA7" w:rsidDel="00030831">
          <w:rPr>
            <w:rFonts w:asciiTheme="minorEastAsia" w:hAnsiTheme="minorEastAsia" w:cs="新細明體" w:hint="eastAsia"/>
            <w:kern w:val="0"/>
            <w:sz w:val="20"/>
            <w:szCs w:val="20"/>
          </w:rPr>
          <w:delText>為選</w:delText>
        </w:r>
      </w:del>
      <w:ins w:id="1245" w:author="BeBe" w:date="2012-09-28T11:11:00Z">
        <w:r>
          <w:rPr>
            <w:rFonts w:asciiTheme="minorEastAsia" w:hAnsiTheme="minorEastAsia" w:cs="新細明體" w:hint="eastAsia"/>
            <w:kern w:val="0"/>
            <w:sz w:val="20"/>
            <w:szCs w:val="20"/>
          </w:rPr>
          <w:t>設定</w:t>
        </w:r>
      </w:ins>
      <w:r w:rsidRPr="00901AA7">
        <w:rPr>
          <w:rFonts w:asciiTheme="minorEastAsia" w:hAnsiTheme="minorEastAsia" w:cs="新細明體" w:hint="eastAsia"/>
          <w:kern w:val="0"/>
          <w:sz w:val="20"/>
          <w:szCs w:val="20"/>
        </w:rPr>
        <w:t>時間頁面</w:t>
      </w:r>
      <w:ins w:id="1246" w:author="BeBe" w:date="2012-09-28T11:01:00Z">
        <w:r>
          <w:rPr>
            <w:rFonts w:hint="eastAsia"/>
          </w:rPr>
          <w:t>，</w:t>
        </w:r>
      </w:ins>
      <w:del w:id="1247" w:author="BeBe" w:date="2012-09-28T11:01:00Z">
        <w:r w:rsidRPr="00901AA7" w:rsidDel="005F57E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並於上方同步倒數寄信天數。</w:t>
      </w:r>
    </w:p>
    <w:p w:rsidR="00E03C7C" w:rsidRPr="00901AA7" w:rsidRDefault="00E03C7C" w:rsidP="00E03C7C">
      <w:pPr>
        <w:autoSpaceDE w:val="0"/>
        <w:autoSpaceDN w:val="0"/>
        <w:adjustRightInd w:val="0"/>
        <w:snapToGrid w:val="0"/>
        <w:rPr>
          <w:rFonts w:asciiTheme="minorEastAsia" w:hAnsiTheme="minorEastAsia" w:cs="新細明體"/>
          <w:kern w:val="0"/>
          <w:sz w:val="20"/>
          <w:szCs w:val="20"/>
        </w:rPr>
      </w:pPr>
    </w:p>
    <w:p w:rsidR="00E03C7C" w:rsidRPr="00901AA7" w:rsidRDefault="00E03C7C" w:rsidP="00E03C7C">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【多媒體頁】</w:t>
      </w:r>
    </w:p>
    <w:p w:rsidR="00E03C7C" w:rsidRDefault="00E03C7C" w:rsidP="00E03C7C">
      <w:pPr>
        <w:autoSpaceDE w:val="0"/>
        <w:autoSpaceDN w:val="0"/>
        <w:adjustRightInd w:val="0"/>
        <w:snapToGrid w:val="0"/>
        <w:rPr>
          <w:rFonts w:asciiTheme="minorEastAsia" w:hAnsiTheme="minorEastAsia" w:cs="Hei-Bd-HK-BF" w:hint="eastAsia"/>
          <w:kern w:val="0"/>
          <w:sz w:val="20"/>
          <w:szCs w:val="20"/>
        </w:rPr>
      </w:pPr>
      <w:r w:rsidRPr="00901AA7">
        <w:rPr>
          <w:rFonts w:asciiTheme="minorEastAsia" w:hAnsiTheme="minorEastAsia" w:cs="新細明體" w:hint="eastAsia"/>
          <w:kern w:val="0"/>
          <w:sz w:val="20"/>
          <w:szCs w:val="20"/>
        </w:rPr>
        <w:t>多媒體頁的</w:t>
      </w:r>
      <w:del w:id="1248" w:author="BeBe" w:date="2012-09-28T11:16:00Z">
        <w:r w:rsidRPr="00901AA7" w:rsidDel="00DF0535">
          <w:rPr>
            <w:rFonts w:asciiTheme="minorEastAsia" w:hAnsiTheme="minorEastAsia" w:cs="新細明體" w:hint="eastAsia"/>
            <w:kern w:val="0"/>
            <w:sz w:val="20"/>
            <w:szCs w:val="20"/>
          </w:rPr>
          <w:delText>畫面</w:delText>
        </w:r>
      </w:del>
      <w:r w:rsidRPr="00901AA7">
        <w:rPr>
          <w:rFonts w:asciiTheme="minorEastAsia" w:hAnsiTheme="minorEastAsia" w:cs="新細明體" w:hint="eastAsia"/>
          <w:kern w:val="0"/>
          <w:sz w:val="20"/>
          <w:szCs w:val="20"/>
        </w:rPr>
        <w:t>呈現也變得</w:t>
      </w:r>
      <w:proofErr w:type="gramStart"/>
      <w:r w:rsidRPr="00901AA7">
        <w:rPr>
          <w:rFonts w:asciiTheme="minorEastAsia" w:hAnsiTheme="minorEastAsia" w:cs="新細明體" w:hint="eastAsia"/>
          <w:kern w:val="0"/>
          <w:sz w:val="20"/>
          <w:szCs w:val="20"/>
        </w:rPr>
        <w:t>很</w:t>
      </w:r>
      <w:proofErr w:type="gramEnd"/>
      <w:r w:rsidRPr="00901AA7">
        <w:rPr>
          <w:rFonts w:asciiTheme="minorEastAsia" w:hAnsiTheme="minorEastAsia" w:cs="新細明體" w:hint="eastAsia"/>
          <w:kern w:val="0"/>
          <w:sz w:val="20"/>
          <w:szCs w:val="20"/>
        </w:rPr>
        <w:t>棒</w:t>
      </w:r>
      <w:del w:id="1249" w:author="BeBe" w:date="2012-09-28T11:16:00Z">
        <w:r w:rsidRPr="00901AA7" w:rsidDel="00DF0535">
          <w:rPr>
            <w:rFonts w:asciiTheme="minorEastAsia" w:hAnsiTheme="minorEastAsia" w:cs="Hei-Bd-HK-BF" w:hint="eastAsia"/>
            <w:kern w:val="0"/>
            <w:sz w:val="20"/>
            <w:szCs w:val="20"/>
          </w:rPr>
          <w:delText>,</w:delText>
        </w:r>
      </w:del>
      <w:ins w:id="1250" w:author="BeBe" w:date="2012-09-28T11:16: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一開始進去三個多媒體資訊</w:t>
      </w:r>
      <w:del w:id="1251" w:author="BeBe" w:date="2012-09-28T11:17:00Z">
        <w:r w:rsidRPr="00901AA7" w:rsidDel="00DF0535">
          <w:rPr>
            <w:rFonts w:asciiTheme="minorEastAsia" w:hAnsiTheme="minorEastAsia" w:cs="新細明體" w:hint="eastAsia"/>
            <w:kern w:val="0"/>
            <w:sz w:val="20"/>
            <w:szCs w:val="20"/>
          </w:rPr>
          <w:delText>會</w:delText>
        </w:r>
      </w:del>
      <w:r w:rsidRPr="00901AA7">
        <w:rPr>
          <w:rFonts w:asciiTheme="minorEastAsia" w:hAnsiTheme="minorEastAsia" w:cs="新細明體" w:hint="eastAsia"/>
          <w:kern w:val="0"/>
          <w:sz w:val="20"/>
          <w:szCs w:val="20"/>
        </w:rPr>
        <w:t>彈出</w:t>
      </w:r>
      <w:del w:id="1252" w:author="BeBe" w:date="2012-09-28T11:17:00Z">
        <w:r w:rsidRPr="00901AA7" w:rsidDel="00DF0535">
          <w:rPr>
            <w:rFonts w:asciiTheme="minorEastAsia" w:hAnsiTheme="minorEastAsia" w:cs="新細明體" w:hint="eastAsia"/>
            <w:kern w:val="0"/>
            <w:sz w:val="20"/>
            <w:szCs w:val="20"/>
          </w:rPr>
          <w:delText>來</w:delText>
        </w:r>
      </w:del>
      <w:ins w:id="1253" w:author="BeBe" w:date="2012-09-28T11:16:00Z">
        <w:r>
          <w:rPr>
            <w:rFonts w:asciiTheme="minorEastAsia" w:hAnsiTheme="minorEastAsia" w:cs="Hei-Bd-HK-BF" w:hint="eastAsia"/>
            <w:kern w:val="0"/>
            <w:sz w:val="20"/>
            <w:szCs w:val="20"/>
          </w:rPr>
          <w:t>，</w:t>
        </w:r>
      </w:ins>
      <w:del w:id="1254" w:author="BeBe" w:date="2012-09-28T11:16:00Z">
        <w:r w:rsidRPr="00901AA7" w:rsidDel="00DF0535">
          <w:rPr>
            <w:rFonts w:asciiTheme="minorEastAsia" w:hAnsiTheme="minorEastAsia" w:cs="Hei-Bd-HK-BF"/>
            <w:kern w:val="0"/>
            <w:sz w:val="20"/>
            <w:szCs w:val="20"/>
          </w:rPr>
          <w:delText>,</w:delText>
        </w:r>
      </w:del>
      <w:del w:id="1255" w:author="BeBe" w:date="2012-09-28T11:17:00Z">
        <w:r w:rsidRPr="00901AA7" w:rsidDel="00DF0535">
          <w:rPr>
            <w:rFonts w:asciiTheme="minorEastAsia" w:hAnsiTheme="minorEastAsia" w:cs="新細明體" w:hint="eastAsia"/>
            <w:kern w:val="0"/>
            <w:sz w:val="20"/>
            <w:szCs w:val="20"/>
          </w:rPr>
          <w:delText>然後多媒體</w:delText>
        </w:r>
      </w:del>
      <w:ins w:id="1256" w:author="BeBe" w:date="2012-09-28T11:17:00Z">
        <w:r>
          <w:rPr>
            <w:rFonts w:asciiTheme="minorEastAsia" w:hAnsiTheme="minorEastAsia" w:cs="新細明體" w:hint="eastAsia"/>
            <w:kern w:val="0"/>
            <w:sz w:val="20"/>
            <w:szCs w:val="20"/>
          </w:rPr>
          <w:t>將</w:t>
        </w:r>
      </w:ins>
      <w:r w:rsidRPr="00901AA7">
        <w:rPr>
          <w:rFonts w:asciiTheme="minorEastAsia" w:hAnsiTheme="minorEastAsia" w:cs="新細明體" w:hint="eastAsia"/>
          <w:kern w:val="0"/>
          <w:sz w:val="20"/>
          <w:szCs w:val="20"/>
        </w:rPr>
        <w:t>資料都填入後</w:t>
      </w:r>
      <w:ins w:id="1257" w:author="BeBe" w:date="2012-09-28T11:16:00Z">
        <w:r>
          <w:rPr>
            <w:rFonts w:asciiTheme="minorEastAsia" w:hAnsiTheme="minorEastAsia" w:cs="Hei-Bd-HK-BF" w:hint="eastAsia"/>
            <w:kern w:val="0"/>
            <w:sz w:val="20"/>
            <w:szCs w:val="20"/>
          </w:rPr>
          <w:t>，</w:t>
        </w:r>
      </w:ins>
      <w:del w:id="1258" w:author="BeBe" w:date="2012-09-28T11:16: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各自會有小小的預覽結果。寄</w:t>
      </w:r>
      <w:proofErr w:type="gramStart"/>
      <w:r w:rsidRPr="00901AA7">
        <w:rPr>
          <w:rFonts w:asciiTheme="minorEastAsia" w:hAnsiTheme="minorEastAsia" w:cs="新細明體" w:hint="eastAsia"/>
          <w:kern w:val="0"/>
          <w:sz w:val="20"/>
          <w:szCs w:val="20"/>
        </w:rPr>
        <w:t>出頁會有</w:t>
      </w:r>
      <w:proofErr w:type="gramEnd"/>
      <w:r w:rsidRPr="00901AA7">
        <w:rPr>
          <w:rFonts w:asciiTheme="minorEastAsia" w:hAnsiTheme="minorEastAsia" w:cs="新細明體" w:hint="eastAsia"/>
          <w:kern w:val="0"/>
          <w:sz w:val="20"/>
          <w:szCs w:val="20"/>
        </w:rPr>
        <w:t>紙飛機飛向遠方的小動畫。收信記錄頁</w:t>
      </w:r>
      <w:del w:id="1259" w:author="BeBe" w:date="2012-09-28T11:17:00Z">
        <w:r w:rsidRPr="00901AA7" w:rsidDel="00DF0535">
          <w:rPr>
            <w:rFonts w:asciiTheme="minorEastAsia" w:hAnsiTheme="minorEastAsia" w:cs="新細明體" w:hint="eastAsia"/>
            <w:kern w:val="0"/>
            <w:sz w:val="20"/>
            <w:szCs w:val="20"/>
          </w:rPr>
          <w:delText>這邊</w:delText>
        </w:r>
      </w:del>
      <w:r w:rsidRPr="00901AA7">
        <w:rPr>
          <w:rFonts w:asciiTheme="minorEastAsia" w:hAnsiTheme="minorEastAsia" w:cs="新細明體" w:hint="eastAsia"/>
          <w:kern w:val="0"/>
          <w:sz w:val="20"/>
          <w:szCs w:val="20"/>
        </w:rPr>
        <w:t>結合了</w:t>
      </w:r>
      <w:proofErr w:type="spellStart"/>
      <w:r w:rsidRPr="00901AA7">
        <w:rPr>
          <w:rFonts w:asciiTheme="minorEastAsia" w:hAnsiTheme="minorEastAsia" w:cs="Hei-Bd-HK-BF"/>
          <w:kern w:val="0"/>
          <w:sz w:val="20"/>
          <w:szCs w:val="20"/>
        </w:rPr>
        <w:t>domos</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的繩子物理動態效果</w:t>
      </w:r>
      <w:ins w:id="1260" w:author="BeBe" w:date="2012-09-28T11:16:00Z">
        <w:r>
          <w:rPr>
            <w:rFonts w:asciiTheme="minorEastAsia" w:hAnsiTheme="minorEastAsia" w:cs="Hei-Bd-HK-BF" w:hint="eastAsia"/>
            <w:kern w:val="0"/>
            <w:sz w:val="20"/>
            <w:szCs w:val="20"/>
          </w:rPr>
          <w:t>，</w:t>
        </w:r>
      </w:ins>
      <w:del w:id="1261" w:author="BeBe" w:date="2012-09-28T11:16: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也變得十分有趣</w:t>
      </w:r>
      <w:r>
        <w:rPr>
          <w:rFonts w:asciiTheme="minorEastAsia" w:hAnsiTheme="minorEastAsia" w:cs="Hei-Bd-HK-BF" w:hint="eastAsia"/>
          <w:kern w:val="0"/>
          <w:sz w:val="20"/>
          <w:szCs w:val="20"/>
        </w:rPr>
        <w:t>。</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del w:id="1262" w:author="BeBe" w:date="2012-09-28T11:17:00Z">
        <w:r w:rsidRPr="00901AA7" w:rsidDel="00DF0535">
          <w:rPr>
            <w:rFonts w:asciiTheme="minorEastAsia" w:hAnsiTheme="minorEastAsia" w:cs="Hei-Bd-HK-BF"/>
            <w:kern w:val="0"/>
            <w:sz w:val="20"/>
            <w:szCs w:val="20"/>
          </w:rPr>
          <w:delText>!</w:delText>
        </w:r>
      </w:del>
    </w:p>
    <w:p w:rsidR="00E03C7C" w:rsidRPr="00901AA7" w:rsidRDefault="00E03C7C" w:rsidP="00E03C7C">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【心得分享】</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以</w:t>
      </w:r>
      <w:proofErr w:type="gramStart"/>
      <w:r w:rsidRPr="00901AA7">
        <w:rPr>
          <w:rFonts w:asciiTheme="minorEastAsia" w:hAnsiTheme="minorEastAsia" w:cs="新細明體" w:hint="eastAsia"/>
          <w:kern w:val="0"/>
          <w:sz w:val="20"/>
          <w:szCs w:val="20"/>
        </w:rPr>
        <w:t>上</w:t>
      </w:r>
      <w:proofErr w:type="gramEnd"/>
      <w:del w:id="1263" w:author="BeBe" w:date="2012-09-28T11:18:00Z">
        <w:r w:rsidRPr="00901AA7" w:rsidDel="00DF0535">
          <w:rPr>
            <w:rFonts w:asciiTheme="minorEastAsia" w:hAnsiTheme="minorEastAsia" w:cs="新細明體" w:hint="eastAsia"/>
            <w:kern w:val="0"/>
            <w:sz w:val="20"/>
            <w:szCs w:val="20"/>
          </w:rPr>
          <w:delText>就</w:delText>
        </w:r>
      </w:del>
      <w:r w:rsidRPr="00901AA7">
        <w:rPr>
          <w:rFonts w:asciiTheme="minorEastAsia" w:hAnsiTheme="minorEastAsia" w:cs="新細明體" w:hint="eastAsia"/>
          <w:kern w:val="0"/>
          <w:sz w:val="20"/>
          <w:szCs w:val="20"/>
        </w:rPr>
        <w:t>是這次</w:t>
      </w:r>
      <w:r w:rsidRPr="00901AA7">
        <w:rPr>
          <w:rFonts w:asciiTheme="minorEastAsia" w:hAnsiTheme="minorEastAsia" w:cs="Hei-Bd-HK-BF"/>
          <w:kern w:val="0"/>
          <w:sz w:val="20"/>
          <w:szCs w:val="20"/>
        </w:rPr>
        <w:t xml:space="preserve">APP </w:t>
      </w:r>
      <w:r w:rsidRPr="00901AA7">
        <w:rPr>
          <w:rFonts w:asciiTheme="minorEastAsia" w:hAnsiTheme="minorEastAsia" w:cs="新細明體" w:hint="eastAsia"/>
          <w:kern w:val="0"/>
          <w:sz w:val="20"/>
          <w:szCs w:val="20"/>
        </w:rPr>
        <w:t>的製作流程</w:t>
      </w:r>
      <w:ins w:id="1264" w:author="BeBe" w:date="2012-09-28T11:18:00Z">
        <w:r>
          <w:rPr>
            <w:rFonts w:asciiTheme="minorEastAsia" w:hAnsiTheme="minorEastAsia" w:cs="Hei-Bd-HK-BF" w:hint="eastAsia"/>
            <w:kern w:val="0"/>
            <w:sz w:val="20"/>
            <w:szCs w:val="20"/>
          </w:rPr>
          <w:t>，</w:t>
        </w:r>
      </w:ins>
      <w:del w:id="1265" w:author="BeBe" w:date="2012-09-28T11:18:00Z">
        <w:r w:rsidRPr="00901AA7" w:rsidDel="00DF0535">
          <w:rPr>
            <w:rFonts w:asciiTheme="minorEastAsia" w:hAnsiTheme="minorEastAsia" w:cs="Hei-Bd-HK-BF"/>
            <w:kern w:val="0"/>
            <w:sz w:val="20"/>
            <w:szCs w:val="20"/>
          </w:rPr>
          <w:delText>,</w:delText>
        </w:r>
      </w:del>
      <w:del w:id="1266" w:author="BeBe" w:date="2012-09-28T11:19:00Z">
        <w:r w:rsidRPr="00901AA7" w:rsidDel="00DF0535">
          <w:rPr>
            <w:rFonts w:asciiTheme="minorEastAsia" w:hAnsiTheme="minorEastAsia" w:cs="新細明體" w:hint="eastAsia"/>
            <w:kern w:val="0"/>
            <w:sz w:val="20"/>
            <w:szCs w:val="20"/>
          </w:rPr>
          <w:delText>然後</w:delText>
        </w:r>
      </w:del>
      <w:r w:rsidRPr="00901AA7">
        <w:rPr>
          <w:rFonts w:asciiTheme="minorEastAsia" w:hAnsiTheme="minorEastAsia" w:cs="新細明體" w:hint="eastAsia"/>
          <w:kern w:val="0"/>
          <w:sz w:val="20"/>
          <w:szCs w:val="20"/>
        </w:rPr>
        <w:t>我真的很慶幸</w:t>
      </w:r>
      <w:ins w:id="1267" w:author="BeBe" w:date="2012-09-28T11:18:00Z">
        <w:r>
          <w:rPr>
            <w:rFonts w:asciiTheme="minorEastAsia" w:hAnsiTheme="minorEastAsia" w:cs="Hei-Bd-HK-BF" w:hint="eastAsia"/>
            <w:kern w:val="0"/>
            <w:sz w:val="20"/>
            <w:szCs w:val="20"/>
          </w:rPr>
          <w:t>，</w:t>
        </w:r>
      </w:ins>
      <w:del w:id="1268" w:author="BeBe" w:date="2012-09-28T11:18: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這學期把其他課都</w:t>
      </w:r>
      <w:proofErr w:type="gramStart"/>
      <w:r w:rsidRPr="00901AA7">
        <w:rPr>
          <w:rFonts w:asciiTheme="minorEastAsia" w:hAnsiTheme="minorEastAsia" w:cs="新細明體" w:hint="eastAsia"/>
          <w:kern w:val="0"/>
          <w:sz w:val="20"/>
          <w:szCs w:val="20"/>
        </w:rPr>
        <w:t>退掉只專心</w:t>
      </w:r>
      <w:proofErr w:type="gramEnd"/>
      <w:r w:rsidRPr="00901AA7">
        <w:rPr>
          <w:rFonts w:asciiTheme="minorEastAsia" w:hAnsiTheme="minorEastAsia" w:cs="新細明體" w:hint="eastAsia"/>
          <w:kern w:val="0"/>
          <w:sz w:val="20"/>
          <w:szCs w:val="20"/>
        </w:rPr>
        <w:t>修</w:t>
      </w:r>
      <w:r w:rsidRPr="00901AA7">
        <w:rPr>
          <w:rFonts w:asciiTheme="minorEastAsia" w:hAnsiTheme="minorEastAsia" w:cs="Hei-Bd-HK-BF"/>
          <w:kern w:val="0"/>
          <w:sz w:val="20"/>
          <w:szCs w:val="20"/>
        </w:rPr>
        <w:t>AHCI</w:t>
      </w:r>
      <w:ins w:id="1269" w:author="BeBe" w:date="2012-09-28T11:19: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這讓我</w:t>
      </w:r>
      <w:r w:rsidRPr="00901AA7">
        <w:rPr>
          <w:rFonts w:asciiTheme="minorEastAsia" w:hAnsiTheme="minorEastAsia" w:cs="Hei-Bd-HK-BF"/>
          <w:kern w:val="0"/>
          <w:sz w:val="20"/>
          <w:szCs w:val="20"/>
        </w:rPr>
        <w:t>IOS</w:t>
      </w:r>
      <w:r w:rsidRPr="00901AA7">
        <w:rPr>
          <w:rFonts w:asciiTheme="minorEastAsia" w:hAnsiTheme="minorEastAsia" w:cs="新細明體" w:hint="eastAsia"/>
          <w:kern w:val="0"/>
          <w:sz w:val="20"/>
          <w:szCs w:val="20"/>
        </w:rPr>
        <w:t>開發功力增強不少</w:t>
      </w:r>
      <w:ins w:id="1270" w:author="BeBe" w:date="2012-09-28T11:18:00Z">
        <w:r>
          <w:rPr>
            <w:rFonts w:asciiTheme="minorEastAsia" w:hAnsiTheme="minorEastAsia" w:cs="Hei-Bd-HK-BF" w:hint="eastAsia"/>
            <w:kern w:val="0"/>
            <w:sz w:val="20"/>
            <w:szCs w:val="20"/>
          </w:rPr>
          <w:t>，</w:t>
        </w:r>
      </w:ins>
      <w:del w:id="1271" w:author="BeBe" w:date="2012-09-28T11:18: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也拓寬了設計的視野。</w:t>
      </w:r>
      <w:del w:id="1272" w:author="BeBe" w:date="2012-09-28T11:19:00Z">
        <w:r w:rsidRPr="00901AA7" w:rsidDel="00DF0535">
          <w:rPr>
            <w:rFonts w:asciiTheme="minorEastAsia" w:hAnsiTheme="minorEastAsia" w:cs="新細明體" w:hint="eastAsia"/>
            <w:kern w:val="0"/>
            <w:sz w:val="20"/>
            <w:szCs w:val="20"/>
          </w:rPr>
          <w:delText>然後</w:delText>
        </w:r>
      </w:del>
      <w:r w:rsidRPr="00901AA7">
        <w:rPr>
          <w:rFonts w:asciiTheme="minorEastAsia" w:hAnsiTheme="minorEastAsia" w:cs="新細明體" w:hint="eastAsia"/>
          <w:kern w:val="0"/>
          <w:sz w:val="20"/>
          <w:szCs w:val="20"/>
        </w:rPr>
        <w:t>我發現一件事</w:t>
      </w:r>
      <w:ins w:id="1273" w:author="BeBe" w:date="2012-09-28T11:18:00Z">
        <w:r>
          <w:rPr>
            <w:rFonts w:asciiTheme="minorEastAsia" w:hAnsiTheme="minorEastAsia" w:cs="Hei-Bd-HK-BF" w:hint="eastAsia"/>
            <w:kern w:val="0"/>
            <w:sz w:val="20"/>
            <w:szCs w:val="20"/>
          </w:rPr>
          <w:t>，</w:t>
        </w:r>
      </w:ins>
      <w:del w:id="1274" w:author="BeBe" w:date="2012-09-28T11:18: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好的</w:t>
      </w:r>
      <w:del w:id="1275" w:author="BeBe" w:date="2012-09-28T11:20:00Z">
        <w:r w:rsidRPr="00901AA7" w:rsidDel="00DF0535">
          <w:rPr>
            <w:rFonts w:asciiTheme="minorEastAsia" w:hAnsiTheme="minorEastAsia" w:cs="Hei-Bd-HK-BF" w:hint="eastAsia"/>
            <w:kern w:val="0"/>
            <w:sz w:val="20"/>
            <w:szCs w:val="20"/>
          </w:rPr>
          <w:delText>team</w:delText>
        </w:r>
        <w:r w:rsidRPr="00901AA7" w:rsidDel="00DF0535">
          <w:rPr>
            <w:rFonts w:asciiTheme="minorEastAsia" w:hAnsiTheme="minorEastAsia" w:cs="新細明體" w:hint="eastAsia"/>
            <w:kern w:val="0"/>
            <w:sz w:val="20"/>
            <w:szCs w:val="20"/>
          </w:rPr>
          <w:delText>的</w:delText>
        </w:r>
      </w:del>
      <w:ins w:id="1276" w:author="BeBe" w:date="2012-09-28T11:20:00Z">
        <w:r>
          <w:rPr>
            <w:rFonts w:asciiTheme="minorEastAsia" w:hAnsiTheme="minorEastAsia" w:cs="Hei-Bd-HK-BF" w:hint="eastAsia"/>
            <w:kern w:val="0"/>
            <w:sz w:val="20"/>
            <w:szCs w:val="20"/>
          </w:rPr>
          <w:t>團隊</w:t>
        </w:r>
      </w:ins>
      <w:r w:rsidRPr="00901AA7">
        <w:rPr>
          <w:rFonts w:asciiTheme="minorEastAsia" w:hAnsiTheme="minorEastAsia" w:cs="新細明體" w:hint="eastAsia"/>
          <w:kern w:val="0"/>
          <w:sz w:val="20"/>
          <w:szCs w:val="20"/>
        </w:rPr>
        <w:t>成員組成真的能強化夥伴的實力</w:t>
      </w:r>
      <w:del w:id="1277" w:author="BeBe" w:date="2012-09-28T11:20:00Z">
        <w:r w:rsidRPr="00901AA7" w:rsidDel="00DF0535">
          <w:rPr>
            <w:rFonts w:asciiTheme="minorEastAsia" w:hAnsiTheme="minorEastAsia" w:cs="Hei-Bd-HK-BF" w:hint="eastAsia"/>
            <w:kern w:val="0"/>
            <w:sz w:val="20"/>
            <w:szCs w:val="20"/>
          </w:rPr>
          <w:delText>!</w:delText>
        </w:r>
      </w:del>
      <w:ins w:id="1278" w:author="BeBe" w:date="2012-09-28T11:20: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這次多虧了范承宗的天馬行空</w:t>
      </w:r>
      <w:ins w:id="1279" w:author="BeBe" w:date="2012-09-28T11:18:00Z">
        <w:r>
          <w:rPr>
            <w:rFonts w:asciiTheme="minorEastAsia" w:hAnsiTheme="minorEastAsia" w:cs="Hei-Bd-HK-BF" w:hint="eastAsia"/>
            <w:kern w:val="0"/>
            <w:sz w:val="20"/>
            <w:szCs w:val="20"/>
          </w:rPr>
          <w:t>，</w:t>
        </w:r>
      </w:ins>
      <w:del w:id="1280" w:author="BeBe" w:date="2012-09-28T11:18:00Z">
        <w:r w:rsidRPr="00901AA7" w:rsidDel="00DF0535">
          <w:rPr>
            <w:rFonts w:asciiTheme="minorEastAsia" w:hAnsiTheme="minorEastAsia" w:cs="Hei-Bd-HK-BF" w:hint="eastAsia"/>
            <w:kern w:val="0"/>
            <w:sz w:val="20"/>
            <w:szCs w:val="20"/>
          </w:rPr>
          <w:delText>,</w:delText>
        </w:r>
      </w:del>
      <w:del w:id="1281" w:author="BeBe" w:date="2012-09-28T11:20:00Z">
        <w:r w:rsidRPr="00901AA7" w:rsidDel="00DF0535">
          <w:rPr>
            <w:rFonts w:asciiTheme="minorEastAsia" w:hAnsiTheme="minorEastAsia" w:cs="Hei-Bd-HK-BF" w:hint="eastAsia"/>
            <w:kern w:val="0"/>
            <w:sz w:val="20"/>
            <w:szCs w:val="20"/>
          </w:rPr>
          <w:delText>try</w:delText>
        </w:r>
      </w:del>
      <w:ins w:id="1282" w:author="BeBe" w:date="2012-09-28T11:20:00Z">
        <w:r>
          <w:rPr>
            <w:rFonts w:asciiTheme="minorEastAsia" w:hAnsiTheme="minorEastAsia" w:cs="Hei-Bd-HK-BF" w:hint="eastAsia"/>
            <w:kern w:val="0"/>
            <w:sz w:val="20"/>
            <w:szCs w:val="20"/>
          </w:rPr>
          <w:t>試</w:t>
        </w:r>
      </w:ins>
      <w:r w:rsidRPr="00901AA7">
        <w:rPr>
          <w:rFonts w:asciiTheme="minorEastAsia" w:hAnsiTheme="minorEastAsia" w:cs="新細明體" w:hint="eastAsia"/>
          <w:kern w:val="0"/>
          <w:sz w:val="20"/>
          <w:szCs w:val="20"/>
        </w:rPr>
        <w:t>了好多好玩的</w:t>
      </w:r>
      <w:del w:id="1283" w:author="BeBe" w:date="2012-09-28T11:20:00Z">
        <w:r w:rsidRPr="00901AA7" w:rsidDel="00DF0535">
          <w:rPr>
            <w:rFonts w:asciiTheme="minorEastAsia" w:hAnsiTheme="minorEastAsia" w:cs="新細明體" w:hint="eastAsia"/>
            <w:kern w:val="0"/>
            <w:sz w:val="20"/>
            <w:szCs w:val="20"/>
          </w:rPr>
          <w:delText>東西</w:delText>
        </w:r>
      </w:del>
      <w:ins w:id="1284" w:author="BeBe" w:date="2012-09-28T11:20:00Z">
        <w:r>
          <w:rPr>
            <w:rFonts w:asciiTheme="minorEastAsia" w:hAnsiTheme="minorEastAsia" w:cs="新細明體" w:hint="eastAsia"/>
            <w:kern w:val="0"/>
            <w:sz w:val="20"/>
            <w:szCs w:val="20"/>
          </w:rPr>
          <w:t>點子</w:t>
        </w:r>
      </w:ins>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會動的按鈕</w:t>
      </w:r>
      <w:del w:id="1285" w:author="BeBe" w:date="2012-09-28T11:18:00Z">
        <w:r w:rsidRPr="00901AA7" w:rsidDel="00DF0535">
          <w:rPr>
            <w:rFonts w:asciiTheme="minorEastAsia" w:hAnsiTheme="minorEastAsia" w:cs="Hei-Bd-HK-BF" w:hint="eastAsia"/>
            <w:kern w:val="0"/>
            <w:sz w:val="20"/>
            <w:szCs w:val="20"/>
          </w:rPr>
          <w:delText>,</w:delText>
        </w:r>
      </w:del>
      <w:ins w:id="1286" w:author="BeBe" w:date="2012-09-28T11:20: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在</w:t>
      </w:r>
      <w:r w:rsidRPr="00901AA7">
        <w:rPr>
          <w:rFonts w:asciiTheme="minorEastAsia" w:hAnsiTheme="minorEastAsia" w:cs="Hei-Bd-HK-BF"/>
          <w:kern w:val="0"/>
          <w:sz w:val="20"/>
          <w:szCs w:val="20"/>
        </w:rPr>
        <w:t>table</w:t>
      </w:r>
      <w:r w:rsidRPr="00901AA7">
        <w:rPr>
          <w:rFonts w:asciiTheme="minorEastAsia" w:hAnsiTheme="minorEastAsia" w:cs="新細明體" w:hint="eastAsia"/>
          <w:kern w:val="0"/>
          <w:sz w:val="20"/>
          <w:szCs w:val="20"/>
        </w:rPr>
        <w:t>裡加上</w:t>
      </w:r>
      <w:proofErr w:type="gramStart"/>
      <w:r w:rsidRPr="00901AA7">
        <w:rPr>
          <w:rFonts w:asciiTheme="minorEastAsia" w:hAnsiTheme="minorEastAsia" w:cs="新細明體" w:hint="eastAsia"/>
          <w:kern w:val="0"/>
          <w:sz w:val="20"/>
          <w:szCs w:val="20"/>
        </w:rPr>
        <w:t>一</w:t>
      </w:r>
      <w:proofErr w:type="gramEnd"/>
      <w:r w:rsidRPr="00901AA7">
        <w:rPr>
          <w:rFonts w:asciiTheme="minorEastAsia" w:hAnsiTheme="minorEastAsia" w:cs="新細明體" w:hint="eastAsia"/>
          <w:kern w:val="0"/>
          <w:sz w:val="20"/>
          <w:szCs w:val="20"/>
        </w:rPr>
        <w:t>些小動畫等等</w:t>
      </w:r>
      <w:del w:id="1287" w:author="BeBe" w:date="2012-09-28T11:18:00Z">
        <w:r w:rsidRPr="00901AA7" w:rsidDel="00DF0535">
          <w:rPr>
            <w:rFonts w:asciiTheme="minorEastAsia" w:hAnsiTheme="minorEastAsia" w:cs="Hei-Bd-HK-BF" w:hint="eastAsia"/>
            <w:kern w:val="0"/>
            <w:sz w:val="20"/>
            <w:szCs w:val="20"/>
          </w:rPr>
          <w:delText>,</w:delText>
        </w:r>
      </w:del>
      <w:ins w:id="1288" w:author="BeBe" w:date="2012-09-28T11:20:00Z">
        <w:r>
          <w:rPr>
            <w:rFonts w:asciiTheme="minorEastAsia" w:hAnsiTheme="minorEastAsia" w:cs="Hei-Bd-HK-BF" w:hint="eastAsia"/>
            <w:kern w:val="0"/>
            <w:sz w:val="20"/>
            <w:szCs w:val="20"/>
          </w:rPr>
          <w:t>)</w:t>
        </w:r>
      </w:ins>
      <w:del w:id="1289" w:author="BeBe" w:date="2012-09-28T11:21:00Z">
        <w:r w:rsidRPr="00901AA7" w:rsidDel="00DF0535">
          <w:rPr>
            <w:rFonts w:asciiTheme="minorEastAsia" w:hAnsiTheme="minorEastAsia" w:cs="新細明體" w:hint="eastAsia"/>
            <w:kern w:val="0"/>
            <w:sz w:val="20"/>
            <w:szCs w:val="20"/>
          </w:rPr>
          <w:delText>超開心的。</w:delText>
        </w:r>
      </w:del>
      <w:r w:rsidRPr="00901AA7">
        <w:rPr>
          <w:rFonts w:asciiTheme="minorEastAsia" w:hAnsiTheme="minorEastAsia" w:cs="新細明體" w:hint="eastAsia"/>
          <w:kern w:val="0"/>
          <w:sz w:val="20"/>
          <w:szCs w:val="20"/>
        </w:rPr>
        <w:t>還有</w:t>
      </w:r>
      <w:commentRangeStart w:id="1290"/>
      <w:r w:rsidRPr="00901AA7">
        <w:rPr>
          <w:rFonts w:asciiTheme="minorEastAsia" w:hAnsiTheme="minorEastAsia" w:cs="Hei-Bd-HK-BF"/>
          <w:kern w:val="0"/>
          <w:sz w:val="20"/>
          <w:szCs w:val="20"/>
        </w:rPr>
        <w:t>0</w:t>
      </w:r>
      <w:r w:rsidRPr="00901AA7">
        <w:rPr>
          <w:rFonts w:asciiTheme="minorEastAsia" w:hAnsiTheme="minorEastAsia" w:cs="新細明體" w:hint="eastAsia"/>
          <w:kern w:val="0"/>
          <w:sz w:val="20"/>
          <w:szCs w:val="20"/>
        </w:rPr>
        <w:t>元</w:t>
      </w:r>
      <w:commentRangeEnd w:id="1290"/>
      <w:r>
        <w:rPr>
          <w:rStyle w:val="a8"/>
        </w:rPr>
        <w:commentReference w:id="1290"/>
      </w:r>
      <w:r w:rsidRPr="00901AA7">
        <w:rPr>
          <w:rFonts w:asciiTheme="minorEastAsia" w:hAnsiTheme="minorEastAsia" w:cs="新細明體" w:hint="eastAsia"/>
          <w:kern w:val="0"/>
          <w:sz w:val="20"/>
          <w:szCs w:val="20"/>
        </w:rPr>
        <w:t>的影片海報以及諸多的設計巧思</w:t>
      </w:r>
      <w:ins w:id="1291" w:author="BeBe" w:date="2012-09-28T11:21:00Z">
        <w:r>
          <w:rPr>
            <w:rFonts w:asciiTheme="minorEastAsia" w:hAnsiTheme="minorEastAsia" w:cs="Hei-Bd-HK-BF" w:hint="eastAsia"/>
            <w:kern w:val="0"/>
            <w:sz w:val="20"/>
            <w:szCs w:val="20"/>
          </w:rPr>
          <w:t>，</w:t>
        </w:r>
      </w:ins>
      <w:del w:id="1292" w:author="BeBe" w:date="2012-09-28T11:21: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還有感謝郭冠宏的</w:t>
      </w:r>
      <w:r w:rsidRPr="00901AA7">
        <w:rPr>
          <w:rFonts w:asciiTheme="minorEastAsia" w:hAnsiTheme="minorEastAsia" w:cs="Hei-Bd-HK-BF"/>
          <w:kern w:val="0"/>
          <w:sz w:val="20"/>
          <w:szCs w:val="20"/>
        </w:rPr>
        <w:t>server</w:t>
      </w:r>
      <w:r w:rsidRPr="00901AA7">
        <w:rPr>
          <w:rFonts w:asciiTheme="minorEastAsia" w:hAnsiTheme="minorEastAsia" w:cs="新細明體" w:hint="eastAsia"/>
          <w:kern w:val="0"/>
          <w:sz w:val="20"/>
          <w:szCs w:val="20"/>
        </w:rPr>
        <w:t>讓我們可以毫無後顧之憂的開發前端</w:t>
      </w:r>
      <w:ins w:id="1293" w:author="BeBe" w:date="2012-09-28T11:18:00Z">
        <w:r>
          <w:rPr>
            <w:rFonts w:asciiTheme="minorEastAsia" w:hAnsiTheme="minorEastAsia" w:cs="Hei-Bd-HK-BF" w:hint="eastAsia"/>
            <w:kern w:val="0"/>
            <w:sz w:val="20"/>
            <w:szCs w:val="20"/>
          </w:rPr>
          <w:t>，</w:t>
        </w:r>
      </w:ins>
      <w:del w:id="1294" w:author="BeBe" w:date="2012-09-28T11:18: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還有</w:t>
      </w:r>
      <w:proofErr w:type="spellStart"/>
      <w:r w:rsidRPr="00901AA7">
        <w:rPr>
          <w:rFonts w:asciiTheme="minorEastAsia" w:hAnsiTheme="minorEastAsia" w:cs="Hei-Bd-HK-BF"/>
          <w:kern w:val="0"/>
          <w:sz w:val="20"/>
          <w:szCs w:val="20"/>
        </w:rPr>
        <w:t>Domos</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的</w:t>
      </w:r>
      <w:del w:id="1295" w:author="BeBe" w:date="2012-09-28T11:21:00Z">
        <w:r w:rsidRPr="00901AA7" w:rsidDel="00DF0535">
          <w:rPr>
            <w:rFonts w:asciiTheme="minorEastAsia" w:hAnsiTheme="minorEastAsia" w:cs="新細明體" w:hint="eastAsia"/>
            <w:kern w:val="0"/>
            <w:sz w:val="20"/>
            <w:szCs w:val="20"/>
          </w:rPr>
          <w:delText>一堆超</w:delText>
        </w:r>
        <w:r w:rsidRPr="00901AA7" w:rsidDel="00DF0535">
          <w:rPr>
            <w:rFonts w:asciiTheme="minorEastAsia" w:hAnsiTheme="minorEastAsia" w:cs="Hei-Bd-HK-BF" w:hint="eastAsia"/>
            <w:kern w:val="0"/>
            <w:sz w:val="20"/>
            <w:szCs w:val="20"/>
          </w:rPr>
          <w:delText xml:space="preserve">Q </w:delText>
        </w:r>
        <w:r w:rsidRPr="00901AA7" w:rsidDel="00DF0535">
          <w:rPr>
            <w:rFonts w:asciiTheme="minorEastAsia" w:hAnsiTheme="minorEastAsia" w:cs="新細明體" w:hint="eastAsia"/>
            <w:kern w:val="0"/>
            <w:sz w:val="20"/>
            <w:szCs w:val="20"/>
          </w:rPr>
          <w:delText>彈</w:delText>
        </w:r>
      </w:del>
      <w:ins w:id="1296" w:author="BeBe" w:date="2012-09-28T11:21:00Z">
        <w:r>
          <w:rPr>
            <w:rFonts w:asciiTheme="minorEastAsia" w:hAnsiTheme="minorEastAsia" w:cs="新細明體" w:hint="eastAsia"/>
            <w:kern w:val="0"/>
            <w:sz w:val="20"/>
            <w:szCs w:val="20"/>
          </w:rPr>
          <w:t>精緻小</w:t>
        </w:r>
      </w:ins>
      <w:r w:rsidRPr="00901AA7">
        <w:rPr>
          <w:rFonts w:asciiTheme="minorEastAsia" w:hAnsiTheme="minorEastAsia" w:cs="新細明體" w:hint="eastAsia"/>
          <w:kern w:val="0"/>
          <w:sz w:val="20"/>
          <w:szCs w:val="20"/>
        </w:rPr>
        <w:t>動畫</w:t>
      </w:r>
      <w:del w:id="1297" w:author="BeBe" w:date="2012-09-28T11:22:00Z">
        <w:r w:rsidRPr="00901AA7" w:rsidDel="00DF0535">
          <w:rPr>
            <w:rFonts w:asciiTheme="minorEastAsia" w:hAnsiTheme="minorEastAsia" w:cs="Hei-Bd-HK-BF" w:hint="eastAsia"/>
            <w:kern w:val="0"/>
            <w:sz w:val="20"/>
            <w:szCs w:val="20"/>
          </w:rPr>
          <w:delText>!</w:delText>
        </w:r>
      </w:del>
      <w:ins w:id="1298" w:author="BeBe" w:date="2012-09-28T11:2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以及新綠不屈不饒的努力學著</w:t>
      </w:r>
      <w:r w:rsidRPr="00901AA7">
        <w:rPr>
          <w:rFonts w:asciiTheme="minorEastAsia" w:hAnsiTheme="minorEastAsia" w:cs="Hei-Bd-HK-BF"/>
          <w:kern w:val="0"/>
          <w:sz w:val="20"/>
          <w:szCs w:val="20"/>
        </w:rPr>
        <w:t>IOS</w:t>
      </w:r>
      <w:ins w:id="1299" w:author="BeBe" w:date="2012-09-28T11:22:00Z">
        <w:r>
          <w:rPr>
            <w:rFonts w:asciiTheme="minorEastAsia" w:hAnsiTheme="minorEastAsia" w:cs="Hei-Bd-HK-BF" w:hint="eastAsia"/>
            <w:kern w:val="0"/>
            <w:sz w:val="20"/>
            <w:szCs w:val="20"/>
          </w:rPr>
          <w:t>，</w:t>
        </w:r>
      </w:ins>
      <w:del w:id="1300" w:author="BeBe" w:date="2012-09-28T11:22: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並且默默</w:t>
      </w:r>
      <w:del w:id="1301" w:author="BeBe" w:date="2012-09-28T11:22:00Z">
        <w:r w:rsidRPr="00901AA7" w:rsidDel="00DF0535">
          <w:rPr>
            <w:rFonts w:asciiTheme="minorEastAsia" w:hAnsiTheme="minorEastAsia" w:cs="新細明體" w:hint="eastAsia"/>
            <w:kern w:val="0"/>
            <w:sz w:val="20"/>
            <w:szCs w:val="20"/>
          </w:rPr>
          <w:delText>的</w:delText>
        </w:r>
      </w:del>
      <w:ins w:id="1302" w:author="BeBe" w:date="2012-09-28T11:22:00Z">
        <w:r>
          <w:rPr>
            <w:rFonts w:asciiTheme="minorEastAsia" w:hAnsiTheme="minorEastAsia" w:cs="新細明體" w:hint="eastAsia"/>
            <w:kern w:val="0"/>
            <w:sz w:val="20"/>
            <w:szCs w:val="20"/>
          </w:rPr>
          <w:t>地</w:t>
        </w:r>
      </w:ins>
      <w:r w:rsidRPr="00901AA7">
        <w:rPr>
          <w:rFonts w:asciiTheme="minorEastAsia" w:hAnsiTheme="minorEastAsia" w:cs="新細明體" w:hint="eastAsia"/>
          <w:kern w:val="0"/>
          <w:sz w:val="20"/>
          <w:szCs w:val="20"/>
        </w:rPr>
        <w:t>把顏色對應以及一堆</w:t>
      </w:r>
      <w:del w:id="1303" w:author="BeBe" w:date="2012-09-28T11:22:00Z">
        <w:r w:rsidRPr="00901AA7" w:rsidDel="00DF0535">
          <w:rPr>
            <w:rFonts w:asciiTheme="minorEastAsia" w:hAnsiTheme="minorEastAsia" w:cs="新細明體" w:hint="eastAsia"/>
            <w:kern w:val="0"/>
            <w:sz w:val="20"/>
            <w:szCs w:val="20"/>
          </w:rPr>
          <w:delText>奇怪</w:delText>
        </w:r>
      </w:del>
      <w:ins w:id="1304" w:author="BeBe" w:date="2012-09-28T11:22:00Z">
        <w:r>
          <w:rPr>
            <w:rFonts w:asciiTheme="minorEastAsia" w:hAnsiTheme="minorEastAsia" w:cs="新細明體" w:hint="eastAsia"/>
            <w:kern w:val="0"/>
            <w:sz w:val="20"/>
            <w:szCs w:val="20"/>
          </w:rPr>
          <w:t>煩瑣</w:t>
        </w:r>
      </w:ins>
      <w:r w:rsidRPr="00901AA7">
        <w:rPr>
          <w:rFonts w:asciiTheme="minorEastAsia" w:hAnsiTheme="minorEastAsia" w:cs="新細明體" w:hint="eastAsia"/>
          <w:kern w:val="0"/>
          <w:sz w:val="20"/>
          <w:szCs w:val="20"/>
        </w:rPr>
        <w:t>的</w:t>
      </w:r>
      <w:proofErr w:type="gramStart"/>
      <w:r w:rsidRPr="00901AA7">
        <w:rPr>
          <w:rFonts w:asciiTheme="minorEastAsia" w:hAnsiTheme="minorEastAsia" w:cs="新細明體" w:hint="eastAsia"/>
          <w:kern w:val="0"/>
          <w:sz w:val="20"/>
          <w:szCs w:val="20"/>
        </w:rPr>
        <w:t>影音跟相片</w:t>
      </w:r>
      <w:proofErr w:type="gramEnd"/>
      <w:r w:rsidRPr="00901AA7">
        <w:rPr>
          <w:rFonts w:asciiTheme="minorEastAsia" w:hAnsiTheme="minorEastAsia" w:cs="新細明體" w:hint="eastAsia"/>
          <w:kern w:val="0"/>
          <w:sz w:val="20"/>
          <w:szCs w:val="20"/>
        </w:rPr>
        <w:t>處理</w:t>
      </w:r>
      <w:del w:id="1305" w:author="BeBe" w:date="2012-09-28T11:23:00Z">
        <w:r w:rsidRPr="00901AA7" w:rsidDel="00DF0535">
          <w:rPr>
            <w:rFonts w:asciiTheme="minorEastAsia" w:hAnsiTheme="minorEastAsia" w:cs="新細明體" w:hint="eastAsia"/>
            <w:kern w:val="0"/>
            <w:sz w:val="20"/>
            <w:szCs w:val="20"/>
          </w:rPr>
          <w:delText>做</w:delText>
        </w:r>
      </w:del>
      <w:r w:rsidRPr="00901AA7">
        <w:rPr>
          <w:rFonts w:asciiTheme="minorEastAsia" w:hAnsiTheme="minorEastAsia" w:cs="新細明體" w:hint="eastAsia"/>
          <w:kern w:val="0"/>
          <w:sz w:val="20"/>
          <w:szCs w:val="20"/>
        </w:rPr>
        <w:t>完。</w:t>
      </w:r>
      <w:del w:id="1306" w:author="BeBe" w:date="2012-09-28T11:23:00Z">
        <w:r w:rsidRPr="00901AA7" w:rsidDel="00DF0535">
          <w:rPr>
            <w:rFonts w:asciiTheme="minorEastAsia" w:hAnsiTheme="minorEastAsia" w:cs="新細明體" w:hint="eastAsia"/>
            <w:kern w:val="0"/>
            <w:sz w:val="20"/>
            <w:szCs w:val="20"/>
          </w:rPr>
          <w:delText>我只能說</w:delText>
        </w:r>
      </w:del>
      <w:del w:id="1307" w:author="BeBe" w:date="2012-09-28T11:22:00Z">
        <w:r w:rsidRPr="00901AA7" w:rsidDel="00DF0535">
          <w:rPr>
            <w:rFonts w:asciiTheme="minorEastAsia" w:hAnsiTheme="minorEastAsia" w:cs="Hei-Bd-HK-BF"/>
            <w:kern w:val="0"/>
            <w:sz w:val="20"/>
            <w:szCs w:val="20"/>
          </w:rPr>
          <w:delText>,</w:delText>
        </w:r>
      </w:del>
      <w:del w:id="1308" w:author="BeBe" w:date="2012-09-28T11:23:00Z">
        <w:r w:rsidRPr="00901AA7" w:rsidDel="00DF0535">
          <w:rPr>
            <w:rFonts w:asciiTheme="minorEastAsia" w:hAnsiTheme="minorEastAsia" w:cs="新細明體" w:hint="eastAsia"/>
            <w:kern w:val="0"/>
            <w:sz w:val="20"/>
            <w:szCs w:val="20"/>
          </w:rPr>
          <w:delText>好險我那時候上課遲到</w:delText>
        </w:r>
      </w:del>
      <w:del w:id="1309" w:author="BeBe" w:date="2012-09-28T11:22:00Z">
        <w:r w:rsidRPr="00901AA7" w:rsidDel="00DF0535">
          <w:rPr>
            <w:rFonts w:asciiTheme="minorEastAsia" w:hAnsiTheme="minorEastAsia" w:cs="Hei-Bd-HK-BF"/>
            <w:kern w:val="0"/>
            <w:sz w:val="20"/>
            <w:szCs w:val="20"/>
          </w:rPr>
          <w:delText>,</w:delText>
        </w:r>
      </w:del>
      <w:del w:id="1310" w:author="BeBe" w:date="2012-09-28T11:23:00Z">
        <w:r w:rsidRPr="00901AA7" w:rsidDel="00DF0535">
          <w:rPr>
            <w:rFonts w:asciiTheme="minorEastAsia" w:hAnsiTheme="minorEastAsia" w:cs="新細明體" w:hint="eastAsia"/>
            <w:kern w:val="0"/>
            <w:sz w:val="20"/>
            <w:szCs w:val="20"/>
          </w:rPr>
          <w:delText>才</w:delText>
        </w:r>
      </w:del>
      <w:r w:rsidRPr="00901AA7">
        <w:rPr>
          <w:rFonts w:asciiTheme="minorEastAsia" w:hAnsiTheme="minorEastAsia" w:cs="新細明體" w:hint="eastAsia"/>
          <w:kern w:val="0"/>
          <w:sz w:val="20"/>
          <w:szCs w:val="20"/>
        </w:rPr>
        <w:t>能</w:t>
      </w:r>
      <w:del w:id="1311" w:author="BeBe" w:date="2012-09-28T11:23:00Z">
        <w:r w:rsidRPr="00901AA7" w:rsidDel="00DF0535">
          <w:rPr>
            <w:rFonts w:asciiTheme="minorEastAsia" w:hAnsiTheme="minorEastAsia" w:cs="新細明體" w:hint="eastAsia"/>
            <w:kern w:val="0"/>
            <w:sz w:val="20"/>
            <w:szCs w:val="20"/>
          </w:rPr>
          <w:delText>跟你們</w:delText>
        </w:r>
      </w:del>
      <w:ins w:id="1312" w:author="BeBe" w:date="2012-09-28T11:23:00Z">
        <w:r>
          <w:rPr>
            <w:rFonts w:asciiTheme="minorEastAsia" w:hAnsiTheme="minorEastAsia" w:cs="新細明體" w:hint="eastAsia"/>
            <w:kern w:val="0"/>
            <w:sz w:val="20"/>
            <w:szCs w:val="20"/>
          </w:rPr>
          <w:t>和各位</w:t>
        </w:r>
      </w:ins>
      <w:r w:rsidRPr="00901AA7">
        <w:rPr>
          <w:rFonts w:asciiTheme="minorEastAsia" w:hAnsiTheme="minorEastAsia" w:cs="新細明體" w:hint="eastAsia"/>
          <w:kern w:val="0"/>
          <w:sz w:val="20"/>
          <w:szCs w:val="20"/>
        </w:rPr>
        <w:t>配到</w:t>
      </w:r>
      <w:ins w:id="1313" w:author="BeBe" w:date="2012-09-28T11:23:00Z">
        <w:r>
          <w:rPr>
            <w:rFonts w:asciiTheme="minorEastAsia" w:hAnsiTheme="minorEastAsia" w:cs="新細明體" w:hint="eastAsia"/>
            <w:kern w:val="0"/>
            <w:sz w:val="20"/>
            <w:szCs w:val="20"/>
          </w:rPr>
          <w:t>同</w:t>
        </w:r>
      </w:ins>
      <w:r w:rsidRPr="00901AA7">
        <w:rPr>
          <w:rFonts w:asciiTheme="minorEastAsia" w:hAnsiTheme="minorEastAsia" w:cs="新細明體" w:hint="eastAsia"/>
          <w:kern w:val="0"/>
          <w:sz w:val="20"/>
          <w:szCs w:val="20"/>
        </w:rPr>
        <w:t>一組</w:t>
      </w:r>
      <w:ins w:id="1314" w:author="BeBe" w:date="2012-09-28T11:24:00Z">
        <w:r>
          <w:rPr>
            <w:rFonts w:asciiTheme="minorEastAsia" w:hAnsiTheme="minorEastAsia" w:cs="新細明體" w:hint="eastAsia"/>
            <w:kern w:val="0"/>
            <w:sz w:val="20"/>
            <w:szCs w:val="20"/>
          </w:rPr>
          <w:t>並合作愉快</w:t>
        </w:r>
      </w:ins>
      <w:del w:id="1315" w:author="BeBe" w:date="2012-09-28T11:23:00Z">
        <w:r w:rsidRPr="00901AA7" w:rsidDel="00DF0535">
          <w:rPr>
            <w:rFonts w:asciiTheme="minorEastAsia" w:hAnsiTheme="minorEastAsia" w:cs="新細明體" w:hint="eastAsia"/>
            <w:kern w:val="0"/>
            <w:sz w:val="20"/>
            <w:szCs w:val="20"/>
          </w:rPr>
          <w:delText>。</w:delText>
        </w:r>
      </w:del>
      <w:r w:rsidRPr="00901AA7">
        <w:rPr>
          <w:rFonts w:asciiTheme="minorEastAsia" w:hAnsiTheme="minorEastAsia" w:cs="新細明體" w:hint="eastAsia"/>
          <w:kern w:val="0"/>
          <w:sz w:val="20"/>
          <w:szCs w:val="20"/>
        </w:rPr>
        <w:t>真</w:t>
      </w:r>
      <w:del w:id="1316" w:author="BeBe" w:date="2012-09-28T11:23:00Z">
        <w:r w:rsidRPr="00901AA7" w:rsidDel="00DF0535">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是太幸運了</w:t>
      </w:r>
      <w:del w:id="1317" w:author="BeBe" w:date="2012-09-28T11:22:00Z">
        <w:r w:rsidRPr="00901AA7" w:rsidDel="00DF0535">
          <w:rPr>
            <w:rFonts w:asciiTheme="minorEastAsia" w:hAnsiTheme="minorEastAsia" w:cs="Hei-Bd-HK-BF"/>
            <w:kern w:val="0"/>
            <w:sz w:val="20"/>
            <w:szCs w:val="20"/>
          </w:rPr>
          <w:delText>,</w:delText>
        </w:r>
      </w:del>
      <w:del w:id="1318" w:author="BeBe" w:date="2012-09-28T11:24:00Z">
        <w:r w:rsidRPr="00901AA7" w:rsidDel="00DF0535">
          <w:rPr>
            <w:rFonts w:asciiTheme="minorEastAsia" w:hAnsiTheme="minorEastAsia" w:cs="新細明體" w:hint="eastAsia"/>
            <w:kern w:val="0"/>
            <w:sz w:val="20"/>
            <w:szCs w:val="20"/>
          </w:rPr>
          <w:delText>合作的好愉快</w:delText>
        </w:r>
        <w:r w:rsidRPr="00901AA7" w:rsidDel="00DF0535">
          <w:rPr>
            <w:rFonts w:asciiTheme="minorEastAsia" w:hAnsiTheme="minorEastAsia" w:cs="Hei-Bd-HK-BF"/>
            <w:kern w:val="0"/>
            <w:sz w:val="20"/>
            <w:szCs w:val="20"/>
          </w:rPr>
          <w:delText>!</w:delText>
        </w:r>
      </w:del>
      <w:ins w:id="1319" w:author="BeBe" w:date="2012-09-28T11:24:00Z">
        <w:r>
          <w:rPr>
            <w:rFonts w:asciiTheme="minorEastAsia" w:hAnsiTheme="minorEastAsia" w:cs="Hei-Bd-HK-BF" w:hint="eastAsia"/>
            <w:kern w:val="0"/>
            <w:sz w:val="20"/>
            <w:szCs w:val="20"/>
          </w:rPr>
          <w:t>！</w:t>
        </w:r>
      </w:ins>
      <w:commentRangeStart w:id="1320"/>
      <w:r w:rsidRPr="00901AA7">
        <w:rPr>
          <w:rFonts w:asciiTheme="minorEastAsia" w:hAnsiTheme="minorEastAsia" w:cs="新細明體" w:hint="eastAsia"/>
          <w:kern w:val="0"/>
          <w:sz w:val="20"/>
          <w:szCs w:val="20"/>
        </w:rPr>
        <w:t>雖然最後只得到一頓飯的小獎</w:t>
      </w:r>
      <w:r w:rsidRPr="00901AA7">
        <w:rPr>
          <w:rFonts w:asciiTheme="minorEastAsia" w:hAnsiTheme="minorEastAsia" w:cs="Hei-Bd-HK-BF"/>
          <w:kern w:val="0"/>
          <w:sz w:val="20"/>
          <w:szCs w:val="20"/>
        </w:rPr>
        <w:t>~</w:t>
      </w:r>
      <w:commentRangeEnd w:id="1320"/>
      <w:r>
        <w:rPr>
          <w:rStyle w:val="a8"/>
        </w:rPr>
        <w:commentReference w:id="1320"/>
      </w:r>
      <w:r w:rsidRPr="00901AA7">
        <w:rPr>
          <w:rFonts w:asciiTheme="minorEastAsia" w:hAnsiTheme="minorEastAsia" w:cs="新細明體" w:hint="eastAsia"/>
          <w:kern w:val="0"/>
          <w:sz w:val="20"/>
          <w:szCs w:val="20"/>
        </w:rPr>
        <w:t>但</w:t>
      </w:r>
      <w:del w:id="1321" w:author="BeBe" w:date="2012-09-28T11:25:00Z">
        <w:r w:rsidRPr="00901AA7" w:rsidDel="00DF0535">
          <w:rPr>
            <w:rFonts w:asciiTheme="minorEastAsia" w:hAnsiTheme="minorEastAsia" w:cs="新細明體" w:hint="eastAsia"/>
            <w:kern w:val="0"/>
            <w:sz w:val="20"/>
            <w:szCs w:val="20"/>
          </w:rPr>
          <w:delText>是我覺得</w:delText>
        </w:r>
      </w:del>
      <w:r w:rsidRPr="00901AA7">
        <w:rPr>
          <w:rFonts w:asciiTheme="minorEastAsia" w:hAnsiTheme="minorEastAsia" w:cs="新細明體" w:hint="eastAsia"/>
          <w:kern w:val="0"/>
          <w:sz w:val="20"/>
          <w:szCs w:val="20"/>
        </w:rPr>
        <w:t>整個課程</w:t>
      </w:r>
      <w:del w:id="1322" w:author="BeBe" w:date="2012-09-28T11:25:00Z">
        <w:r w:rsidRPr="00901AA7" w:rsidDel="00DF0535">
          <w:rPr>
            <w:rFonts w:asciiTheme="minorEastAsia" w:hAnsiTheme="minorEastAsia" w:cs="新細明體" w:hint="eastAsia"/>
            <w:kern w:val="0"/>
            <w:sz w:val="20"/>
            <w:szCs w:val="20"/>
          </w:rPr>
          <w:delText>結束之後</w:delText>
        </w:r>
      </w:del>
      <w:del w:id="1323" w:author="BeBe" w:date="2012-09-28T11:22: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w:t>
      </w:r>
      <w:ins w:id="1324" w:author="BeBe" w:date="2012-09-28T11:25:00Z">
        <w:r>
          <w:rPr>
            <w:rFonts w:asciiTheme="minorEastAsia" w:hAnsiTheme="minorEastAsia" w:cs="新細明體" w:hint="eastAsia"/>
            <w:kern w:val="0"/>
            <w:sz w:val="20"/>
            <w:szCs w:val="20"/>
          </w:rPr>
          <w:t>所</w:t>
        </w:r>
      </w:ins>
      <w:r w:rsidRPr="00901AA7">
        <w:rPr>
          <w:rFonts w:asciiTheme="minorEastAsia" w:hAnsiTheme="minorEastAsia" w:cs="新細明體" w:hint="eastAsia"/>
          <w:kern w:val="0"/>
          <w:sz w:val="20"/>
          <w:szCs w:val="20"/>
        </w:rPr>
        <w:t>學到的</w:t>
      </w:r>
      <w:ins w:id="1325" w:author="BeBe" w:date="2012-09-28T11:22:00Z">
        <w:r>
          <w:rPr>
            <w:rFonts w:asciiTheme="minorEastAsia" w:hAnsiTheme="minorEastAsia" w:cs="Hei-Bd-HK-BF" w:hint="eastAsia"/>
            <w:kern w:val="0"/>
            <w:sz w:val="20"/>
            <w:szCs w:val="20"/>
          </w:rPr>
          <w:t>，</w:t>
        </w:r>
      </w:ins>
      <w:del w:id="1326" w:author="BeBe" w:date="2012-09-28T11:22:00Z">
        <w:r w:rsidRPr="00901AA7" w:rsidDel="00DF0535">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遠超過那些。</w:t>
      </w:r>
    </w:p>
    <w:p w:rsidR="00F10E43" w:rsidRPr="00E03C7C" w:rsidRDefault="00F10E43" w:rsidP="00F10E43">
      <w:pPr>
        <w:autoSpaceDE w:val="0"/>
        <w:autoSpaceDN w:val="0"/>
        <w:adjustRightInd w:val="0"/>
        <w:snapToGrid w:val="0"/>
        <w:rPr>
          <w:rFonts w:asciiTheme="minorEastAsia" w:hAnsiTheme="minorEastAsia" w:cs="Hei-Lt-HK-BF" w:hint="eastAsia"/>
          <w:kern w:val="0"/>
          <w:sz w:val="20"/>
          <w:szCs w:val="20"/>
        </w:rPr>
      </w:pPr>
    </w:p>
    <w:p w:rsidR="00CC3FED" w:rsidRDefault="00CC3FED" w:rsidP="00F10E43">
      <w:pPr>
        <w:autoSpaceDE w:val="0"/>
        <w:autoSpaceDN w:val="0"/>
        <w:adjustRightInd w:val="0"/>
        <w:snapToGrid w:val="0"/>
        <w:rPr>
          <w:rFonts w:asciiTheme="minorEastAsia" w:hAnsiTheme="minorEastAsia" w:cs="Hei-Lt-HK-BF" w:hint="eastAsia"/>
          <w:kern w:val="0"/>
          <w:sz w:val="20"/>
          <w:szCs w:val="20"/>
        </w:rPr>
      </w:pPr>
    </w:p>
    <w:p w:rsidR="00E03C7C" w:rsidRDefault="00E03C7C" w:rsidP="00F10E43">
      <w:pPr>
        <w:autoSpaceDE w:val="0"/>
        <w:autoSpaceDN w:val="0"/>
        <w:adjustRightInd w:val="0"/>
        <w:snapToGrid w:val="0"/>
        <w:rPr>
          <w:rFonts w:asciiTheme="minorEastAsia" w:hAnsiTheme="minorEastAsia" w:cs="Hei-Lt-HK-BF" w:hint="eastAsia"/>
          <w:b/>
          <w:kern w:val="0"/>
          <w:szCs w:val="24"/>
        </w:rPr>
      </w:pPr>
      <w:r>
        <w:rPr>
          <w:rFonts w:asciiTheme="minorEastAsia" w:hAnsiTheme="minorEastAsia" w:cs="Hei-Lt-HK-BF" w:hint="eastAsia"/>
          <w:b/>
          <w:kern w:val="0"/>
          <w:szCs w:val="24"/>
        </w:rPr>
        <w:t>高新綠</w:t>
      </w:r>
    </w:p>
    <w:p w:rsidR="003E6FA4" w:rsidRDefault="00E03C7C" w:rsidP="00F10E43">
      <w:pPr>
        <w:autoSpaceDE w:val="0"/>
        <w:autoSpaceDN w:val="0"/>
        <w:adjustRightInd w:val="0"/>
        <w:snapToGrid w:val="0"/>
        <w:rPr>
          <w:rFonts w:asciiTheme="minorEastAsia" w:hAnsiTheme="minorEastAsia" w:cs="新細明體" w:hint="eastAsia"/>
          <w:kern w:val="0"/>
          <w:sz w:val="20"/>
          <w:szCs w:val="20"/>
        </w:rPr>
      </w:pPr>
      <w:r w:rsidRPr="00E03C7C">
        <w:rPr>
          <w:rFonts w:asciiTheme="minorEastAsia" w:hAnsiTheme="minorEastAsia" w:cs="新細明體" w:hint="eastAsia"/>
          <w:kern w:val="0"/>
          <w:sz w:val="20"/>
          <w:szCs w:val="20"/>
        </w:rPr>
        <w:t>資訊網路與多媒體研究所</w:t>
      </w:r>
    </w:p>
    <w:p w:rsidR="00E03C7C" w:rsidRPr="00E03C7C" w:rsidRDefault="00E03C7C" w:rsidP="00F10E43">
      <w:pPr>
        <w:autoSpaceDE w:val="0"/>
        <w:autoSpaceDN w:val="0"/>
        <w:adjustRightInd w:val="0"/>
        <w:snapToGrid w:val="0"/>
        <w:rPr>
          <w:rFonts w:asciiTheme="minorEastAsia" w:hAnsiTheme="minorEastAsia" w:cs="新細明體"/>
          <w:kern w:val="0"/>
          <w:sz w:val="20"/>
          <w:szCs w:val="20"/>
        </w:rPr>
      </w:pPr>
    </w:p>
    <w:p w:rsidR="00E03C7C" w:rsidRDefault="00E03C7C" w:rsidP="00E03C7C">
      <w:pPr>
        <w:autoSpaceDE w:val="0"/>
        <w:autoSpaceDN w:val="0"/>
        <w:adjustRightInd w:val="0"/>
        <w:snapToGrid w:val="0"/>
        <w:rPr>
          <w:rFonts w:asciiTheme="minorEastAsia" w:hAnsiTheme="minorEastAsia" w:cs="新細明體" w:hint="eastAsia"/>
          <w:kern w:val="0"/>
          <w:sz w:val="20"/>
          <w:szCs w:val="20"/>
        </w:rPr>
      </w:pPr>
      <w:ins w:id="1327" w:author="BeBe" w:date="2012-09-28T11:28:00Z">
        <w:r>
          <w:rPr>
            <w:rFonts w:asciiTheme="minorEastAsia" w:hAnsiTheme="minorEastAsia" w:cs="新細明體" w:hint="eastAsia"/>
            <w:kern w:val="0"/>
            <w:sz w:val="20"/>
            <w:szCs w:val="20"/>
          </w:rPr>
          <w:t>我</w:t>
        </w:r>
      </w:ins>
      <w:r w:rsidRPr="00901AA7">
        <w:rPr>
          <w:rFonts w:asciiTheme="minorEastAsia" w:hAnsiTheme="minorEastAsia" w:cs="新細明體" w:hint="eastAsia"/>
          <w:kern w:val="0"/>
          <w:sz w:val="20"/>
          <w:szCs w:val="20"/>
        </w:rPr>
        <w:t>負責</w:t>
      </w:r>
      <w:proofErr w:type="spellStart"/>
      <w:r w:rsidRPr="00901AA7">
        <w:rPr>
          <w:rFonts w:asciiTheme="minorEastAsia" w:hAnsiTheme="minorEastAsia" w:cs="Hei-Bd-HK-BF"/>
          <w:kern w:val="0"/>
          <w:sz w:val="20"/>
          <w:szCs w:val="20"/>
        </w:rPr>
        <w:t>iOS</w:t>
      </w:r>
      <w:proofErr w:type="spellEnd"/>
      <w:r w:rsidRPr="00901AA7">
        <w:rPr>
          <w:rFonts w:asciiTheme="minorEastAsia" w:hAnsiTheme="minorEastAsia" w:cs="新細明體" w:hint="eastAsia"/>
          <w:kern w:val="0"/>
          <w:sz w:val="20"/>
          <w:szCs w:val="20"/>
        </w:rPr>
        <w:t>開發</w:t>
      </w:r>
      <w:ins w:id="1328" w:author="BeBe" w:date="2012-09-28T11:28:00Z">
        <w:r>
          <w:rPr>
            <w:rFonts w:asciiTheme="minorEastAsia" w:hAnsiTheme="minorEastAsia" w:cs="Hei-Bd-HK-BF" w:hint="eastAsia"/>
            <w:kern w:val="0"/>
            <w:sz w:val="20"/>
            <w:szCs w:val="20"/>
          </w:rPr>
          <w:t>，</w:t>
        </w:r>
      </w:ins>
      <w:del w:id="1329" w:author="BeBe" w:date="2012-09-28T11:28:00Z">
        <w:r w:rsidRPr="00901AA7" w:rsidDel="00705AE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並著重在</w:t>
      </w:r>
      <w:ins w:id="1330" w:author="BeBe" w:date="2012-09-28T11:28: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瀏覽信件</w:t>
      </w:r>
      <w:ins w:id="1331" w:author="BeBe" w:date="2012-09-28T11:28: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這個功能的程式編寫與介面設計實現。瀏覽信件的介面是和使用者互動最久的畫面之一</w:t>
      </w:r>
      <w:ins w:id="1332" w:author="BeBe" w:date="2012-09-28T11:28:00Z">
        <w:r>
          <w:rPr>
            <w:rFonts w:asciiTheme="minorEastAsia" w:hAnsiTheme="minorEastAsia" w:cs="Hei-Bd-HK-BF" w:hint="eastAsia"/>
            <w:kern w:val="0"/>
            <w:sz w:val="20"/>
            <w:szCs w:val="20"/>
          </w:rPr>
          <w:t>，</w:t>
        </w:r>
      </w:ins>
      <w:del w:id="1333" w:author="BeBe" w:date="2012-09-28T11:28:00Z">
        <w:r w:rsidRPr="00901AA7" w:rsidDel="00705AE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因不論是寫信</w:t>
      </w:r>
      <w:ins w:id="1334" w:author="BeBe" w:date="2012-09-28T11:28:00Z">
        <w:r>
          <w:rPr>
            <w:rFonts w:asciiTheme="minorEastAsia" w:hAnsiTheme="minorEastAsia" w:cs="Hei-Bd-HK-BF" w:hint="eastAsia"/>
            <w:kern w:val="0"/>
            <w:sz w:val="20"/>
            <w:szCs w:val="20"/>
          </w:rPr>
          <w:t>、</w:t>
        </w:r>
      </w:ins>
      <w:del w:id="1335" w:author="BeBe" w:date="2012-09-28T11:28:00Z">
        <w:r w:rsidRPr="00901AA7" w:rsidDel="00705AE9">
          <w:rPr>
            <w:rFonts w:asciiTheme="minorEastAsia" w:hAnsiTheme="minorEastAsia" w:cs="Hei-Bd-HK-BF"/>
            <w:kern w:val="0"/>
            <w:sz w:val="20"/>
            <w:szCs w:val="20"/>
          </w:rPr>
          <w:delText>,</w:delText>
        </w:r>
      </w:del>
      <w:proofErr w:type="gramStart"/>
      <w:r w:rsidRPr="00901AA7">
        <w:rPr>
          <w:rFonts w:asciiTheme="minorEastAsia" w:hAnsiTheme="minorEastAsia" w:cs="新細明體" w:hint="eastAsia"/>
          <w:kern w:val="0"/>
          <w:sz w:val="20"/>
          <w:szCs w:val="20"/>
        </w:rPr>
        <w:t>看寄出</w:t>
      </w:r>
      <w:proofErr w:type="gramEnd"/>
      <w:r w:rsidRPr="00901AA7">
        <w:rPr>
          <w:rFonts w:asciiTheme="minorEastAsia" w:hAnsiTheme="minorEastAsia" w:cs="新細明體" w:hint="eastAsia"/>
          <w:kern w:val="0"/>
          <w:sz w:val="20"/>
          <w:szCs w:val="20"/>
        </w:rPr>
        <w:t>的信</w:t>
      </w:r>
      <w:ins w:id="1336" w:author="BeBe" w:date="2012-09-28T11:29:00Z">
        <w:r>
          <w:rPr>
            <w:rFonts w:asciiTheme="minorEastAsia" w:hAnsiTheme="minorEastAsia" w:cs="新細明體" w:hint="eastAsia"/>
            <w:kern w:val="0"/>
            <w:sz w:val="20"/>
            <w:szCs w:val="20"/>
          </w:rPr>
          <w:t>、</w:t>
        </w:r>
      </w:ins>
      <w:del w:id="1337" w:author="BeBe" w:date="2012-09-28T11:28:00Z">
        <w:r w:rsidRPr="00901AA7" w:rsidDel="00705AE9">
          <w:rPr>
            <w:rFonts w:asciiTheme="minorEastAsia" w:hAnsiTheme="minorEastAsia" w:cs="Hei-Bd-HK-BF"/>
            <w:kern w:val="0"/>
            <w:sz w:val="20"/>
            <w:szCs w:val="20"/>
          </w:rPr>
          <w:delText>,</w:delText>
        </w:r>
      </w:del>
      <w:del w:id="1338" w:author="BeBe" w:date="2012-09-28T11:29:00Z">
        <w:r w:rsidRPr="00901AA7" w:rsidDel="00705AE9">
          <w:rPr>
            <w:rFonts w:asciiTheme="minorEastAsia" w:hAnsiTheme="minorEastAsia" w:cs="新細明體" w:hint="eastAsia"/>
            <w:kern w:val="0"/>
            <w:sz w:val="20"/>
            <w:szCs w:val="20"/>
          </w:rPr>
          <w:delText>看</w:delText>
        </w:r>
      </w:del>
      <w:ins w:id="1339" w:author="BeBe" w:date="2012-09-28T11:29:00Z">
        <w:r>
          <w:rPr>
            <w:rFonts w:asciiTheme="minorEastAsia" w:hAnsiTheme="minorEastAsia" w:cs="新細明體" w:hint="eastAsia"/>
            <w:kern w:val="0"/>
            <w:sz w:val="20"/>
            <w:szCs w:val="20"/>
          </w:rPr>
          <w:t>讀</w:t>
        </w:r>
      </w:ins>
      <w:r w:rsidRPr="00901AA7">
        <w:rPr>
          <w:rFonts w:asciiTheme="minorEastAsia" w:hAnsiTheme="minorEastAsia" w:cs="新細明體" w:hint="eastAsia"/>
          <w:kern w:val="0"/>
          <w:sz w:val="20"/>
          <w:szCs w:val="20"/>
        </w:rPr>
        <w:t>收到的信都會接到</w:t>
      </w:r>
      <w:ins w:id="1340" w:author="BeBe" w:date="2012-09-28T11:29:00Z">
        <w:r>
          <w:rPr>
            <w:rFonts w:asciiTheme="minorEastAsia" w:hAnsiTheme="minorEastAsia" w:cs="新細明體" w:hint="eastAsia"/>
            <w:kern w:val="0"/>
            <w:sz w:val="20"/>
            <w:szCs w:val="20"/>
          </w:rPr>
          <w:t>這</w:t>
        </w:r>
      </w:ins>
      <w:r w:rsidRPr="00901AA7">
        <w:rPr>
          <w:rFonts w:asciiTheme="minorEastAsia" w:hAnsiTheme="minorEastAsia" w:cs="新細明體" w:hint="eastAsia"/>
          <w:kern w:val="0"/>
          <w:sz w:val="20"/>
          <w:szCs w:val="20"/>
        </w:rPr>
        <w:t>個畫面。</w:t>
      </w:r>
      <w:del w:id="1341" w:author="BeBe" w:date="2012-09-28T11:29:00Z">
        <w:r w:rsidRPr="00901AA7" w:rsidDel="00705AE9">
          <w:rPr>
            <w:rFonts w:asciiTheme="minorEastAsia" w:hAnsiTheme="minorEastAsia" w:cs="新細明體" w:hint="eastAsia"/>
            <w:kern w:val="0"/>
            <w:sz w:val="20"/>
            <w:szCs w:val="20"/>
          </w:rPr>
          <w:delText>讀取與編寫未來的信件是本</w:delText>
        </w:r>
        <w:r w:rsidRPr="00901AA7" w:rsidDel="00705AE9">
          <w:rPr>
            <w:rFonts w:asciiTheme="minorEastAsia" w:hAnsiTheme="minorEastAsia" w:cs="Hei-Bd-HK-BF"/>
            <w:kern w:val="0"/>
            <w:sz w:val="20"/>
            <w:szCs w:val="20"/>
          </w:rPr>
          <w:delText xml:space="preserve">app </w:delText>
        </w:r>
        <w:r w:rsidRPr="00901AA7" w:rsidDel="00705AE9">
          <w:rPr>
            <w:rFonts w:asciiTheme="minorEastAsia" w:hAnsiTheme="minorEastAsia" w:cs="新細明體" w:hint="eastAsia"/>
            <w:kern w:val="0"/>
            <w:sz w:val="20"/>
            <w:szCs w:val="20"/>
          </w:rPr>
          <w:delText>的賣點</w:delText>
        </w:r>
      </w:del>
      <w:del w:id="1342" w:author="BeBe" w:date="2012-09-28T11:28:00Z">
        <w:r w:rsidRPr="00901AA7" w:rsidDel="00705AE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而如何讓</w:t>
      </w:r>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上信件的呈現是舒適與愉悅的</w:t>
      </w:r>
      <w:ins w:id="1343" w:author="BeBe" w:date="2012-09-28T11:28:00Z">
        <w:r>
          <w:rPr>
            <w:rFonts w:asciiTheme="minorEastAsia" w:hAnsiTheme="minorEastAsia" w:cs="Hei-Bd-HK-BF" w:hint="eastAsia"/>
            <w:kern w:val="0"/>
            <w:sz w:val="20"/>
            <w:szCs w:val="20"/>
          </w:rPr>
          <w:t>，</w:t>
        </w:r>
      </w:ins>
      <w:del w:id="1344" w:author="BeBe" w:date="2012-09-28T11:28:00Z">
        <w:r w:rsidRPr="00901AA7" w:rsidDel="00705AE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並且能處理各種</w:t>
      </w:r>
      <w:r>
        <w:rPr>
          <w:rFonts w:asciiTheme="minorEastAsia" w:hAnsiTheme="minorEastAsia" w:cs="Hei-Bd-HK-BF"/>
          <w:kern w:val="0"/>
          <w:sz w:val="20"/>
          <w:szCs w:val="20"/>
        </w:rPr>
        <w:t>user input data</w:t>
      </w:r>
      <w:r w:rsidRPr="00901AA7">
        <w:rPr>
          <w:rFonts w:asciiTheme="minorEastAsia" w:hAnsiTheme="minorEastAsia" w:cs="新細明體" w:hint="eastAsia"/>
          <w:kern w:val="0"/>
          <w:sz w:val="20"/>
          <w:szCs w:val="20"/>
        </w:rPr>
        <w:t>更是重要。</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
    <w:p w:rsidR="00E03C7C" w:rsidRPr="00901AA7" w:rsidRDefault="00E03C7C" w:rsidP="00E03C7C">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w:t>
      </w:r>
      <w:del w:id="1345" w:author="BeBe" w:date="2012-09-28T11:31:00Z">
        <w:r w:rsidRPr="00901AA7" w:rsidDel="00705AE9">
          <w:rPr>
            <w:rFonts w:asciiTheme="minorEastAsia" w:hAnsiTheme="minorEastAsia" w:cs="新細明體" w:hint="eastAsia"/>
            <w:kern w:val="0"/>
            <w:sz w:val="20"/>
            <w:szCs w:val="20"/>
          </w:rPr>
          <w:delText>首先是</w:delText>
        </w:r>
      </w:del>
      <w:del w:id="1346" w:author="克姐" w:date="2014-05-01T17:02:00Z">
        <w:r w:rsidRPr="00901AA7" w:rsidDel="00E03C7C">
          <w:rPr>
            <w:rFonts w:asciiTheme="minorEastAsia" w:hAnsiTheme="minorEastAsia" w:cs="新細明體" w:hint="eastAsia"/>
            <w:kern w:val="0"/>
            <w:sz w:val="20"/>
            <w:szCs w:val="20"/>
          </w:rPr>
          <w:delText>拉畫面的</w:delText>
        </w:r>
      </w:del>
      <w:r w:rsidRPr="00901AA7">
        <w:rPr>
          <w:rFonts w:asciiTheme="minorEastAsia" w:hAnsiTheme="minorEastAsia" w:cs="ebuchetMS-Italic"/>
          <w:kern w:val="0"/>
          <w:sz w:val="20"/>
          <w:szCs w:val="20"/>
        </w:rPr>
        <w:t>UI</w:t>
      </w:r>
      <w:ins w:id="1347" w:author="克姐" w:date="2014-05-01T17:02:00Z">
        <w:r>
          <w:rPr>
            <w:rFonts w:asciiTheme="minorEastAsia" w:hAnsiTheme="minorEastAsia" w:cs="ebuchetMS-Italic" w:hint="eastAsia"/>
            <w:kern w:val="0"/>
            <w:sz w:val="20"/>
            <w:szCs w:val="20"/>
          </w:rPr>
          <w:t>介面</w:t>
        </w:r>
      </w:ins>
      <w:r w:rsidRPr="00901AA7">
        <w:rPr>
          <w:rFonts w:asciiTheme="minorEastAsia" w:hAnsiTheme="minorEastAsia" w:cs="新細明體" w:hint="eastAsia"/>
          <w:kern w:val="0"/>
          <w:sz w:val="20"/>
          <w:szCs w:val="20"/>
        </w:rPr>
        <w:t>】</w:t>
      </w:r>
    </w:p>
    <w:p w:rsidR="00E03C7C" w:rsidRDefault="00E03C7C" w:rsidP="00E03C7C">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這個部分需要和設計的同學做溝通</w:t>
      </w:r>
      <w:ins w:id="1348" w:author="BeBe" w:date="2012-09-28T11:31:00Z">
        <w:r>
          <w:rPr>
            <w:rFonts w:asciiTheme="minorEastAsia" w:hAnsiTheme="minorEastAsia" w:cs="Hei-Bd-HK-BF" w:hint="eastAsia"/>
            <w:kern w:val="0"/>
            <w:sz w:val="20"/>
            <w:szCs w:val="20"/>
          </w:rPr>
          <w:t>，</w:t>
        </w:r>
      </w:ins>
      <w:del w:id="1349" w:author="BeBe" w:date="2012-09-28T11:31:00Z">
        <w:r w:rsidRPr="00901AA7" w:rsidDel="00705AE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並盡可能用程式實現出介面的細節。為</w:t>
      </w:r>
      <w:del w:id="1350" w:author="BeBe" w:date="2012-09-28T11:31:00Z">
        <w:r w:rsidRPr="00901AA7" w:rsidDel="00705AE9">
          <w:rPr>
            <w:rFonts w:asciiTheme="minorEastAsia" w:hAnsiTheme="minorEastAsia" w:cs="新細明體" w:hint="eastAsia"/>
            <w:kern w:val="0"/>
            <w:sz w:val="20"/>
            <w:szCs w:val="20"/>
          </w:rPr>
          <w:delText>了要</w:delText>
        </w:r>
      </w:del>
      <w:r w:rsidRPr="00901AA7">
        <w:rPr>
          <w:rFonts w:asciiTheme="minorEastAsia" w:hAnsiTheme="minorEastAsia" w:cs="新細明體" w:hint="eastAsia"/>
          <w:kern w:val="0"/>
          <w:sz w:val="20"/>
          <w:szCs w:val="20"/>
        </w:rPr>
        <w:t>求</w:t>
      </w:r>
      <w:del w:id="1351" w:author="BeBe" w:date="2012-09-28T11:32:00Z">
        <w:r w:rsidRPr="00901AA7" w:rsidDel="00705AE9">
          <w:rPr>
            <w:rFonts w:asciiTheme="minorEastAsia" w:hAnsiTheme="minorEastAsia" w:cs="新細明體" w:hint="eastAsia"/>
            <w:kern w:val="0"/>
            <w:sz w:val="20"/>
            <w:szCs w:val="20"/>
          </w:rPr>
          <w:delText>界</w:delText>
        </w:r>
      </w:del>
      <w:ins w:id="1352" w:author="BeBe" w:date="2012-09-28T11:32:00Z">
        <w:r>
          <w:rPr>
            <w:rFonts w:asciiTheme="minorEastAsia" w:hAnsiTheme="minorEastAsia" w:cs="新細明體" w:hint="eastAsia"/>
            <w:kern w:val="0"/>
            <w:sz w:val="20"/>
            <w:szCs w:val="20"/>
          </w:rPr>
          <w:t>介</w:t>
        </w:r>
      </w:ins>
      <w:r w:rsidRPr="00901AA7">
        <w:rPr>
          <w:rFonts w:asciiTheme="minorEastAsia" w:hAnsiTheme="minorEastAsia" w:cs="新細明體" w:hint="eastAsia"/>
          <w:kern w:val="0"/>
          <w:sz w:val="20"/>
          <w:szCs w:val="20"/>
        </w:rPr>
        <w:t>面美觀</w:t>
      </w:r>
      <w:ins w:id="1353" w:author="BeBe" w:date="2012-09-28T11:31:00Z">
        <w:r>
          <w:rPr>
            <w:rFonts w:asciiTheme="minorEastAsia" w:hAnsiTheme="minorEastAsia" w:cs="Hei-Bd-HK-BF" w:hint="eastAsia"/>
            <w:kern w:val="0"/>
            <w:sz w:val="20"/>
            <w:szCs w:val="20"/>
          </w:rPr>
          <w:t>，</w:t>
        </w:r>
      </w:ins>
      <w:del w:id="1354" w:author="BeBe" w:date="2012-09-28T11:31:00Z">
        <w:r w:rsidRPr="00901AA7" w:rsidDel="00705AE9">
          <w:rPr>
            <w:rFonts w:asciiTheme="minorEastAsia" w:hAnsiTheme="minorEastAsia" w:cs="Hei-Bd-HK-BF"/>
            <w:kern w:val="0"/>
            <w:sz w:val="20"/>
            <w:szCs w:val="20"/>
          </w:rPr>
          <w:delText>,</w:delText>
        </w:r>
      </w:del>
      <w:del w:id="1355" w:author="BeBe" w:date="2012-09-28T11:32:00Z">
        <w:r w:rsidRPr="00901AA7" w:rsidDel="00705AE9">
          <w:rPr>
            <w:rFonts w:asciiTheme="minorEastAsia" w:hAnsiTheme="minorEastAsia" w:cs="新細明體" w:hint="eastAsia"/>
            <w:kern w:val="0"/>
            <w:sz w:val="20"/>
            <w:szCs w:val="20"/>
          </w:rPr>
          <w:delText>界</w:delText>
        </w:r>
      </w:del>
      <w:r w:rsidRPr="00901AA7">
        <w:rPr>
          <w:rFonts w:asciiTheme="minorEastAsia" w:hAnsiTheme="minorEastAsia" w:cs="新細明體" w:hint="eastAsia"/>
          <w:kern w:val="0"/>
          <w:sz w:val="20"/>
          <w:szCs w:val="20"/>
        </w:rPr>
        <w:t>各原件的位置都需</w:t>
      </w:r>
      <w:del w:id="1356" w:author="BeBe" w:date="2012-09-28T11:32:00Z">
        <w:r w:rsidRPr="00901AA7" w:rsidDel="00705AE9">
          <w:rPr>
            <w:rFonts w:asciiTheme="minorEastAsia" w:hAnsiTheme="minorEastAsia" w:cs="新細明體" w:hint="eastAsia"/>
            <w:kern w:val="0"/>
            <w:sz w:val="20"/>
            <w:szCs w:val="20"/>
          </w:rPr>
          <w:delText>有</w:delText>
        </w:r>
      </w:del>
      <w:r w:rsidRPr="00901AA7">
        <w:rPr>
          <w:rFonts w:asciiTheme="minorEastAsia" w:hAnsiTheme="minorEastAsia" w:cs="新細明體" w:hint="eastAsia"/>
          <w:kern w:val="0"/>
          <w:sz w:val="20"/>
          <w:szCs w:val="20"/>
        </w:rPr>
        <w:t>嚴謹擺放</w:t>
      </w:r>
      <w:del w:id="1357" w:author="BeBe" w:date="2012-09-28T11:31:00Z">
        <w:r w:rsidRPr="00901AA7" w:rsidDel="00705AE9">
          <w:rPr>
            <w:rFonts w:asciiTheme="minorEastAsia" w:hAnsiTheme="minorEastAsia" w:cs="Hei-Bd-HK-BF" w:hint="eastAsia"/>
            <w:kern w:val="0"/>
            <w:sz w:val="20"/>
            <w:szCs w:val="20"/>
          </w:rPr>
          <w:delText>,</w:delText>
        </w:r>
      </w:del>
      <w:ins w:id="1358" w:author="BeBe" w:date="2012-09-28T11:3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在程式方面做了許多細微的數學運算去調整畫面。</w:t>
      </w:r>
    </w:p>
    <w:p w:rsidR="00E03C7C" w:rsidRPr="00E03C7C" w:rsidRDefault="00E03C7C" w:rsidP="00E03C7C">
      <w:pPr>
        <w:autoSpaceDE w:val="0"/>
        <w:autoSpaceDN w:val="0"/>
        <w:adjustRightInd w:val="0"/>
        <w:snapToGrid w:val="0"/>
        <w:rPr>
          <w:rFonts w:asciiTheme="minorEastAsia" w:hAnsiTheme="minorEastAsia" w:cs="Hei-Bd-HK-BF"/>
          <w:kern w:val="0"/>
          <w:sz w:val="20"/>
          <w:szCs w:val="20"/>
        </w:rPr>
      </w:pP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1.</w:t>
      </w:r>
      <w:r w:rsidRPr="00901AA7">
        <w:rPr>
          <w:rFonts w:asciiTheme="minorEastAsia" w:hAnsiTheme="minorEastAsia" w:cs="新細明體" w:hint="eastAsia"/>
          <w:kern w:val="0"/>
          <w:sz w:val="20"/>
          <w:szCs w:val="20"/>
        </w:rPr>
        <w:t>背景底圖</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2.</w:t>
      </w:r>
      <w:r w:rsidRPr="00901AA7">
        <w:rPr>
          <w:rFonts w:asciiTheme="minorEastAsia" w:hAnsiTheme="minorEastAsia" w:cs="新細明體" w:hint="eastAsia"/>
          <w:kern w:val="0"/>
          <w:sz w:val="20"/>
          <w:szCs w:val="20"/>
        </w:rPr>
        <w:t>圖片</w:t>
      </w:r>
      <w:ins w:id="1359" w:author="BeBe" w:date="2012-09-28T11:33:00Z">
        <w:r>
          <w:rPr>
            <w:rFonts w:asciiTheme="minorEastAsia" w:hAnsiTheme="minorEastAsia" w:cs="新細明體" w:hint="eastAsia"/>
            <w:kern w:val="0"/>
            <w:sz w:val="20"/>
            <w:szCs w:val="20"/>
          </w:rPr>
          <w:t>陰</w:t>
        </w:r>
      </w:ins>
      <w:r w:rsidRPr="00901AA7">
        <w:rPr>
          <w:rFonts w:asciiTheme="minorEastAsia" w:hAnsiTheme="minorEastAsia" w:cs="新細明體" w:hint="eastAsia"/>
          <w:kern w:val="0"/>
          <w:sz w:val="20"/>
          <w:szCs w:val="20"/>
        </w:rPr>
        <w:t>影</w:t>
      </w:r>
      <w:del w:id="1360" w:author="BeBe" w:date="2012-09-28T11:33:00Z">
        <w:r w:rsidRPr="00901AA7" w:rsidDel="00705AE9">
          <w:rPr>
            <w:rFonts w:asciiTheme="minorEastAsia" w:hAnsiTheme="minorEastAsia" w:cs="新細明體" w:hint="eastAsia"/>
            <w:kern w:val="0"/>
            <w:sz w:val="20"/>
            <w:szCs w:val="20"/>
          </w:rPr>
          <w:delText>子</w:delText>
        </w:r>
      </w:del>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3.</w:t>
      </w:r>
      <w:r w:rsidRPr="00901AA7">
        <w:rPr>
          <w:rFonts w:asciiTheme="minorEastAsia" w:hAnsiTheme="minorEastAsia" w:cs="新細明體" w:hint="eastAsia"/>
          <w:kern w:val="0"/>
          <w:sz w:val="20"/>
          <w:szCs w:val="20"/>
        </w:rPr>
        <w:t>圖片周圍的白邊</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4.</w:t>
      </w:r>
      <w:r w:rsidRPr="00901AA7">
        <w:rPr>
          <w:rFonts w:asciiTheme="minorEastAsia" w:hAnsiTheme="minorEastAsia" w:cs="新細明體" w:hint="eastAsia"/>
          <w:kern w:val="0"/>
          <w:sz w:val="20"/>
          <w:szCs w:val="20"/>
        </w:rPr>
        <w:t>圖片</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使用者自行輸入</w:t>
      </w:r>
      <w:r w:rsidRPr="00901AA7">
        <w:rPr>
          <w:rFonts w:asciiTheme="minorEastAsia" w:hAnsiTheme="minorEastAsia" w:cs="Hei-Bd-HK-BF"/>
          <w:kern w:val="0"/>
          <w:sz w:val="20"/>
          <w:szCs w:val="20"/>
        </w:rPr>
        <w:t>)</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5.</w:t>
      </w:r>
      <w:r w:rsidRPr="00901AA7">
        <w:rPr>
          <w:rFonts w:asciiTheme="minorEastAsia" w:hAnsiTheme="minorEastAsia" w:cs="新細明體" w:hint="eastAsia"/>
          <w:kern w:val="0"/>
          <w:sz w:val="20"/>
          <w:szCs w:val="20"/>
        </w:rPr>
        <w:t>兩角落的膠帶</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6.</w:t>
      </w:r>
      <w:r w:rsidRPr="00901AA7">
        <w:rPr>
          <w:rFonts w:asciiTheme="minorEastAsia" w:hAnsiTheme="minorEastAsia" w:cs="新細明體" w:hint="eastAsia"/>
          <w:kern w:val="0"/>
          <w:sz w:val="20"/>
          <w:szCs w:val="20"/>
        </w:rPr>
        <w:t>郵戳</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7.</w:t>
      </w:r>
      <w:r w:rsidRPr="00901AA7">
        <w:rPr>
          <w:rFonts w:asciiTheme="minorEastAsia" w:hAnsiTheme="minorEastAsia" w:cs="新細明體" w:hint="eastAsia"/>
          <w:kern w:val="0"/>
          <w:sz w:val="20"/>
          <w:szCs w:val="20"/>
        </w:rPr>
        <w:t>播放按鈕</w:t>
      </w:r>
    </w:p>
    <w:p w:rsidR="00E03C7C" w:rsidRPr="00901AA7" w:rsidRDefault="00E03C7C" w:rsidP="00E03C7C">
      <w:pPr>
        <w:autoSpaceDE w:val="0"/>
        <w:autoSpaceDN w:val="0"/>
        <w:adjustRightInd w:val="0"/>
        <w:snapToGrid w:val="0"/>
        <w:rPr>
          <w:rFonts w:asciiTheme="minorEastAsia" w:hAnsiTheme="minorEastAsia" w:cs="Hei-Bd-HK-BF"/>
          <w:color w:val="BFBFBF" w:themeColor="background1" w:themeShade="BF"/>
          <w:kern w:val="0"/>
          <w:sz w:val="20"/>
          <w:szCs w:val="20"/>
        </w:rPr>
      </w:pPr>
      <w:r w:rsidRPr="00901AA7">
        <w:rPr>
          <w:rFonts w:asciiTheme="minorEastAsia" w:hAnsiTheme="minorEastAsia" w:cs="dot-HTF-B64-Bold"/>
          <w:kern w:val="0"/>
          <w:sz w:val="20"/>
          <w:szCs w:val="20"/>
        </w:rPr>
        <w:t>8.</w:t>
      </w:r>
      <w:r w:rsidRPr="00901AA7">
        <w:rPr>
          <w:rFonts w:asciiTheme="minorEastAsia" w:hAnsiTheme="minorEastAsia" w:cs="新細明體" w:hint="eastAsia"/>
          <w:kern w:val="0"/>
          <w:sz w:val="20"/>
          <w:szCs w:val="20"/>
        </w:rPr>
        <w:t>文字、寄件人、收件人、寄件日期、收件日期、簽名</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使用者自行輸入</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w:t>
      </w:r>
    </w:p>
    <w:p w:rsidR="00E03C7C" w:rsidRDefault="00E03C7C" w:rsidP="00E03C7C">
      <w:pPr>
        <w:autoSpaceDE w:val="0"/>
        <w:autoSpaceDN w:val="0"/>
        <w:adjustRightInd w:val="0"/>
        <w:snapToGrid w:val="0"/>
        <w:rPr>
          <w:rFonts w:asciiTheme="minorEastAsia" w:hAnsiTheme="minorEastAsia" w:cs="新細明體" w:hint="eastAsia"/>
          <w:color w:val="BFBFBF" w:themeColor="background1" w:themeShade="BF"/>
          <w:kern w:val="0"/>
          <w:sz w:val="20"/>
          <w:szCs w:val="20"/>
        </w:rPr>
      </w:pPr>
    </w:p>
    <w:p w:rsidR="00E03C7C" w:rsidRDefault="00E03C7C" w:rsidP="00E03C7C">
      <w:pPr>
        <w:autoSpaceDE w:val="0"/>
        <w:autoSpaceDN w:val="0"/>
        <w:adjustRightInd w:val="0"/>
        <w:snapToGrid w:val="0"/>
        <w:rPr>
          <w:ins w:id="1361" w:author="BeBe" w:date="2012-09-28T11:37:00Z"/>
          <w:rFonts w:asciiTheme="minorEastAsia" w:hAnsiTheme="minorEastAsia" w:cs="Hei-Bd-HK-BF"/>
          <w:kern w:val="0"/>
          <w:sz w:val="20"/>
          <w:szCs w:val="20"/>
        </w:rPr>
      </w:pPr>
      <w:r w:rsidRPr="00901AA7">
        <w:rPr>
          <w:rFonts w:asciiTheme="minorEastAsia" w:hAnsiTheme="minorEastAsia" w:cs="新細明體" w:hint="eastAsia"/>
          <w:kern w:val="0"/>
          <w:sz w:val="20"/>
          <w:szCs w:val="20"/>
        </w:rPr>
        <w:t>1.</w:t>
      </w:r>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圖片、</w:t>
      </w:r>
      <w:ins w:id="1362" w:author="BeBe" w:date="2012-09-28T11:34:00Z">
        <w:r>
          <w:rPr>
            <w:rFonts w:asciiTheme="minorEastAsia" w:hAnsiTheme="minorEastAsia" w:cs="新細明體" w:hint="eastAsia"/>
            <w:kern w:val="0"/>
            <w:sz w:val="20"/>
            <w:szCs w:val="20"/>
          </w:rPr>
          <w:t>陰</w:t>
        </w:r>
      </w:ins>
      <w:r w:rsidRPr="00901AA7">
        <w:rPr>
          <w:rFonts w:asciiTheme="minorEastAsia" w:hAnsiTheme="minorEastAsia" w:cs="新細明體" w:hint="eastAsia"/>
          <w:kern w:val="0"/>
          <w:sz w:val="20"/>
          <w:szCs w:val="20"/>
        </w:rPr>
        <w:t>影</w:t>
      </w:r>
      <w:del w:id="1363" w:author="BeBe" w:date="2012-09-28T11:34:00Z">
        <w:r w:rsidRPr="00901AA7" w:rsidDel="00705AE9">
          <w:rPr>
            <w:rFonts w:asciiTheme="minorEastAsia" w:hAnsiTheme="minorEastAsia" w:cs="新細明體" w:hint="eastAsia"/>
            <w:kern w:val="0"/>
            <w:sz w:val="20"/>
            <w:szCs w:val="20"/>
          </w:rPr>
          <w:delText>子</w:delText>
        </w:r>
      </w:del>
      <w:r w:rsidRPr="00901AA7">
        <w:rPr>
          <w:rFonts w:asciiTheme="minorEastAsia" w:hAnsiTheme="minorEastAsia" w:cs="新細明體" w:hint="eastAsia"/>
          <w:kern w:val="0"/>
          <w:sz w:val="20"/>
          <w:szCs w:val="20"/>
        </w:rPr>
        <w:t>需隨</w:t>
      </w:r>
      <w:r w:rsidRPr="00901AA7">
        <w:rPr>
          <w:rFonts w:asciiTheme="minorEastAsia" w:hAnsiTheme="minorEastAsia" w:cs="Hei-Bd-HK-BF"/>
          <w:kern w:val="0"/>
          <w:sz w:val="20"/>
          <w:szCs w:val="20"/>
        </w:rPr>
        <w:t xml:space="preserve">input </w:t>
      </w:r>
      <w:r w:rsidRPr="00901AA7">
        <w:rPr>
          <w:rFonts w:asciiTheme="minorEastAsia" w:hAnsiTheme="minorEastAsia" w:cs="新細明體" w:hint="eastAsia"/>
          <w:kern w:val="0"/>
          <w:sz w:val="20"/>
          <w:szCs w:val="20"/>
        </w:rPr>
        <w:t>照片大小比例動態調整位置</w:t>
      </w:r>
      <w:ins w:id="1364" w:author="BeBe" w:date="2012-09-28T11:35: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不論是</w:t>
      </w:r>
      <w:del w:id="1365" w:author="BeBe" w:date="2012-09-28T11:34:00Z">
        <w:r w:rsidRPr="00901AA7" w:rsidDel="00705AE9">
          <w:rPr>
            <w:rFonts w:asciiTheme="minorEastAsia" w:hAnsiTheme="minorEastAsia" w:cs="新細明體" w:hint="eastAsia"/>
            <w:kern w:val="0"/>
            <w:sz w:val="20"/>
            <w:szCs w:val="20"/>
          </w:rPr>
          <w:delText>數</w:delText>
        </w:r>
      </w:del>
      <w:proofErr w:type="gramStart"/>
      <w:ins w:id="1366" w:author="BeBe" w:date="2012-09-28T11:34:00Z">
        <w:r>
          <w:rPr>
            <w:rFonts w:asciiTheme="minorEastAsia" w:hAnsiTheme="minorEastAsia" w:cs="新細明體" w:hint="eastAsia"/>
            <w:kern w:val="0"/>
            <w:sz w:val="20"/>
            <w:szCs w:val="20"/>
          </w:rPr>
          <w:t>置</w:t>
        </w:r>
      </w:ins>
      <w:r w:rsidRPr="00901AA7">
        <w:rPr>
          <w:rFonts w:asciiTheme="minorEastAsia" w:hAnsiTheme="minorEastAsia" w:cs="新細明體" w:hint="eastAsia"/>
          <w:kern w:val="0"/>
          <w:sz w:val="20"/>
          <w:szCs w:val="20"/>
        </w:rPr>
        <w:t>入橫的</w:t>
      </w:r>
      <w:proofErr w:type="gramEnd"/>
      <w:r w:rsidRPr="00901AA7">
        <w:rPr>
          <w:rFonts w:asciiTheme="minorEastAsia" w:hAnsiTheme="minorEastAsia" w:cs="新細明體" w:hint="eastAsia"/>
          <w:kern w:val="0"/>
          <w:sz w:val="20"/>
          <w:szCs w:val="20"/>
        </w:rPr>
        <w:t>或直的圖片</w:t>
      </w:r>
      <w:ins w:id="1367" w:author="BeBe" w:date="2012-09-28T11:35:00Z">
        <w:r>
          <w:rPr>
            <w:rFonts w:asciiTheme="minorEastAsia" w:hAnsiTheme="minorEastAsia" w:cs="Hei-Bd-HK-BF" w:hint="eastAsia"/>
            <w:kern w:val="0"/>
            <w:sz w:val="20"/>
            <w:szCs w:val="20"/>
          </w:rPr>
          <w:t>，</w:t>
        </w:r>
      </w:ins>
      <w:del w:id="1368" w:author="BeBe" w:date="2012-09-28T11:35:00Z">
        <w:r w:rsidRPr="00901AA7" w:rsidDel="00705AE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畫面都會動態更動圖片比例</w:t>
      </w:r>
      <w:ins w:id="1369" w:author="BeBe" w:date="2012-09-28T11:35:00Z">
        <w:r>
          <w:rPr>
            <w:rFonts w:asciiTheme="minorEastAsia" w:hAnsiTheme="minorEastAsia" w:cs="Hei-Bd-HK-BF" w:hint="eastAsia"/>
            <w:kern w:val="0"/>
            <w:sz w:val="20"/>
            <w:szCs w:val="20"/>
          </w:rPr>
          <w:t>，</w:t>
        </w:r>
      </w:ins>
      <w:del w:id="1370" w:author="BeBe" w:date="2012-09-28T11:35:00Z">
        <w:r w:rsidRPr="00901AA7" w:rsidDel="00705AE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使畫面維持和諧。圖片的</w:t>
      </w:r>
      <w:ins w:id="1371" w:author="BeBe" w:date="2012-09-28T11:35:00Z">
        <w:r>
          <w:rPr>
            <w:rFonts w:asciiTheme="minorEastAsia" w:hAnsiTheme="minorEastAsia" w:cs="新細明體" w:hint="eastAsia"/>
            <w:kern w:val="0"/>
            <w:sz w:val="20"/>
            <w:szCs w:val="20"/>
          </w:rPr>
          <w:t>陰</w:t>
        </w:r>
      </w:ins>
      <w:r w:rsidRPr="00901AA7">
        <w:rPr>
          <w:rFonts w:asciiTheme="minorEastAsia" w:hAnsiTheme="minorEastAsia" w:cs="新細明體" w:hint="eastAsia"/>
          <w:kern w:val="0"/>
          <w:sz w:val="20"/>
          <w:szCs w:val="20"/>
        </w:rPr>
        <w:t>影</w:t>
      </w:r>
      <w:del w:id="1372" w:author="BeBe" w:date="2012-09-28T11:35:00Z">
        <w:r w:rsidRPr="00901AA7" w:rsidDel="00705AE9">
          <w:rPr>
            <w:rFonts w:asciiTheme="minorEastAsia" w:hAnsiTheme="minorEastAsia" w:cs="新細明體" w:hint="eastAsia"/>
            <w:kern w:val="0"/>
            <w:sz w:val="20"/>
            <w:szCs w:val="20"/>
          </w:rPr>
          <w:delText>子</w:delText>
        </w:r>
      </w:del>
      <w:r w:rsidRPr="00901AA7">
        <w:rPr>
          <w:rFonts w:asciiTheme="minorEastAsia" w:hAnsiTheme="minorEastAsia" w:cs="新細明體" w:hint="eastAsia"/>
          <w:kern w:val="0"/>
          <w:sz w:val="20"/>
          <w:szCs w:val="20"/>
        </w:rPr>
        <w:t>外框也會自行調動位置與比例</w:t>
      </w:r>
      <w:ins w:id="1373" w:author="BeBe" w:date="2012-09-28T11:35:00Z">
        <w:r>
          <w:rPr>
            <w:rFonts w:asciiTheme="minorEastAsia" w:hAnsiTheme="minorEastAsia" w:cs="新細明體" w:hint="eastAsia"/>
            <w:kern w:val="0"/>
            <w:sz w:val="20"/>
            <w:szCs w:val="20"/>
          </w:rPr>
          <w:t>。</w:t>
        </w:r>
      </w:ins>
      <w:del w:id="1374" w:author="BeBe" w:date="2012-09-28T11:35:00Z">
        <w:r w:rsidRPr="00901AA7" w:rsidDel="00705AE9">
          <w:rPr>
            <w:rFonts w:asciiTheme="minorEastAsia" w:hAnsiTheme="minorEastAsia" w:cs="Hei-Bd-HK-BF"/>
            <w:kern w:val="0"/>
            <w:sz w:val="20"/>
            <w:szCs w:val="20"/>
          </w:rPr>
          <w:delText>EX:</w:delText>
        </w:r>
      </w:del>
      <w:ins w:id="1375" w:author="BeBe" w:date="2012-09-28T11:35:00Z">
        <w:r w:rsidRPr="00705AE9">
          <w:rPr>
            <w:rFonts w:asciiTheme="minorEastAsia" w:hAnsiTheme="minorEastAsia" w:cs="Hei-Bd-HK-BF" w:hint="eastAsia"/>
            <w:kern w:val="0"/>
            <w:sz w:val="20"/>
            <w:szCs w:val="20"/>
          </w:rPr>
          <w:t xml:space="preserve"> </w:t>
        </w:r>
      </w:ins>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ins w:id="1376" w:author="BeBe" w:date="2012-09-28T11:35:00Z">
        <w:r>
          <w:rPr>
            <w:rFonts w:asciiTheme="minorEastAsia" w:hAnsiTheme="minorEastAsia" w:cs="Hei-Bd-HK-BF" w:hint="eastAsia"/>
            <w:kern w:val="0"/>
            <w:sz w:val="20"/>
            <w:szCs w:val="20"/>
          </w:rPr>
          <w:t>如：</w:t>
        </w:r>
      </w:ins>
      <w:r w:rsidRPr="00901AA7">
        <w:rPr>
          <w:rFonts w:asciiTheme="minorEastAsia" w:hAnsiTheme="minorEastAsia" w:cs="新細明體" w:hint="eastAsia"/>
          <w:kern w:val="0"/>
          <w:sz w:val="20"/>
          <w:szCs w:val="20"/>
        </w:rPr>
        <w:t>圖片比例調整公式</w:t>
      </w:r>
      <w:del w:id="1377" w:author="BeBe" w:date="2012-09-28T11:41:00Z">
        <w:r w:rsidRPr="00901AA7" w:rsidDel="00763A8C">
          <w:rPr>
            <w:rFonts w:asciiTheme="minorEastAsia" w:hAnsiTheme="minorEastAsia" w:cs="Hei-Bd-HK-BF"/>
            <w:kern w:val="0"/>
            <w:sz w:val="20"/>
            <w:szCs w:val="20"/>
          </w:rPr>
          <w:delText>:</w:delText>
        </w:r>
      </w:del>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roofErr w:type="gramStart"/>
      <w:r w:rsidRPr="00901AA7">
        <w:rPr>
          <w:rFonts w:asciiTheme="minorEastAsia" w:hAnsiTheme="minorEastAsia" w:cs="新細明體" w:hint="eastAsia"/>
          <w:kern w:val="0"/>
          <w:sz w:val="20"/>
          <w:szCs w:val="20"/>
        </w:rPr>
        <w:t>橫圖</w:t>
      </w:r>
      <w:proofErr w:type="gramEnd"/>
      <w:del w:id="1378" w:author="BeBe" w:date="2012-09-28T11:42:00Z">
        <w:r w:rsidRPr="00901AA7" w:rsidDel="00763A8C">
          <w:rPr>
            <w:rFonts w:asciiTheme="minorEastAsia" w:hAnsiTheme="minorEastAsia" w:cs="Hei-Bd-HK-BF" w:hint="eastAsia"/>
            <w:kern w:val="0"/>
            <w:sz w:val="20"/>
            <w:szCs w:val="20"/>
          </w:rPr>
          <w:delText>:</w:delText>
        </w:r>
      </w:del>
      <w:ins w:id="1379" w:author="BeBe" w:date="2012-09-28T11:42:00Z">
        <w:r>
          <w:rPr>
            <w:rFonts w:asciiTheme="minorEastAsia" w:hAnsiTheme="minorEastAsia" w:cs="Hei-Bd-HK-BF" w:hint="eastAsia"/>
            <w:kern w:val="0"/>
            <w:sz w:val="20"/>
            <w:szCs w:val="20"/>
          </w:rPr>
          <w:t>：</w:t>
        </w:r>
      </w:ins>
      <w:r w:rsidRPr="00901AA7">
        <w:rPr>
          <w:rFonts w:asciiTheme="minorEastAsia" w:hAnsiTheme="minorEastAsia" w:cs="Hei-Bd-HK-BF"/>
          <w:kern w:val="0"/>
          <w:sz w:val="20"/>
          <w:szCs w:val="20"/>
        </w:rPr>
        <w:t xml:space="preserve">width </w:t>
      </w:r>
      <w:r w:rsidRPr="00901AA7">
        <w:rPr>
          <w:rFonts w:asciiTheme="minorEastAsia" w:hAnsiTheme="minorEastAsia" w:cs="新細明體" w:hint="eastAsia"/>
          <w:kern w:val="0"/>
          <w:sz w:val="20"/>
          <w:szCs w:val="20"/>
        </w:rPr>
        <w:t>固定調整到</w:t>
      </w:r>
      <w:r w:rsidRPr="00901AA7">
        <w:rPr>
          <w:rFonts w:asciiTheme="minorEastAsia" w:hAnsiTheme="minorEastAsia" w:cs="Hei-Bd-HK-BF"/>
          <w:kern w:val="0"/>
          <w:sz w:val="20"/>
          <w:szCs w:val="20"/>
        </w:rPr>
        <w:t>280pixel</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Hei-Bd-HK-BF"/>
          <w:kern w:val="0"/>
          <w:sz w:val="20"/>
          <w:szCs w:val="20"/>
        </w:rPr>
        <w:t xml:space="preserve">height =280* </w:t>
      </w:r>
      <w:r w:rsidRPr="00901AA7">
        <w:rPr>
          <w:rFonts w:asciiTheme="minorEastAsia" w:hAnsiTheme="minorEastAsia" w:cs="新細明體" w:hint="eastAsia"/>
          <w:kern w:val="0"/>
          <w:sz w:val="20"/>
          <w:szCs w:val="20"/>
        </w:rPr>
        <w:t>圖片原始長度</w:t>
      </w:r>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圖片原始寬度</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roofErr w:type="gramStart"/>
      <w:r w:rsidRPr="00901AA7">
        <w:rPr>
          <w:rFonts w:asciiTheme="minorEastAsia" w:hAnsiTheme="minorEastAsia" w:cs="新細明體" w:hint="eastAsia"/>
          <w:kern w:val="0"/>
          <w:sz w:val="20"/>
          <w:szCs w:val="20"/>
        </w:rPr>
        <w:t>直圖</w:t>
      </w:r>
      <w:proofErr w:type="gramEnd"/>
      <w:del w:id="1380" w:author="BeBe" w:date="2012-09-28T11:42:00Z">
        <w:r w:rsidRPr="00901AA7" w:rsidDel="00763A8C">
          <w:rPr>
            <w:rFonts w:asciiTheme="minorEastAsia" w:hAnsiTheme="minorEastAsia" w:cs="Hei-Bd-HK-BF" w:hint="eastAsia"/>
            <w:kern w:val="0"/>
            <w:sz w:val="20"/>
            <w:szCs w:val="20"/>
          </w:rPr>
          <w:delText>:</w:delText>
        </w:r>
      </w:del>
      <w:ins w:id="1381" w:author="BeBe" w:date="2012-09-28T11:42:00Z">
        <w:r>
          <w:rPr>
            <w:rFonts w:asciiTheme="minorEastAsia" w:hAnsiTheme="minorEastAsia" w:cs="Hei-Bd-HK-BF" w:hint="eastAsia"/>
            <w:kern w:val="0"/>
            <w:sz w:val="20"/>
            <w:szCs w:val="20"/>
          </w:rPr>
          <w:t>：</w:t>
        </w:r>
      </w:ins>
      <w:r w:rsidRPr="00901AA7">
        <w:rPr>
          <w:rFonts w:asciiTheme="minorEastAsia" w:hAnsiTheme="minorEastAsia" w:cs="Hei-Bd-HK-BF"/>
          <w:kern w:val="0"/>
          <w:sz w:val="20"/>
          <w:szCs w:val="20"/>
        </w:rPr>
        <w:t xml:space="preserve">height </w:t>
      </w:r>
      <w:r w:rsidRPr="00901AA7">
        <w:rPr>
          <w:rFonts w:asciiTheme="minorEastAsia" w:hAnsiTheme="minorEastAsia" w:cs="新細明體" w:hint="eastAsia"/>
          <w:kern w:val="0"/>
          <w:sz w:val="20"/>
          <w:szCs w:val="20"/>
        </w:rPr>
        <w:t>固定調整到</w:t>
      </w:r>
      <w:r w:rsidRPr="00901AA7">
        <w:rPr>
          <w:rFonts w:asciiTheme="minorEastAsia" w:hAnsiTheme="minorEastAsia" w:cs="Hei-Bd-HK-BF"/>
          <w:kern w:val="0"/>
          <w:sz w:val="20"/>
          <w:szCs w:val="20"/>
        </w:rPr>
        <w:t>250pixel</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Hei-Bd-HK-BF"/>
          <w:kern w:val="0"/>
          <w:sz w:val="20"/>
          <w:szCs w:val="20"/>
        </w:rPr>
        <w:t xml:space="preserve">width =250* </w:t>
      </w:r>
      <w:r w:rsidRPr="00901AA7">
        <w:rPr>
          <w:rFonts w:asciiTheme="minorEastAsia" w:hAnsiTheme="minorEastAsia" w:cs="新細明體" w:hint="eastAsia"/>
          <w:kern w:val="0"/>
          <w:sz w:val="20"/>
          <w:szCs w:val="20"/>
        </w:rPr>
        <w:t>圖片原始寬度</w:t>
      </w:r>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圖片原始長度</w:t>
      </w:r>
    </w:p>
    <w:p w:rsidR="00E03C7C" w:rsidRDefault="00E03C7C" w:rsidP="00E03C7C">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如是使用者沒有輸入圖片</w:t>
      </w:r>
      <w:ins w:id="1382" w:author="BeBe" w:date="2012-09-28T11:35:00Z">
        <w:r>
          <w:rPr>
            <w:rFonts w:asciiTheme="minorEastAsia" w:hAnsiTheme="minorEastAsia" w:cs="Hei-Bd-HK-BF" w:hint="eastAsia"/>
            <w:kern w:val="0"/>
            <w:sz w:val="20"/>
            <w:szCs w:val="20"/>
          </w:rPr>
          <w:t>，</w:t>
        </w:r>
      </w:ins>
      <w:del w:id="1383" w:author="BeBe" w:date="2012-09-28T11:35:00Z">
        <w:r w:rsidRPr="00901AA7" w:rsidDel="00705AE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則會出現一張</w:t>
      </w:r>
      <w:r w:rsidRPr="00901AA7">
        <w:rPr>
          <w:rFonts w:asciiTheme="minorEastAsia" w:hAnsiTheme="minorEastAsia" w:cs="Hei-Bd-HK-BF"/>
          <w:kern w:val="0"/>
          <w:sz w:val="20"/>
          <w:szCs w:val="20"/>
        </w:rPr>
        <w:t>default</w:t>
      </w:r>
      <w:r w:rsidRPr="00901AA7">
        <w:rPr>
          <w:rFonts w:asciiTheme="minorEastAsia" w:hAnsiTheme="minorEastAsia" w:cs="新細明體" w:hint="eastAsia"/>
          <w:kern w:val="0"/>
          <w:sz w:val="20"/>
          <w:szCs w:val="20"/>
        </w:rPr>
        <w:t>圖片</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2.待圖片與</w:t>
      </w:r>
      <w:ins w:id="1384" w:author="BeBe" w:date="2012-09-28T11:43:00Z">
        <w:r>
          <w:rPr>
            <w:rFonts w:asciiTheme="minorEastAsia" w:hAnsiTheme="minorEastAsia" w:cs="新細明體" w:hint="eastAsia"/>
            <w:kern w:val="0"/>
            <w:sz w:val="20"/>
            <w:szCs w:val="20"/>
          </w:rPr>
          <w:t>陰</w:t>
        </w:r>
      </w:ins>
      <w:r w:rsidRPr="00901AA7">
        <w:rPr>
          <w:rFonts w:asciiTheme="minorEastAsia" w:hAnsiTheme="minorEastAsia" w:cs="新細明體" w:hint="eastAsia"/>
          <w:kern w:val="0"/>
          <w:sz w:val="20"/>
          <w:szCs w:val="20"/>
        </w:rPr>
        <w:t>影</w:t>
      </w:r>
      <w:del w:id="1385" w:author="BeBe" w:date="2012-09-28T11:43:00Z">
        <w:r w:rsidRPr="00901AA7" w:rsidDel="00763A8C">
          <w:rPr>
            <w:rFonts w:asciiTheme="minorEastAsia" w:hAnsiTheme="minorEastAsia" w:cs="新細明體" w:hint="eastAsia"/>
            <w:kern w:val="0"/>
            <w:sz w:val="20"/>
            <w:szCs w:val="20"/>
          </w:rPr>
          <w:delText>子</w:delText>
        </w:r>
      </w:del>
      <w:r w:rsidRPr="00901AA7">
        <w:rPr>
          <w:rFonts w:asciiTheme="minorEastAsia" w:hAnsiTheme="minorEastAsia" w:cs="新細明體" w:hint="eastAsia"/>
          <w:kern w:val="0"/>
          <w:sz w:val="20"/>
          <w:szCs w:val="20"/>
        </w:rPr>
        <w:t>位置確定後</w:t>
      </w:r>
      <w:ins w:id="1386" w:author="BeBe" w:date="2012-09-28T11:35:00Z">
        <w:r>
          <w:rPr>
            <w:rFonts w:asciiTheme="minorEastAsia" w:hAnsiTheme="minorEastAsia" w:cs="Hei-Bd-HK-BF" w:hint="eastAsia"/>
            <w:kern w:val="0"/>
            <w:sz w:val="20"/>
            <w:szCs w:val="20"/>
          </w:rPr>
          <w:t>，</w:t>
        </w:r>
      </w:ins>
      <w:del w:id="1387" w:author="BeBe" w:date="2012-09-28T11:35:00Z">
        <w:r w:rsidRPr="00901AA7" w:rsidDel="00705AE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程式需動態調整所有其他元件的位置</w:t>
      </w:r>
      <w:ins w:id="1388" w:author="BeBe" w:date="2012-09-28T11:45:00Z">
        <w:r>
          <w:rPr>
            <w:rFonts w:hint="eastAsia"/>
          </w:rPr>
          <w:t>，</w:t>
        </w:r>
      </w:ins>
      <w:del w:id="1389" w:author="BeBe" w:date="2012-09-28T11:45:00Z">
        <w:r w:rsidRPr="00901AA7" w:rsidDel="00763A8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故需根據設計同學的設計圖寫入元件之間的相對位置。例如</w:t>
      </w:r>
      <w:del w:id="1390" w:author="BeBe" w:date="2012-09-28T11:42:00Z">
        <w:r w:rsidRPr="00901AA7" w:rsidDel="00763A8C">
          <w:rPr>
            <w:rFonts w:asciiTheme="minorEastAsia" w:hAnsiTheme="minorEastAsia" w:cs="Hei-Bd-HK-BF" w:hint="eastAsia"/>
            <w:kern w:val="0"/>
            <w:sz w:val="20"/>
            <w:szCs w:val="20"/>
          </w:rPr>
          <w:delText>:</w:delText>
        </w:r>
      </w:del>
      <w:ins w:id="1391" w:author="BeBe" w:date="2012-09-28T11:42:00Z">
        <w:r>
          <w:rPr>
            <w:rFonts w:asciiTheme="minorEastAsia" w:hAnsiTheme="minorEastAsia" w:cs="Hei-Bd-HK-BF" w:hint="eastAsia"/>
            <w:kern w:val="0"/>
            <w:sz w:val="20"/>
            <w:szCs w:val="20"/>
          </w:rPr>
          <w:t>：</w:t>
        </w:r>
      </w:ins>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roofErr w:type="gramStart"/>
      <w:ins w:id="1392" w:author="BeBe" w:date="2012-09-28T11:47:00Z">
        <w:r>
          <w:rPr>
            <w:rFonts w:asciiTheme="minorEastAsia" w:hAnsiTheme="minorEastAsia" w:cs="Hei-Bd-HK-BF" w:hint="eastAsia"/>
            <w:kern w:val="0"/>
            <w:sz w:val="20"/>
            <w:szCs w:val="20"/>
          </w:rPr>
          <w:t>──</w:t>
        </w:r>
      </w:ins>
      <w:proofErr w:type="gramEnd"/>
      <w:del w:id="1393" w:author="BeBe" w:date="2012-09-28T11:47:00Z">
        <w:r w:rsidRPr="00901AA7" w:rsidDel="00763A8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播放按鈕左側離圖片的左側固定</w:t>
      </w:r>
      <w:ins w:id="1394" w:author="BeBe" w:date="2012-09-28T11:48:00Z">
        <w:r>
          <w:rPr>
            <w:rFonts w:asciiTheme="minorEastAsia" w:hAnsiTheme="minorEastAsia" w:cs="新細明體" w:hint="eastAsia"/>
            <w:kern w:val="0"/>
            <w:sz w:val="20"/>
            <w:szCs w:val="20"/>
          </w:rPr>
          <w:t>為</w:t>
        </w:r>
      </w:ins>
      <w:r w:rsidRPr="00901AA7">
        <w:rPr>
          <w:rFonts w:asciiTheme="minorEastAsia" w:hAnsiTheme="minorEastAsia" w:cs="Hei-Bd-HK-BF"/>
          <w:kern w:val="0"/>
          <w:sz w:val="20"/>
          <w:szCs w:val="20"/>
        </w:rPr>
        <w:t>11pixel</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roofErr w:type="gramStart"/>
      <w:ins w:id="1395" w:author="BeBe" w:date="2012-09-28T11:47:00Z">
        <w:r>
          <w:rPr>
            <w:rFonts w:asciiTheme="minorEastAsia" w:hAnsiTheme="minorEastAsia" w:cs="Hei-Bd-HK-BF" w:hint="eastAsia"/>
            <w:kern w:val="0"/>
            <w:sz w:val="20"/>
            <w:szCs w:val="20"/>
          </w:rPr>
          <w:t>──</w:t>
        </w:r>
      </w:ins>
      <w:proofErr w:type="gramEnd"/>
      <w:del w:id="1396" w:author="BeBe" w:date="2012-09-28T11:47:00Z">
        <w:r w:rsidRPr="00901AA7" w:rsidDel="00763A8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左上角膠帶</w:t>
      </w:r>
      <w:proofErr w:type="gramStart"/>
      <w:r w:rsidRPr="00901AA7">
        <w:rPr>
          <w:rFonts w:asciiTheme="minorEastAsia" w:hAnsiTheme="minorEastAsia" w:cs="新細明體" w:hint="eastAsia"/>
          <w:kern w:val="0"/>
          <w:sz w:val="20"/>
          <w:szCs w:val="20"/>
        </w:rPr>
        <w:t>上側離圖片</w:t>
      </w:r>
      <w:proofErr w:type="gramEnd"/>
      <w:r w:rsidRPr="00901AA7">
        <w:rPr>
          <w:rFonts w:asciiTheme="minorEastAsia" w:hAnsiTheme="minorEastAsia" w:cs="新細明體" w:hint="eastAsia"/>
          <w:kern w:val="0"/>
          <w:sz w:val="20"/>
          <w:szCs w:val="20"/>
        </w:rPr>
        <w:t>上側</w:t>
      </w:r>
      <w:r w:rsidRPr="00901AA7">
        <w:rPr>
          <w:rFonts w:asciiTheme="minorEastAsia" w:hAnsiTheme="minorEastAsia" w:cs="Hei-Bd-HK-BF"/>
          <w:kern w:val="0"/>
          <w:sz w:val="20"/>
          <w:szCs w:val="20"/>
        </w:rPr>
        <w:t>15 pixel</w:t>
      </w:r>
      <w:ins w:id="1397" w:author="BeBe" w:date="2012-09-28T11:45:00Z">
        <w:r>
          <w:rPr>
            <w:rFonts w:hint="eastAsia"/>
          </w:rPr>
          <w:t>，</w:t>
        </w:r>
      </w:ins>
      <w:del w:id="1398" w:author="BeBe" w:date="2012-09-28T11:45:00Z">
        <w:r w:rsidRPr="00901AA7" w:rsidDel="00763A8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膠帶左側離</w:t>
      </w:r>
      <w:proofErr w:type="gramStart"/>
      <w:r w:rsidRPr="00901AA7">
        <w:rPr>
          <w:rFonts w:asciiTheme="minorEastAsia" w:hAnsiTheme="minorEastAsia" w:cs="新細明體" w:hint="eastAsia"/>
          <w:kern w:val="0"/>
          <w:sz w:val="20"/>
          <w:szCs w:val="20"/>
        </w:rPr>
        <w:t>圖片左測</w:t>
      </w:r>
      <w:proofErr w:type="gramEnd"/>
      <w:r w:rsidRPr="00901AA7">
        <w:rPr>
          <w:rFonts w:asciiTheme="minorEastAsia" w:hAnsiTheme="minorEastAsia" w:cs="Hei-Bd-HK-BF"/>
          <w:kern w:val="0"/>
          <w:sz w:val="20"/>
          <w:szCs w:val="20"/>
        </w:rPr>
        <w:t>17pixel</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roofErr w:type="gramStart"/>
      <w:ins w:id="1399" w:author="BeBe" w:date="2012-09-28T11:48:00Z">
        <w:r>
          <w:rPr>
            <w:rFonts w:asciiTheme="minorEastAsia" w:hAnsiTheme="minorEastAsia" w:cs="Hei-Bd-HK-BF" w:hint="eastAsia"/>
            <w:kern w:val="0"/>
            <w:sz w:val="20"/>
            <w:szCs w:val="20"/>
          </w:rPr>
          <w:t>──</w:t>
        </w:r>
      </w:ins>
      <w:proofErr w:type="gramEnd"/>
      <w:del w:id="1400" w:author="BeBe" w:date="2012-09-28T11:47:00Z">
        <w:r w:rsidRPr="00901AA7" w:rsidDel="00763A8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郵戳</w:t>
      </w:r>
      <w:proofErr w:type="gramStart"/>
      <w:r w:rsidRPr="00901AA7">
        <w:rPr>
          <w:rFonts w:asciiTheme="minorEastAsia" w:hAnsiTheme="minorEastAsia" w:cs="新細明體" w:hint="eastAsia"/>
          <w:kern w:val="0"/>
          <w:sz w:val="20"/>
          <w:szCs w:val="20"/>
        </w:rPr>
        <w:t>上側離圖片</w:t>
      </w:r>
      <w:proofErr w:type="gramEnd"/>
      <w:r w:rsidRPr="00901AA7">
        <w:rPr>
          <w:rFonts w:asciiTheme="minorEastAsia" w:hAnsiTheme="minorEastAsia" w:cs="新細明體" w:hint="eastAsia"/>
          <w:kern w:val="0"/>
          <w:sz w:val="20"/>
          <w:szCs w:val="20"/>
        </w:rPr>
        <w:t>下側</w:t>
      </w:r>
      <w:r w:rsidRPr="00901AA7">
        <w:rPr>
          <w:rFonts w:asciiTheme="minorEastAsia" w:hAnsiTheme="minorEastAsia" w:cs="Hei-Bd-HK-BF"/>
          <w:kern w:val="0"/>
          <w:sz w:val="20"/>
          <w:szCs w:val="20"/>
        </w:rPr>
        <w:t>4pixel</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roofErr w:type="gramStart"/>
      <w:ins w:id="1401" w:author="BeBe" w:date="2012-09-28T11:48:00Z">
        <w:r>
          <w:rPr>
            <w:rFonts w:asciiTheme="minorEastAsia" w:hAnsiTheme="minorEastAsia" w:cs="Hei-Bd-HK-BF" w:hint="eastAsia"/>
            <w:kern w:val="0"/>
            <w:sz w:val="20"/>
            <w:szCs w:val="20"/>
          </w:rPr>
          <w:t>──</w:t>
        </w:r>
      </w:ins>
      <w:proofErr w:type="gramEnd"/>
      <w:del w:id="1402" w:author="BeBe" w:date="2012-09-28T11:48:00Z">
        <w:r w:rsidRPr="00901AA7" w:rsidDel="00763A8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右下角膠帶</w:t>
      </w:r>
      <w:proofErr w:type="gramStart"/>
      <w:r w:rsidRPr="00901AA7">
        <w:rPr>
          <w:rFonts w:asciiTheme="minorEastAsia" w:hAnsiTheme="minorEastAsia" w:cs="新細明體" w:hint="eastAsia"/>
          <w:kern w:val="0"/>
          <w:sz w:val="20"/>
          <w:szCs w:val="20"/>
        </w:rPr>
        <w:t>下側離圖片</w:t>
      </w:r>
      <w:proofErr w:type="gramEnd"/>
      <w:r w:rsidRPr="00901AA7">
        <w:rPr>
          <w:rFonts w:asciiTheme="minorEastAsia" w:hAnsiTheme="minorEastAsia" w:cs="新細明體" w:hint="eastAsia"/>
          <w:kern w:val="0"/>
          <w:sz w:val="20"/>
          <w:szCs w:val="20"/>
        </w:rPr>
        <w:t>下側</w:t>
      </w:r>
      <w:r w:rsidRPr="00901AA7">
        <w:rPr>
          <w:rFonts w:asciiTheme="minorEastAsia" w:hAnsiTheme="minorEastAsia" w:cs="Hei-Bd-HK-BF"/>
          <w:kern w:val="0"/>
          <w:sz w:val="20"/>
          <w:szCs w:val="20"/>
        </w:rPr>
        <w:t>23pixel</w:t>
      </w:r>
      <w:ins w:id="1403" w:author="BeBe" w:date="2012-09-28T11:45:00Z">
        <w:r>
          <w:rPr>
            <w:rFonts w:hint="eastAsia"/>
          </w:rPr>
          <w:t>，</w:t>
        </w:r>
      </w:ins>
      <w:del w:id="1404" w:author="BeBe" w:date="2012-09-28T11:45:00Z">
        <w:r w:rsidRPr="00901AA7" w:rsidDel="00763A8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膠帶右側離圖片右側</w:t>
      </w:r>
      <w:r w:rsidRPr="00901AA7">
        <w:rPr>
          <w:rFonts w:asciiTheme="minorEastAsia" w:hAnsiTheme="minorEastAsia" w:cs="Hei-Bd-HK-BF"/>
          <w:kern w:val="0"/>
          <w:sz w:val="20"/>
          <w:szCs w:val="20"/>
        </w:rPr>
        <w:t>5pixel</w:t>
      </w:r>
      <w:r w:rsidRPr="00901AA7">
        <w:rPr>
          <w:rFonts w:asciiTheme="minorEastAsia" w:hAnsiTheme="minorEastAsia" w:cs="新細明體" w:hint="eastAsia"/>
          <w:kern w:val="0"/>
          <w:sz w:val="20"/>
          <w:szCs w:val="20"/>
        </w:rPr>
        <w:t>等。</w:t>
      </w:r>
    </w:p>
    <w:p w:rsidR="00E03C7C" w:rsidRPr="00901AA7" w:rsidRDefault="00E03C7C" w:rsidP="00E03C7C">
      <w:pPr>
        <w:autoSpaceDE w:val="0"/>
        <w:autoSpaceDN w:val="0"/>
        <w:adjustRightInd w:val="0"/>
        <w:snapToGrid w:val="0"/>
        <w:rPr>
          <w:rFonts w:asciiTheme="minorEastAsia" w:hAnsiTheme="minorEastAsia" w:cs="Hei-Lt-HK-BF"/>
          <w:kern w:val="0"/>
          <w:sz w:val="20"/>
          <w:szCs w:val="20"/>
        </w:rPr>
      </w:pPr>
    </w:p>
    <w:p w:rsidR="00E03C7C" w:rsidRPr="00901AA7" w:rsidRDefault="00E03C7C" w:rsidP="00E03C7C">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【第一部分】</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左圖</w:t>
      </w:r>
      <w:r w:rsidRPr="00901AA7">
        <w:rPr>
          <w:rFonts w:asciiTheme="minorEastAsia" w:hAnsiTheme="minorEastAsia" w:cs="Hei-Bd-HK-BF"/>
          <w:kern w:val="0"/>
          <w:sz w:val="20"/>
          <w:szCs w:val="20"/>
        </w:rPr>
        <w:t>1</w:t>
      </w:r>
      <w:r w:rsidRPr="00901AA7">
        <w:rPr>
          <w:rFonts w:asciiTheme="minorEastAsia" w:hAnsiTheme="minorEastAsia" w:cs="新細明體" w:hint="eastAsia"/>
          <w:kern w:val="0"/>
          <w:sz w:val="20"/>
          <w:szCs w:val="20"/>
        </w:rPr>
        <w:t>與圖</w:t>
      </w:r>
      <w:r w:rsidRPr="00901AA7">
        <w:rPr>
          <w:rFonts w:asciiTheme="minorEastAsia" w:hAnsiTheme="minorEastAsia" w:cs="Hei-Bd-HK-BF"/>
          <w:kern w:val="0"/>
          <w:sz w:val="20"/>
          <w:szCs w:val="20"/>
        </w:rPr>
        <w:t>2</w:t>
      </w:r>
      <w:r w:rsidRPr="00901AA7">
        <w:rPr>
          <w:rFonts w:asciiTheme="minorEastAsia" w:hAnsiTheme="minorEastAsia" w:cs="新細明體" w:hint="eastAsia"/>
          <w:kern w:val="0"/>
          <w:sz w:val="20"/>
          <w:szCs w:val="20"/>
        </w:rPr>
        <w:t>背景顏色隨使用者選擇的信紙而改變</w:t>
      </w:r>
      <w:ins w:id="1405" w:author="BeBe" w:date="2012-09-28T11:56:00Z">
        <w:r>
          <w:rPr>
            <w:rFonts w:hint="eastAsia"/>
          </w:rPr>
          <w:t>，</w:t>
        </w:r>
      </w:ins>
      <w:del w:id="1406"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共有</w:t>
      </w:r>
      <w:r w:rsidRPr="00901AA7">
        <w:rPr>
          <w:rFonts w:asciiTheme="minorEastAsia" w:hAnsiTheme="minorEastAsia" w:cs="Hei-Bd-HK-BF"/>
          <w:kern w:val="0"/>
          <w:sz w:val="20"/>
          <w:szCs w:val="20"/>
        </w:rPr>
        <w:t>10</w:t>
      </w:r>
      <w:r w:rsidRPr="00901AA7">
        <w:rPr>
          <w:rFonts w:asciiTheme="minorEastAsia" w:hAnsiTheme="minorEastAsia" w:cs="新細明體" w:hint="eastAsia"/>
          <w:kern w:val="0"/>
          <w:sz w:val="20"/>
          <w:szCs w:val="20"/>
        </w:rPr>
        <w:t>種色彩供挑選。</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1.</w:t>
      </w:r>
      <w:r w:rsidRPr="00901AA7">
        <w:rPr>
          <w:rFonts w:asciiTheme="minorEastAsia" w:hAnsiTheme="minorEastAsia" w:cs="新細明體" w:hint="eastAsia"/>
          <w:kern w:val="0"/>
          <w:sz w:val="20"/>
          <w:szCs w:val="20"/>
        </w:rPr>
        <w:t>選粉紅色信紙</w:t>
      </w:r>
    </w:p>
    <w:p w:rsidR="00E03C7C" w:rsidRDefault="00E03C7C" w:rsidP="00E03C7C">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dot-HTF-B64-Bold"/>
          <w:kern w:val="0"/>
          <w:sz w:val="20"/>
          <w:szCs w:val="20"/>
        </w:rPr>
        <w:t>2.</w:t>
      </w:r>
      <w:proofErr w:type="gramStart"/>
      <w:r w:rsidRPr="00901AA7">
        <w:rPr>
          <w:rFonts w:asciiTheme="minorEastAsia" w:hAnsiTheme="minorEastAsia" w:cs="新細明體" w:hint="eastAsia"/>
          <w:kern w:val="0"/>
          <w:sz w:val="20"/>
          <w:szCs w:val="20"/>
        </w:rPr>
        <w:t>選淺藍色</w:t>
      </w:r>
      <w:proofErr w:type="gramEnd"/>
      <w:r w:rsidRPr="00901AA7">
        <w:rPr>
          <w:rFonts w:asciiTheme="minorEastAsia" w:hAnsiTheme="minorEastAsia" w:cs="新細明體" w:hint="eastAsia"/>
          <w:kern w:val="0"/>
          <w:sz w:val="20"/>
          <w:szCs w:val="20"/>
        </w:rPr>
        <w:t>信紙</w:t>
      </w:r>
    </w:p>
    <w:p w:rsidR="00E03C7C" w:rsidRPr="00901AA7" w:rsidRDefault="00E03C7C" w:rsidP="00E03C7C">
      <w:pPr>
        <w:autoSpaceDE w:val="0"/>
        <w:autoSpaceDN w:val="0"/>
        <w:adjustRightInd w:val="0"/>
        <w:snapToGrid w:val="0"/>
        <w:rPr>
          <w:rFonts w:asciiTheme="minorEastAsia" w:hAnsiTheme="minorEastAsia" w:cs="新細明體"/>
          <w:kern w:val="0"/>
          <w:sz w:val="20"/>
          <w:szCs w:val="20"/>
        </w:rPr>
      </w:pP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【第二部分】實現信件中</w:t>
      </w:r>
      <w:del w:id="1407" w:author="BeBe" w:date="2012-09-28T11:58:00Z">
        <w:r w:rsidRPr="00901AA7" w:rsidDel="002C2961">
          <w:rPr>
            <w:rFonts w:asciiTheme="minorEastAsia" w:hAnsiTheme="minorEastAsia" w:cs="Hei-Bd-HK-BF" w:hint="eastAsia"/>
            <w:kern w:val="0"/>
            <w:sz w:val="20"/>
            <w:szCs w:val="20"/>
          </w:rPr>
          <w:delText>3</w:delText>
        </w:r>
      </w:del>
      <w:ins w:id="1408" w:author="BeBe" w:date="2012-09-28T11:58:00Z">
        <w:r>
          <w:rPr>
            <w:rFonts w:asciiTheme="minorEastAsia" w:hAnsiTheme="minorEastAsia" w:cs="Hei-Bd-HK-BF" w:hint="eastAsia"/>
            <w:kern w:val="0"/>
            <w:sz w:val="20"/>
            <w:szCs w:val="20"/>
          </w:rPr>
          <w:t>三</w:t>
        </w:r>
      </w:ins>
      <w:r w:rsidRPr="00901AA7">
        <w:rPr>
          <w:rFonts w:asciiTheme="minorEastAsia" w:hAnsiTheme="minorEastAsia" w:cs="新細明體" w:hint="eastAsia"/>
          <w:kern w:val="0"/>
          <w:sz w:val="20"/>
          <w:szCs w:val="20"/>
        </w:rPr>
        <w:t>種媒體的呈現</w:t>
      </w:r>
      <w:ins w:id="1409" w:author="BeBe" w:date="2012-09-28T11:57:00Z">
        <w:r>
          <w:rPr>
            <w:rFonts w:asciiTheme="minorEastAsia" w:hAnsiTheme="minorEastAsia" w:cs="Hei-Bd-HK-BF" w:hint="eastAsia"/>
            <w:kern w:val="0"/>
            <w:sz w:val="20"/>
            <w:szCs w:val="20"/>
          </w:rPr>
          <w:t>：</w:t>
        </w:r>
      </w:ins>
      <w:del w:id="1410" w:author="BeBe" w:date="2012-09-28T11:57:00Z">
        <w:r w:rsidRPr="00901AA7" w:rsidDel="002C2961">
          <w:rPr>
            <w:rFonts w:asciiTheme="minorEastAsia" w:hAnsiTheme="minorEastAsia" w:cs="Hei-Bd-HK-BF"/>
            <w:kern w:val="0"/>
            <w:sz w:val="20"/>
            <w:szCs w:val="20"/>
          </w:rPr>
          <w:delText>:</w:delText>
        </w:r>
      </w:del>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A</w:t>
      </w:r>
      <w:ins w:id="1411" w:author="BeBe" w:date="2012-09-28T11:58:00Z">
        <w:r>
          <w:rPr>
            <w:rFonts w:asciiTheme="minorEastAsia" w:hAnsiTheme="minorEastAsia" w:cs="dot-HTF-B64-Bold" w:hint="eastAsia"/>
            <w:kern w:val="0"/>
            <w:sz w:val="20"/>
            <w:szCs w:val="20"/>
          </w:rPr>
          <w:t>.</w:t>
        </w:r>
      </w:ins>
      <w:del w:id="1412" w:author="BeBe" w:date="2012-09-28T11:58:00Z">
        <w:r w:rsidRPr="00901AA7" w:rsidDel="002C2961">
          <w:rPr>
            <w:rFonts w:asciiTheme="minorEastAsia" w:hAnsiTheme="minorEastAsia" w:cs="dot-HTF-B64-Bold"/>
            <w:kern w:val="0"/>
            <w:sz w:val="20"/>
            <w:szCs w:val="20"/>
          </w:rPr>
          <w:delText>-</w:delText>
        </w:r>
      </w:del>
      <w:r w:rsidRPr="00901AA7">
        <w:rPr>
          <w:rFonts w:asciiTheme="minorEastAsia" w:hAnsiTheme="minorEastAsia" w:cs="新細明體" w:hint="eastAsia"/>
          <w:kern w:val="0"/>
          <w:sz w:val="20"/>
          <w:szCs w:val="20"/>
        </w:rPr>
        <w:t>照片</w:t>
      </w:r>
      <w:ins w:id="1413" w:author="BeBe" w:date="2012-09-28T11:58:00Z">
        <w:r>
          <w:rPr>
            <w:rFonts w:asciiTheme="minorEastAsia" w:hAnsiTheme="minorEastAsia" w:cs="Hei-Bd-HK-BF" w:hint="eastAsia"/>
            <w:kern w:val="0"/>
            <w:sz w:val="20"/>
            <w:szCs w:val="20"/>
          </w:rPr>
          <w:t>：</w:t>
        </w:r>
      </w:ins>
      <w:del w:id="1414" w:author="BeBe" w:date="2012-09-28T11:58: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除</w:t>
      </w:r>
      <w:ins w:id="1415" w:author="BeBe" w:date="2012-09-28T11:58:00Z">
        <w:r>
          <w:rPr>
            <w:rFonts w:asciiTheme="minorEastAsia" w:hAnsiTheme="minorEastAsia" w:cs="新細明體" w:hint="eastAsia"/>
            <w:kern w:val="0"/>
            <w:sz w:val="20"/>
            <w:szCs w:val="20"/>
          </w:rPr>
          <w:t>了觀</w:t>
        </w:r>
      </w:ins>
      <w:r w:rsidRPr="00901AA7">
        <w:rPr>
          <w:rFonts w:asciiTheme="minorEastAsia" w:hAnsiTheme="minorEastAsia" w:cs="新細明體" w:hint="eastAsia"/>
          <w:kern w:val="0"/>
          <w:sz w:val="20"/>
          <w:szCs w:val="20"/>
        </w:rPr>
        <w:t>看</w:t>
      </w:r>
      <w:proofErr w:type="gramStart"/>
      <w:r w:rsidRPr="00901AA7">
        <w:rPr>
          <w:rFonts w:asciiTheme="minorEastAsia" w:hAnsiTheme="minorEastAsia" w:cs="新細明體" w:hint="eastAsia"/>
          <w:kern w:val="0"/>
          <w:sz w:val="20"/>
          <w:szCs w:val="20"/>
        </w:rPr>
        <w:t>縮</w:t>
      </w:r>
      <w:proofErr w:type="gramEnd"/>
      <w:del w:id="1416" w:author="BeBe" w:date="2012-09-28T11:59:00Z">
        <w:r w:rsidRPr="00901AA7" w:rsidDel="002C2961">
          <w:rPr>
            <w:rFonts w:asciiTheme="minorEastAsia" w:hAnsiTheme="minorEastAsia" w:cs="新細明體" w:hint="eastAsia"/>
            <w:kern w:val="0"/>
            <w:sz w:val="20"/>
            <w:szCs w:val="20"/>
          </w:rPr>
          <w:delText>小的</w:delText>
        </w:r>
      </w:del>
      <w:r w:rsidRPr="00901AA7">
        <w:rPr>
          <w:rFonts w:asciiTheme="minorEastAsia" w:hAnsiTheme="minorEastAsia" w:cs="新細明體" w:hint="eastAsia"/>
          <w:kern w:val="0"/>
          <w:sz w:val="20"/>
          <w:szCs w:val="20"/>
        </w:rPr>
        <w:t>圖</w:t>
      </w:r>
      <w:del w:id="1417" w:author="BeBe" w:date="2012-09-28T11:59:00Z">
        <w:r w:rsidRPr="00901AA7" w:rsidDel="002C2961">
          <w:rPr>
            <w:rFonts w:asciiTheme="minorEastAsia" w:hAnsiTheme="minorEastAsia" w:cs="新細明體" w:hint="eastAsia"/>
            <w:kern w:val="0"/>
            <w:sz w:val="20"/>
            <w:szCs w:val="20"/>
          </w:rPr>
          <w:delText>片</w:delText>
        </w:r>
      </w:del>
      <w:ins w:id="1418" w:author="BeBe" w:date="2012-09-28T11:56:00Z">
        <w:r>
          <w:rPr>
            <w:rFonts w:hint="eastAsia"/>
          </w:rPr>
          <w:t>，</w:t>
        </w:r>
      </w:ins>
      <w:del w:id="1419"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使用者也可點選圖片作放大</w:t>
      </w:r>
      <w:del w:id="1420" w:author="BeBe" w:date="2012-09-28T11:59:00Z">
        <w:r w:rsidRPr="00901AA7" w:rsidDel="002C2961">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檢視。</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dot-HTF-B64-Bold"/>
          <w:kern w:val="0"/>
          <w:sz w:val="20"/>
          <w:szCs w:val="20"/>
        </w:rPr>
        <w:t>B</w:t>
      </w:r>
      <w:ins w:id="1421" w:author="BeBe" w:date="2012-09-28T11:58:00Z">
        <w:r>
          <w:rPr>
            <w:rFonts w:asciiTheme="minorEastAsia" w:hAnsiTheme="minorEastAsia" w:cs="dot-HTF-B64-Bold" w:hint="eastAsia"/>
            <w:kern w:val="0"/>
            <w:sz w:val="20"/>
            <w:szCs w:val="20"/>
          </w:rPr>
          <w:t>.</w:t>
        </w:r>
      </w:ins>
      <w:del w:id="1422" w:author="BeBe" w:date="2012-09-28T11:58:00Z">
        <w:r w:rsidRPr="00901AA7" w:rsidDel="002C2961">
          <w:rPr>
            <w:rFonts w:asciiTheme="minorEastAsia" w:hAnsiTheme="minorEastAsia" w:cs="dot-HTF-B64-Bold"/>
            <w:kern w:val="0"/>
            <w:sz w:val="20"/>
            <w:szCs w:val="20"/>
          </w:rPr>
          <w:delText>-</w:delText>
        </w:r>
      </w:del>
      <w:r w:rsidRPr="00901AA7">
        <w:rPr>
          <w:rFonts w:asciiTheme="minorEastAsia" w:hAnsiTheme="minorEastAsia" w:cs="新細明體" w:hint="eastAsia"/>
          <w:kern w:val="0"/>
          <w:sz w:val="20"/>
          <w:szCs w:val="20"/>
        </w:rPr>
        <w:t>錄音</w:t>
      </w:r>
      <w:ins w:id="1423" w:author="BeBe" w:date="2012-09-28T11:58:00Z">
        <w:r>
          <w:rPr>
            <w:rFonts w:asciiTheme="minorEastAsia" w:hAnsiTheme="minorEastAsia" w:cs="Hei-Bd-HK-BF" w:hint="eastAsia"/>
            <w:kern w:val="0"/>
            <w:sz w:val="20"/>
            <w:szCs w:val="20"/>
          </w:rPr>
          <w:t>：</w:t>
        </w:r>
      </w:ins>
      <w:del w:id="1424" w:author="BeBe" w:date="2012-09-28T11:58: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按下錄音鍵使用者可以聽到之</w:t>
      </w:r>
      <w:proofErr w:type="gramStart"/>
      <w:r w:rsidRPr="00901AA7">
        <w:rPr>
          <w:rFonts w:asciiTheme="minorEastAsia" w:hAnsiTheme="minorEastAsia" w:cs="新細明體" w:hint="eastAsia"/>
          <w:kern w:val="0"/>
          <w:sz w:val="20"/>
          <w:szCs w:val="20"/>
        </w:rPr>
        <w:t>前</w:t>
      </w:r>
      <w:proofErr w:type="gramEnd"/>
      <w:del w:id="1425" w:author="BeBe" w:date="2012-09-28T11:59:00Z">
        <w:r w:rsidRPr="00901AA7" w:rsidDel="002C2961">
          <w:rPr>
            <w:rFonts w:asciiTheme="minorEastAsia" w:hAnsiTheme="minorEastAsia" w:cs="新細明體" w:hint="eastAsia"/>
            <w:kern w:val="0"/>
            <w:sz w:val="20"/>
            <w:szCs w:val="20"/>
          </w:rPr>
          <w:delText>路</w:delText>
        </w:r>
      </w:del>
      <w:ins w:id="1426" w:author="BeBe" w:date="2012-09-28T11:59:00Z">
        <w:r>
          <w:rPr>
            <w:rFonts w:asciiTheme="minorEastAsia" w:hAnsiTheme="minorEastAsia" w:cs="新細明體" w:hint="eastAsia"/>
            <w:kern w:val="0"/>
            <w:sz w:val="20"/>
            <w:szCs w:val="20"/>
          </w:rPr>
          <w:t>錄</w:t>
        </w:r>
      </w:ins>
      <w:r w:rsidRPr="00901AA7">
        <w:rPr>
          <w:rFonts w:asciiTheme="minorEastAsia" w:hAnsiTheme="minorEastAsia" w:cs="新細明體" w:hint="eastAsia"/>
          <w:kern w:val="0"/>
          <w:sz w:val="20"/>
          <w:szCs w:val="20"/>
        </w:rPr>
        <w:t>好的聲音。</w:t>
      </w:r>
    </w:p>
    <w:p w:rsidR="00E03C7C" w:rsidRDefault="00E03C7C" w:rsidP="00E03C7C">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dot-HTF-B64-Bold"/>
          <w:kern w:val="0"/>
          <w:sz w:val="20"/>
          <w:szCs w:val="20"/>
        </w:rPr>
        <w:t>C</w:t>
      </w:r>
      <w:ins w:id="1427" w:author="BeBe" w:date="2012-09-28T11:58:00Z">
        <w:r>
          <w:rPr>
            <w:rFonts w:asciiTheme="minorEastAsia" w:hAnsiTheme="minorEastAsia" w:cs="dot-HTF-B64-Bold" w:hint="eastAsia"/>
            <w:kern w:val="0"/>
            <w:sz w:val="20"/>
            <w:szCs w:val="20"/>
          </w:rPr>
          <w:t>.</w:t>
        </w:r>
      </w:ins>
      <w:del w:id="1428" w:author="BeBe" w:date="2012-09-28T11:58:00Z">
        <w:r w:rsidRPr="00901AA7" w:rsidDel="002C2961">
          <w:rPr>
            <w:rFonts w:asciiTheme="minorEastAsia" w:hAnsiTheme="minorEastAsia" w:cs="dot-HTF-B64-Bold"/>
            <w:kern w:val="0"/>
            <w:sz w:val="20"/>
            <w:szCs w:val="20"/>
          </w:rPr>
          <w:delText>-</w:delText>
        </w:r>
      </w:del>
      <w:r w:rsidRPr="00901AA7">
        <w:rPr>
          <w:rFonts w:asciiTheme="minorEastAsia" w:hAnsiTheme="minorEastAsia" w:cs="新細明體" w:hint="eastAsia"/>
          <w:kern w:val="0"/>
          <w:sz w:val="20"/>
          <w:szCs w:val="20"/>
        </w:rPr>
        <w:t>文字</w:t>
      </w:r>
      <w:ins w:id="1429" w:author="BeBe" w:date="2012-09-28T11:58:00Z">
        <w:r>
          <w:rPr>
            <w:rFonts w:asciiTheme="minorEastAsia" w:hAnsiTheme="minorEastAsia" w:cs="Hei-Bd-HK-BF" w:hint="eastAsia"/>
            <w:kern w:val="0"/>
            <w:sz w:val="20"/>
            <w:szCs w:val="20"/>
          </w:rPr>
          <w:t>：</w:t>
        </w:r>
      </w:ins>
      <w:del w:id="1430" w:author="BeBe" w:date="2012-09-28T11:58: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文字段落長度會隨使用者輸入而動</w:t>
      </w:r>
      <w:del w:id="1431" w:author="BeBe" w:date="2012-09-28T11:59:00Z">
        <w:r w:rsidRPr="00901AA7" w:rsidDel="002C2961">
          <w:rPr>
            <w:rFonts w:asciiTheme="minorEastAsia" w:hAnsiTheme="minorEastAsia" w:cs="新細明體" w:hint="eastAsia"/>
            <w:kern w:val="0"/>
            <w:sz w:val="20"/>
            <w:szCs w:val="20"/>
          </w:rPr>
          <w:delText>太</w:delText>
        </w:r>
      </w:del>
      <w:ins w:id="1432" w:author="BeBe" w:date="2012-09-28T11:59:00Z">
        <w:r>
          <w:rPr>
            <w:rFonts w:asciiTheme="minorEastAsia" w:hAnsiTheme="minorEastAsia" w:cs="新細明體" w:hint="eastAsia"/>
            <w:kern w:val="0"/>
            <w:sz w:val="20"/>
            <w:szCs w:val="20"/>
          </w:rPr>
          <w:t>態</w:t>
        </w:r>
      </w:ins>
      <w:r w:rsidRPr="00901AA7">
        <w:rPr>
          <w:rFonts w:asciiTheme="minorEastAsia" w:hAnsiTheme="minorEastAsia" w:cs="新細明體" w:hint="eastAsia"/>
          <w:kern w:val="0"/>
          <w:sz w:val="20"/>
          <w:szCs w:val="20"/>
        </w:rPr>
        <w:t>改變。此時可用</w:t>
      </w:r>
      <w:r w:rsidRPr="00901AA7">
        <w:rPr>
          <w:rFonts w:asciiTheme="minorEastAsia" w:hAnsiTheme="minorEastAsia" w:cs="Hei-Bd-HK-BF"/>
          <w:kern w:val="0"/>
          <w:sz w:val="20"/>
          <w:szCs w:val="20"/>
        </w:rPr>
        <w:t xml:space="preserve">scrollbar </w:t>
      </w:r>
      <w:r w:rsidRPr="00901AA7">
        <w:rPr>
          <w:rFonts w:asciiTheme="minorEastAsia" w:hAnsiTheme="minorEastAsia" w:cs="新細明體" w:hint="eastAsia"/>
          <w:kern w:val="0"/>
          <w:sz w:val="20"/>
          <w:szCs w:val="20"/>
        </w:rPr>
        <w:t>往下瀏覽文字。簽名會動態出現在信件最下方。</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p>
    <w:p w:rsidR="00E03C7C" w:rsidRPr="00901AA7" w:rsidRDefault="00E03C7C" w:rsidP="00E03C7C">
      <w:pPr>
        <w:autoSpaceDE w:val="0"/>
        <w:autoSpaceDN w:val="0"/>
        <w:adjustRightInd w:val="0"/>
        <w:snapToGrid w:val="0"/>
        <w:rPr>
          <w:rFonts w:asciiTheme="minorEastAsia" w:hAnsiTheme="minorEastAsia" w:cs="MingStd-W5"/>
          <w:kern w:val="0"/>
          <w:sz w:val="20"/>
          <w:szCs w:val="20"/>
        </w:rPr>
      </w:pPr>
      <w:r w:rsidRPr="00901AA7">
        <w:rPr>
          <w:rFonts w:asciiTheme="minorEastAsia" w:hAnsiTheme="minorEastAsia" w:cs="新細明體" w:hint="eastAsia"/>
          <w:kern w:val="0"/>
          <w:sz w:val="20"/>
          <w:szCs w:val="20"/>
        </w:rPr>
        <w:t>【心得分享】</w:t>
      </w:r>
    </w:p>
    <w:p w:rsidR="00F10E43" w:rsidRDefault="00E03C7C" w:rsidP="00E03C7C">
      <w:pPr>
        <w:autoSpaceDE w:val="0"/>
        <w:autoSpaceDN w:val="0"/>
        <w:adjustRightInd w:val="0"/>
        <w:snapToGrid w:val="0"/>
        <w:rPr>
          <w:rFonts w:asciiTheme="minorEastAsia" w:hAnsiTheme="minorEastAsia" w:cs="Hei-Lt-HK-BF" w:hint="eastAsia"/>
          <w:kern w:val="0"/>
          <w:sz w:val="20"/>
          <w:szCs w:val="20"/>
        </w:rPr>
      </w:pPr>
      <w:del w:id="1433" w:author="BeBe" w:date="2012-09-28T12:00:00Z">
        <w:r w:rsidRPr="00901AA7" w:rsidDel="002C2961">
          <w:rPr>
            <w:rFonts w:asciiTheme="minorEastAsia" w:hAnsiTheme="minorEastAsia" w:cs="新細明體" w:hint="eastAsia"/>
            <w:kern w:val="0"/>
            <w:sz w:val="20"/>
            <w:szCs w:val="20"/>
          </w:rPr>
          <w:delText>這次</w:delText>
        </w:r>
      </w:del>
      <w:r w:rsidRPr="00901AA7">
        <w:rPr>
          <w:rFonts w:asciiTheme="minorEastAsia" w:hAnsiTheme="minorEastAsia" w:cs="新細明體" w:hint="eastAsia"/>
          <w:kern w:val="0"/>
          <w:sz w:val="20"/>
          <w:szCs w:val="20"/>
        </w:rPr>
        <w:t>很感謝每位組員</w:t>
      </w:r>
      <w:ins w:id="1434" w:author="BeBe" w:date="2012-09-28T11:56:00Z">
        <w:r>
          <w:rPr>
            <w:rFonts w:hint="eastAsia"/>
          </w:rPr>
          <w:t>，</w:t>
        </w:r>
      </w:ins>
      <w:del w:id="1435"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因之前開發經驗主要在</w:t>
      </w:r>
      <w:r w:rsidRPr="00901AA7">
        <w:rPr>
          <w:rFonts w:asciiTheme="minorEastAsia" w:hAnsiTheme="minorEastAsia" w:cs="Hei-Bd-HK-BF"/>
          <w:kern w:val="0"/>
          <w:sz w:val="20"/>
          <w:szCs w:val="20"/>
        </w:rPr>
        <w:t>Android</w:t>
      </w:r>
      <w:ins w:id="1436" w:author="BeBe" w:date="2012-09-28T11:56:00Z">
        <w:r>
          <w:rPr>
            <w:rFonts w:hint="eastAsia"/>
          </w:rPr>
          <w:t>，</w:t>
        </w:r>
      </w:ins>
      <w:del w:id="1437"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這次是白手起家學</w:t>
      </w:r>
      <w:proofErr w:type="spellStart"/>
      <w:r w:rsidRPr="00901AA7">
        <w:rPr>
          <w:rFonts w:asciiTheme="minorEastAsia" w:hAnsiTheme="minorEastAsia" w:cs="Hei-Bd-HK-BF"/>
          <w:kern w:val="0"/>
          <w:sz w:val="20"/>
          <w:szCs w:val="20"/>
        </w:rPr>
        <w:t>iOS</w:t>
      </w:r>
      <w:proofErr w:type="spellEnd"/>
      <w:ins w:id="1438" w:author="BeBe" w:date="2012-09-28T11:56:00Z">
        <w:r>
          <w:rPr>
            <w:rFonts w:hint="eastAsia"/>
          </w:rPr>
          <w:t>，</w:t>
        </w:r>
      </w:ins>
      <w:del w:id="1439"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雖然過程要花較多時間去熟悉新語言</w:t>
      </w:r>
      <w:ins w:id="1440" w:author="BeBe" w:date="2012-09-28T11:56:00Z">
        <w:r>
          <w:rPr>
            <w:rFonts w:hint="eastAsia"/>
          </w:rPr>
          <w:t>，</w:t>
        </w:r>
      </w:ins>
      <w:del w:id="1441"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但有組員的相伴讓這個過程很豐收且愉快</w:t>
      </w:r>
      <w:del w:id="1442" w:author="BeBe" w:date="2012-09-28T12:01:00Z">
        <w:r w:rsidRPr="002C2961" w:rsidDel="002C2961">
          <w:rPr>
            <w:rFonts w:asciiTheme="minorEastAsia" w:hAnsiTheme="minorEastAsia" w:cs="Hei-Bd-HK-BF" w:hint="eastAsia"/>
            <w:kern w:val="0"/>
            <w:sz w:val="20"/>
            <w:szCs w:val="20"/>
          </w:rPr>
          <w:delText>!</w:delText>
        </w:r>
      </w:del>
      <w:ins w:id="1443" w:author="BeBe" w:date="2012-09-28T12:01: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謝謝想飛的</w:t>
      </w:r>
      <w:proofErr w:type="spellStart"/>
      <w:r w:rsidRPr="00901AA7">
        <w:rPr>
          <w:rFonts w:asciiTheme="minorEastAsia" w:hAnsiTheme="minorEastAsia" w:cs="Hei-Bd-HK-BF"/>
          <w:kern w:val="0"/>
          <w:sz w:val="20"/>
          <w:szCs w:val="20"/>
        </w:rPr>
        <w:t>iOS</w:t>
      </w:r>
      <w:proofErr w:type="spellEnd"/>
      <w:r w:rsidRPr="00901AA7">
        <w:rPr>
          <w:rFonts w:asciiTheme="minorEastAsia" w:hAnsiTheme="minorEastAsia" w:cs="新細明體" w:hint="eastAsia"/>
          <w:kern w:val="0"/>
          <w:sz w:val="20"/>
          <w:szCs w:val="20"/>
        </w:rPr>
        <w:t>熱心教學與耐心解答</w:t>
      </w:r>
      <w:ins w:id="1444" w:author="BeBe" w:date="2012-09-28T11:56:00Z">
        <w:r>
          <w:rPr>
            <w:rFonts w:hint="eastAsia"/>
          </w:rPr>
          <w:t>，</w:t>
        </w:r>
      </w:ins>
      <w:del w:id="1445"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以及主動扛下許多辛苦的整合工作</w:t>
      </w:r>
      <w:ins w:id="1446" w:author="BeBe" w:date="2012-09-28T11:56:00Z">
        <w:r>
          <w:rPr>
            <w:rFonts w:hint="eastAsia"/>
          </w:rPr>
          <w:t>，</w:t>
        </w:r>
      </w:ins>
      <w:del w:id="1447"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讓</w:t>
      </w:r>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順利完工</w:t>
      </w:r>
      <w:del w:id="1448" w:author="BeBe" w:date="2012-09-28T12:01:00Z">
        <w:r w:rsidRPr="00901AA7" w:rsidDel="002C2961">
          <w:rPr>
            <w:rFonts w:asciiTheme="minorEastAsia" w:hAnsiTheme="minorEastAsia" w:cs="Hei-Bd-HK-BF" w:hint="eastAsia"/>
            <w:kern w:val="0"/>
            <w:sz w:val="20"/>
            <w:szCs w:val="20"/>
          </w:rPr>
          <w:delText>!</w:delText>
        </w:r>
      </w:del>
      <w:ins w:id="1449" w:author="BeBe" w:date="2012-09-28T12:01:00Z">
        <w:r>
          <w:rPr>
            <w:rFonts w:asciiTheme="minorEastAsia" w:hAnsiTheme="minorEastAsia" w:cs="Hei-Bd-HK-BF" w:hint="eastAsia"/>
            <w:kern w:val="0"/>
            <w:sz w:val="20"/>
            <w:szCs w:val="20"/>
          </w:rPr>
          <w:t>！</w:t>
        </w:r>
      </w:ins>
      <w:del w:id="1450" w:author="BeBe" w:date="2012-09-28T12:04:00Z">
        <w:r w:rsidRPr="00901AA7" w:rsidDel="002C2961">
          <w:rPr>
            <w:rFonts w:asciiTheme="minorEastAsia" w:hAnsiTheme="minorEastAsia" w:cs="新細明體" w:hint="eastAsia"/>
            <w:kern w:val="0"/>
            <w:sz w:val="20"/>
            <w:szCs w:val="20"/>
          </w:rPr>
          <w:delText>謝謝想飛老師</w:delText>
        </w:r>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感謝</w:t>
      </w:r>
      <w:proofErr w:type="spellStart"/>
      <w:r w:rsidRPr="00901AA7">
        <w:rPr>
          <w:rFonts w:asciiTheme="minorEastAsia" w:hAnsiTheme="minorEastAsia" w:cs="Hei-Bd-HK-BF"/>
          <w:kern w:val="0"/>
          <w:sz w:val="20"/>
          <w:szCs w:val="20"/>
        </w:rPr>
        <w:t>Domos</w:t>
      </w:r>
      <w:proofErr w:type="spellEnd"/>
      <w:r w:rsidRPr="00901AA7">
        <w:rPr>
          <w:rFonts w:asciiTheme="minorEastAsia" w:hAnsiTheme="minorEastAsia" w:cs="新細明體" w:hint="eastAsia"/>
          <w:kern w:val="0"/>
          <w:sz w:val="20"/>
          <w:szCs w:val="20"/>
        </w:rPr>
        <w:t>的討論</w:t>
      </w:r>
      <w:ins w:id="1451" w:author="BeBe" w:date="2012-09-28T11:56:00Z">
        <w:r>
          <w:rPr>
            <w:rFonts w:hint="eastAsia"/>
          </w:rPr>
          <w:t>，</w:t>
        </w:r>
      </w:ins>
      <w:del w:id="1452"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實作</w:t>
      </w:r>
      <w:del w:id="1453" w:author="BeBe" w:date="2012-09-28T12:04:00Z">
        <w:r w:rsidRPr="00901AA7" w:rsidDel="002C2961">
          <w:rPr>
            <w:rFonts w:asciiTheme="minorEastAsia" w:hAnsiTheme="minorEastAsia" w:cs="新細明體" w:hint="eastAsia"/>
            <w:kern w:val="0"/>
            <w:sz w:val="20"/>
            <w:szCs w:val="20"/>
          </w:rPr>
          <w:delText>超</w:delText>
        </w:r>
      </w:del>
      <w:r w:rsidRPr="00901AA7">
        <w:rPr>
          <w:rFonts w:asciiTheme="minorEastAsia" w:hAnsiTheme="minorEastAsia" w:cs="新細明體" w:hint="eastAsia"/>
          <w:kern w:val="0"/>
          <w:sz w:val="20"/>
          <w:szCs w:val="20"/>
        </w:rPr>
        <w:t>可愛動畫</w:t>
      </w:r>
      <w:ins w:id="1454" w:author="BeBe" w:date="2012-09-28T11:56:00Z">
        <w:r>
          <w:rPr>
            <w:rFonts w:hint="eastAsia"/>
          </w:rPr>
          <w:t>，</w:t>
        </w:r>
      </w:ins>
      <w:del w:id="1455"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並在最後一晚一起衝刺</w:t>
      </w:r>
      <w:del w:id="1456" w:author="BeBe" w:date="2012-09-28T12:04:00Z">
        <w:r w:rsidRPr="00901AA7" w:rsidDel="002C2961">
          <w:rPr>
            <w:rFonts w:asciiTheme="minorEastAsia" w:hAnsiTheme="minorEastAsia" w:cs="Hei-Bd-HK-BF" w:hint="eastAsia"/>
            <w:kern w:val="0"/>
            <w:sz w:val="20"/>
            <w:szCs w:val="20"/>
          </w:rPr>
          <w:delText>!</w:delText>
        </w:r>
      </w:del>
      <w:ins w:id="1457" w:author="BeBe" w:date="2012-09-28T12:0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感謝</w:t>
      </w:r>
      <w:proofErr w:type="spellStart"/>
      <w:r w:rsidRPr="00901AA7">
        <w:rPr>
          <w:rFonts w:asciiTheme="minorEastAsia" w:hAnsiTheme="minorEastAsia" w:cs="Hei-Bd-HK-BF"/>
          <w:kern w:val="0"/>
          <w:sz w:val="20"/>
          <w:szCs w:val="20"/>
        </w:rPr>
        <w:t>ggm</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架</w:t>
      </w:r>
      <w:r w:rsidRPr="00901AA7">
        <w:rPr>
          <w:rFonts w:asciiTheme="minorEastAsia" w:hAnsiTheme="minorEastAsia" w:cs="Hei-Bd-HK-BF"/>
          <w:kern w:val="0"/>
          <w:sz w:val="20"/>
          <w:szCs w:val="20"/>
        </w:rPr>
        <w:t>server</w:t>
      </w:r>
      <w:ins w:id="1458" w:author="BeBe" w:date="2012-09-28T11:56:00Z">
        <w:r>
          <w:rPr>
            <w:rFonts w:hint="eastAsia"/>
          </w:rPr>
          <w:t>，</w:t>
        </w:r>
      </w:ins>
      <w:del w:id="1459"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讓我們當天能順利</w:t>
      </w:r>
      <w:r w:rsidRPr="00901AA7">
        <w:rPr>
          <w:rFonts w:asciiTheme="minorEastAsia" w:hAnsiTheme="minorEastAsia" w:cs="Hei-Bd-HK-BF"/>
          <w:kern w:val="0"/>
          <w:sz w:val="20"/>
          <w:szCs w:val="20"/>
        </w:rPr>
        <w:t>demo</w:t>
      </w:r>
      <w:del w:id="1460" w:author="BeBe" w:date="2012-09-28T12:04:00Z">
        <w:r w:rsidRPr="00901AA7" w:rsidDel="002C2961">
          <w:rPr>
            <w:rFonts w:asciiTheme="minorEastAsia" w:hAnsiTheme="minorEastAsia" w:cs="Hei-Bd-HK-BF" w:hint="eastAsia"/>
            <w:kern w:val="0"/>
            <w:sz w:val="20"/>
            <w:szCs w:val="20"/>
          </w:rPr>
          <w:delText>!</w:delText>
        </w:r>
      </w:del>
      <w:ins w:id="1461" w:author="BeBe" w:date="2012-09-28T12:0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感謝承中的介面設計</w:t>
      </w:r>
      <w:ins w:id="1462" w:author="BeBe" w:date="2012-09-28T11:56:00Z">
        <w:r>
          <w:rPr>
            <w:rFonts w:hint="eastAsia"/>
          </w:rPr>
          <w:t>，</w:t>
        </w:r>
      </w:ins>
      <w:del w:id="1463"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讓</w:t>
      </w:r>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化腐朽為神奇</w:t>
      </w:r>
      <w:ins w:id="1464" w:author="BeBe" w:date="2012-09-28T11:56:00Z">
        <w:r>
          <w:rPr>
            <w:rFonts w:hint="eastAsia"/>
          </w:rPr>
          <w:t>，</w:t>
        </w:r>
      </w:ins>
      <w:del w:id="1465"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並不辭辛勞生出一堆元件並作微調</w:t>
      </w:r>
      <w:ins w:id="1466" w:author="BeBe" w:date="2012-09-28T11:56:00Z">
        <w:r>
          <w:rPr>
            <w:rFonts w:hint="eastAsia"/>
          </w:rPr>
          <w:t>，</w:t>
        </w:r>
      </w:ins>
      <w:del w:id="1467"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讓畫面看起來</w:t>
      </w:r>
      <w:del w:id="1468" w:author="BeBe" w:date="2012-09-28T12:04:00Z">
        <w:r w:rsidRPr="00901AA7" w:rsidDel="002C2961">
          <w:rPr>
            <w:rFonts w:asciiTheme="minorEastAsia" w:hAnsiTheme="minorEastAsia" w:cs="新細明體" w:hint="eastAsia"/>
            <w:kern w:val="0"/>
            <w:sz w:val="20"/>
            <w:szCs w:val="20"/>
          </w:rPr>
          <w:delText>水水</w:delText>
        </w:r>
        <w:r w:rsidRPr="00901AA7" w:rsidDel="002C2961">
          <w:rPr>
            <w:rFonts w:asciiTheme="minorEastAsia" w:hAnsiTheme="minorEastAsia" w:cs="Hei-Bd-HK-BF" w:hint="eastAsia"/>
            <w:kern w:val="0"/>
            <w:sz w:val="20"/>
            <w:szCs w:val="20"/>
          </w:rPr>
          <w:delText>!</w:delText>
        </w:r>
      </w:del>
      <w:ins w:id="1469" w:author="BeBe" w:date="2012-09-28T12:04:00Z">
        <w:r>
          <w:rPr>
            <w:rFonts w:asciiTheme="minorEastAsia" w:hAnsiTheme="minorEastAsia" w:cs="新細明體" w:hint="eastAsia"/>
            <w:kern w:val="0"/>
            <w:sz w:val="20"/>
            <w:szCs w:val="20"/>
          </w:rPr>
          <w:t>精緻。</w:t>
        </w:r>
      </w:ins>
      <w:r w:rsidRPr="00901AA7">
        <w:rPr>
          <w:rFonts w:asciiTheme="minorEastAsia" w:hAnsiTheme="minorEastAsia" w:cs="新細明體" w:hint="eastAsia"/>
          <w:kern w:val="0"/>
          <w:sz w:val="20"/>
          <w:szCs w:val="20"/>
        </w:rPr>
        <w:t>最後</w:t>
      </w:r>
      <w:del w:id="1470" w:author="BeBe" w:date="2012-09-28T12:04:00Z">
        <w:r w:rsidRPr="00901AA7" w:rsidDel="002C2961">
          <w:rPr>
            <w:rFonts w:asciiTheme="minorEastAsia" w:hAnsiTheme="minorEastAsia" w:cs="Hei-Bd-HK-BF" w:hint="eastAsia"/>
            <w:kern w:val="0"/>
            <w:sz w:val="20"/>
            <w:szCs w:val="20"/>
          </w:rPr>
          <w:delText>,</w:delText>
        </w:r>
      </w:del>
      <w:ins w:id="1471" w:author="BeBe" w:date="2012-09-28T12:0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謝謝</w:t>
      </w:r>
      <w:r w:rsidRPr="00901AA7">
        <w:rPr>
          <w:rFonts w:asciiTheme="minorEastAsia" w:hAnsiTheme="minorEastAsia" w:cs="Hei-Bd-HK-BF"/>
          <w:kern w:val="0"/>
          <w:sz w:val="20"/>
          <w:szCs w:val="20"/>
        </w:rPr>
        <w:t>0</w:t>
      </w:r>
      <w:r w:rsidRPr="00901AA7">
        <w:rPr>
          <w:rFonts w:asciiTheme="minorEastAsia" w:hAnsiTheme="minorEastAsia" w:cs="新細明體" w:hint="eastAsia"/>
          <w:kern w:val="0"/>
          <w:sz w:val="20"/>
          <w:szCs w:val="20"/>
        </w:rPr>
        <w:t>元的各樣設計</w:t>
      </w:r>
      <w:ins w:id="1472" w:author="BeBe" w:date="2012-09-28T11:56:00Z">
        <w:r>
          <w:rPr>
            <w:rFonts w:hint="eastAsia"/>
          </w:rPr>
          <w:t>，</w:t>
        </w:r>
      </w:ins>
      <w:del w:id="1473"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耐心</w:t>
      </w:r>
      <w:del w:id="1474" w:author="BeBe" w:date="2012-09-28T12:05:00Z">
        <w:r w:rsidRPr="00901AA7" w:rsidDel="00C90E4D">
          <w:rPr>
            <w:rFonts w:asciiTheme="minorEastAsia" w:hAnsiTheme="minorEastAsia" w:cs="新細明體" w:hint="eastAsia"/>
            <w:kern w:val="0"/>
            <w:sz w:val="20"/>
            <w:szCs w:val="20"/>
          </w:rPr>
          <w:delText>的</w:delText>
        </w:r>
      </w:del>
      <w:ins w:id="1475" w:author="BeBe" w:date="2012-09-28T12:05:00Z">
        <w:r>
          <w:rPr>
            <w:rFonts w:asciiTheme="minorEastAsia" w:hAnsiTheme="minorEastAsia" w:cs="新細明體" w:hint="eastAsia"/>
            <w:kern w:val="0"/>
            <w:sz w:val="20"/>
            <w:szCs w:val="20"/>
          </w:rPr>
          <w:t>地</w:t>
        </w:r>
      </w:ins>
      <w:r w:rsidRPr="00901AA7">
        <w:rPr>
          <w:rFonts w:asciiTheme="minorEastAsia" w:hAnsiTheme="minorEastAsia" w:cs="新細明體" w:hint="eastAsia"/>
          <w:kern w:val="0"/>
          <w:sz w:val="20"/>
          <w:szCs w:val="20"/>
        </w:rPr>
        <w:t>協調與收集訪談素材</w:t>
      </w:r>
      <w:ins w:id="1476" w:author="BeBe" w:date="2012-09-28T11:56:00Z">
        <w:r>
          <w:rPr>
            <w:rFonts w:hint="eastAsia"/>
          </w:rPr>
          <w:t>，</w:t>
        </w:r>
      </w:ins>
      <w:del w:id="1477"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並處理大小事情</w:t>
      </w:r>
      <w:ins w:id="1478" w:author="BeBe" w:date="2012-09-28T11:56:00Z">
        <w:r>
          <w:rPr>
            <w:rFonts w:hint="eastAsia"/>
          </w:rPr>
          <w:t>，</w:t>
        </w:r>
      </w:ins>
      <w:del w:id="1479" w:author="BeBe" w:date="2012-09-28T11:56:00Z">
        <w:r w:rsidRPr="00901AA7" w:rsidDel="002C2961">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讓我們能順利呈現</w:t>
      </w:r>
      <w:ins w:id="1480" w:author="BeBe" w:date="2012-09-28T12:05:00Z">
        <w:r>
          <w:rPr>
            <w:rFonts w:asciiTheme="minorEastAsia" w:hAnsiTheme="minorEastAsia" w:cs="Hei-Bd-HK-BF" w:hint="eastAsia"/>
            <w:kern w:val="0"/>
            <w:sz w:val="20"/>
            <w:szCs w:val="20"/>
          </w:rPr>
          <w:t>！</w:t>
        </w:r>
      </w:ins>
    </w:p>
    <w:p w:rsidR="00CC3FED" w:rsidRDefault="00CC3FED" w:rsidP="00F10E43">
      <w:pPr>
        <w:autoSpaceDE w:val="0"/>
        <w:autoSpaceDN w:val="0"/>
        <w:adjustRightInd w:val="0"/>
        <w:snapToGrid w:val="0"/>
        <w:rPr>
          <w:rFonts w:asciiTheme="minorEastAsia" w:hAnsiTheme="minorEastAsia" w:cs="Hei-Lt-HK-BF" w:hint="eastAsia"/>
          <w:kern w:val="0"/>
          <w:sz w:val="20"/>
          <w:szCs w:val="20"/>
        </w:rPr>
      </w:pPr>
    </w:p>
    <w:p w:rsidR="00E03C7C" w:rsidRDefault="00E03C7C" w:rsidP="00F10E43">
      <w:pPr>
        <w:autoSpaceDE w:val="0"/>
        <w:autoSpaceDN w:val="0"/>
        <w:adjustRightInd w:val="0"/>
        <w:snapToGrid w:val="0"/>
        <w:rPr>
          <w:rFonts w:asciiTheme="minorEastAsia" w:hAnsiTheme="minorEastAsia" w:cs="Hei-Lt-HK-BF" w:hint="eastAsia"/>
          <w:kern w:val="0"/>
          <w:sz w:val="20"/>
          <w:szCs w:val="20"/>
        </w:rPr>
      </w:pPr>
    </w:p>
    <w:p w:rsidR="00E03C7C" w:rsidRDefault="00E03C7C" w:rsidP="00E03C7C">
      <w:pPr>
        <w:autoSpaceDE w:val="0"/>
        <w:autoSpaceDN w:val="0"/>
        <w:adjustRightInd w:val="0"/>
        <w:rPr>
          <w:rFonts w:ascii="DFMingStd-W5" w:eastAsia="DFMingStd-W5" w:cs="DFMingStd-W5"/>
          <w:color w:val="4E4C41"/>
          <w:kern w:val="0"/>
          <w:sz w:val="19"/>
          <w:szCs w:val="19"/>
        </w:rPr>
      </w:pPr>
      <w:proofErr w:type="gramStart"/>
      <w:r>
        <w:rPr>
          <w:rFonts w:asciiTheme="minorEastAsia" w:hAnsiTheme="minorEastAsia" w:cs="Hei-Lt-HK-BF" w:hint="eastAsia"/>
          <w:b/>
          <w:kern w:val="0"/>
          <w:szCs w:val="24"/>
        </w:rPr>
        <w:t>蘇兆懷</w:t>
      </w:r>
      <w:proofErr w:type="gramEnd"/>
    </w:p>
    <w:p w:rsidR="003E6FA4" w:rsidRPr="00E03C7C" w:rsidRDefault="00E03C7C" w:rsidP="00E03C7C">
      <w:pPr>
        <w:autoSpaceDE w:val="0"/>
        <w:autoSpaceDN w:val="0"/>
        <w:adjustRightInd w:val="0"/>
        <w:snapToGrid w:val="0"/>
        <w:rPr>
          <w:rFonts w:asciiTheme="minorEastAsia" w:hAnsiTheme="minorEastAsia" w:cs="新細明體"/>
          <w:kern w:val="0"/>
          <w:sz w:val="20"/>
          <w:szCs w:val="20"/>
        </w:rPr>
      </w:pPr>
      <w:r w:rsidRPr="00E03C7C">
        <w:rPr>
          <w:rFonts w:asciiTheme="minorEastAsia" w:hAnsiTheme="minorEastAsia" w:cs="新細明體" w:hint="eastAsia"/>
          <w:kern w:val="0"/>
          <w:sz w:val="20"/>
          <w:szCs w:val="20"/>
        </w:rPr>
        <w:t>資訊管理學系暨</w:t>
      </w:r>
      <w:proofErr w:type="gramStart"/>
      <w:r w:rsidRPr="00E03C7C">
        <w:rPr>
          <w:rFonts w:asciiTheme="minorEastAsia" w:hAnsiTheme="minorEastAsia" w:cs="新細明體" w:hint="eastAsia"/>
          <w:kern w:val="0"/>
          <w:sz w:val="20"/>
          <w:szCs w:val="20"/>
        </w:rPr>
        <w:t>研</w:t>
      </w:r>
      <w:proofErr w:type="gramEnd"/>
      <w:r w:rsidRPr="00E03C7C">
        <w:rPr>
          <w:rFonts w:asciiTheme="minorEastAsia" w:hAnsiTheme="minorEastAsia" w:cs="新細明體" w:hint="eastAsia"/>
          <w:kern w:val="0"/>
          <w:sz w:val="20"/>
          <w:szCs w:val="20"/>
        </w:rPr>
        <w:t>計所</w:t>
      </w:r>
    </w:p>
    <w:p w:rsidR="00272AE8" w:rsidRPr="00272AE8" w:rsidRDefault="00272AE8" w:rsidP="00272AE8">
      <w:pPr>
        <w:autoSpaceDE w:val="0"/>
        <w:autoSpaceDN w:val="0"/>
        <w:adjustRightInd w:val="0"/>
        <w:snapToGrid w:val="0"/>
        <w:rPr>
          <w:rFonts w:asciiTheme="minorEastAsia" w:hAnsiTheme="minorEastAsia" w:cs="新細明體" w:hint="eastAsia"/>
          <w:kern w:val="0"/>
          <w:sz w:val="20"/>
          <w:szCs w:val="20"/>
        </w:rPr>
      </w:pPr>
    </w:p>
    <w:p w:rsidR="00E03C7C" w:rsidRDefault="00E03C7C" w:rsidP="00E03C7C">
      <w:pPr>
        <w:autoSpaceDE w:val="0"/>
        <w:autoSpaceDN w:val="0"/>
        <w:adjustRightInd w:val="0"/>
        <w:snapToGrid w:val="0"/>
        <w:rPr>
          <w:ins w:id="1481" w:author="BeBe" w:date="2012-09-28T12:06:00Z"/>
          <w:rFonts w:asciiTheme="minorEastAsia" w:hAnsiTheme="minorEastAsia" w:cs="Hei-Bd-HK-BF"/>
          <w:kern w:val="0"/>
          <w:sz w:val="20"/>
          <w:szCs w:val="20"/>
        </w:rPr>
      </w:pPr>
      <w:r w:rsidRPr="00901AA7">
        <w:rPr>
          <w:rFonts w:asciiTheme="minorEastAsia" w:hAnsiTheme="minorEastAsia" w:cs="Hei-Bd-HK-BF"/>
          <w:kern w:val="0"/>
          <w:sz w:val="20"/>
          <w:szCs w:val="20"/>
        </w:rPr>
        <w:t xml:space="preserve">App = Design + Code </w:t>
      </w:r>
    </w:p>
    <w:p w:rsidR="00E03C7C" w:rsidRDefault="00E03C7C" w:rsidP="00E03C7C">
      <w:pPr>
        <w:autoSpaceDE w:val="0"/>
        <w:autoSpaceDN w:val="0"/>
        <w:adjustRightInd w:val="0"/>
        <w:snapToGrid w:val="0"/>
        <w:rPr>
          <w:ins w:id="1482" w:author="BeBe" w:date="2012-09-28T12:08:00Z"/>
          <w:rFonts w:asciiTheme="minorEastAsia" w:hAnsiTheme="minorEastAsia" w:cs="新細明體"/>
          <w:kern w:val="0"/>
          <w:sz w:val="20"/>
          <w:szCs w:val="20"/>
        </w:rPr>
      </w:pPr>
      <w:ins w:id="1483" w:author="BeBe" w:date="2012-09-28T12:06:00Z">
        <w:r>
          <w:rPr>
            <w:rFonts w:asciiTheme="minorEastAsia" w:hAnsiTheme="minorEastAsia" w:cs="Hei-Bd-HK-BF" w:hint="eastAsia"/>
            <w:kern w:val="0"/>
            <w:sz w:val="20"/>
            <w:szCs w:val="20"/>
          </w:rPr>
          <w:t>T</w:t>
        </w:r>
      </w:ins>
      <w:del w:id="1484" w:author="BeBe" w:date="2012-09-28T12:06:00Z">
        <w:r w:rsidRPr="00901AA7" w:rsidDel="00C90E4D">
          <w:rPr>
            <w:rFonts w:asciiTheme="minorEastAsia" w:hAnsiTheme="minorEastAsia" w:cs="Hei-Bd-HK-BF"/>
            <w:kern w:val="0"/>
            <w:sz w:val="20"/>
            <w:szCs w:val="20"/>
          </w:rPr>
          <w:delText>t</w:delText>
        </w:r>
      </w:del>
      <w:r w:rsidRPr="00901AA7">
        <w:rPr>
          <w:rFonts w:asciiTheme="minorEastAsia" w:hAnsiTheme="minorEastAsia" w:cs="Hei-Bd-HK-BF"/>
          <w:kern w:val="0"/>
          <w:sz w:val="20"/>
          <w:szCs w:val="20"/>
        </w:rPr>
        <w:t>o</w:t>
      </w:r>
      <w:r w:rsidR="00113FF0">
        <w:rPr>
          <w:rFonts w:asciiTheme="minorEastAsia" w:hAnsiTheme="minorEastAsia" w:cs="Hei-Bd-HK-BF" w:hint="eastAsia"/>
          <w:kern w:val="0"/>
          <w:sz w:val="20"/>
          <w:szCs w:val="20"/>
        </w:rPr>
        <w:t xml:space="preserve"> </w:t>
      </w:r>
      <w:r w:rsidRPr="00901AA7">
        <w:rPr>
          <w:rFonts w:asciiTheme="minorEastAsia" w:hAnsiTheme="minorEastAsia" w:cs="Hei-Bd-HK-BF"/>
          <w:kern w:val="0"/>
          <w:sz w:val="20"/>
          <w:szCs w:val="20"/>
        </w:rPr>
        <w:t xml:space="preserve">Future </w:t>
      </w:r>
      <w:r w:rsidRPr="00901AA7">
        <w:rPr>
          <w:rFonts w:asciiTheme="minorEastAsia" w:hAnsiTheme="minorEastAsia" w:cs="新細明體" w:hint="eastAsia"/>
          <w:kern w:val="0"/>
          <w:sz w:val="20"/>
          <w:szCs w:val="20"/>
        </w:rPr>
        <w:t>是我的第二隻</w:t>
      </w:r>
      <w:r w:rsidRPr="00901AA7">
        <w:rPr>
          <w:rFonts w:asciiTheme="minorEastAsia" w:hAnsiTheme="minorEastAsia" w:cs="Hei-Bd-HK-BF"/>
          <w:kern w:val="0"/>
          <w:sz w:val="20"/>
          <w:szCs w:val="20"/>
        </w:rPr>
        <w:t>app</w:t>
      </w:r>
      <w:ins w:id="1485" w:author="BeBe" w:date="2012-09-28T12:06:00Z">
        <w:r>
          <w:rPr>
            <w:rFonts w:hint="eastAsia"/>
          </w:rPr>
          <w:t>，</w:t>
        </w:r>
      </w:ins>
      <w:del w:id="1486" w:author="BeBe" w:date="2012-09-28T12:06: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第一隻</w:t>
      </w:r>
      <w:r w:rsidRPr="00901AA7">
        <w:rPr>
          <w:rFonts w:asciiTheme="minorEastAsia" w:hAnsiTheme="minorEastAsia" w:cs="Hei-Bd-HK-BF"/>
          <w:kern w:val="0"/>
          <w:sz w:val="20"/>
          <w:szCs w:val="20"/>
        </w:rPr>
        <w:t xml:space="preserve">app </w:t>
      </w:r>
      <w:r w:rsidRPr="00901AA7">
        <w:rPr>
          <w:rFonts w:asciiTheme="minorEastAsia" w:hAnsiTheme="minorEastAsia" w:cs="新細明體" w:hint="eastAsia"/>
          <w:kern w:val="0"/>
          <w:sz w:val="20"/>
          <w:szCs w:val="20"/>
        </w:rPr>
        <w:t>是上學期</w:t>
      </w:r>
      <w:r w:rsidRPr="00901AA7">
        <w:rPr>
          <w:rFonts w:asciiTheme="minorEastAsia" w:hAnsiTheme="minorEastAsia" w:cs="Hei-Bd-HK-BF"/>
          <w:kern w:val="0"/>
          <w:sz w:val="20"/>
          <w:szCs w:val="20"/>
        </w:rPr>
        <w:t xml:space="preserve">Mike </w:t>
      </w:r>
      <w:r w:rsidRPr="00901AA7">
        <w:rPr>
          <w:rFonts w:asciiTheme="minorEastAsia" w:hAnsiTheme="minorEastAsia" w:cs="新細明體" w:hint="eastAsia"/>
          <w:kern w:val="0"/>
          <w:sz w:val="20"/>
          <w:szCs w:val="20"/>
        </w:rPr>
        <w:t>課作</w:t>
      </w:r>
      <w:del w:id="1487" w:author="BeBe" w:date="2012-09-28T12:06:00Z">
        <w:r w:rsidRPr="00901AA7" w:rsidDel="00C90E4D">
          <w:rPr>
            <w:rFonts w:asciiTheme="minorEastAsia" w:hAnsiTheme="minorEastAsia" w:cs="新細明體" w:hint="eastAsia"/>
            <w:kern w:val="0"/>
            <w:sz w:val="20"/>
            <w:szCs w:val="20"/>
          </w:rPr>
          <w:delText>出來</w:delText>
        </w:r>
      </w:del>
      <w:r w:rsidRPr="00901AA7">
        <w:rPr>
          <w:rFonts w:asciiTheme="minorEastAsia" w:hAnsiTheme="minorEastAsia" w:cs="新細明體" w:hint="eastAsia"/>
          <w:kern w:val="0"/>
          <w:sz w:val="20"/>
          <w:szCs w:val="20"/>
        </w:rPr>
        <w:t>的</w:t>
      </w:r>
      <w:proofErr w:type="spellStart"/>
      <w:r w:rsidRPr="00901AA7">
        <w:rPr>
          <w:rFonts w:asciiTheme="minorEastAsia" w:hAnsiTheme="minorEastAsia" w:cs="Hei-Bd-HK-BF"/>
          <w:kern w:val="0"/>
          <w:sz w:val="20"/>
          <w:szCs w:val="20"/>
        </w:rPr>
        <w:t>XTongue</w:t>
      </w:r>
      <w:proofErr w:type="spellEnd"/>
      <w:ins w:id="1488" w:author="BeBe" w:date="2012-09-28T12:06:00Z">
        <w:r>
          <w:rPr>
            <w:rFonts w:hint="eastAsia"/>
          </w:rPr>
          <w:t>，</w:t>
        </w:r>
      </w:ins>
      <w:del w:id="1489" w:author="BeBe" w:date="2012-09-28T12:06: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主</w:t>
      </w:r>
      <w:del w:id="1490" w:author="BeBe" w:date="2012-09-28T12:07:00Z">
        <w:r w:rsidRPr="00901AA7" w:rsidDel="00C90E4D">
          <w:rPr>
            <w:rFonts w:asciiTheme="minorEastAsia" w:hAnsiTheme="minorEastAsia" w:cs="新細明體" w:hint="eastAsia"/>
            <w:kern w:val="0"/>
            <w:sz w:val="20"/>
            <w:szCs w:val="20"/>
          </w:rPr>
          <w:delText>打的點</w:delText>
        </w:r>
      </w:del>
      <w:ins w:id="1491" w:author="BeBe" w:date="2012-09-28T12:07:00Z">
        <w:r>
          <w:rPr>
            <w:rFonts w:asciiTheme="minorEastAsia" w:hAnsiTheme="minorEastAsia" w:cs="新細明體" w:hint="eastAsia"/>
            <w:kern w:val="0"/>
            <w:sz w:val="20"/>
            <w:szCs w:val="20"/>
          </w:rPr>
          <w:t>軸</w:t>
        </w:r>
      </w:ins>
      <w:r w:rsidRPr="00901AA7">
        <w:rPr>
          <w:rFonts w:asciiTheme="minorEastAsia" w:hAnsiTheme="minorEastAsia" w:cs="新細明體" w:hint="eastAsia"/>
          <w:kern w:val="0"/>
          <w:sz w:val="20"/>
          <w:szCs w:val="20"/>
        </w:rPr>
        <w:t>是透過語言交換學習</w:t>
      </w:r>
      <w:ins w:id="1492" w:author="BeBe" w:date="2012-09-28T12:06:00Z">
        <w:r>
          <w:rPr>
            <w:rFonts w:hint="eastAsia"/>
          </w:rPr>
          <w:t>，</w:t>
        </w:r>
      </w:ins>
      <w:del w:id="1493" w:author="BeBe" w:date="2012-09-28T12:06: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讓不同國家的人做文化交流。期末</w:t>
      </w:r>
      <w:r w:rsidR="00113FF0">
        <w:rPr>
          <w:rFonts w:asciiTheme="minorEastAsia" w:hAnsiTheme="minorEastAsia" w:cs="Hei-Bd-HK-BF"/>
          <w:kern w:val="0"/>
          <w:sz w:val="20"/>
          <w:szCs w:val="20"/>
        </w:rPr>
        <w:t>demo</w:t>
      </w:r>
      <w:r w:rsidRPr="00901AA7">
        <w:rPr>
          <w:rFonts w:asciiTheme="minorEastAsia" w:hAnsiTheme="minorEastAsia" w:cs="新細明體" w:hint="eastAsia"/>
          <w:kern w:val="0"/>
          <w:sz w:val="20"/>
          <w:szCs w:val="20"/>
        </w:rPr>
        <w:t>時唐老師也有來</w:t>
      </w:r>
      <w:ins w:id="1494" w:author="BeBe" w:date="2012-09-28T12:06:00Z">
        <w:r>
          <w:rPr>
            <w:rFonts w:hint="eastAsia"/>
          </w:rPr>
          <w:t>，</w:t>
        </w:r>
      </w:ins>
      <w:del w:id="1495" w:author="BeBe" w:date="2012-09-28T12:06: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也許還有點印象。</w:t>
      </w:r>
      <w:del w:id="1496" w:author="BeBe" w:date="2012-09-28T12:07:00Z">
        <w:r w:rsidRPr="00901AA7" w:rsidDel="00C90E4D">
          <w:rPr>
            <w:rFonts w:asciiTheme="minorEastAsia" w:hAnsiTheme="minorEastAsia" w:cs="新細明體" w:hint="eastAsia"/>
            <w:kern w:val="0"/>
            <w:sz w:val="20"/>
            <w:szCs w:val="20"/>
          </w:rPr>
          <w:delText>提</w:delText>
        </w:r>
        <w:r w:rsidRPr="00901AA7" w:rsidDel="00C90E4D">
          <w:rPr>
            <w:rFonts w:asciiTheme="minorEastAsia" w:hAnsiTheme="minorEastAsia" w:cs="Hei-Bd-HK-BF" w:hint="eastAsia"/>
            <w:kern w:val="0"/>
            <w:sz w:val="20"/>
            <w:szCs w:val="20"/>
          </w:rPr>
          <w:delText xml:space="preserve">XTongue </w:delText>
        </w:r>
        <w:r w:rsidRPr="00901AA7" w:rsidDel="00C90E4D">
          <w:rPr>
            <w:rFonts w:asciiTheme="minorEastAsia" w:hAnsiTheme="minorEastAsia" w:cs="新細明體" w:hint="eastAsia"/>
            <w:kern w:val="0"/>
            <w:sz w:val="20"/>
            <w:szCs w:val="20"/>
          </w:rPr>
          <w:delText>的原因是</w:delText>
        </w:r>
      </w:del>
      <w:del w:id="1497" w:author="BeBe" w:date="2012-09-28T12:06:00Z">
        <w:r w:rsidRPr="00901AA7" w:rsidDel="00C90E4D">
          <w:rPr>
            <w:rFonts w:asciiTheme="minorEastAsia" w:hAnsiTheme="minorEastAsia" w:cs="Hei-Bd-HK-BF" w:hint="eastAsia"/>
            <w:kern w:val="0"/>
            <w:sz w:val="20"/>
            <w:szCs w:val="20"/>
          </w:rPr>
          <w:delText>,</w:delText>
        </w:r>
      </w:del>
      <w:ins w:id="1498" w:author="BeBe" w:date="2012-09-28T12:07:00Z">
        <w:r>
          <w:rPr>
            <w:rFonts w:asciiTheme="minorEastAsia" w:hAnsiTheme="minorEastAsia" w:cs="新細明體" w:hint="eastAsia"/>
            <w:kern w:val="0"/>
            <w:sz w:val="20"/>
            <w:szCs w:val="20"/>
          </w:rPr>
          <w:t>當時</w:t>
        </w:r>
      </w:ins>
      <w:proofErr w:type="spellStart"/>
      <w:r w:rsidR="00113FF0">
        <w:rPr>
          <w:rFonts w:asciiTheme="minorEastAsia" w:hAnsiTheme="minorEastAsia" w:cs="Hei-Bd-HK-BF"/>
          <w:kern w:val="0"/>
          <w:sz w:val="20"/>
          <w:szCs w:val="20"/>
        </w:rPr>
        <w:t>XTongue</w:t>
      </w:r>
      <w:proofErr w:type="spellEnd"/>
      <w:r w:rsidRPr="00901AA7">
        <w:rPr>
          <w:rFonts w:asciiTheme="minorEastAsia" w:hAnsiTheme="minorEastAsia" w:cs="新細明體" w:hint="eastAsia"/>
          <w:kern w:val="0"/>
          <w:sz w:val="20"/>
          <w:szCs w:val="20"/>
        </w:rPr>
        <w:t>的團隊三位都是資工背景</w:t>
      </w:r>
      <w:ins w:id="1499" w:author="BeBe" w:date="2012-09-28T12:06:00Z">
        <w:r>
          <w:rPr>
            <w:rFonts w:hint="eastAsia"/>
          </w:rPr>
          <w:t>，</w:t>
        </w:r>
      </w:ins>
      <w:del w:id="1500" w:author="BeBe" w:date="2012-09-28T12:06: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因此開發流程與</w:t>
      </w:r>
      <w:r w:rsidR="00113FF0">
        <w:rPr>
          <w:rFonts w:asciiTheme="minorEastAsia" w:hAnsiTheme="minorEastAsia" w:cs="Hei-Bd-HK-BF"/>
          <w:kern w:val="0"/>
          <w:sz w:val="20"/>
          <w:szCs w:val="20"/>
        </w:rPr>
        <w:t>to</w:t>
      </w:r>
      <w:r w:rsidR="00113FF0">
        <w:rPr>
          <w:rFonts w:asciiTheme="minorEastAsia" w:hAnsiTheme="minorEastAsia" w:cs="Hei-Bd-HK-BF" w:hint="eastAsia"/>
          <w:kern w:val="0"/>
          <w:sz w:val="20"/>
          <w:szCs w:val="20"/>
        </w:rPr>
        <w:t xml:space="preserve"> </w:t>
      </w:r>
      <w:r w:rsidR="00113FF0">
        <w:rPr>
          <w:rFonts w:asciiTheme="minorEastAsia" w:hAnsiTheme="minorEastAsia" w:cs="Hei-Bd-HK-BF"/>
          <w:kern w:val="0"/>
          <w:sz w:val="20"/>
          <w:szCs w:val="20"/>
        </w:rPr>
        <w:t>Future</w:t>
      </w:r>
      <w:r w:rsidRPr="00901AA7">
        <w:rPr>
          <w:rFonts w:asciiTheme="minorEastAsia" w:hAnsiTheme="minorEastAsia" w:cs="新細明體" w:hint="eastAsia"/>
          <w:kern w:val="0"/>
          <w:sz w:val="20"/>
          <w:szCs w:val="20"/>
        </w:rPr>
        <w:t>完全不同</w:t>
      </w:r>
      <w:ins w:id="1501" w:author="BeBe" w:date="2012-09-28T12:06:00Z">
        <w:r>
          <w:rPr>
            <w:rFonts w:hint="eastAsia"/>
          </w:rPr>
          <w:t>，</w:t>
        </w:r>
      </w:ins>
      <w:del w:id="1502" w:author="BeBe" w:date="2012-09-28T12:06: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對我</w:t>
      </w:r>
      <w:proofErr w:type="gramStart"/>
      <w:r w:rsidRPr="00901AA7">
        <w:rPr>
          <w:rFonts w:asciiTheme="minorEastAsia" w:hAnsiTheme="minorEastAsia" w:cs="新細明體" w:hint="eastAsia"/>
          <w:kern w:val="0"/>
          <w:sz w:val="20"/>
          <w:szCs w:val="20"/>
        </w:rPr>
        <w:t>來說是一個</w:t>
      </w:r>
      <w:proofErr w:type="gramEnd"/>
      <w:r w:rsidRPr="00901AA7">
        <w:rPr>
          <w:rFonts w:asciiTheme="minorEastAsia" w:hAnsiTheme="minorEastAsia" w:cs="新細明體" w:hint="eastAsia"/>
          <w:kern w:val="0"/>
          <w:sz w:val="20"/>
          <w:szCs w:val="20"/>
        </w:rPr>
        <w:t>很特別的經驗</w:t>
      </w:r>
      <w:del w:id="1503" w:author="BeBe" w:date="2012-09-28T12:07:00Z">
        <w:r w:rsidRPr="00901AA7" w:rsidDel="00C90E4D">
          <w:rPr>
            <w:rFonts w:asciiTheme="minorEastAsia" w:hAnsiTheme="minorEastAsia" w:cs="Hei-Bd-HK-BF" w:hint="eastAsia"/>
            <w:kern w:val="0"/>
            <w:sz w:val="20"/>
            <w:szCs w:val="20"/>
          </w:rPr>
          <w:delText>–</w:delText>
        </w:r>
      </w:del>
      <w:proofErr w:type="gramStart"/>
      <w:ins w:id="1504" w:author="BeBe" w:date="2012-09-28T12:07:00Z">
        <w:r>
          <w:rPr>
            <w:rFonts w:asciiTheme="minorEastAsia" w:hAnsiTheme="minorEastAsia" w:cs="Hei-Bd-HK-BF" w:hint="eastAsia"/>
            <w:kern w:val="0"/>
            <w:sz w:val="20"/>
            <w:szCs w:val="20"/>
          </w:rPr>
          <w:t>──</w:t>
        </w:r>
      </w:ins>
      <w:proofErr w:type="gramEnd"/>
      <w:r w:rsidRPr="00901AA7">
        <w:rPr>
          <w:rFonts w:asciiTheme="minorEastAsia" w:hAnsiTheme="minorEastAsia" w:cs="新細明體" w:hint="eastAsia"/>
          <w:kern w:val="0"/>
          <w:sz w:val="20"/>
          <w:szCs w:val="20"/>
        </w:rPr>
        <w:t>與</w:t>
      </w:r>
      <w:del w:id="1505" w:author="BeBe" w:date="2012-09-28T12:08:00Z">
        <w:r w:rsidRPr="00901AA7" w:rsidDel="00C90E4D">
          <w:rPr>
            <w:rFonts w:asciiTheme="minorEastAsia" w:hAnsiTheme="minorEastAsia" w:cs="Hei-Bd-HK-BF" w:hint="eastAsia"/>
            <w:kern w:val="0"/>
            <w:sz w:val="20"/>
            <w:szCs w:val="20"/>
          </w:rPr>
          <w:delText>designer</w:delText>
        </w:r>
      </w:del>
      <w:ins w:id="1506" w:author="BeBe" w:date="2012-09-28T12:08:00Z">
        <w:r>
          <w:rPr>
            <w:rFonts w:asciiTheme="minorEastAsia" w:hAnsiTheme="minorEastAsia" w:cs="Hei-Bd-HK-BF" w:hint="eastAsia"/>
            <w:kern w:val="0"/>
            <w:sz w:val="20"/>
            <w:szCs w:val="20"/>
          </w:rPr>
          <w:t>設計系同學</w:t>
        </w:r>
      </w:ins>
      <w:del w:id="1507" w:author="BeBe" w:date="2012-09-28T12:08:00Z">
        <w:r w:rsidRPr="00901AA7" w:rsidDel="00C90E4D">
          <w:rPr>
            <w:rFonts w:asciiTheme="minorEastAsia" w:hAnsiTheme="minorEastAsia" w:cs="Hei-Bd-HK-BF"/>
            <w:kern w:val="0"/>
            <w:sz w:val="20"/>
            <w:szCs w:val="20"/>
          </w:rPr>
          <w:delText xml:space="preserve"> </w:delText>
        </w:r>
      </w:del>
      <w:r w:rsidRPr="00901AA7">
        <w:rPr>
          <w:rFonts w:asciiTheme="minorEastAsia" w:hAnsiTheme="minorEastAsia" w:cs="新細明體" w:hint="eastAsia"/>
          <w:kern w:val="0"/>
          <w:sz w:val="20"/>
          <w:szCs w:val="20"/>
        </w:rPr>
        <w:t>合作所帶來的不同。</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下圖為</w:t>
      </w:r>
      <w:proofErr w:type="spellStart"/>
      <w:r w:rsidRPr="00901AA7">
        <w:rPr>
          <w:rFonts w:asciiTheme="minorEastAsia" w:hAnsiTheme="minorEastAsia" w:cs="Hei-Bd-HK-BF"/>
          <w:kern w:val="0"/>
          <w:sz w:val="20"/>
          <w:szCs w:val="20"/>
        </w:rPr>
        <w:t>XTongue</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與</w:t>
      </w:r>
      <w:proofErr w:type="spellStart"/>
      <w:r w:rsidRPr="00901AA7">
        <w:rPr>
          <w:rFonts w:asciiTheme="minorEastAsia" w:hAnsiTheme="minorEastAsia" w:cs="Hei-Bd-HK-BF"/>
          <w:kern w:val="0"/>
          <w:sz w:val="20"/>
          <w:szCs w:val="20"/>
        </w:rPr>
        <w:t>toFuture</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首頁對比</w:t>
      </w:r>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內頁對比。</w:t>
      </w:r>
    </w:p>
    <w:p w:rsidR="00E03C7C" w:rsidRPr="00901AA7" w:rsidRDefault="00E03C7C" w:rsidP="00E03C7C">
      <w:pPr>
        <w:autoSpaceDE w:val="0"/>
        <w:autoSpaceDN w:val="0"/>
        <w:adjustRightInd w:val="0"/>
        <w:snapToGrid w:val="0"/>
        <w:rPr>
          <w:rFonts w:asciiTheme="minorEastAsia" w:hAnsiTheme="minorEastAsia" w:cs="新細明體"/>
          <w:kern w:val="0"/>
          <w:sz w:val="20"/>
          <w:szCs w:val="20"/>
        </w:rPr>
      </w:pPr>
      <w:proofErr w:type="spellStart"/>
      <w:r w:rsidRPr="00901AA7">
        <w:rPr>
          <w:rFonts w:asciiTheme="minorEastAsia" w:hAnsiTheme="minorEastAsia" w:cs="Hei-Bd-HK-BF"/>
          <w:kern w:val="0"/>
          <w:sz w:val="20"/>
          <w:szCs w:val="20"/>
        </w:rPr>
        <w:t>XTongue</w:t>
      </w:r>
      <w:proofErr w:type="spellEnd"/>
      <w:r w:rsidRPr="00901AA7">
        <w:rPr>
          <w:rFonts w:asciiTheme="minorEastAsia" w:hAnsiTheme="minorEastAsia" w:cs="新細明體" w:hint="eastAsia"/>
          <w:kern w:val="0"/>
          <w:sz w:val="20"/>
          <w:szCs w:val="20"/>
        </w:rPr>
        <w:t>的首頁、</w:t>
      </w:r>
      <w:r w:rsidRPr="00901AA7">
        <w:rPr>
          <w:rFonts w:asciiTheme="minorEastAsia" w:hAnsiTheme="minorEastAsia" w:cs="Hei-Bd-HK-BF"/>
          <w:kern w:val="0"/>
          <w:sz w:val="20"/>
          <w:szCs w:val="20"/>
        </w:rPr>
        <w:t>Logo</w:t>
      </w:r>
      <w:r w:rsidRPr="00901AA7">
        <w:rPr>
          <w:rFonts w:asciiTheme="minorEastAsia" w:hAnsiTheme="minorEastAsia" w:cs="新細明體" w:hint="eastAsia"/>
          <w:kern w:val="0"/>
          <w:sz w:val="20"/>
          <w:szCs w:val="20"/>
        </w:rPr>
        <w:t>等為某一位資工同學所設計</w:t>
      </w:r>
      <w:del w:id="1508" w:author="BeBe" w:date="2012-09-28T12:09:00Z">
        <w:r w:rsidRPr="00901AA7" w:rsidDel="00C90E4D">
          <w:rPr>
            <w:rFonts w:asciiTheme="minorEastAsia" w:hAnsiTheme="minorEastAsia" w:cs="Hei-Bd-HK-BF" w:hint="eastAsia"/>
            <w:kern w:val="0"/>
            <w:sz w:val="20"/>
            <w:szCs w:val="20"/>
          </w:rPr>
          <w:delText>,</w:delText>
        </w:r>
        <w:r w:rsidRPr="00901AA7" w:rsidDel="00C90E4D">
          <w:rPr>
            <w:rFonts w:asciiTheme="minorEastAsia" w:hAnsiTheme="minorEastAsia" w:cs="新細明體" w:hint="eastAsia"/>
            <w:kern w:val="0"/>
            <w:sz w:val="20"/>
            <w:szCs w:val="20"/>
          </w:rPr>
          <w:delText>另一方面</w:delText>
        </w:r>
        <w:r w:rsidRPr="00901AA7" w:rsidDel="00C90E4D">
          <w:rPr>
            <w:rFonts w:asciiTheme="minorEastAsia" w:hAnsiTheme="minorEastAsia" w:cs="Hei-Bd-HK-BF" w:hint="eastAsia"/>
            <w:kern w:val="0"/>
            <w:sz w:val="20"/>
            <w:szCs w:val="20"/>
          </w:rPr>
          <w:delText>,</w:delText>
        </w:r>
      </w:del>
      <w:ins w:id="1509" w:author="BeBe" w:date="2012-09-28T12:09:00Z">
        <w:r>
          <w:rPr>
            <w:rFonts w:hint="eastAsia"/>
          </w:rPr>
          <w:t>；</w:t>
        </w:r>
      </w:ins>
      <w:proofErr w:type="spellStart"/>
      <w:r w:rsidRPr="00901AA7">
        <w:rPr>
          <w:rFonts w:asciiTheme="minorEastAsia" w:hAnsiTheme="minorEastAsia" w:cs="Hei-Bd-HK-BF"/>
          <w:kern w:val="0"/>
          <w:sz w:val="20"/>
          <w:szCs w:val="20"/>
        </w:rPr>
        <w:t>toFurture</w:t>
      </w:r>
      <w:proofErr w:type="spellEnd"/>
      <w:ins w:id="1510" w:author="BeBe" w:date="2012-09-28T12:09:00Z">
        <w:r>
          <w:rPr>
            <w:rFonts w:asciiTheme="minorEastAsia" w:hAnsiTheme="minorEastAsia" w:cs="Hei-Bd-HK-BF" w:hint="eastAsia"/>
            <w:kern w:val="0"/>
            <w:sz w:val="20"/>
            <w:szCs w:val="20"/>
          </w:rPr>
          <w:t>則</w:t>
        </w:r>
      </w:ins>
      <w:r w:rsidRPr="00901AA7">
        <w:rPr>
          <w:rFonts w:asciiTheme="minorEastAsia" w:hAnsiTheme="minorEastAsia" w:cs="新細明體" w:hint="eastAsia"/>
          <w:kern w:val="0"/>
          <w:sz w:val="20"/>
          <w:szCs w:val="20"/>
        </w:rPr>
        <w:t>為兩位設計師操刀設計。</w:t>
      </w:r>
      <w:del w:id="1511" w:author="BeBe" w:date="2012-09-28T12:09:00Z">
        <w:r w:rsidRPr="00901AA7" w:rsidDel="00C90E4D">
          <w:rPr>
            <w:rFonts w:asciiTheme="minorEastAsia" w:hAnsiTheme="minorEastAsia" w:cs="新細明體" w:hint="eastAsia"/>
            <w:kern w:val="0"/>
            <w:sz w:val="20"/>
            <w:szCs w:val="20"/>
          </w:rPr>
          <w:delText>當然</w:delText>
        </w:r>
      </w:del>
      <w:r w:rsidRPr="00901AA7">
        <w:rPr>
          <w:rFonts w:asciiTheme="minorEastAsia" w:hAnsiTheme="minorEastAsia" w:cs="新細明體" w:hint="eastAsia"/>
          <w:kern w:val="0"/>
          <w:sz w:val="20"/>
          <w:szCs w:val="20"/>
        </w:rPr>
        <w:t>直接比較是不公平的</w:t>
      </w:r>
      <w:ins w:id="1512" w:author="BeBe" w:date="2012-09-28T12:09:00Z">
        <w:r>
          <w:rPr>
            <w:rFonts w:hint="eastAsia"/>
          </w:rPr>
          <w:t>，</w:t>
        </w:r>
      </w:ins>
      <w:del w:id="1513" w:author="BeBe" w:date="2012-09-28T12:09: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我並不想</w:t>
      </w:r>
      <w:del w:id="1514" w:author="BeBe" w:date="2012-09-28T12:10:00Z">
        <w:r w:rsidRPr="00901AA7" w:rsidDel="00C90E4D">
          <w:rPr>
            <w:rFonts w:asciiTheme="minorEastAsia" w:hAnsiTheme="minorEastAsia" w:cs="新細明體" w:hint="eastAsia"/>
            <w:kern w:val="0"/>
            <w:sz w:val="20"/>
            <w:szCs w:val="20"/>
          </w:rPr>
          <w:delText>說哪個設計</w:delText>
        </w:r>
      </w:del>
      <w:ins w:id="1515" w:author="BeBe" w:date="2012-09-28T12:10:00Z">
        <w:r>
          <w:rPr>
            <w:rFonts w:asciiTheme="minorEastAsia" w:hAnsiTheme="minorEastAsia" w:cs="新細明體" w:hint="eastAsia"/>
            <w:kern w:val="0"/>
            <w:sz w:val="20"/>
            <w:szCs w:val="20"/>
          </w:rPr>
          <w:t>評論之間的</w:t>
        </w:r>
      </w:ins>
      <w:r w:rsidRPr="00901AA7">
        <w:rPr>
          <w:rFonts w:asciiTheme="minorEastAsia" w:hAnsiTheme="minorEastAsia" w:cs="新細明體" w:hint="eastAsia"/>
          <w:kern w:val="0"/>
          <w:sz w:val="20"/>
          <w:szCs w:val="20"/>
        </w:rPr>
        <w:t>好壞</w:t>
      </w:r>
      <w:ins w:id="1516" w:author="BeBe" w:date="2012-09-28T12:09:00Z">
        <w:r>
          <w:rPr>
            <w:rFonts w:hint="eastAsia"/>
          </w:rPr>
          <w:t>，</w:t>
        </w:r>
      </w:ins>
      <w:del w:id="1517" w:author="BeBe" w:date="2012-09-28T12:09: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有趣的點在於</w:t>
      </w:r>
      <w:ins w:id="1518" w:author="BeBe" w:date="2012-09-28T12:09:00Z">
        <w:r>
          <w:rPr>
            <w:rFonts w:hint="eastAsia"/>
          </w:rPr>
          <w:t>，</w:t>
        </w:r>
      </w:ins>
      <w:del w:id="1519" w:author="BeBe" w:date="2012-09-28T12:09: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資工人對於</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的設計</w:t>
      </w:r>
      <w:del w:id="1520" w:author="BeBe" w:date="2012-09-28T12:09: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是以</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元件出發</w:t>
      </w:r>
      <w:ins w:id="1521" w:author="BeBe" w:date="2012-09-28T12:10:00Z">
        <w:r>
          <w:rPr>
            <w:rFonts w:hint="eastAsia"/>
          </w:rPr>
          <w:t>，</w:t>
        </w:r>
      </w:ins>
      <w:del w:id="1522" w:author="BeBe" w:date="2012-09-28T12:10: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例如</w:t>
      </w:r>
      <w:del w:id="1523" w:author="BeBe" w:date="2012-09-28T12:10:00Z">
        <w:r w:rsidRPr="00901AA7" w:rsidDel="00C90E4D">
          <w:rPr>
            <w:rFonts w:asciiTheme="minorEastAsia" w:hAnsiTheme="minorEastAsia" w:cs="Hei-Bd-HK-BF" w:hint="eastAsia"/>
            <w:kern w:val="0"/>
            <w:sz w:val="20"/>
            <w:szCs w:val="20"/>
          </w:rPr>
          <w:delText>"</w:delText>
        </w:r>
      </w:del>
      <w:ins w:id="1524" w:author="BeBe" w:date="2012-09-28T12:10: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這裡要用</w:t>
      </w:r>
      <w:proofErr w:type="spellStart"/>
      <w:r w:rsidRPr="00901AA7">
        <w:rPr>
          <w:rFonts w:asciiTheme="minorEastAsia" w:hAnsiTheme="minorEastAsia" w:cs="Hei-Bd-HK-BF"/>
          <w:kern w:val="0"/>
          <w:sz w:val="20"/>
          <w:szCs w:val="20"/>
        </w:rPr>
        <w:t>Coverflow</w:t>
      </w:r>
      <w:proofErr w:type="spellEnd"/>
      <w:r w:rsidRPr="00901AA7">
        <w:rPr>
          <w:rFonts w:asciiTheme="minorEastAsia" w:hAnsiTheme="minorEastAsia" w:cs="新細明體" w:hint="eastAsia"/>
          <w:kern w:val="0"/>
          <w:sz w:val="20"/>
          <w:szCs w:val="20"/>
        </w:rPr>
        <w:t>顯示圖片</w:t>
      </w:r>
      <w:del w:id="1525" w:author="BeBe" w:date="2012-09-28T12:10:00Z">
        <w:r w:rsidRPr="00901AA7" w:rsidDel="00C90E4D">
          <w:rPr>
            <w:rFonts w:asciiTheme="minorEastAsia" w:hAnsiTheme="minorEastAsia" w:cs="Hei-Bd-HK-BF" w:hint="eastAsia"/>
            <w:kern w:val="0"/>
            <w:sz w:val="20"/>
            <w:szCs w:val="20"/>
          </w:rPr>
          <w:delText>,</w:delText>
        </w:r>
      </w:del>
      <w:ins w:id="1526" w:author="BeBe" w:date="2012-09-28T12:10:00Z">
        <w:r>
          <w:rPr>
            <w:rFonts w:hint="eastAsia"/>
          </w:rPr>
          <w:t>、</w:t>
        </w:r>
      </w:ins>
      <w:r w:rsidRPr="00901AA7">
        <w:rPr>
          <w:rFonts w:asciiTheme="minorEastAsia" w:hAnsiTheme="minorEastAsia" w:cs="新細明體" w:hint="eastAsia"/>
          <w:kern w:val="0"/>
          <w:sz w:val="20"/>
          <w:szCs w:val="20"/>
        </w:rPr>
        <w:t>那裡用</w:t>
      </w:r>
      <w:proofErr w:type="spellStart"/>
      <w:r w:rsidRPr="00901AA7">
        <w:rPr>
          <w:rFonts w:asciiTheme="minorEastAsia" w:hAnsiTheme="minorEastAsia" w:cs="Hei-Bd-HK-BF"/>
          <w:kern w:val="0"/>
          <w:sz w:val="20"/>
          <w:szCs w:val="20"/>
        </w:rPr>
        <w:t>Gridview</w:t>
      </w:r>
      <w:proofErr w:type="spellEnd"/>
      <w:r w:rsidRPr="00901AA7">
        <w:rPr>
          <w:rFonts w:asciiTheme="minorEastAsia" w:hAnsiTheme="minorEastAsia" w:cs="新細明體" w:hint="eastAsia"/>
          <w:kern w:val="0"/>
          <w:sz w:val="20"/>
          <w:szCs w:val="20"/>
        </w:rPr>
        <w:t>顯示</w:t>
      </w:r>
      <w:ins w:id="1527" w:author="BeBe" w:date="2012-09-28T12:10:00Z">
        <w:r>
          <w:rPr>
            <w:rFonts w:asciiTheme="minorEastAsia" w:hAnsiTheme="minorEastAsia" w:cs="Hei-Bd-HK-BF" w:hint="eastAsia"/>
            <w:kern w:val="0"/>
            <w:sz w:val="20"/>
            <w:szCs w:val="20"/>
          </w:rPr>
          <w:t>」</w:t>
        </w:r>
      </w:ins>
      <w:del w:id="1528" w:author="BeBe" w:date="2012-09-28T12:10:00Z">
        <w:r w:rsidRPr="00901AA7" w:rsidDel="00C90E4D">
          <w:rPr>
            <w:rFonts w:asciiTheme="minorEastAsia" w:hAnsiTheme="minorEastAsia" w:cs="Hei-Bd-HK-BF"/>
            <w:kern w:val="0"/>
            <w:sz w:val="20"/>
            <w:szCs w:val="20"/>
          </w:rPr>
          <w:delText>",</w:delText>
        </w:r>
      </w:del>
      <w:del w:id="1529" w:author="BeBe" w:date="2012-09-28T12:11:00Z">
        <w:r w:rsidRPr="00901AA7" w:rsidDel="00C90E4D">
          <w:rPr>
            <w:rFonts w:asciiTheme="minorEastAsia" w:hAnsiTheme="minorEastAsia" w:cs="新細明體" w:hint="eastAsia"/>
            <w:kern w:val="0"/>
            <w:sz w:val="20"/>
            <w:szCs w:val="20"/>
          </w:rPr>
          <w:delText>另一方面</w:delText>
        </w:r>
      </w:del>
      <w:del w:id="1530" w:author="BeBe" w:date="2012-09-28T12:10:00Z">
        <w:r w:rsidRPr="00901AA7" w:rsidDel="00C90E4D">
          <w:rPr>
            <w:rFonts w:asciiTheme="minorEastAsia" w:hAnsiTheme="minorEastAsia" w:cs="Hei-Bd-HK-BF"/>
            <w:kern w:val="0"/>
            <w:sz w:val="20"/>
            <w:szCs w:val="20"/>
          </w:rPr>
          <w:delText>,</w:delText>
        </w:r>
      </w:del>
      <w:del w:id="1531" w:author="BeBe" w:date="2012-09-28T12:11:00Z">
        <w:r w:rsidRPr="00901AA7" w:rsidDel="00C90E4D">
          <w:rPr>
            <w:rFonts w:asciiTheme="minorEastAsia" w:hAnsiTheme="minorEastAsia" w:cs="Hei-Bd-HK-BF"/>
            <w:kern w:val="0"/>
            <w:sz w:val="20"/>
            <w:szCs w:val="20"/>
          </w:rPr>
          <w:delText>"</w:delText>
        </w:r>
      </w:del>
      <w:ins w:id="1532" w:author="BeBe" w:date="2012-09-28T12:11: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設計人</w:t>
      </w:r>
      <w:ins w:id="1533" w:author="BeBe" w:date="2012-09-28T12:11:00Z">
        <w:r>
          <w:rPr>
            <w:rFonts w:asciiTheme="minorEastAsia" w:hAnsiTheme="minorEastAsia" w:cs="新細明體" w:hint="eastAsia"/>
            <w:kern w:val="0"/>
            <w:sz w:val="20"/>
            <w:szCs w:val="20"/>
          </w:rPr>
          <w:t>則</w:t>
        </w:r>
      </w:ins>
      <w:r w:rsidRPr="00901AA7">
        <w:rPr>
          <w:rFonts w:asciiTheme="minorEastAsia" w:hAnsiTheme="minorEastAsia" w:cs="新細明體" w:hint="eastAsia"/>
          <w:kern w:val="0"/>
          <w:sz w:val="20"/>
          <w:szCs w:val="20"/>
        </w:rPr>
        <w:t>是以</w:t>
      </w:r>
      <w:ins w:id="1534" w:author="BeBe" w:date="2012-09-28T12:11: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真實體驗</w:t>
      </w:r>
      <w:ins w:id="1535" w:author="BeBe" w:date="2012-09-28T12:11: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為出發</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仿真</w:t>
      </w:r>
      <w:r w:rsidRPr="00901AA7">
        <w:rPr>
          <w:rFonts w:asciiTheme="minorEastAsia" w:hAnsiTheme="minorEastAsia" w:cs="Hei-Bd-HK-BF"/>
          <w:kern w:val="0"/>
          <w:sz w:val="20"/>
          <w:szCs w:val="20"/>
        </w:rPr>
        <w:t>)</w:t>
      </w:r>
      <w:ins w:id="1536" w:author="BeBe" w:date="2012-09-28T12:10:00Z">
        <w:r>
          <w:rPr>
            <w:rFonts w:hint="eastAsia"/>
          </w:rPr>
          <w:t>，</w:t>
        </w:r>
      </w:ins>
      <w:del w:id="1537" w:author="BeBe" w:date="2012-09-28T12:10: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或是以圖像表示</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示意</w:t>
      </w:r>
      <w:r w:rsidRPr="00901AA7">
        <w:rPr>
          <w:rFonts w:asciiTheme="minorEastAsia" w:hAnsiTheme="minorEastAsia" w:cs="Hei-Bd-HK-BF"/>
          <w:kern w:val="0"/>
          <w:sz w:val="20"/>
          <w:szCs w:val="20"/>
        </w:rPr>
        <w:t>)</w:t>
      </w:r>
      <w:del w:id="1538" w:author="BeBe" w:date="2012-09-28T12:10: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來設計</w:t>
      </w:r>
      <w:r w:rsidRPr="00901AA7">
        <w:rPr>
          <w:rFonts w:asciiTheme="minorEastAsia" w:hAnsiTheme="minorEastAsia" w:cs="Hei-Bd-HK-BF"/>
          <w:kern w:val="0"/>
          <w:sz w:val="20"/>
          <w:szCs w:val="20"/>
        </w:rPr>
        <w:t>UI</w:t>
      </w:r>
      <w:del w:id="1539" w:author="BeBe" w:date="2012-09-28T12:11:00Z">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。例如</w:t>
      </w:r>
      <w:ins w:id="1540" w:author="BeBe" w:date="2012-09-28T12:11: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選色紙</w:t>
      </w:r>
      <w:ins w:id="1541" w:author="BeBe" w:date="2012-09-28T12:12:00Z">
        <w:r>
          <w:rPr>
            <w:rFonts w:asciiTheme="minorEastAsia" w:hAnsiTheme="minorEastAsia" w:cs="新細明體" w:hint="eastAsia"/>
            <w:kern w:val="0"/>
            <w:sz w:val="20"/>
            <w:szCs w:val="20"/>
          </w:rPr>
          <w:t>」</w:t>
        </w:r>
      </w:ins>
      <w:del w:id="1542" w:author="BeBe" w:date="2012-09-28T12:12:00Z">
        <w:r w:rsidRPr="00901AA7" w:rsidDel="00C90E4D">
          <w:rPr>
            <w:rFonts w:asciiTheme="minorEastAsia" w:hAnsiTheme="minorEastAsia" w:cs="新細明體" w:hint="eastAsia"/>
            <w:kern w:val="0"/>
            <w:sz w:val="20"/>
            <w:szCs w:val="20"/>
          </w:rPr>
          <w:delText>的設計</w:delText>
        </w:r>
      </w:del>
      <w:ins w:id="1543" w:author="BeBe" w:date="2012-09-28T12:10:00Z">
        <w:r>
          <w:rPr>
            <w:rFonts w:hint="eastAsia"/>
          </w:rPr>
          <w:t>，</w:t>
        </w:r>
      </w:ins>
      <w:del w:id="1544" w:author="BeBe" w:date="2012-09-28T12:10:00Z">
        <w:r w:rsidRPr="00901AA7" w:rsidDel="00C90E4D">
          <w:rPr>
            <w:rFonts w:asciiTheme="minorEastAsia" w:hAnsiTheme="minorEastAsia" w:cs="Hei-Bd-HK-BF"/>
            <w:kern w:val="0"/>
            <w:sz w:val="20"/>
            <w:szCs w:val="20"/>
          </w:rPr>
          <w:delText>,</w:delText>
        </w:r>
      </w:del>
      <w:proofErr w:type="spellStart"/>
      <w:r w:rsidRPr="00901AA7">
        <w:rPr>
          <w:rFonts w:asciiTheme="minorEastAsia" w:hAnsiTheme="minorEastAsia" w:cs="Hei-Bd-HK-BF"/>
          <w:kern w:val="0"/>
          <w:sz w:val="20"/>
          <w:szCs w:val="20"/>
        </w:rPr>
        <w:t>toFuture</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以一疊色紙展開</w:t>
      </w:r>
      <w:ins w:id="1545" w:author="BeBe" w:date="2012-09-28T12:10:00Z">
        <w:r>
          <w:rPr>
            <w:rFonts w:hint="eastAsia"/>
          </w:rPr>
          <w:t>，</w:t>
        </w:r>
      </w:ins>
      <w:del w:id="1546" w:author="BeBe" w:date="2012-09-28T12:10:00Z">
        <w:r w:rsidRPr="00901AA7" w:rsidDel="00C90E4D">
          <w:rPr>
            <w:rFonts w:asciiTheme="minorEastAsia" w:hAnsiTheme="minorEastAsia" w:cs="Hei-Bd-HK-BF"/>
            <w:kern w:val="0"/>
            <w:sz w:val="20"/>
            <w:szCs w:val="20"/>
          </w:rPr>
          <w:delText>,</w:delText>
        </w:r>
      </w:del>
      <w:r w:rsidRPr="00901AA7">
        <w:rPr>
          <w:rFonts w:asciiTheme="minorEastAsia" w:hAnsiTheme="minorEastAsia" w:cs="Hei-Bd-HK-BF"/>
          <w:kern w:val="0"/>
          <w:sz w:val="20"/>
          <w:szCs w:val="20"/>
        </w:rPr>
        <w:t xml:space="preserve">swipe </w:t>
      </w:r>
      <w:r w:rsidRPr="00901AA7">
        <w:rPr>
          <w:rFonts w:asciiTheme="minorEastAsia" w:hAnsiTheme="minorEastAsia" w:cs="新細明體" w:hint="eastAsia"/>
          <w:kern w:val="0"/>
          <w:sz w:val="20"/>
          <w:szCs w:val="20"/>
        </w:rPr>
        <w:t>的方式選擇</w:t>
      </w:r>
      <w:del w:id="1547" w:author="BeBe" w:date="2012-09-28T12:13:00Z">
        <w:r w:rsidRPr="00901AA7" w:rsidDel="00C90E4D">
          <w:rPr>
            <w:rFonts w:asciiTheme="minorEastAsia" w:hAnsiTheme="minorEastAsia" w:cs="Hei-Bd-HK-BF" w:hint="eastAsia"/>
            <w:kern w:val="0"/>
            <w:sz w:val="20"/>
            <w:szCs w:val="20"/>
          </w:rPr>
          <w:delText>,</w:delText>
        </w:r>
      </w:del>
      <w:ins w:id="1548" w:author="BeBe" w:date="2012-09-28T12:13: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而一般來說</w:t>
      </w:r>
      <w:del w:id="1549" w:author="BeBe" w:date="2012-09-28T12:13:00Z">
        <w:r w:rsidRPr="00901AA7" w:rsidDel="00C90E4D">
          <w:rPr>
            <w:rFonts w:asciiTheme="minorEastAsia" w:hAnsiTheme="minorEastAsia" w:cs="Hei-Bd-HK-BF" w:hint="eastAsia"/>
            <w:kern w:val="0"/>
            <w:sz w:val="20"/>
            <w:szCs w:val="20"/>
          </w:rPr>
          <w:delText>,</w:delText>
        </w:r>
      </w:del>
      <w:ins w:id="1550" w:author="BeBe" w:date="2012-09-28T12:13:00Z">
        <w:r>
          <w:rPr>
            <w:rFonts w:asciiTheme="minorEastAsia" w:hAnsiTheme="minorEastAsia" w:cs="Hei-Bd-HK-BF" w:hint="eastAsia"/>
            <w:kern w:val="0"/>
            <w:sz w:val="20"/>
            <w:szCs w:val="20"/>
          </w:rPr>
          <w:t>，</w:t>
        </w:r>
      </w:ins>
      <w:proofErr w:type="gramStart"/>
      <w:r w:rsidRPr="00901AA7">
        <w:rPr>
          <w:rFonts w:asciiTheme="minorEastAsia" w:hAnsiTheme="minorEastAsia" w:cs="新細明體" w:hint="eastAsia"/>
          <w:kern w:val="0"/>
          <w:sz w:val="20"/>
          <w:szCs w:val="20"/>
        </w:rPr>
        <w:t>最</w:t>
      </w:r>
      <w:proofErr w:type="gramEnd"/>
      <w:r w:rsidRPr="00901AA7">
        <w:rPr>
          <w:rFonts w:asciiTheme="minorEastAsia" w:hAnsiTheme="minorEastAsia" w:cs="新細明體" w:hint="eastAsia"/>
          <w:kern w:val="0"/>
          <w:sz w:val="20"/>
          <w:szCs w:val="20"/>
        </w:rPr>
        <w:t>直覺是用</w:t>
      </w:r>
      <w:del w:id="1551" w:author="BeBe" w:date="2012-09-28T12:13:00Z">
        <w:r w:rsidRPr="00901AA7" w:rsidDel="00C90E4D">
          <w:rPr>
            <w:rFonts w:asciiTheme="minorEastAsia" w:hAnsiTheme="minorEastAsia" w:cs="新細明體" w:hint="eastAsia"/>
            <w:kern w:val="0"/>
            <w:sz w:val="20"/>
            <w:szCs w:val="20"/>
          </w:rPr>
          <w:delText>一個</w:delText>
        </w:r>
      </w:del>
      <w:proofErr w:type="spellStart"/>
      <w:r w:rsidRPr="00901AA7">
        <w:rPr>
          <w:rFonts w:asciiTheme="minorEastAsia" w:hAnsiTheme="minorEastAsia" w:cs="Hei-Bd-HK-BF"/>
          <w:kern w:val="0"/>
          <w:sz w:val="20"/>
          <w:szCs w:val="20"/>
        </w:rPr>
        <w:t>gridview</w:t>
      </w:r>
      <w:proofErr w:type="spellEnd"/>
      <w:r w:rsidRPr="00901AA7">
        <w:rPr>
          <w:rFonts w:asciiTheme="minorEastAsia" w:hAnsiTheme="minorEastAsia" w:cs="新細明體" w:hint="eastAsia"/>
          <w:kern w:val="0"/>
          <w:sz w:val="20"/>
          <w:szCs w:val="20"/>
        </w:rPr>
        <w:t>來表示。</w:t>
      </w:r>
      <w:del w:id="1552" w:author="BeBe" w:date="2012-09-28T12:13:00Z">
        <w:r w:rsidRPr="00901AA7" w:rsidDel="00C90E4D">
          <w:rPr>
            <w:rFonts w:asciiTheme="minorEastAsia" w:hAnsiTheme="minorEastAsia" w:cs="Hei-Bd-HK-BF"/>
            <w:kern w:val="0"/>
            <w:sz w:val="20"/>
            <w:szCs w:val="20"/>
          </w:rPr>
          <w:delText>(</w:delText>
        </w:r>
        <w:r w:rsidRPr="00901AA7" w:rsidDel="00C90E4D">
          <w:rPr>
            <w:rFonts w:asciiTheme="minorEastAsia" w:hAnsiTheme="minorEastAsia" w:cs="新細明體" w:hint="eastAsia"/>
            <w:kern w:val="0"/>
            <w:sz w:val="20"/>
            <w:szCs w:val="20"/>
          </w:rPr>
          <w:delText>小補充</w:delText>
        </w:r>
        <w:r w:rsidRPr="00901AA7" w:rsidDel="00C90E4D">
          <w:rPr>
            <w:rFonts w:asciiTheme="minorEastAsia" w:hAnsiTheme="minorEastAsia" w:cs="Hei-Bd-HK-BF"/>
            <w:kern w:val="0"/>
            <w:sz w:val="20"/>
            <w:szCs w:val="20"/>
          </w:rPr>
          <w:delText>,</w:delText>
        </w:r>
        <w:r w:rsidRPr="00901AA7" w:rsidDel="00C90E4D">
          <w:rPr>
            <w:rFonts w:asciiTheme="minorEastAsia" w:hAnsiTheme="minorEastAsia" w:cs="新細明體" w:hint="eastAsia"/>
            <w:kern w:val="0"/>
            <w:sz w:val="20"/>
            <w:szCs w:val="20"/>
          </w:rPr>
          <w:delText>我們花了很多時間讓色紙排起來美觀</w:delText>
        </w:r>
        <w:r w:rsidRPr="00901AA7" w:rsidDel="00C90E4D">
          <w:rPr>
            <w:rFonts w:asciiTheme="minorEastAsia" w:hAnsiTheme="minorEastAsia" w:cs="Hei-Bd-HK-BF"/>
            <w:kern w:val="0"/>
            <w:sz w:val="20"/>
            <w:szCs w:val="20"/>
          </w:rPr>
          <w:delText>)</w:delText>
        </w:r>
        <w:r w:rsidRPr="00901AA7" w:rsidDel="00C90E4D">
          <w:rPr>
            <w:rFonts w:asciiTheme="minorEastAsia" w:hAnsiTheme="minorEastAsia" w:cs="新細明體" w:hint="eastAsia"/>
            <w:kern w:val="0"/>
            <w:sz w:val="20"/>
            <w:szCs w:val="20"/>
          </w:rPr>
          <w:delText>。</w:delText>
        </w:r>
      </w:del>
      <w:r w:rsidRPr="00901AA7">
        <w:rPr>
          <w:rFonts w:asciiTheme="minorEastAsia" w:hAnsiTheme="minorEastAsia" w:cs="新細明體" w:hint="eastAsia"/>
          <w:kern w:val="0"/>
          <w:sz w:val="20"/>
          <w:szCs w:val="20"/>
        </w:rPr>
        <w:t>下圖為</w:t>
      </w:r>
      <w:del w:id="1553" w:author="BeBe" w:date="2012-09-28T12:14:00Z">
        <w:r w:rsidRPr="00901AA7" w:rsidDel="00C90E4D">
          <w:rPr>
            <w:rFonts w:asciiTheme="minorEastAsia" w:hAnsiTheme="minorEastAsia" w:cs="Hei-Bd-HK-BF"/>
            <w:kern w:val="0"/>
            <w:sz w:val="20"/>
            <w:szCs w:val="20"/>
          </w:rPr>
          <w:delText>toFuture</w:delText>
        </w:r>
      </w:del>
      <w:r w:rsidRPr="00901AA7">
        <w:rPr>
          <w:rFonts w:asciiTheme="minorEastAsia" w:hAnsiTheme="minorEastAsia" w:cs="新細明體" w:hint="eastAsia"/>
          <w:kern w:val="0"/>
          <w:sz w:val="20"/>
          <w:szCs w:val="20"/>
        </w:rPr>
        <w:t>選色紙的頁面</w:t>
      </w:r>
      <w:r w:rsidRPr="00901AA7">
        <w:rPr>
          <w:rFonts w:asciiTheme="minorEastAsia" w:hAnsiTheme="minorEastAsia" w:cs="Hei-Bd-HK-BF"/>
          <w:kern w:val="0"/>
          <w:sz w:val="20"/>
          <w:szCs w:val="20"/>
        </w:rPr>
        <w:t>/</w:t>
      </w:r>
      <w:proofErr w:type="spellStart"/>
      <w:r w:rsidRPr="00901AA7">
        <w:rPr>
          <w:rFonts w:asciiTheme="minorEastAsia" w:hAnsiTheme="minorEastAsia" w:cs="Hei-Bd-HK-BF"/>
          <w:kern w:val="0"/>
          <w:sz w:val="20"/>
          <w:szCs w:val="20"/>
        </w:rPr>
        <w:t>ios</w:t>
      </w:r>
      <w:proofErr w:type="spellEnd"/>
      <w:r w:rsidRPr="00901AA7">
        <w:rPr>
          <w:rFonts w:asciiTheme="minorEastAsia" w:hAnsiTheme="minorEastAsia" w:cs="Hei-Bd-HK-BF"/>
          <w:kern w:val="0"/>
          <w:sz w:val="20"/>
          <w:szCs w:val="20"/>
        </w:rPr>
        <w:t xml:space="preserve"> Wallpaper</w:t>
      </w:r>
      <w:r w:rsidRPr="00901AA7">
        <w:rPr>
          <w:rFonts w:asciiTheme="minorEastAsia" w:hAnsiTheme="minorEastAsia" w:cs="新細明體" w:hint="eastAsia"/>
          <w:kern w:val="0"/>
          <w:sz w:val="20"/>
          <w:szCs w:val="20"/>
        </w:rPr>
        <w:t>選擇。</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哪種設計比較好</w:t>
      </w:r>
      <w:del w:id="1554" w:author="BeBe" w:date="2012-09-28T12:14:00Z">
        <w:r w:rsidRPr="00901AA7" w:rsidDel="00C90E4D">
          <w:rPr>
            <w:rFonts w:asciiTheme="minorEastAsia" w:hAnsiTheme="minorEastAsia" w:cs="Hei-Bd-HK-BF" w:hint="eastAsia"/>
            <w:kern w:val="0"/>
            <w:sz w:val="20"/>
            <w:szCs w:val="20"/>
          </w:rPr>
          <w:delText xml:space="preserve">? </w:delText>
        </w:r>
      </w:del>
      <w:ins w:id="1555" w:author="BeBe" w:date="2012-09-28T12:1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或者</w:t>
      </w:r>
      <w:del w:id="1556" w:author="BeBe" w:date="2012-09-28T12:14:00Z">
        <w:r w:rsidRPr="00901AA7" w:rsidDel="00C90E4D">
          <w:rPr>
            <w:rFonts w:asciiTheme="minorEastAsia" w:hAnsiTheme="minorEastAsia" w:cs="新細明體" w:hint="eastAsia"/>
            <w:kern w:val="0"/>
            <w:sz w:val="20"/>
            <w:szCs w:val="20"/>
          </w:rPr>
          <w:delText>我們該問</w:delText>
        </w:r>
        <w:r w:rsidRPr="00901AA7" w:rsidDel="00C90E4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哪種設計比較</w:t>
      </w:r>
      <w:del w:id="1557" w:author="BeBe" w:date="2012-09-28T12:14:00Z">
        <w:r w:rsidRPr="00901AA7" w:rsidDel="00C90E4D">
          <w:rPr>
            <w:rFonts w:asciiTheme="minorEastAsia" w:hAnsiTheme="minorEastAsia" w:cs="Hei-Bd-HK-BF"/>
            <w:kern w:val="0"/>
            <w:sz w:val="20"/>
            <w:szCs w:val="20"/>
          </w:rPr>
          <w:delText>”</w:delText>
        </w:r>
      </w:del>
      <w:ins w:id="1558" w:author="BeBe" w:date="2012-09-28T12:1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合適</w:t>
      </w:r>
      <w:del w:id="1559" w:author="BeBe" w:date="2012-09-28T12:14:00Z">
        <w:r w:rsidRPr="00901AA7" w:rsidDel="00C90E4D">
          <w:rPr>
            <w:rFonts w:asciiTheme="minorEastAsia" w:hAnsiTheme="minorEastAsia" w:cs="Hei-Bd-HK-BF"/>
            <w:kern w:val="0"/>
            <w:sz w:val="20"/>
            <w:szCs w:val="20"/>
          </w:rPr>
          <w:delText>”</w:delText>
        </w:r>
        <w:r w:rsidRPr="00901AA7" w:rsidDel="00C90E4D">
          <w:rPr>
            <w:rFonts w:asciiTheme="minorEastAsia" w:hAnsiTheme="minorEastAsia" w:cs="新細明體" w:hint="eastAsia"/>
            <w:kern w:val="0"/>
            <w:sz w:val="20"/>
            <w:szCs w:val="20"/>
          </w:rPr>
          <w:delText>。</w:delText>
        </w:r>
      </w:del>
      <w:ins w:id="1560" w:author="BeBe" w:date="2012-09-28T12:15: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現今</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的標準</w:t>
      </w:r>
      <w:ins w:id="1561" w:author="BeBe" w:date="2012-09-28T12:15:00Z">
        <w:r>
          <w:rPr>
            <w:rFonts w:hint="eastAsia"/>
          </w:rPr>
          <w:t>，</w:t>
        </w:r>
      </w:ins>
      <w:del w:id="1562" w:author="BeBe" w:date="2012-09-28T12:15:00Z">
        <w:r w:rsidRPr="00901AA7" w:rsidDel="00C37A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例如</w:t>
      </w:r>
      <w:del w:id="1563" w:author="BeBe" w:date="2012-09-28T12:16:00Z">
        <w:r w:rsidRPr="00901AA7" w:rsidDel="00C37A5E">
          <w:rPr>
            <w:rFonts w:asciiTheme="minorEastAsia" w:hAnsiTheme="minorEastAsia" w:cs="Hei-Bd-HK-BF" w:hint="eastAsia"/>
            <w:kern w:val="0"/>
            <w:sz w:val="20"/>
            <w:szCs w:val="20"/>
          </w:rPr>
          <w:delText>Button</w:delText>
        </w:r>
      </w:del>
      <w:ins w:id="1564" w:author="BeBe" w:date="2012-09-28T12:16:00Z">
        <w:r>
          <w:rPr>
            <w:rFonts w:asciiTheme="minorEastAsia" w:hAnsiTheme="minorEastAsia" w:cs="Hei-Bd-HK-BF" w:hint="eastAsia"/>
            <w:kern w:val="0"/>
            <w:sz w:val="20"/>
            <w:szCs w:val="20"/>
          </w:rPr>
          <w:t>按鈕</w:t>
        </w:r>
      </w:ins>
      <w:r w:rsidRPr="00901AA7">
        <w:rPr>
          <w:rFonts w:asciiTheme="minorEastAsia" w:hAnsiTheme="minorEastAsia" w:cs="新細明體" w:hint="eastAsia"/>
          <w:kern w:val="0"/>
          <w:sz w:val="20"/>
          <w:szCs w:val="20"/>
        </w:rPr>
        <w:t>長</w:t>
      </w:r>
      <w:ins w:id="1565" w:author="BeBe" w:date="2012-09-28T12:16:00Z">
        <w:r>
          <w:rPr>
            <w:rFonts w:asciiTheme="minorEastAsia" w:hAnsiTheme="minorEastAsia" w:cs="新細明體" w:hint="eastAsia"/>
            <w:kern w:val="0"/>
            <w:sz w:val="20"/>
            <w:szCs w:val="20"/>
          </w:rPr>
          <w:t>得</w:t>
        </w:r>
      </w:ins>
      <w:del w:id="1566" w:author="BeBe" w:date="2012-09-28T12:16:00Z">
        <w:r w:rsidRPr="00901AA7" w:rsidDel="00C37A5E">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樣子、</w:t>
      </w:r>
      <w:proofErr w:type="spellStart"/>
      <w:r w:rsidRPr="00901AA7">
        <w:rPr>
          <w:rFonts w:asciiTheme="minorEastAsia" w:hAnsiTheme="minorEastAsia" w:cs="Hei-Bd-HK-BF"/>
          <w:kern w:val="0"/>
          <w:sz w:val="20"/>
          <w:szCs w:val="20"/>
        </w:rPr>
        <w:t>tableview</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的設計</w:t>
      </w:r>
      <w:ins w:id="1567" w:author="BeBe" w:date="2012-09-28T12:15:00Z">
        <w:r>
          <w:rPr>
            <w:rFonts w:hint="eastAsia"/>
          </w:rPr>
          <w:t>，</w:t>
        </w:r>
      </w:ins>
      <w:del w:id="1568" w:author="BeBe" w:date="2012-09-28T12:15:00Z">
        <w:r w:rsidRPr="00901AA7" w:rsidDel="00C37A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是長期</w:t>
      </w:r>
      <w:del w:id="1569" w:author="BeBe" w:date="2012-09-28T12:16:00Z">
        <w:r w:rsidRPr="00901AA7" w:rsidDel="00C37A5E">
          <w:rPr>
            <w:rFonts w:asciiTheme="minorEastAsia" w:hAnsiTheme="minorEastAsia" w:cs="新細明體" w:hint="eastAsia"/>
            <w:kern w:val="0"/>
            <w:sz w:val="20"/>
            <w:szCs w:val="20"/>
          </w:rPr>
          <w:delText>下來為了</w:delText>
        </w:r>
      </w:del>
      <w:ins w:id="1570" w:author="BeBe" w:date="2012-09-28T12:16:00Z">
        <w:r>
          <w:rPr>
            <w:rFonts w:asciiTheme="minorEastAsia" w:hAnsiTheme="minorEastAsia" w:cs="新細明體" w:hint="eastAsia"/>
            <w:kern w:val="0"/>
            <w:sz w:val="20"/>
            <w:szCs w:val="20"/>
          </w:rPr>
          <w:t>發展而來</w:t>
        </w:r>
      </w:ins>
      <w:r w:rsidRPr="00901AA7">
        <w:rPr>
          <w:rFonts w:asciiTheme="minorEastAsia" w:hAnsiTheme="minorEastAsia" w:cs="新細明體" w:hint="eastAsia"/>
          <w:kern w:val="0"/>
          <w:sz w:val="20"/>
          <w:szCs w:val="20"/>
        </w:rPr>
        <w:t>適應各種需求</w:t>
      </w:r>
      <w:del w:id="1571" w:author="BeBe" w:date="2012-09-28T12:17:00Z">
        <w:r w:rsidRPr="00901AA7" w:rsidDel="00C37A5E">
          <w:rPr>
            <w:rFonts w:asciiTheme="minorEastAsia" w:hAnsiTheme="minorEastAsia" w:cs="新細明體" w:hint="eastAsia"/>
            <w:kern w:val="0"/>
            <w:sz w:val="20"/>
            <w:szCs w:val="20"/>
          </w:rPr>
          <w:delText>而發展出</w:delText>
        </w:r>
      </w:del>
      <w:r w:rsidRPr="00901AA7">
        <w:rPr>
          <w:rFonts w:asciiTheme="minorEastAsia" w:hAnsiTheme="minorEastAsia" w:cs="新細明體" w:hint="eastAsia"/>
          <w:kern w:val="0"/>
          <w:sz w:val="20"/>
          <w:szCs w:val="20"/>
        </w:rPr>
        <w:t>的設計</w:t>
      </w:r>
      <w:del w:id="1572" w:author="BeBe" w:date="2012-09-28T12:15:00Z">
        <w:r w:rsidRPr="00901AA7" w:rsidDel="00C37A5E">
          <w:rPr>
            <w:rFonts w:asciiTheme="minorEastAsia" w:hAnsiTheme="minorEastAsia" w:cs="Hei-Bd-HK-BF"/>
            <w:kern w:val="0"/>
            <w:sz w:val="20"/>
            <w:szCs w:val="20"/>
          </w:rPr>
          <w:delText>,</w:delText>
        </w:r>
      </w:del>
      <w:del w:id="1573" w:author="BeBe" w:date="2012-09-28T12:17:00Z">
        <w:r w:rsidRPr="00901AA7" w:rsidDel="00C37A5E">
          <w:rPr>
            <w:rFonts w:asciiTheme="minorEastAsia" w:hAnsiTheme="minorEastAsia" w:cs="新細明體" w:hint="eastAsia"/>
            <w:kern w:val="0"/>
            <w:sz w:val="20"/>
            <w:szCs w:val="20"/>
          </w:rPr>
          <w:delText>在大部份的情況下</w:delText>
        </w:r>
        <w:r w:rsidRPr="00901AA7" w:rsidDel="00C37A5E">
          <w:rPr>
            <w:rFonts w:asciiTheme="minorEastAsia" w:hAnsiTheme="minorEastAsia" w:cs="Hei-Bd-HK-BF"/>
            <w:kern w:val="0"/>
            <w:sz w:val="20"/>
            <w:szCs w:val="20"/>
          </w:rPr>
          <w:delText>,</w:delText>
        </w:r>
        <w:r w:rsidRPr="00901AA7" w:rsidDel="00C37A5E">
          <w:rPr>
            <w:rFonts w:asciiTheme="minorEastAsia" w:hAnsiTheme="minorEastAsia" w:cs="新細明體" w:hint="eastAsia"/>
            <w:kern w:val="0"/>
            <w:sz w:val="20"/>
            <w:szCs w:val="20"/>
          </w:rPr>
          <w:delText>它運作的很好</w:delText>
        </w:r>
      </w:del>
      <w:r w:rsidRPr="00901AA7">
        <w:rPr>
          <w:rFonts w:asciiTheme="minorEastAsia" w:hAnsiTheme="minorEastAsia" w:cs="新細明體" w:hint="eastAsia"/>
          <w:kern w:val="0"/>
          <w:sz w:val="20"/>
          <w:szCs w:val="20"/>
        </w:rPr>
        <w:t>。</w:t>
      </w:r>
      <w:ins w:id="1574" w:author="BeBe" w:date="2012-09-28T12:17:00Z">
        <w:r>
          <w:rPr>
            <w:rFonts w:asciiTheme="minorEastAsia" w:hAnsiTheme="minorEastAsia" w:cs="新細明體" w:hint="eastAsia"/>
            <w:kern w:val="0"/>
            <w:sz w:val="20"/>
            <w:szCs w:val="20"/>
          </w:rPr>
          <w:t>使用者與</w:t>
        </w:r>
      </w:ins>
      <w:ins w:id="1575" w:author="BeBe" w:date="2012-09-28T12:18:00Z">
        <w:r>
          <w:rPr>
            <w:rFonts w:asciiTheme="minorEastAsia" w:hAnsiTheme="minorEastAsia" w:cs="新細明體" w:hint="eastAsia"/>
            <w:kern w:val="0"/>
            <w:sz w:val="20"/>
            <w:szCs w:val="20"/>
          </w:rPr>
          <w:t>設計者</w:t>
        </w:r>
      </w:ins>
      <w:ins w:id="1576" w:author="BeBe" w:date="2012-09-28T12:17:00Z">
        <w:r>
          <w:rPr>
            <w:rFonts w:asciiTheme="minorEastAsia" w:hAnsiTheme="minorEastAsia" w:cs="新細明體" w:hint="eastAsia"/>
            <w:kern w:val="0"/>
            <w:sz w:val="20"/>
            <w:szCs w:val="20"/>
          </w:rPr>
          <w:t>都</w:t>
        </w:r>
      </w:ins>
      <w:ins w:id="1577" w:author="BeBe" w:date="2012-09-28T12:18:00Z">
        <w:r>
          <w:rPr>
            <w:rFonts w:asciiTheme="minorEastAsia" w:hAnsiTheme="minorEastAsia" w:cs="新細明體" w:hint="eastAsia"/>
            <w:kern w:val="0"/>
            <w:sz w:val="20"/>
            <w:szCs w:val="20"/>
          </w:rPr>
          <w:t>已被訓練過，</w:t>
        </w:r>
      </w:ins>
      <w:del w:id="1578" w:author="BeBe" w:date="2012-09-28T12:17:00Z">
        <w:r w:rsidRPr="00901AA7" w:rsidDel="00C37A5E">
          <w:rPr>
            <w:rFonts w:asciiTheme="minorEastAsia" w:hAnsiTheme="minorEastAsia" w:cs="Hei-Bd-HK-BF" w:hint="eastAsia"/>
            <w:kern w:val="0"/>
            <w:sz w:val="20"/>
            <w:szCs w:val="20"/>
          </w:rPr>
          <w:delText>User</w:delText>
        </w:r>
        <w:r w:rsidRPr="00901AA7" w:rsidDel="00C37A5E">
          <w:rPr>
            <w:rFonts w:asciiTheme="minorEastAsia" w:hAnsiTheme="minorEastAsia" w:cs="新細明體" w:hint="eastAsia"/>
            <w:kern w:val="0"/>
            <w:sz w:val="20"/>
            <w:szCs w:val="20"/>
          </w:rPr>
          <w:delText>被</w:delText>
        </w:r>
        <w:r w:rsidRPr="00901AA7" w:rsidDel="00C37A5E">
          <w:rPr>
            <w:rFonts w:asciiTheme="minorEastAsia" w:hAnsiTheme="minorEastAsia" w:cs="Hei-Bd-HK-BF" w:hint="eastAsia"/>
            <w:kern w:val="0"/>
            <w:sz w:val="20"/>
            <w:szCs w:val="20"/>
          </w:rPr>
          <w:delText>train,designer</w:delText>
        </w:r>
        <w:r w:rsidRPr="00901AA7" w:rsidDel="00C37A5E">
          <w:rPr>
            <w:rFonts w:asciiTheme="minorEastAsia" w:hAnsiTheme="minorEastAsia" w:cs="新細明體" w:hint="eastAsia"/>
            <w:kern w:val="0"/>
            <w:sz w:val="20"/>
            <w:szCs w:val="20"/>
          </w:rPr>
          <w:delText>也被</w:delText>
        </w:r>
        <w:r w:rsidRPr="00901AA7" w:rsidDel="00C37A5E">
          <w:rPr>
            <w:rFonts w:asciiTheme="minorEastAsia" w:hAnsiTheme="minorEastAsia" w:cs="Hei-Bd-HK-BF" w:hint="eastAsia"/>
            <w:kern w:val="0"/>
            <w:sz w:val="20"/>
            <w:szCs w:val="20"/>
          </w:rPr>
          <w:delText>train,</w:delText>
        </w:r>
      </w:del>
      <w:r w:rsidRPr="00901AA7">
        <w:rPr>
          <w:rFonts w:asciiTheme="minorEastAsia" w:hAnsiTheme="minorEastAsia" w:cs="新細明體" w:hint="eastAsia"/>
          <w:kern w:val="0"/>
          <w:sz w:val="20"/>
          <w:szCs w:val="20"/>
        </w:rPr>
        <w:t>看到</w:t>
      </w:r>
      <w:del w:id="1579" w:author="BeBe" w:date="2012-09-28T12:18:00Z">
        <w:r w:rsidRPr="00901AA7" w:rsidDel="00C37A5E">
          <w:rPr>
            <w:rFonts w:asciiTheme="minorEastAsia" w:hAnsiTheme="minorEastAsia" w:cs="Hei-Bd-HK-BF" w:hint="eastAsia"/>
            <w:kern w:val="0"/>
            <w:sz w:val="20"/>
            <w:szCs w:val="20"/>
          </w:rPr>
          <w:delText xml:space="preserve">button </w:delText>
        </w:r>
      </w:del>
      <w:ins w:id="1580" w:author="BeBe" w:date="2012-09-28T12:18:00Z">
        <w:r>
          <w:rPr>
            <w:rFonts w:asciiTheme="minorEastAsia" w:hAnsiTheme="minorEastAsia" w:cs="Hei-Bd-HK-BF" w:hint="eastAsia"/>
            <w:kern w:val="0"/>
            <w:sz w:val="20"/>
            <w:szCs w:val="20"/>
          </w:rPr>
          <w:t>按鈕</w:t>
        </w:r>
      </w:ins>
      <w:del w:id="1581" w:author="BeBe" w:date="2012-09-28T12:18:00Z">
        <w:r w:rsidRPr="00901AA7" w:rsidDel="00C37A5E">
          <w:rPr>
            <w:rFonts w:asciiTheme="minorEastAsia" w:hAnsiTheme="minorEastAsia" w:cs="新細明體" w:hint="eastAsia"/>
            <w:kern w:val="0"/>
            <w:sz w:val="20"/>
            <w:szCs w:val="20"/>
          </w:rPr>
          <w:delText>就</w:delText>
        </w:r>
      </w:del>
      <w:r w:rsidRPr="00901AA7">
        <w:rPr>
          <w:rFonts w:asciiTheme="minorEastAsia" w:hAnsiTheme="minorEastAsia" w:cs="新細明體" w:hint="eastAsia"/>
          <w:kern w:val="0"/>
          <w:sz w:val="20"/>
          <w:szCs w:val="20"/>
        </w:rPr>
        <w:t>知道要按</w:t>
      </w:r>
      <w:r w:rsidR="00113FF0">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看到</w:t>
      </w:r>
      <w:del w:id="1582" w:author="BeBe" w:date="2012-09-28T12:18:00Z">
        <w:r w:rsidRPr="00901AA7" w:rsidDel="00C37A5E">
          <w:rPr>
            <w:rFonts w:asciiTheme="minorEastAsia" w:hAnsiTheme="minorEastAsia" w:cs="Hei-Bd-HK-BF" w:hint="eastAsia"/>
            <w:kern w:val="0"/>
            <w:sz w:val="20"/>
            <w:szCs w:val="20"/>
          </w:rPr>
          <w:delText>table</w:delText>
        </w:r>
      </w:del>
      <w:ins w:id="1583" w:author="BeBe" w:date="2012-09-28T12:18:00Z">
        <w:r>
          <w:rPr>
            <w:rFonts w:asciiTheme="minorEastAsia" w:hAnsiTheme="minorEastAsia" w:cs="Hei-Bd-HK-BF" w:hint="eastAsia"/>
            <w:kern w:val="0"/>
            <w:sz w:val="20"/>
            <w:szCs w:val="20"/>
          </w:rPr>
          <w:t>頁面</w:t>
        </w:r>
      </w:ins>
      <w:del w:id="1584" w:author="BeBe" w:date="2012-09-28T12:18:00Z">
        <w:r w:rsidRPr="00901AA7" w:rsidDel="00C37A5E">
          <w:rPr>
            <w:rFonts w:asciiTheme="minorEastAsia" w:hAnsiTheme="minorEastAsia" w:cs="新細明體" w:hint="eastAsia"/>
            <w:kern w:val="0"/>
            <w:sz w:val="20"/>
            <w:szCs w:val="20"/>
          </w:rPr>
          <w:delText>就</w:delText>
        </w:r>
      </w:del>
      <w:r w:rsidRPr="00901AA7">
        <w:rPr>
          <w:rFonts w:asciiTheme="minorEastAsia" w:hAnsiTheme="minorEastAsia" w:cs="新細明體" w:hint="eastAsia"/>
          <w:kern w:val="0"/>
          <w:sz w:val="20"/>
          <w:szCs w:val="20"/>
        </w:rPr>
        <w:t>知道可以</w:t>
      </w:r>
      <w:del w:id="1585" w:author="BeBe" w:date="2012-09-28T12:18:00Z">
        <w:r w:rsidRPr="00901AA7" w:rsidDel="00C37A5E">
          <w:rPr>
            <w:rFonts w:asciiTheme="minorEastAsia" w:hAnsiTheme="minorEastAsia" w:cs="Hei-Bd-HK-BF" w:hint="eastAsia"/>
            <w:kern w:val="0"/>
            <w:sz w:val="20"/>
            <w:szCs w:val="20"/>
          </w:rPr>
          <w:delText>scroll,</w:delText>
        </w:r>
        <w:r w:rsidRPr="00901AA7" w:rsidDel="00C37A5E">
          <w:rPr>
            <w:rFonts w:asciiTheme="minorEastAsia" w:hAnsiTheme="minorEastAsia" w:cs="新細明體" w:hint="eastAsia"/>
            <w:kern w:val="0"/>
            <w:sz w:val="20"/>
            <w:szCs w:val="20"/>
          </w:rPr>
          <w:delText>這個世界運作的很好</w:delText>
        </w:r>
      </w:del>
      <w:ins w:id="1586" w:author="BeBe" w:date="2012-09-28T12:18:00Z">
        <w:r>
          <w:rPr>
            <w:rFonts w:asciiTheme="minorEastAsia" w:hAnsiTheme="minorEastAsia" w:cs="Hei-Bd-HK-BF" w:hint="eastAsia"/>
            <w:kern w:val="0"/>
            <w:sz w:val="20"/>
            <w:szCs w:val="20"/>
          </w:rPr>
          <w:t>滑動瀏覽，這</w:t>
        </w:r>
      </w:ins>
      <w:ins w:id="1587" w:author="BeBe" w:date="2012-09-28T12:19:00Z">
        <w:r>
          <w:rPr>
            <w:rFonts w:asciiTheme="minorEastAsia" w:hAnsiTheme="minorEastAsia" w:cs="Hei-Bd-HK-BF" w:hint="eastAsia"/>
            <w:kern w:val="0"/>
            <w:sz w:val="20"/>
            <w:szCs w:val="20"/>
          </w:rPr>
          <w:t>形成了一種直</w:t>
        </w:r>
      </w:ins>
      <w:ins w:id="1588" w:author="BeBe" w:date="2012-09-28T12:18:00Z">
        <w:r>
          <w:rPr>
            <w:rFonts w:asciiTheme="minorEastAsia" w:hAnsiTheme="minorEastAsia" w:cs="Hei-Bd-HK-BF" w:hint="eastAsia"/>
            <w:kern w:val="0"/>
            <w:sz w:val="20"/>
            <w:szCs w:val="20"/>
          </w:rPr>
          <w:t>覺</w:t>
        </w:r>
      </w:ins>
      <w:ins w:id="1589" w:author="BeBe" w:date="2012-09-28T12:19:00Z">
        <w:r>
          <w:rPr>
            <w:rFonts w:asciiTheme="minorEastAsia" w:hAnsiTheme="minorEastAsia" w:cs="Hei-Bd-HK-BF" w:hint="eastAsia"/>
            <w:kern w:val="0"/>
            <w:sz w:val="20"/>
            <w:szCs w:val="20"/>
          </w:rPr>
          <w:t>、習慣</w:t>
        </w:r>
      </w:ins>
      <w:r w:rsidRPr="00901AA7">
        <w:rPr>
          <w:rFonts w:asciiTheme="minorEastAsia" w:hAnsiTheme="minorEastAsia" w:cs="新細明體" w:hint="eastAsia"/>
          <w:kern w:val="0"/>
          <w:sz w:val="20"/>
          <w:szCs w:val="20"/>
        </w:rPr>
        <w:t>。</w:t>
      </w:r>
      <w:proofErr w:type="spellStart"/>
      <w:r w:rsidRPr="00901AA7">
        <w:rPr>
          <w:rFonts w:asciiTheme="minorEastAsia" w:hAnsiTheme="minorEastAsia" w:cs="Hei-Bd-HK-BF"/>
          <w:kern w:val="0"/>
          <w:sz w:val="20"/>
          <w:szCs w:val="20"/>
        </w:rPr>
        <w:t>toFuture</w:t>
      </w:r>
      <w:proofErr w:type="spellEnd"/>
      <w:r w:rsidRPr="00901AA7">
        <w:rPr>
          <w:rFonts w:asciiTheme="minorEastAsia" w:hAnsiTheme="minorEastAsia" w:cs="新細明體" w:hint="eastAsia"/>
          <w:kern w:val="0"/>
          <w:sz w:val="20"/>
          <w:szCs w:val="20"/>
        </w:rPr>
        <w:t>打破了這個規則</w:t>
      </w:r>
      <w:ins w:id="1590" w:author="BeBe" w:date="2012-09-28T12:19:00Z">
        <w:r>
          <w:rPr>
            <w:rFonts w:asciiTheme="minorEastAsia" w:hAnsiTheme="minorEastAsia" w:cs="Hei-Bd-HK-BF" w:hint="eastAsia"/>
            <w:kern w:val="0"/>
            <w:sz w:val="20"/>
            <w:szCs w:val="20"/>
          </w:rPr>
          <w:t>，</w:t>
        </w:r>
      </w:ins>
      <w:del w:id="1591" w:author="BeBe" w:date="2012-09-28T12:19:00Z">
        <w:r w:rsidRPr="00901AA7" w:rsidDel="00C37A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這也是我最</w:t>
      </w:r>
      <w:proofErr w:type="gramStart"/>
      <w:r w:rsidRPr="00901AA7">
        <w:rPr>
          <w:rFonts w:asciiTheme="minorEastAsia" w:hAnsiTheme="minorEastAsia" w:cs="新細明體" w:hint="eastAsia"/>
          <w:kern w:val="0"/>
          <w:sz w:val="20"/>
          <w:szCs w:val="20"/>
        </w:rPr>
        <w:t>滿意的</w:t>
      </w:r>
      <w:proofErr w:type="gramEnd"/>
      <w:r w:rsidRPr="00901AA7">
        <w:rPr>
          <w:rFonts w:asciiTheme="minorEastAsia" w:hAnsiTheme="minorEastAsia" w:cs="新細明體" w:hint="eastAsia"/>
          <w:kern w:val="0"/>
          <w:sz w:val="20"/>
          <w:szCs w:val="20"/>
        </w:rPr>
        <w:t>一點。</w:t>
      </w:r>
      <w:proofErr w:type="spellStart"/>
      <w:r w:rsidRPr="00901AA7">
        <w:rPr>
          <w:rFonts w:asciiTheme="minorEastAsia" w:hAnsiTheme="minorEastAsia" w:cs="Hei-Bd-HK-BF"/>
          <w:kern w:val="0"/>
          <w:sz w:val="20"/>
          <w:szCs w:val="20"/>
        </w:rPr>
        <w:t>ToFuture</w:t>
      </w:r>
      <w:proofErr w:type="spellEnd"/>
      <w:r w:rsidRPr="00901AA7">
        <w:rPr>
          <w:rFonts w:asciiTheme="minorEastAsia" w:hAnsiTheme="minorEastAsia" w:cs="新細明體" w:hint="eastAsia"/>
          <w:kern w:val="0"/>
          <w:sz w:val="20"/>
          <w:szCs w:val="20"/>
        </w:rPr>
        <w:t>看起來美觀、一致且自然</w:t>
      </w:r>
      <w:del w:id="1592" w:author="BeBe" w:date="2012-09-28T12:19:00Z">
        <w:r w:rsidRPr="00901AA7" w:rsidDel="00C37A5E">
          <w:rPr>
            <w:rFonts w:asciiTheme="minorEastAsia" w:hAnsiTheme="minorEastAsia" w:cs="Hei-Bd-HK-BF" w:hint="eastAsia"/>
            <w:kern w:val="0"/>
            <w:sz w:val="20"/>
            <w:szCs w:val="20"/>
          </w:rPr>
          <w:delText>,</w:delText>
        </w:r>
      </w:del>
      <w:ins w:id="1593" w:author="BeBe" w:date="2012-09-28T12:19:00Z">
        <w:r>
          <w:rPr>
            <w:rFonts w:asciiTheme="minorEastAsia" w:hAnsiTheme="minorEastAsia" w:cs="Hei-Bd-HK-BF" w:hint="eastAsia"/>
            <w:kern w:val="0"/>
            <w:sz w:val="20"/>
            <w:szCs w:val="20"/>
          </w:rPr>
          <w:t>，</w:t>
        </w:r>
      </w:ins>
      <w:del w:id="1594" w:author="BeBe" w:date="2012-09-28T12:19:00Z">
        <w:r w:rsidRPr="00901AA7" w:rsidDel="00C37A5E">
          <w:rPr>
            <w:rFonts w:asciiTheme="minorEastAsia" w:hAnsiTheme="minorEastAsia" w:cs="新細明體" w:hint="eastAsia"/>
            <w:kern w:val="0"/>
            <w:sz w:val="20"/>
            <w:szCs w:val="20"/>
          </w:rPr>
          <w:delText>更</w:delText>
        </w:r>
      </w:del>
      <w:ins w:id="1595" w:author="BeBe" w:date="2012-09-28T12:19:00Z">
        <w:r>
          <w:rPr>
            <w:rFonts w:asciiTheme="minorEastAsia" w:hAnsiTheme="minorEastAsia" w:cs="新細明體" w:hint="eastAsia"/>
            <w:kern w:val="0"/>
            <w:sz w:val="20"/>
            <w:szCs w:val="20"/>
          </w:rPr>
          <w:t>最</w:t>
        </w:r>
      </w:ins>
      <w:r w:rsidRPr="00901AA7">
        <w:rPr>
          <w:rFonts w:asciiTheme="minorEastAsia" w:hAnsiTheme="minorEastAsia" w:cs="新細明體" w:hint="eastAsia"/>
          <w:kern w:val="0"/>
          <w:sz w:val="20"/>
          <w:szCs w:val="20"/>
        </w:rPr>
        <w:t>重要的是</w:t>
      </w:r>
      <w:del w:id="1596" w:author="BeBe" w:date="2012-09-28T12:19:00Z">
        <w:r w:rsidRPr="00901AA7" w:rsidDel="00C37A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它很有趣</w:t>
      </w:r>
      <w:ins w:id="1597" w:author="BeBe" w:date="2012-09-28T12:19:00Z">
        <w:r>
          <w:rPr>
            <w:rFonts w:asciiTheme="minorEastAsia" w:hAnsiTheme="minorEastAsia" w:cs="Hei-Bd-HK-BF" w:hint="eastAsia"/>
            <w:kern w:val="0"/>
            <w:sz w:val="20"/>
            <w:szCs w:val="20"/>
          </w:rPr>
          <w:t>。</w:t>
        </w:r>
      </w:ins>
      <w:del w:id="1598" w:author="BeBe" w:date="2012-09-28T12:19:00Z">
        <w:r w:rsidRPr="00901AA7" w:rsidDel="00C37A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我們盡可能讓</w:t>
      </w:r>
      <w:r w:rsidR="00113FF0">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貼近使用者真實</w:t>
      </w:r>
      <w:commentRangeStart w:id="1599"/>
      <w:r w:rsidRPr="00901AA7">
        <w:rPr>
          <w:rFonts w:asciiTheme="minorEastAsia" w:hAnsiTheme="minorEastAsia" w:cs="新細明體" w:hint="eastAsia"/>
          <w:kern w:val="0"/>
          <w:sz w:val="20"/>
          <w:szCs w:val="20"/>
        </w:rPr>
        <w:t>經驗</w:t>
      </w:r>
      <w:commentRangeEnd w:id="1599"/>
      <w:r>
        <w:rPr>
          <w:rStyle w:val="a8"/>
        </w:rPr>
        <w:commentReference w:id="1599"/>
      </w:r>
      <w:ins w:id="1600" w:author="BeBe" w:date="2012-09-28T12:19:00Z">
        <w:r>
          <w:rPr>
            <w:rFonts w:hint="eastAsia"/>
          </w:rPr>
          <w:t>，</w:t>
        </w:r>
      </w:ins>
      <w:del w:id="1601" w:author="BeBe" w:date="2012-09-28T12:19:00Z">
        <w:r w:rsidRPr="00901AA7" w:rsidDel="00C37A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在真實世界</w:t>
      </w:r>
      <w:ins w:id="1602" w:author="BeBe" w:date="2012-09-28T12:21:00Z">
        <w:r>
          <w:rPr>
            <w:rFonts w:asciiTheme="minorEastAsia" w:hAnsiTheme="minorEastAsia" w:cs="Hei-Bd-HK-BF" w:hint="eastAsia"/>
            <w:kern w:val="0"/>
            <w:sz w:val="20"/>
            <w:szCs w:val="20"/>
          </w:rPr>
          <w:t>裡</w:t>
        </w:r>
      </w:ins>
      <w:del w:id="1603" w:author="BeBe" w:date="2012-09-28T12:19:00Z">
        <w:r w:rsidRPr="00901AA7" w:rsidDel="00C37A5E">
          <w:rPr>
            <w:rFonts w:asciiTheme="minorEastAsia" w:hAnsiTheme="minorEastAsia" w:cs="Hei-Bd-HK-BF" w:hint="eastAsia"/>
            <w:kern w:val="0"/>
            <w:sz w:val="20"/>
            <w:szCs w:val="20"/>
          </w:rPr>
          <w:delText>,</w:delText>
        </w:r>
      </w:del>
      <w:r w:rsidRPr="00901AA7">
        <w:rPr>
          <w:rFonts w:asciiTheme="minorEastAsia" w:hAnsiTheme="minorEastAsia" w:cs="新細明體" w:hint="eastAsia"/>
          <w:kern w:val="0"/>
          <w:sz w:val="20"/>
          <w:szCs w:val="20"/>
        </w:rPr>
        <w:t>紙張不會排成</w:t>
      </w:r>
      <w:proofErr w:type="gramStart"/>
      <w:r w:rsidRPr="00901AA7">
        <w:rPr>
          <w:rFonts w:asciiTheme="minorEastAsia" w:hAnsiTheme="minorEastAsia" w:cs="新細明體" w:hint="eastAsia"/>
          <w:kern w:val="0"/>
          <w:sz w:val="20"/>
          <w:szCs w:val="20"/>
        </w:rPr>
        <w:t>格子狀讓你</w:t>
      </w:r>
      <w:proofErr w:type="gramEnd"/>
      <w:r w:rsidRPr="00901AA7">
        <w:rPr>
          <w:rFonts w:asciiTheme="minorEastAsia" w:hAnsiTheme="minorEastAsia" w:cs="新細明體" w:hint="eastAsia"/>
          <w:kern w:val="0"/>
          <w:sz w:val="20"/>
          <w:szCs w:val="20"/>
        </w:rPr>
        <w:t>選</w:t>
      </w:r>
      <w:ins w:id="1604" w:author="BeBe" w:date="2012-09-28T12:19:00Z">
        <w:r>
          <w:rPr>
            <w:rFonts w:hint="eastAsia"/>
          </w:rPr>
          <w:t>，</w:t>
        </w:r>
      </w:ins>
      <w:del w:id="1605" w:author="BeBe" w:date="2012-09-28T12:19:00Z">
        <w:r w:rsidRPr="00901AA7" w:rsidDel="00C37A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而是層層疊在一起</w:t>
      </w:r>
      <w:ins w:id="1606" w:author="BeBe" w:date="2012-09-28T12:19:00Z">
        <w:r>
          <w:rPr>
            <w:rFonts w:hint="eastAsia"/>
          </w:rPr>
          <w:t>，</w:t>
        </w:r>
      </w:ins>
      <w:del w:id="1607" w:author="BeBe" w:date="2012-09-28T12:19:00Z">
        <w:r w:rsidRPr="00901AA7" w:rsidDel="00C37A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你必需</w:t>
      </w:r>
      <w:proofErr w:type="gramStart"/>
      <w:r w:rsidRPr="00901AA7">
        <w:rPr>
          <w:rFonts w:asciiTheme="minorEastAsia" w:hAnsiTheme="minorEastAsia" w:cs="新細明體" w:hint="eastAsia"/>
          <w:kern w:val="0"/>
          <w:sz w:val="20"/>
          <w:szCs w:val="20"/>
        </w:rPr>
        <w:t>一</w:t>
      </w:r>
      <w:proofErr w:type="gramEnd"/>
      <w:r w:rsidRPr="00901AA7">
        <w:rPr>
          <w:rFonts w:asciiTheme="minorEastAsia" w:hAnsiTheme="minorEastAsia" w:cs="新細明體" w:hint="eastAsia"/>
          <w:kern w:val="0"/>
          <w:sz w:val="20"/>
          <w:szCs w:val="20"/>
        </w:rPr>
        <w:t>張一張檢視。</w:t>
      </w:r>
    </w:p>
    <w:p w:rsidR="00E03C7C" w:rsidRPr="00901AA7" w:rsidRDefault="00E03C7C" w:rsidP="00E03C7C">
      <w:pPr>
        <w:autoSpaceDE w:val="0"/>
        <w:autoSpaceDN w:val="0"/>
        <w:adjustRightInd w:val="0"/>
        <w:snapToGrid w:val="0"/>
        <w:rPr>
          <w:rFonts w:asciiTheme="minorEastAsia" w:hAnsiTheme="minorEastAsia" w:cs="新細明體"/>
          <w:kern w:val="0"/>
          <w:sz w:val="20"/>
          <w:szCs w:val="20"/>
        </w:rPr>
      </w:pPr>
    </w:p>
    <w:p w:rsidR="00E03C7C" w:rsidRPr="00901AA7" w:rsidRDefault="00E03C7C" w:rsidP="00E03C7C">
      <w:pPr>
        <w:autoSpaceDE w:val="0"/>
        <w:autoSpaceDN w:val="0"/>
        <w:adjustRightInd w:val="0"/>
        <w:snapToGrid w:val="0"/>
        <w:rPr>
          <w:rFonts w:asciiTheme="minorEastAsia" w:hAnsiTheme="minorEastAsia" w:cs="新細明體"/>
          <w:kern w:val="0"/>
          <w:sz w:val="20"/>
          <w:szCs w:val="20"/>
        </w:rPr>
      </w:pPr>
      <w:r w:rsidRPr="00901AA7">
        <w:rPr>
          <w:rFonts w:asciiTheme="minorEastAsia" w:hAnsiTheme="minorEastAsia" w:cs="新細明體" w:hint="eastAsia"/>
          <w:kern w:val="0"/>
          <w:sz w:val="20"/>
          <w:szCs w:val="20"/>
        </w:rPr>
        <w:t>收到的信件</w:t>
      </w:r>
      <w:ins w:id="1608" w:author="BeBe" w:date="2012-09-29T18:37:00Z">
        <w:r w:rsidRPr="00F6499F">
          <w:rPr>
            <w:rFonts w:hint="eastAsia"/>
            <w:sz w:val="20"/>
            <w:szCs w:val="20"/>
          </w:rPr>
          <w:t>將</w:t>
        </w:r>
      </w:ins>
      <w:del w:id="1609" w:author="BeBe" w:date="2012-09-29T18:35:00Z">
        <w:r w:rsidRPr="00901AA7" w:rsidDel="00F6499F">
          <w:rPr>
            <w:rFonts w:asciiTheme="minorEastAsia" w:hAnsiTheme="minorEastAsia" w:cs="Hei-Bd-HK-BF"/>
            <w:kern w:val="0"/>
            <w:sz w:val="20"/>
            <w:szCs w:val="20"/>
          </w:rPr>
          <w:delText>,</w:delText>
        </w:r>
      </w:del>
      <w:del w:id="1610" w:author="BeBe" w:date="2012-09-29T18:37:00Z">
        <w:r w:rsidRPr="00901AA7" w:rsidDel="00F6499F">
          <w:rPr>
            <w:rFonts w:asciiTheme="minorEastAsia" w:hAnsiTheme="minorEastAsia" w:cs="新細明體" w:hint="eastAsia"/>
            <w:kern w:val="0"/>
            <w:sz w:val="20"/>
            <w:szCs w:val="20"/>
          </w:rPr>
          <w:delText>我們讓它</w:delText>
        </w:r>
      </w:del>
      <w:r w:rsidRPr="00901AA7">
        <w:rPr>
          <w:rFonts w:asciiTheme="minorEastAsia" w:hAnsiTheme="minorEastAsia" w:cs="新細明體" w:hint="eastAsia"/>
          <w:kern w:val="0"/>
          <w:sz w:val="20"/>
          <w:szCs w:val="20"/>
        </w:rPr>
        <w:t>掛在樹枝上</w:t>
      </w:r>
      <w:ins w:id="1611" w:author="BeBe" w:date="2012-09-29T18:35:00Z">
        <w:r>
          <w:rPr>
            <w:rFonts w:hint="eastAsia"/>
          </w:rPr>
          <w:t>，</w:t>
        </w:r>
      </w:ins>
      <w:del w:id="1612" w:author="BeBe" w:date="2012-09-29T18:35:00Z">
        <w:r w:rsidRPr="00901AA7" w:rsidDel="00F6499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隨著</w:t>
      </w:r>
      <w:commentRangeStart w:id="1613"/>
      <w:r w:rsidRPr="00901AA7">
        <w:rPr>
          <w:rFonts w:asciiTheme="minorEastAsia" w:hAnsiTheme="minorEastAsia" w:cs="新細明體" w:hint="eastAsia"/>
          <w:kern w:val="0"/>
          <w:sz w:val="20"/>
          <w:szCs w:val="20"/>
        </w:rPr>
        <w:t>使用者</w:t>
      </w:r>
      <w:commentRangeEnd w:id="1613"/>
      <w:r>
        <w:rPr>
          <w:rStyle w:val="a8"/>
        </w:rPr>
        <w:commentReference w:id="1613"/>
      </w:r>
      <w:r w:rsidRPr="00901AA7">
        <w:rPr>
          <w:rFonts w:asciiTheme="minorEastAsia" w:hAnsiTheme="minorEastAsia" w:cs="新細明體" w:hint="eastAsia"/>
          <w:kern w:val="0"/>
          <w:sz w:val="20"/>
          <w:szCs w:val="20"/>
        </w:rPr>
        <w:t>而搖擺。當</w:t>
      </w:r>
      <w:del w:id="1614" w:author="BeBe" w:date="2012-09-29T18:39:00Z">
        <w:r w:rsidRPr="00901AA7" w:rsidDel="00F6499F">
          <w:rPr>
            <w:rFonts w:asciiTheme="minorEastAsia" w:hAnsiTheme="minorEastAsia" w:cs="新細明體" w:hint="eastAsia"/>
            <w:kern w:val="0"/>
            <w:sz w:val="20"/>
            <w:szCs w:val="20"/>
          </w:rPr>
          <w:delText>你</w:delText>
        </w:r>
      </w:del>
      <w:r w:rsidRPr="00901AA7">
        <w:rPr>
          <w:rFonts w:asciiTheme="minorEastAsia" w:hAnsiTheme="minorEastAsia" w:cs="新細明體" w:hint="eastAsia"/>
          <w:kern w:val="0"/>
          <w:sz w:val="20"/>
          <w:szCs w:val="20"/>
        </w:rPr>
        <w:t>想</w:t>
      </w:r>
      <w:del w:id="1615" w:author="BeBe" w:date="2012-09-29T18:39:00Z">
        <w:r w:rsidRPr="00901AA7" w:rsidDel="00F6499F">
          <w:rPr>
            <w:rFonts w:asciiTheme="minorEastAsia" w:hAnsiTheme="minorEastAsia" w:cs="新細明體" w:hint="eastAsia"/>
            <w:kern w:val="0"/>
            <w:sz w:val="20"/>
            <w:szCs w:val="20"/>
          </w:rPr>
          <w:delText>看</w:delText>
        </w:r>
      </w:del>
      <w:ins w:id="1616" w:author="BeBe" w:date="2012-09-29T18:39:00Z">
        <w:r>
          <w:rPr>
            <w:rFonts w:asciiTheme="minorEastAsia" w:hAnsiTheme="minorEastAsia" w:cs="新細明體" w:hint="eastAsia"/>
            <w:kern w:val="0"/>
            <w:sz w:val="20"/>
            <w:szCs w:val="20"/>
          </w:rPr>
          <w:t>拆</w:t>
        </w:r>
      </w:ins>
      <w:r w:rsidRPr="00901AA7">
        <w:rPr>
          <w:rFonts w:asciiTheme="minorEastAsia" w:hAnsiTheme="minorEastAsia" w:cs="新細明體" w:hint="eastAsia"/>
          <w:kern w:val="0"/>
          <w:sz w:val="20"/>
          <w:szCs w:val="20"/>
        </w:rPr>
        <w:t>信</w:t>
      </w:r>
      <w:ins w:id="1617" w:author="BeBe" w:date="2012-09-29T18:39:00Z">
        <w:r>
          <w:rPr>
            <w:rFonts w:asciiTheme="minorEastAsia" w:hAnsiTheme="minorEastAsia" w:cs="新細明體" w:hint="eastAsia"/>
            <w:kern w:val="0"/>
            <w:sz w:val="20"/>
            <w:szCs w:val="20"/>
          </w:rPr>
          <w:t>時</w:t>
        </w:r>
      </w:ins>
      <w:ins w:id="1618" w:author="BeBe" w:date="2012-09-29T18:35:00Z">
        <w:r>
          <w:rPr>
            <w:rFonts w:hint="eastAsia"/>
          </w:rPr>
          <w:t>，</w:t>
        </w:r>
      </w:ins>
      <w:del w:id="1619" w:author="BeBe" w:date="2012-09-29T18:35:00Z">
        <w:r w:rsidRPr="00901AA7" w:rsidDel="00F6499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你必需將它從樹上</w:t>
      </w:r>
      <w:del w:id="1620" w:author="BeBe" w:date="2012-09-29T18:39:00Z">
        <w:r w:rsidRPr="00901AA7" w:rsidDel="00F6499F">
          <w:rPr>
            <w:rFonts w:asciiTheme="minorEastAsia" w:hAnsiTheme="minorEastAsia" w:cs="Hei-Bd-HK-BF" w:hint="eastAsia"/>
            <w:kern w:val="0"/>
            <w:sz w:val="20"/>
            <w:szCs w:val="20"/>
          </w:rPr>
          <w:delText>”</w:delText>
        </w:r>
      </w:del>
      <w:ins w:id="1621" w:author="BeBe" w:date="2012-09-29T18:39: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摘</w:t>
      </w:r>
      <w:del w:id="1622" w:author="BeBe" w:date="2012-09-29T18:39:00Z">
        <w:r w:rsidRPr="00901AA7" w:rsidDel="00F6499F">
          <w:rPr>
            <w:rFonts w:asciiTheme="minorEastAsia" w:hAnsiTheme="minorEastAsia" w:cs="Hei-Bd-HK-BF"/>
            <w:kern w:val="0"/>
            <w:sz w:val="20"/>
            <w:szCs w:val="20"/>
          </w:rPr>
          <w:delText>”</w:delText>
        </w:r>
      </w:del>
      <w:ins w:id="1623" w:author="BeBe" w:date="2012-09-29T18:39: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下來</w:t>
      </w:r>
      <w:ins w:id="1624" w:author="BeBe" w:date="2012-09-29T18:35:00Z">
        <w:r>
          <w:rPr>
            <w:rFonts w:hint="eastAsia"/>
          </w:rPr>
          <w:t>，</w:t>
        </w:r>
      </w:ins>
      <w:del w:id="1625" w:author="BeBe" w:date="2012-09-29T18:35:00Z">
        <w:r w:rsidRPr="00901AA7" w:rsidDel="00F6499F">
          <w:rPr>
            <w:rFonts w:asciiTheme="minorEastAsia" w:hAnsiTheme="minorEastAsia" w:cs="Hei-Bd-HK-BF"/>
            <w:kern w:val="0"/>
            <w:sz w:val="20"/>
            <w:szCs w:val="20"/>
          </w:rPr>
          <w:delText>,</w:delText>
        </w:r>
      </w:del>
      <w:del w:id="1626" w:author="BeBe" w:date="2012-09-29T18:39:00Z">
        <w:r w:rsidRPr="00901AA7" w:rsidDel="00F6499F">
          <w:rPr>
            <w:rFonts w:asciiTheme="minorEastAsia" w:hAnsiTheme="minorEastAsia" w:cs="新細明體" w:hint="eastAsia"/>
            <w:kern w:val="0"/>
            <w:sz w:val="20"/>
            <w:szCs w:val="20"/>
          </w:rPr>
          <w:delText>之後它</w:delText>
        </w:r>
      </w:del>
      <w:ins w:id="1627" w:author="BeBe" w:date="2012-09-29T18:39:00Z">
        <w:r>
          <w:rPr>
            <w:rFonts w:asciiTheme="minorEastAsia" w:hAnsiTheme="minorEastAsia" w:cs="新細明體" w:hint="eastAsia"/>
            <w:kern w:val="0"/>
            <w:sz w:val="20"/>
            <w:szCs w:val="20"/>
          </w:rPr>
          <w:t>紙飛機</w:t>
        </w:r>
      </w:ins>
      <w:r w:rsidRPr="00901AA7">
        <w:rPr>
          <w:rFonts w:asciiTheme="minorEastAsia" w:hAnsiTheme="minorEastAsia" w:cs="新細明體" w:hint="eastAsia"/>
          <w:kern w:val="0"/>
          <w:sz w:val="20"/>
          <w:szCs w:val="20"/>
        </w:rPr>
        <w:t>會慢慢</w:t>
      </w:r>
      <w:del w:id="1628" w:author="BeBe" w:date="2012-09-29T18:40:00Z">
        <w:r w:rsidRPr="00901AA7" w:rsidDel="00F6499F">
          <w:rPr>
            <w:rFonts w:asciiTheme="minorEastAsia" w:hAnsiTheme="minorEastAsia" w:cs="Hei-Bd-HK-BF" w:hint="eastAsia"/>
            <w:kern w:val="0"/>
            <w:sz w:val="20"/>
            <w:szCs w:val="20"/>
          </w:rPr>
          <w:delText>unfold</w:delText>
        </w:r>
      </w:del>
      <w:ins w:id="1629" w:author="BeBe" w:date="2012-09-29T18:40:00Z">
        <w:r>
          <w:rPr>
            <w:rFonts w:asciiTheme="minorEastAsia" w:hAnsiTheme="minorEastAsia" w:cs="Hei-Bd-HK-BF" w:hint="eastAsia"/>
            <w:kern w:val="0"/>
            <w:sz w:val="20"/>
            <w:szCs w:val="20"/>
          </w:rPr>
          <w:t>攤開</w:t>
        </w:r>
      </w:ins>
      <w:ins w:id="1630" w:author="BeBe" w:date="2012-09-29T18:35:00Z">
        <w:r>
          <w:rPr>
            <w:rFonts w:hint="eastAsia"/>
          </w:rPr>
          <w:t>，</w:t>
        </w:r>
      </w:ins>
      <w:del w:id="1631" w:author="BeBe" w:date="2012-09-29T18:35:00Z">
        <w:r w:rsidRPr="00901AA7" w:rsidDel="00F6499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最後呈現出精心排版過的內容。我特別寫了一個物理引擎去讓繩子</w:t>
      </w:r>
      <w:ins w:id="1632" w:author="BeBe" w:date="2012-09-29T18:40:00Z">
        <w:r>
          <w:rPr>
            <w:rFonts w:asciiTheme="minorEastAsia" w:hAnsiTheme="minorEastAsia" w:cs="新細明體" w:hint="eastAsia"/>
            <w:kern w:val="0"/>
            <w:sz w:val="20"/>
            <w:szCs w:val="20"/>
          </w:rPr>
          <w:t>垂下擺動的樣子</w:t>
        </w:r>
      </w:ins>
      <w:r w:rsidRPr="00901AA7">
        <w:rPr>
          <w:rFonts w:asciiTheme="minorEastAsia" w:hAnsiTheme="minorEastAsia" w:cs="新細明體" w:hint="eastAsia"/>
          <w:kern w:val="0"/>
          <w:sz w:val="20"/>
          <w:szCs w:val="20"/>
        </w:rPr>
        <w:t>更</w:t>
      </w:r>
      <w:del w:id="1633" w:author="BeBe" w:date="2012-09-29T18:40:00Z">
        <w:r w:rsidRPr="00901AA7" w:rsidDel="00F6499F">
          <w:rPr>
            <w:rFonts w:asciiTheme="minorEastAsia" w:hAnsiTheme="minorEastAsia" w:cs="新細明體" w:hint="eastAsia"/>
            <w:kern w:val="0"/>
            <w:sz w:val="20"/>
            <w:szCs w:val="20"/>
          </w:rPr>
          <w:delText>像繩子</w:delText>
        </w:r>
      </w:del>
      <w:ins w:id="1634" w:author="BeBe" w:date="2012-09-29T18:40:00Z">
        <w:r>
          <w:rPr>
            <w:rFonts w:asciiTheme="minorEastAsia" w:hAnsiTheme="minorEastAsia" w:cs="新細明體" w:hint="eastAsia"/>
            <w:kern w:val="0"/>
            <w:sz w:val="20"/>
            <w:szCs w:val="20"/>
          </w:rPr>
          <w:t>自然</w:t>
        </w:r>
      </w:ins>
      <w:ins w:id="1635" w:author="BeBe" w:date="2012-09-29T18:35:00Z">
        <w:r>
          <w:rPr>
            <w:rFonts w:hint="eastAsia"/>
          </w:rPr>
          <w:t>，</w:t>
        </w:r>
      </w:ins>
      <w:del w:id="1636" w:author="BeBe" w:date="2012-09-29T18:35:00Z">
        <w:r w:rsidRPr="00901AA7" w:rsidDel="00F6499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而初次在課堂上</w:t>
      </w:r>
      <w:r w:rsidRPr="00901AA7">
        <w:rPr>
          <w:rFonts w:asciiTheme="minorEastAsia" w:hAnsiTheme="minorEastAsia" w:cs="Hei-Bd-HK-BF"/>
          <w:kern w:val="0"/>
          <w:sz w:val="20"/>
          <w:szCs w:val="20"/>
        </w:rPr>
        <w:t xml:space="preserve">demo </w:t>
      </w:r>
      <w:r w:rsidRPr="00901AA7">
        <w:rPr>
          <w:rFonts w:asciiTheme="minorEastAsia" w:hAnsiTheme="minorEastAsia" w:cs="新細明體" w:hint="eastAsia"/>
          <w:kern w:val="0"/>
          <w:sz w:val="20"/>
          <w:szCs w:val="20"/>
        </w:rPr>
        <w:t>也著實讓大家驚豔。</w:t>
      </w:r>
    </w:p>
    <w:p w:rsidR="00E03C7C" w:rsidRPr="00901AA7" w:rsidDel="00F6499F" w:rsidRDefault="00E03C7C" w:rsidP="00E03C7C">
      <w:pPr>
        <w:autoSpaceDE w:val="0"/>
        <w:autoSpaceDN w:val="0"/>
        <w:adjustRightInd w:val="0"/>
        <w:snapToGrid w:val="0"/>
        <w:rPr>
          <w:del w:id="1637" w:author="BeBe" w:date="2012-09-29T18:35:00Z"/>
          <w:rFonts w:asciiTheme="minorEastAsia" w:hAnsiTheme="minorEastAsia" w:cs="Hei-Bd-HK-BF"/>
          <w:kern w:val="0"/>
          <w:sz w:val="20"/>
          <w:szCs w:val="20"/>
        </w:rPr>
      </w:pPr>
      <w:r w:rsidRPr="00901AA7">
        <w:rPr>
          <w:rFonts w:asciiTheme="minorEastAsia" w:hAnsiTheme="minorEastAsia" w:cs="新細明體" w:hint="eastAsia"/>
          <w:kern w:val="0"/>
          <w:sz w:val="20"/>
          <w:szCs w:val="20"/>
        </w:rPr>
        <w:t>聽起來好像</w:t>
      </w:r>
      <w:proofErr w:type="gramStart"/>
      <w:r w:rsidRPr="00901AA7">
        <w:rPr>
          <w:rFonts w:asciiTheme="minorEastAsia" w:hAnsiTheme="minorEastAsia" w:cs="新細明體" w:hint="eastAsia"/>
          <w:kern w:val="0"/>
          <w:sz w:val="20"/>
          <w:szCs w:val="20"/>
        </w:rPr>
        <w:t>很</w:t>
      </w:r>
      <w:proofErr w:type="gramEnd"/>
      <w:r w:rsidRPr="00901AA7">
        <w:rPr>
          <w:rFonts w:asciiTheme="minorEastAsia" w:hAnsiTheme="minorEastAsia" w:cs="新細明體" w:hint="eastAsia"/>
          <w:kern w:val="0"/>
          <w:sz w:val="20"/>
          <w:szCs w:val="20"/>
        </w:rPr>
        <w:t>棒</w:t>
      </w:r>
      <w:ins w:id="1638" w:author="BeBe" w:date="2012-09-29T18:35:00Z">
        <w:r>
          <w:rPr>
            <w:rFonts w:hint="eastAsia"/>
          </w:rPr>
          <w:t>，</w:t>
        </w:r>
      </w:ins>
      <w:del w:id="1639" w:author="BeBe" w:date="2012-09-29T18:35:00Z">
        <w:r w:rsidRPr="00901AA7" w:rsidDel="00F6499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以後我寫</w:t>
      </w:r>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一定要找</w:t>
      </w:r>
      <w:del w:id="1640" w:author="BeBe" w:date="2012-09-29T18:40:00Z">
        <w:r w:rsidRPr="00901AA7" w:rsidDel="00F6499F">
          <w:rPr>
            <w:rFonts w:asciiTheme="minorEastAsia" w:hAnsiTheme="minorEastAsia" w:cs="新細明體" w:hint="eastAsia"/>
            <w:kern w:val="0"/>
            <w:sz w:val="20"/>
            <w:szCs w:val="20"/>
          </w:rPr>
          <w:delText>一個</w:delText>
        </w:r>
        <w:r w:rsidRPr="00901AA7" w:rsidDel="00F6499F">
          <w:rPr>
            <w:rFonts w:asciiTheme="minorEastAsia" w:hAnsiTheme="minorEastAsia" w:cs="Hei-Bd-HK-BF" w:hint="eastAsia"/>
            <w:kern w:val="0"/>
            <w:sz w:val="20"/>
            <w:szCs w:val="20"/>
          </w:rPr>
          <w:delText>designer!</w:delText>
        </w:r>
      </w:del>
      <w:ins w:id="1641" w:author="BeBe" w:date="2012-09-29T18:40:00Z">
        <w:r>
          <w:rPr>
            <w:rFonts w:asciiTheme="minorEastAsia" w:hAnsiTheme="minorEastAsia" w:cs="新細明體" w:hint="eastAsia"/>
            <w:kern w:val="0"/>
            <w:sz w:val="20"/>
            <w:szCs w:val="20"/>
          </w:rPr>
          <w:t>設計師合作！</w:t>
        </w:r>
      </w:ins>
      <w:r w:rsidRPr="00901AA7">
        <w:rPr>
          <w:rFonts w:asciiTheme="minorEastAsia" w:hAnsiTheme="minorEastAsia" w:cs="新細明體" w:hint="eastAsia"/>
          <w:kern w:val="0"/>
          <w:sz w:val="20"/>
          <w:szCs w:val="20"/>
        </w:rPr>
        <w:t>是否經過</w:t>
      </w:r>
      <w:del w:id="1642" w:author="BeBe" w:date="2012-09-29T18:40:00Z">
        <w:r w:rsidRPr="00901AA7" w:rsidDel="00F6499F">
          <w:rPr>
            <w:rFonts w:asciiTheme="minorEastAsia" w:hAnsiTheme="minorEastAsia" w:cs="Hei-Bd-HK-BF" w:hint="eastAsia"/>
            <w:kern w:val="0"/>
            <w:sz w:val="20"/>
            <w:szCs w:val="20"/>
          </w:rPr>
          <w:delText>designer</w:delText>
        </w:r>
      </w:del>
      <w:ins w:id="1643" w:author="BeBe" w:date="2012-09-29T18:40:00Z">
        <w:r>
          <w:rPr>
            <w:rFonts w:asciiTheme="minorEastAsia" w:hAnsiTheme="minorEastAsia" w:cs="Hei-Bd-HK-BF" w:hint="eastAsia"/>
            <w:kern w:val="0"/>
            <w:sz w:val="20"/>
            <w:szCs w:val="20"/>
          </w:rPr>
          <w:t>設計師</w:t>
        </w:r>
      </w:ins>
      <w:r w:rsidRPr="00901AA7">
        <w:rPr>
          <w:rFonts w:asciiTheme="minorEastAsia" w:hAnsiTheme="minorEastAsia" w:cs="新細明體" w:hint="eastAsia"/>
          <w:kern w:val="0"/>
          <w:sz w:val="20"/>
          <w:szCs w:val="20"/>
        </w:rPr>
        <w:t>的設計</w:t>
      </w:r>
      <w:ins w:id="1644" w:author="BeBe" w:date="2012-09-29T18:41:00Z">
        <w:r>
          <w:rPr>
            <w:rFonts w:hint="eastAsia"/>
          </w:rPr>
          <w:t>，</w:t>
        </w:r>
      </w:ins>
      <w:del w:id="1645" w:author="BeBe" w:date="2012-09-29T18:41:00Z">
        <w:r w:rsidRPr="00901AA7" w:rsidDel="00F6499F">
          <w:rPr>
            <w:rFonts w:asciiTheme="minorEastAsia" w:hAnsiTheme="minorEastAsia" w:cs="Hei-Bd-HK-BF"/>
            <w:kern w:val="0"/>
            <w:sz w:val="20"/>
            <w:szCs w:val="20"/>
          </w:rPr>
          <w:delText>,</w:delText>
        </w:r>
      </w:del>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就會更加好用</w:t>
      </w:r>
      <w:del w:id="1646" w:author="BeBe" w:date="2012-09-29T18:41:00Z">
        <w:r w:rsidRPr="00901AA7" w:rsidDel="00F6499F">
          <w:rPr>
            <w:rFonts w:asciiTheme="minorEastAsia" w:hAnsiTheme="minorEastAsia" w:cs="Hei-Bd-HK-BF" w:hint="eastAsia"/>
            <w:kern w:val="0"/>
            <w:sz w:val="20"/>
            <w:szCs w:val="20"/>
          </w:rPr>
          <w:delText>?</w:delText>
        </w:r>
      </w:del>
      <w:ins w:id="1647" w:author="BeBe" w:date="2012-09-29T18:41:00Z">
        <w:r>
          <w:rPr>
            <w:rFonts w:asciiTheme="minorEastAsia" w:hAnsiTheme="minorEastAsia" w:cs="Hei-Bd-HK-BF" w:hint="eastAsia"/>
            <w:kern w:val="0"/>
            <w:sz w:val="20"/>
            <w:szCs w:val="20"/>
          </w:rPr>
          <w:t>？</w:t>
        </w:r>
      </w:ins>
      <w:del w:id="1648" w:author="BeBe" w:date="2012-09-29T18:41:00Z">
        <w:r w:rsidRPr="00901AA7" w:rsidDel="00DC43A8">
          <w:rPr>
            <w:rFonts w:asciiTheme="minorEastAsia" w:hAnsiTheme="minorEastAsia" w:cs="新細明體" w:hint="eastAsia"/>
            <w:kern w:val="0"/>
            <w:sz w:val="20"/>
            <w:szCs w:val="20"/>
          </w:rPr>
          <w:delText>基本</w:delText>
        </w:r>
      </w:del>
      <w:ins w:id="1649" w:author="BeBe" w:date="2012-09-29T18:41:00Z">
        <w:r>
          <w:rPr>
            <w:rFonts w:asciiTheme="minorEastAsia" w:hAnsiTheme="minorEastAsia" w:cs="新細明體" w:hint="eastAsia"/>
            <w:kern w:val="0"/>
            <w:sz w:val="20"/>
            <w:szCs w:val="20"/>
          </w:rPr>
          <w:t>事實</w:t>
        </w:r>
      </w:ins>
      <w:r w:rsidRPr="00901AA7">
        <w:rPr>
          <w:rFonts w:asciiTheme="minorEastAsia" w:hAnsiTheme="minorEastAsia" w:cs="新細明體" w:hint="eastAsia"/>
          <w:kern w:val="0"/>
          <w:sz w:val="20"/>
          <w:szCs w:val="20"/>
        </w:rPr>
        <w:t>上我們也</w:t>
      </w:r>
      <w:del w:id="1650" w:author="BeBe" w:date="2012-09-29T18:41:00Z">
        <w:r w:rsidRPr="00901AA7" w:rsidDel="00DC43A8">
          <w:rPr>
            <w:rFonts w:asciiTheme="minorEastAsia" w:hAnsiTheme="minorEastAsia" w:cs="新細明體" w:hint="eastAsia"/>
            <w:kern w:val="0"/>
            <w:sz w:val="20"/>
            <w:szCs w:val="20"/>
          </w:rPr>
          <w:delText>是</w:delText>
        </w:r>
      </w:del>
      <w:r w:rsidRPr="00901AA7">
        <w:rPr>
          <w:rFonts w:asciiTheme="minorEastAsia" w:hAnsiTheme="minorEastAsia" w:cs="新細明體" w:hint="eastAsia"/>
          <w:kern w:val="0"/>
          <w:sz w:val="20"/>
          <w:szCs w:val="20"/>
        </w:rPr>
        <w:t>收到了一些意見</w:t>
      </w:r>
      <w:ins w:id="1651" w:author="BeBe" w:date="2012-09-29T18:41:00Z">
        <w:r>
          <w:rPr>
            <w:rFonts w:hint="eastAsia"/>
          </w:rPr>
          <w:t>，</w:t>
        </w:r>
      </w:ins>
      <w:del w:id="1652" w:author="BeBe" w:date="2012-09-29T18:41:00Z">
        <w:r w:rsidRPr="00901AA7" w:rsidDel="00F6499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認為某幾個部份做</w:t>
      </w:r>
      <w:del w:id="1653" w:author="BeBe" w:date="2012-09-29T18:41:00Z">
        <w:r w:rsidRPr="00901AA7" w:rsidDel="00DC43A8">
          <w:rPr>
            <w:rFonts w:asciiTheme="minorEastAsia" w:hAnsiTheme="minorEastAsia" w:cs="新細明體" w:hint="eastAsia"/>
            <w:kern w:val="0"/>
            <w:sz w:val="20"/>
            <w:szCs w:val="20"/>
          </w:rPr>
          <w:delText>的</w:delText>
        </w:r>
      </w:del>
      <w:ins w:id="1654" w:author="BeBe" w:date="2012-09-29T18:41:00Z">
        <w:r>
          <w:rPr>
            <w:rFonts w:asciiTheme="minorEastAsia" w:hAnsiTheme="minorEastAsia" w:cs="新細明體" w:hint="eastAsia"/>
            <w:kern w:val="0"/>
            <w:sz w:val="20"/>
            <w:szCs w:val="20"/>
          </w:rPr>
          <w:t>得</w:t>
        </w:r>
      </w:ins>
      <w:r w:rsidRPr="00901AA7">
        <w:rPr>
          <w:rFonts w:asciiTheme="minorEastAsia" w:hAnsiTheme="minorEastAsia" w:cs="新細明體" w:hint="eastAsia"/>
          <w:kern w:val="0"/>
          <w:sz w:val="20"/>
          <w:szCs w:val="20"/>
        </w:rPr>
        <w:t>不好。例如首頁的功能圖示會讓人</w:t>
      </w:r>
      <w:del w:id="1655" w:author="BeBe" w:date="2012-09-29T18:42:00Z">
        <w:r w:rsidRPr="00901AA7" w:rsidDel="00DC43A8">
          <w:rPr>
            <w:rFonts w:asciiTheme="minorEastAsia" w:hAnsiTheme="minorEastAsia" w:cs="Hei-Bd-HK-BF" w:hint="eastAsia"/>
            <w:kern w:val="0"/>
            <w:sz w:val="20"/>
            <w:szCs w:val="20"/>
          </w:rPr>
          <w:delText>confuse</w:delText>
        </w:r>
      </w:del>
      <w:ins w:id="1656" w:author="BeBe" w:date="2012-09-29T18:42:00Z">
        <w:r>
          <w:rPr>
            <w:rFonts w:asciiTheme="minorEastAsia" w:hAnsiTheme="minorEastAsia" w:cs="Hei-Bd-HK-BF" w:hint="eastAsia"/>
            <w:kern w:val="0"/>
            <w:sz w:val="20"/>
            <w:szCs w:val="20"/>
          </w:rPr>
          <w:t>困惑</w:t>
        </w:r>
      </w:ins>
      <w:r w:rsidRPr="00901AA7">
        <w:rPr>
          <w:rFonts w:asciiTheme="minorEastAsia" w:hAnsiTheme="minorEastAsia" w:cs="新細明體" w:hint="eastAsia"/>
          <w:kern w:val="0"/>
          <w:sz w:val="20"/>
          <w:szCs w:val="20"/>
        </w:rPr>
        <w:t>、</w:t>
      </w:r>
      <w:del w:id="1657" w:author="BeBe" w:date="2012-09-29T18:42:00Z">
        <w:r w:rsidRPr="00901AA7" w:rsidDel="00DC43A8">
          <w:rPr>
            <w:rFonts w:asciiTheme="minorEastAsia" w:hAnsiTheme="minorEastAsia" w:cs="Hei-Bd-HK-BF"/>
            <w:kern w:val="0"/>
            <w:sz w:val="20"/>
            <w:szCs w:val="20"/>
          </w:rPr>
          <w:delText xml:space="preserve">new </w:delText>
        </w:r>
      </w:del>
      <w:ins w:id="1658" w:author="BeBe" w:date="2012-09-29T18:42:00Z">
        <w:r>
          <w:rPr>
            <w:rFonts w:asciiTheme="minorEastAsia" w:hAnsiTheme="minorEastAsia" w:cs="Hei-Bd-HK-BF" w:hint="eastAsia"/>
            <w:kern w:val="0"/>
            <w:sz w:val="20"/>
            <w:szCs w:val="20"/>
          </w:rPr>
          <w:t>新</w:t>
        </w:r>
      </w:ins>
      <w:r w:rsidRPr="00901AA7">
        <w:rPr>
          <w:rFonts w:asciiTheme="minorEastAsia" w:hAnsiTheme="minorEastAsia" w:cs="新細明體" w:hint="eastAsia"/>
          <w:kern w:val="0"/>
          <w:sz w:val="20"/>
          <w:szCs w:val="20"/>
        </w:rPr>
        <w:t>的圖示沒有按鈕的樣子、選紙張不知道是選最上面那張、不知道紙飛機能拔下來等。</w:t>
      </w:r>
    </w:p>
    <w:p w:rsidR="00E03C7C" w:rsidRPr="00901AA7" w:rsidRDefault="00E03C7C" w:rsidP="00E03C7C">
      <w:pPr>
        <w:autoSpaceDE w:val="0"/>
        <w:autoSpaceDN w:val="0"/>
        <w:adjustRightInd w:val="0"/>
        <w:snapToGrid w:val="0"/>
        <w:rPr>
          <w:rFonts w:asciiTheme="minorEastAsia" w:hAnsiTheme="minorEastAsia" w:cs="新細明體"/>
          <w:kern w:val="0"/>
          <w:sz w:val="20"/>
          <w:szCs w:val="20"/>
        </w:rPr>
      </w:pPr>
      <w:r w:rsidRPr="00901AA7">
        <w:rPr>
          <w:rFonts w:asciiTheme="minorEastAsia" w:hAnsiTheme="minorEastAsia" w:cs="新細明體" w:hint="eastAsia"/>
          <w:kern w:val="0"/>
          <w:sz w:val="20"/>
          <w:szCs w:val="20"/>
        </w:rPr>
        <w:t>這些情況在</w:t>
      </w:r>
      <w:proofErr w:type="spellStart"/>
      <w:r w:rsidRPr="00901AA7">
        <w:rPr>
          <w:rFonts w:asciiTheme="minorEastAsia" w:hAnsiTheme="minorEastAsia" w:cs="Hei-Bd-HK-BF"/>
          <w:kern w:val="0"/>
          <w:sz w:val="20"/>
          <w:szCs w:val="20"/>
        </w:rPr>
        <w:t>XTongue</w:t>
      </w:r>
      <w:proofErr w:type="spellEnd"/>
      <w:r w:rsidRPr="00901AA7">
        <w:rPr>
          <w:rFonts w:asciiTheme="minorEastAsia" w:hAnsiTheme="minorEastAsia" w:cs="新細明體" w:hint="eastAsia"/>
          <w:kern w:val="0"/>
          <w:sz w:val="20"/>
          <w:szCs w:val="20"/>
        </w:rPr>
        <w:t>裡幾乎沒有發生</w:t>
      </w:r>
      <w:ins w:id="1659" w:author="BeBe" w:date="2012-09-29T18:41:00Z">
        <w:r>
          <w:rPr>
            <w:rFonts w:hint="eastAsia"/>
          </w:rPr>
          <w:t>，</w:t>
        </w:r>
      </w:ins>
      <w:del w:id="1660" w:author="BeBe" w:date="2012-09-29T18:41:00Z">
        <w:r w:rsidRPr="00901AA7" w:rsidDel="00F6499F">
          <w:rPr>
            <w:rFonts w:asciiTheme="minorEastAsia" w:hAnsiTheme="minorEastAsia" w:cs="Hei-Bd-HK-BF" w:hint="eastAsia"/>
            <w:kern w:val="0"/>
            <w:sz w:val="20"/>
            <w:szCs w:val="20"/>
          </w:rPr>
          <w:delText>,</w:delText>
        </w:r>
      </w:del>
      <w:del w:id="1661" w:author="BeBe" w:date="2012-09-29T18:43:00Z">
        <w:r w:rsidRPr="00901AA7" w:rsidDel="00DC43A8">
          <w:rPr>
            <w:rFonts w:asciiTheme="minorEastAsia" w:hAnsiTheme="minorEastAsia" w:cs="新細明體" w:hint="eastAsia"/>
            <w:kern w:val="0"/>
            <w:sz w:val="20"/>
            <w:szCs w:val="20"/>
          </w:rPr>
          <w:delText>原因很簡單</w:delText>
        </w:r>
      </w:del>
      <w:del w:id="1662" w:author="BeBe" w:date="2012-09-29T18:41:00Z">
        <w:r w:rsidRPr="00901AA7" w:rsidDel="00F6499F">
          <w:rPr>
            <w:rFonts w:asciiTheme="minorEastAsia" w:hAnsiTheme="minorEastAsia" w:cs="Hei-Bd-HK-BF" w:hint="eastAsia"/>
            <w:kern w:val="0"/>
            <w:sz w:val="20"/>
            <w:szCs w:val="20"/>
          </w:rPr>
          <w:delText>,</w:delText>
        </w:r>
      </w:del>
      <w:ins w:id="1663" w:author="BeBe" w:date="2012-09-29T18:43:00Z">
        <w:r>
          <w:rPr>
            <w:rFonts w:asciiTheme="minorEastAsia" w:hAnsiTheme="minorEastAsia" w:cs="Hei-Bd-HK-BF" w:hint="eastAsia"/>
            <w:kern w:val="0"/>
            <w:sz w:val="20"/>
            <w:szCs w:val="20"/>
          </w:rPr>
          <w:t>因為</w:t>
        </w:r>
      </w:ins>
      <w:r w:rsidRPr="00901AA7">
        <w:rPr>
          <w:rFonts w:asciiTheme="minorEastAsia" w:hAnsiTheme="minorEastAsia" w:cs="新細明體" w:hint="eastAsia"/>
          <w:kern w:val="0"/>
          <w:sz w:val="20"/>
          <w:szCs w:val="20"/>
        </w:rPr>
        <w:t>我們用</w:t>
      </w:r>
      <w:del w:id="1664" w:author="BeBe" w:date="2012-09-29T18:43:00Z">
        <w:r w:rsidRPr="00901AA7" w:rsidDel="00DC43A8">
          <w:rPr>
            <w:rFonts w:asciiTheme="minorEastAsia" w:hAnsiTheme="minorEastAsia" w:cs="新細明體" w:hint="eastAsia"/>
            <w:kern w:val="0"/>
            <w:sz w:val="20"/>
            <w:szCs w:val="20"/>
          </w:rPr>
          <w:delText>的</w:delText>
        </w:r>
      </w:del>
      <w:ins w:id="1665" w:author="BeBe" w:date="2012-09-29T18:43:00Z">
        <w:r>
          <w:rPr>
            <w:rFonts w:asciiTheme="minorEastAsia" w:hAnsiTheme="minorEastAsia" w:cs="新細明體" w:hint="eastAsia"/>
            <w:kern w:val="0"/>
            <w:sz w:val="20"/>
            <w:szCs w:val="20"/>
          </w:rPr>
          <w:t>得</w:t>
        </w:r>
      </w:ins>
      <w:r w:rsidRPr="00901AA7">
        <w:rPr>
          <w:rFonts w:asciiTheme="minorEastAsia" w:hAnsiTheme="minorEastAsia" w:cs="新細明體" w:hint="eastAsia"/>
          <w:kern w:val="0"/>
          <w:sz w:val="20"/>
          <w:szCs w:val="20"/>
        </w:rPr>
        <w:t>都是原生的</w:t>
      </w:r>
      <w:r w:rsidRPr="00901AA7">
        <w:rPr>
          <w:rFonts w:asciiTheme="minorEastAsia" w:hAnsiTheme="minorEastAsia" w:cs="Hei-Bd-HK-BF"/>
          <w:kern w:val="0"/>
          <w:sz w:val="20"/>
          <w:szCs w:val="20"/>
        </w:rPr>
        <w:t>UI</w:t>
      </w:r>
      <w:ins w:id="1666" w:author="BeBe" w:date="2012-09-29T18:41:00Z">
        <w:r>
          <w:rPr>
            <w:rFonts w:hint="eastAsia"/>
          </w:rPr>
          <w:t>，</w:t>
        </w:r>
      </w:ins>
      <w:del w:id="1667" w:author="BeBe" w:date="2012-09-29T18:41:00Z">
        <w:r w:rsidRPr="00901AA7" w:rsidDel="00F6499F">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中</w:t>
      </w:r>
      <w:proofErr w:type="gramStart"/>
      <w:r w:rsidRPr="00901AA7">
        <w:rPr>
          <w:rFonts w:asciiTheme="minorEastAsia" w:hAnsiTheme="minorEastAsia" w:cs="新細明體" w:hint="eastAsia"/>
          <w:kern w:val="0"/>
          <w:sz w:val="20"/>
          <w:szCs w:val="20"/>
        </w:rPr>
        <w:t>規</w:t>
      </w:r>
      <w:proofErr w:type="gramEnd"/>
      <w:r w:rsidRPr="00901AA7">
        <w:rPr>
          <w:rFonts w:asciiTheme="minorEastAsia" w:hAnsiTheme="minorEastAsia" w:cs="新細明體" w:hint="eastAsia"/>
          <w:kern w:val="0"/>
          <w:sz w:val="20"/>
          <w:szCs w:val="20"/>
        </w:rPr>
        <w:t>中矩。為什麼到了</w:t>
      </w:r>
      <w:proofErr w:type="spellStart"/>
      <w:r w:rsidRPr="00901AA7">
        <w:rPr>
          <w:rFonts w:asciiTheme="minorEastAsia" w:hAnsiTheme="minorEastAsia" w:cs="Hei-Bd-HK-BF"/>
          <w:kern w:val="0"/>
          <w:sz w:val="20"/>
          <w:szCs w:val="20"/>
        </w:rPr>
        <w:t>toFuture</w:t>
      </w:r>
      <w:proofErr w:type="spellEnd"/>
      <w:ins w:id="1668" w:author="BeBe" w:date="2012-09-29T18:44:00Z">
        <w:r>
          <w:rPr>
            <w:rFonts w:hint="eastAsia"/>
          </w:rPr>
          <w:t>，</w:t>
        </w:r>
      </w:ins>
      <w:del w:id="1669" w:author="BeBe" w:date="2012-09-29T18:44:00Z">
        <w:r w:rsidRPr="00901AA7" w:rsidDel="00DC43A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這些問題反而出現了</w:t>
      </w:r>
      <w:del w:id="1670" w:author="BeBe" w:date="2012-09-29T18:44:00Z">
        <w:r w:rsidRPr="00901AA7" w:rsidDel="00DC43A8">
          <w:rPr>
            <w:rFonts w:asciiTheme="minorEastAsia" w:hAnsiTheme="minorEastAsia" w:cs="Hei-Bd-HK-BF" w:hint="eastAsia"/>
            <w:kern w:val="0"/>
            <w:sz w:val="20"/>
            <w:szCs w:val="20"/>
          </w:rPr>
          <w:delText xml:space="preserve">? </w:delText>
        </w:r>
      </w:del>
      <w:ins w:id="1671" w:author="BeBe" w:date="2012-09-29T18:4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我認為原因有兩個</w:t>
      </w:r>
      <w:ins w:id="1672" w:author="BeBe" w:date="2012-09-29T18:44:00Z">
        <w:r>
          <w:rPr>
            <w:rFonts w:hint="eastAsia"/>
          </w:rPr>
          <w:t>，</w:t>
        </w:r>
      </w:ins>
      <w:del w:id="1673" w:author="BeBe" w:date="2012-09-29T18:44:00Z">
        <w:r w:rsidRPr="00901AA7" w:rsidDel="00DC43A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一是</w:t>
      </w:r>
      <w:del w:id="1674" w:author="BeBe" w:date="2012-09-29T18:50:00Z">
        <w:r w:rsidRPr="00901AA7" w:rsidDel="00DC43A8">
          <w:rPr>
            <w:rFonts w:asciiTheme="minorEastAsia" w:hAnsiTheme="minorEastAsia" w:cs="Hei-Bd-HK-BF" w:hint="eastAsia"/>
            <w:kern w:val="0"/>
            <w:sz w:val="20"/>
            <w:szCs w:val="20"/>
          </w:rPr>
          <w:delText>designer</w:delText>
        </w:r>
      </w:del>
      <w:ins w:id="1675" w:author="BeBe" w:date="2012-09-29T18:50:00Z">
        <w:r>
          <w:rPr>
            <w:rFonts w:asciiTheme="minorEastAsia" w:hAnsiTheme="minorEastAsia" w:cs="Hei-Bd-HK-BF" w:hint="eastAsia"/>
            <w:kern w:val="0"/>
            <w:sz w:val="20"/>
            <w:szCs w:val="20"/>
          </w:rPr>
          <w:t>設計師</w:t>
        </w:r>
      </w:ins>
      <w:r w:rsidRPr="00901AA7">
        <w:rPr>
          <w:rFonts w:asciiTheme="minorEastAsia" w:hAnsiTheme="minorEastAsia" w:cs="新細明體" w:hint="eastAsia"/>
          <w:kern w:val="0"/>
          <w:sz w:val="20"/>
          <w:szCs w:val="20"/>
        </w:rPr>
        <w:t>對</w:t>
      </w:r>
      <w:commentRangeStart w:id="1676"/>
      <w:r w:rsidRPr="00901AA7">
        <w:rPr>
          <w:rFonts w:asciiTheme="minorEastAsia" w:hAnsiTheme="minorEastAsia" w:cs="Hei-Bd-HK-BF"/>
          <w:kern w:val="0"/>
          <w:sz w:val="20"/>
          <w:szCs w:val="20"/>
        </w:rPr>
        <w:t>affordance</w:t>
      </w:r>
      <w:commentRangeEnd w:id="1676"/>
      <w:r>
        <w:rPr>
          <w:rStyle w:val="a8"/>
        </w:rPr>
        <w:commentReference w:id="1676"/>
      </w:r>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的認知</w:t>
      </w:r>
      <w:ins w:id="1677" w:author="BeBe" w:date="2012-09-29T18:44:00Z">
        <w:r>
          <w:rPr>
            <w:rFonts w:hint="eastAsia"/>
          </w:rPr>
          <w:t>，</w:t>
        </w:r>
      </w:ins>
      <w:del w:id="1678" w:author="BeBe" w:date="2012-09-29T18:44:00Z">
        <w:r w:rsidRPr="00901AA7" w:rsidDel="00DC43A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二是創新</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的</w:t>
      </w:r>
      <w:commentRangeStart w:id="1679"/>
      <w:r w:rsidRPr="00901AA7">
        <w:rPr>
          <w:rFonts w:asciiTheme="minorEastAsia" w:hAnsiTheme="minorEastAsia" w:cs="新細明體" w:hint="eastAsia"/>
          <w:kern w:val="0"/>
          <w:sz w:val="20"/>
          <w:szCs w:val="20"/>
        </w:rPr>
        <w:t>原罪</w:t>
      </w:r>
      <w:commentRangeEnd w:id="1679"/>
      <w:r>
        <w:rPr>
          <w:rStyle w:val="a8"/>
        </w:rPr>
        <w:commentReference w:id="1679"/>
      </w:r>
      <w:r w:rsidRPr="00901AA7">
        <w:rPr>
          <w:rFonts w:asciiTheme="minorEastAsia" w:hAnsiTheme="minorEastAsia" w:cs="新細明體" w:hint="eastAsia"/>
          <w:kern w:val="0"/>
          <w:sz w:val="20"/>
          <w:szCs w:val="20"/>
        </w:rPr>
        <w:t>。我所觀察到的是</w:t>
      </w:r>
      <w:ins w:id="1680" w:author="BeBe" w:date="2012-09-29T18:51:00Z">
        <w:r>
          <w:rPr>
            <w:rFonts w:asciiTheme="minorEastAsia" w:hAnsiTheme="minorEastAsia" w:cs="Hei-Bd-HK-BF" w:hint="eastAsia"/>
            <w:kern w:val="0"/>
            <w:sz w:val="20"/>
            <w:szCs w:val="20"/>
          </w:rPr>
          <w:t>：</w:t>
        </w:r>
      </w:ins>
      <w:del w:id="1681" w:author="BeBe" w:date="2012-09-29T18:51:00Z">
        <w:r w:rsidRPr="00901AA7" w:rsidDel="00C52D6E">
          <w:rPr>
            <w:rFonts w:asciiTheme="minorEastAsia" w:hAnsiTheme="minorEastAsia" w:cs="Hei-Bd-HK-BF" w:hint="eastAsia"/>
            <w:kern w:val="0"/>
            <w:sz w:val="20"/>
            <w:szCs w:val="20"/>
          </w:rPr>
          <w:delText xml:space="preserve">,designer </w:delText>
        </w:r>
      </w:del>
      <w:ins w:id="1682" w:author="BeBe" w:date="2012-09-29T18:51:00Z">
        <w:r>
          <w:rPr>
            <w:rFonts w:asciiTheme="minorEastAsia" w:hAnsiTheme="minorEastAsia" w:cs="Hei-Bd-HK-BF" w:hint="eastAsia"/>
            <w:kern w:val="0"/>
            <w:sz w:val="20"/>
            <w:szCs w:val="20"/>
          </w:rPr>
          <w:t>設計師</w:t>
        </w:r>
      </w:ins>
      <w:r w:rsidRPr="00901AA7">
        <w:rPr>
          <w:rFonts w:asciiTheme="minorEastAsia" w:hAnsiTheme="minorEastAsia" w:cs="新細明體" w:hint="eastAsia"/>
          <w:kern w:val="0"/>
          <w:sz w:val="20"/>
          <w:szCs w:val="20"/>
        </w:rPr>
        <w:t>以圖像思考</w:t>
      </w:r>
      <w:ins w:id="1683" w:author="BeBe" w:date="2012-09-29T18:52:00Z">
        <w:r>
          <w:rPr>
            <w:rFonts w:hint="eastAsia"/>
          </w:rPr>
          <w:t>，</w:t>
        </w:r>
      </w:ins>
      <w:del w:id="1684" w:author="BeBe" w:date="2012-09-29T18:52:00Z">
        <w:r w:rsidRPr="00901AA7" w:rsidDel="00C52D6E">
          <w:rPr>
            <w:rFonts w:asciiTheme="minorEastAsia" w:hAnsiTheme="minorEastAsia" w:cs="Hei-Bd-HK-BF"/>
            <w:kern w:val="0"/>
            <w:sz w:val="20"/>
            <w:szCs w:val="20"/>
          </w:rPr>
          <w:delText>,</w:delText>
        </w:r>
        <w:r w:rsidRPr="00901AA7" w:rsidDel="00C52D6E">
          <w:rPr>
            <w:rFonts w:asciiTheme="minorEastAsia" w:hAnsiTheme="minorEastAsia" w:cs="新細明體" w:hint="eastAsia"/>
            <w:kern w:val="0"/>
            <w:sz w:val="20"/>
            <w:szCs w:val="20"/>
          </w:rPr>
          <w:delText>對</w:delText>
        </w:r>
      </w:del>
      <w:r w:rsidRPr="00901AA7">
        <w:rPr>
          <w:rFonts w:asciiTheme="minorEastAsia" w:hAnsiTheme="minorEastAsia" w:cs="新細明體" w:hint="eastAsia"/>
          <w:kern w:val="0"/>
          <w:sz w:val="20"/>
          <w:szCs w:val="20"/>
        </w:rPr>
        <w:t>他們</w:t>
      </w:r>
      <w:del w:id="1685" w:author="BeBe" w:date="2012-09-29T18:52:00Z">
        <w:r w:rsidRPr="00901AA7" w:rsidDel="00C52D6E">
          <w:rPr>
            <w:rFonts w:asciiTheme="minorEastAsia" w:hAnsiTheme="minorEastAsia" w:cs="新細明體" w:hint="eastAsia"/>
            <w:kern w:val="0"/>
            <w:sz w:val="20"/>
            <w:szCs w:val="20"/>
          </w:rPr>
          <w:delText>而言</w:delText>
        </w:r>
        <w:r w:rsidRPr="00901AA7" w:rsidDel="00C52D6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對於圖像的</w:t>
      </w:r>
      <w:del w:id="1686" w:author="BeBe" w:date="2012-09-29T18:52:00Z">
        <w:r w:rsidRPr="00901AA7" w:rsidDel="00C52D6E">
          <w:rPr>
            <w:rFonts w:asciiTheme="minorEastAsia" w:hAnsiTheme="minorEastAsia" w:cs="Hei-Bd-HK-BF" w:hint="eastAsia"/>
            <w:kern w:val="0"/>
            <w:sz w:val="20"/>
            <w:szCs w:val="20"/>
          </w:rPr>
          <w:delText>sense</w:delText>
        </w:r>
      </w:del>
      <w:ins w:id="1687" w:author="BeBe" w:date="2012-09-29T18:52:00Z">
        <w:r>
          <w:rPr>
            <w:rFonts w:asciiTheme="minorEastAsia" w:hAnsiTheme="minorEastAsia" w:cs="Hei-Bd-HK-BF" w:hint="eastAsia"/>
            <w:kern w:val="0"/>
            <w:sz w:val="20"/>
            <w:szCs w:val="20"/>
          </w:rPr>
          <w:t>敏感度</w:t>
        </w:r>
      </w:ins>
      <w:r w:rsidRPr="00901AA7">
        <w:rPr>
          <w:rFonts w:asciiTheme="minorEastAsia" w:hAnsiTheme="minorEastAsia" w:cs="新細明體" w:hint="eastAsia"/>
          <w:kern w:val="0"/>
          <w:sz w:val="20"/>
          <w:szCs w:val="20"/>
        </w:rPr>
        <w:t>大於一般人</w:t>
      </w:r>
      <w:ins w:id="1688" w:author="BeBe" w:date="2012-09-29T18:52:00Z">
        <w:r>
          <w:rPr>
            <w:rFonts w:hint="eastAsia"/>
          </w:rPr>
          <w:t>，</w:t>
        </w:r>
      </w:ins>
      <w:del w:id="1689" w:author="BeBe" w:date="2012-09-29T18:52:00Z">
        <w:r w:rsidRPr="00901AA7" w:rsidDel="00C52D6E">
          <w:rPr>
            <w:rFonts w:asciiTheme="minorEastAsia" w:hAnsiTheme="minorEastAsia" w:cs="Hei-Bd-HK-BF"/>
            <w:kern w:val="0"/>
            <w:sz w:val="20"/>
            <w:szCs w:val="20"/>
          </w:rPr>
          <w:delText>,</w:delText>
        </w:r>
      </w:del>
      <w:ins w:id="1690" w:author="BeBe" w:date="2012-09-29T18:52:00Z">
        <w:r>
          <w:rPr>
            <w:rFonts w:asciiTheme="minorEastAsia" w:hAnsiTheme="minorEastAsia" w:cs="Hei-Bd-HK-BF" w:hint="eastAsia"/>
            <w:kern w:val="0"/>
            <w:sz w:val="20"/>
            <w:szCs w:val="20"/>
          </w:rPr>
          <w:t>當</w:t>
        </w:r>
      </w:ins>
      <w:r w:rsidRPr="00901AA7">
        <w:rPr>
          <w:rFonts w:asciiTheme="minorEastAsia" w:hAnsiTheme="minorEastAsia" w:cs="新細明體" w:hint="eastAsia"/>
          <w:kern w:val="0"/>
          <w:sz w:val="20"/>
          <w:szCs w:val="20"/>
        </w:rPr>
        <w:t>他們認為</w:t>
      </w:r>
      <w:del w:id="1691" w:author="BeBe" w:date="2012-09-29T18:52:00Z">
        <w:r w:rsidRPr="00901AA7" w:rsidDel="00C52D6E">
          <w:rPr>
            <w:rFonts w:asciiTheme="minorEastAsia" w:hAnsiTheme="minorEastAsia" w:cs="Hei-Bd-HK-BF" w:hint="eastAsia"/>
            <w:kern w:val="0"/>
            <w:sz w:val="20"/>
            <w:szCs w:val="20"/>
          </w:rPr>
          <w:delText>”</w:delText>
        </w:r>
      </w:del>
      <w:ins w:id="1692" w:author="BeBe" w:date="2012-09-29T18:5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足夠表達</w:t>
      </w:r>
      <w:del w:id="1693" w:author="BeBe" w:date="2012-09-29T18:52:00Z">
        <w:r w:rsidRPr="00901AA7" w:rsidDel="00C52D6E">
          <w:rPr>
            <w:rFonts w:asciiTheme="minorEastAsia" w:hAnsiTheme="minorEastAsia" w:cs="Hei-Bd-HK-BF"/>
            <w:kern w:val="0"/>
            <w:sz w:val="20"/>
            <w:szCs w:val="20"/>
          </w:rPr>
          <w:delText>”</w:delText>
        </w:r>
      </w:del>
      <w:ins w:id="1694" w:author="BeBe" w:date="2012-09-29T18:5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時</w:t>
      </w:r>
      <w:ins w:id="1695" w:author="BeBe" w:date="2012-09-29T18:52:00Z">
        <w:r>
          <w:rPr>
            <w:rFonts w:hint="eastAsia"/>
          </w:rPr>
          <w:t>，</w:t>
        </w:r>
      </w:ins>
      <w:del w:id="1696" w:author="BeBe" w:date="2012-09-29T18:52:00Z">
        <w:r w:rsidRPr="00901AA7" w:rsidDel="00C52D6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一般人可能無法理解。</w:t>
      </w:r>
    </w:p>
    <w:p w:rsidR="00E03C7C" w:rsidRPr="00901AA7" w:rsidRDefault="00E03C7C" w:rsidP="00E03C7C">
      <w:pPr>
        <w:autoSpaceDE w:val="0"/>
        <w:autoSpaceDN w:val="0"/>
        <w:adjustRightInd w:val="0"/>
        <w:snapToGrid w:val="0"/>
        <w:rPr>
          <w:rFonts w:asciiTheme="minorEastAsia" w:hAnsiTheme="minorEastAsia" w:cs="Hei-Bd-HK-BF"/>
          <w:color w:val="BFBFBF" w:themeColor="background1" w:themeShade="BF"/>
          <w:kern w:val="0"/>
          <w:sz w:val="20"/>
          <w:szCs w:val="20"/>
        </w:rPr>
      </w:pPr>
      <w:r w:rsidRPr="00901AA7">
        <w:rPr>
          <w:rFonts w:asciiTheme="minorEastAsia" w:hAnsiTheme="minorEastAsia" w:cs="新細明體" w:hint="eastAsia"/>
          <w:kern w:val="0"/>
          <w:sz w:val="20"/>
          <w:szCs w:val="20"/>
        </w:rPr>
        <w:t>我們很多設計</w:t>
      </w:r>
      <w:ins w:id="1697" w:author="BeBe" w:date="2012-09-29T20:11:00Z">
        <w:r>
          <w:rPr>
            <w:rFonts w:asciiTheme="minorEastAsia" w:hAnsiTheme="minorEastAsia" w:cs="新細明體" w:hint="eastAsia"/>
            <w:kern w:val="0"/>
            <w:sz w:val="20"/>
            <w:szCs w:val="20"/>
          </w:rPr>
          <w:t>細節</w:t>
        </w:r>
      </w:ins>
      <w:del w:id="1698" w:author="BeBe" w:date="2012-09-29T20:12:00Z">
        <w:r w:rsidRPr="00901AA7" w:rsidDel="00161F5E">
          <w:rPr>
            <w:rFonts w:asciiTheme="minorEastAsia" w:hAnsiTheme="minorEastAsia" w:cs="新細明體" w:hint="eastAsia"/>
            <w:kern w:val="0"/>
            <w:sz w:val="20"/>
            <w:szCs w:val="20"/>
          </w:rPr>
          <w:delText>是</w:delText>
        </w:r>
      </w:del>
      <w:r w:rsidRPr="00901AA7">
        <w:rPr>
          <w:rFonts w:asciiTheme="minorEastAsia" w:hAnsiTheme="minorEastAsia" w:cs="新細明體" w:hint="eastAsia"/>
          <w:kern w:val="0"/>
          <w:sz w:val="20"/>
          <w:szCs w:val="20"/>
        </w:rPr>
        <w:t>沒有考慮</w:t>
      </w:r>
      <w:ins w:id="1699" w:author="BeBe" w:date="2012-09-29T20:11:00Z">
        <w:r>
          <w:rPr>
            <w:rFonts w:asciiTheme="minorEastAsia" w:hAnsiTheme="minorEastAsia" w:cs="新細明體" w:hint="eastAsia"/>
            <w:kern w:val="0"/>
            <w:sz w:val="20"/>
            <w:szCs w:val="20"/>
          </w:rPr>
          <w:t>到</w:t>
        </w:r>
      </w:ins>
      <w:r w:rsidRPr="00901AA7">
        <w:rPr>
          <w:rFonts w:asciiTheme="minorEastAsia" w:hAnsiTheme="minorEastAsia" w:cs="Hei-Bd-HK-BF"/>
          <w:kern w:val="0"/>
          <w:sz w:val="20"/>
          <w:szCs w:val="20"/>
        </w:rPr>
        <w:t>affordance</w:t>
      </w:r>
      <w:r w:rsidRPr="00901AA7">
        <w:rPr>
          <w:rFonts w:asciiTheme="minorEastAsia" w:hAnsiTheme="minorEastAsia" w:cs="新細明體" w:hint="eastAsia"/>
          <w:kern w:val="0"/>
          <w:sz w:val="20"/>
          <w:szCs w:val="20"/>
        </w:rPr>
        <w:t>這件事</w:t>
      </w:r>
      <w:ins w:id="1700" w:author="BeBe" w:date="2012-09-29T20:11:00Z">
        <w:r>
          <w:rPr>
            <w:rFonts w:hint="eastAsia"/>
          </w:rPr>
          <w:t>，</w:t>
        </w:r>
      </w:ins>
      <w:del w:id="1701"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例如一個能被按的元件</w:t>
      </w:r>
      <w:ins w:id="1702" w:author="BeBe" w:date="2012-09-29T20:11:00Z">
        <w:r>
          <w:rPr>
            <w:rFonts w:hint="eastAsia"/>
          </w:rPr>
          <w:t>，</w:t>
        </w:r>
      </w:ins>
      <w:del w:id="1703"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長</w:t>
      </w:r>
      <w:ins w:id="1704" w:author="BeBe" w:date="2012-09-29T20:12:00Z">
        <w:r>
          <w:rPr>
            <w:rFonts w:asciiTheme="minorEastAsia" w:hAnsiTheme="minorEastAsia" w:cs="新細明體" w:hint="eastAsia"/>
            <w:kern w:val="0"/>
            <w:sz w:val="20"/>
            <w:szCs w:val="20"/>
          </w:rPr>
          <w:t>得</w:t>
        </w:r>
      </w:ins>
      <w:del w:id="1705" w:author="BeBe" w:date="2012-09-29T20:12:00Z">
        <w:r w:rsidRPr="00901AA7" w:rsidDel="00161F5E">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就不像能</w:t>
      </w:r>
      <w:del w:id="1706" w:author="BeBe" w:date="2012-09-29T20:12:00Z">
        <w:r w:rsidRPr="00901AA7" w:rsidDel="00161F5E">
          <w:rPr>
            <w:rFonts w:asciiTheme="minorEastAsia" w:hAnsiTheme="minorEastAsia" w:cs="新細明體" w:hint="eastAsia"/>
            <w:kern w:val="0"/>
            <w:sz w:val="20"/>
            <w:szCs w:val="20"/>
          </w:rPr>
          <w:delText>被</w:delText>
        </w:r>
      </w:del>
      <w:r w:rsidRPr="00901AA7">
        <w:rPr>
          <w:rFonts w:asciiTheme="minorEastAsia" w:hAnsiTheme="minorEastAsia" w:cs="新細明體" w:hint="eastAsia"/>
          <w:kern w:val="0"/>
          <w:sz w:val="20"/>
          <w:szCs w:val="20"/>
        </w:rPr>
        <w:t>按。我不</w:t>
      </w:r>
      <w:del w:id="1707" w:author="BeBe" w:date="2012-09-29T20:12:00Z">
        <w:r w:rsidRPr="00901AA7" w:rsidDel="00161F5E">
          <w:rPr>
            <w:rFonts w:asciiTheme="minorEastAsia" w:hAnsiTheme="minorEastAsia" w:cs="新細明體" w:hint="eastAsia"/>
            <w:kern w:val="0"/>
            <w:sz w:val="20"/>
            <w:szCs w:val="20"/>
          </w:rPr>
          <w:delText>知道</w:delText>
        </w:r>
      </w:del>
      <w:ins w:id="1708" w:author="BeBe" w:date="2012-09-29T20:12:00Z">
        <w:r>
          <w:rPr>
            <w:rFonts w:asciiTheme="minorEastAsia" w:hAnsiTheme="minorEastAsia" w:cs="新細明體" w:hint="eastAsia"/>
            <w:kern w:val="0"/>
            <w:sz w:val="20"/>
            <w:szCs w:val="20"/>
          </w:rPr>
          <w:t>確定</w:t>
        </w:r>
      </w:ins>
      <w:r w:rsidRPr="00901AA7">
        <w:rPr>
          <w:rFonts w:asciiTheme="minorEastAsia" w:hAnsiTheme="minorEastAsia" w:cs="新細明體" w:hint="eastAsia"/>
          <w:kern w:val="0"/>
          <w:sz w:val="20"/>
          <w:szCs w:val="20"/>
        </w:rPr>
        <w:t>這樣設計背後的原因</w:t>
      </w:r>
      <w:ins w:id="1709" w:author="BeBe" w:date="2012-09-29T20:11:00Z">
        <w:r>
          <w:rPr>
            <w:rFonts w:hint="eastAsia"/>
          </w:rPr>
          <w:t>，</w:t>
        </w:r>
      </w:ins>
      <w:del w:id="1710"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也許</w:t>
      </w:r>
      <w:ins w:id="1711" w:author="BeBe" w:date="2012-09-29T20:13:00Z">
        <w:r>
          <w:rPr>
            <w:rFonts w:asciiTheme="minorEastAsia" w:hAnsiTheme="minorEastAsia" w:cs="新細明體" w:hint="eastAsia"/>
            <w:kern w:val="0"/>
            <w:sz w:val="20"/>
            <w:szCs w:val="20"/>
          </w:rPr>
          <w:t>是</w:t>
        </w:r>
      </w:ins>
      <w:r w:rsidRPr="00901AA7">
        <w:rPr>
          <w:rFonts w:asciiTheme="minorEastAsia" w:hAnsiTheme="minorEastAsia" w:cs="新細明體" w:hint="eastAsia"/>
          <w:kern w:val="0"/>
          <w:sz w:val="20"/>
          <w:szCs w:val="20"/>
        </w:rPr>
        <w:t>因為美觀</w:t>
      </w:r>
      <w:ins w:id="1712" w:author="BeBe" w:date="2012-09-29T20:11:00Z">
        <w:r>
          <w:rPr>
            <w:rFonts w:hint="eastAsia"/>
          </w:rPr>
          <w:t>，</w:t>
        </w:r>
      </w:ins>
      <w:del w:id="1713"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但我想</w:t>
      </w:r>
      <w:del w:id="1714" w:author="BeBe" w:date="2012-09-29T20:13:00Z">
        <w:r w:rsidRPr="00901AA7" w:rsidDel="00161F5E">
          <w:rPr>
            <w:rFonts w:asciiTheme="minorEastAsia" w:hAnsiTheme="minorEastAsia" w:cs="Hei-Bd-HK-BF" w:hint="eastAsia"/>
            <w:kern w:val="0"/>
            <w:sz w:val="20"/>
            <w:szCs w:val="20"/>
          </w:rPr>
          <w:delText>argue</w:delText>
        </w:r>
      </w:del>
      <w:ins w:id="1715" w:author="BeBe" w:date="2012-09-29T20:13:00Z">
        <w:r>
          <w:rPr>
            <w:rFonts w:asciiTheme="minorEastAsia" w:hAnsiTheme="minorEastAsia" w:cs="Hei-Bd-HK-BF" w:hint="eastAsia"/>
            <w:kern w:val="0"/>
            <w:sz w:val="20"/>
            <w:szCs w:val="20"/>
          </w:rPr>
          <w:t>表達</w:t>
        </w:r>
      </w:ins>
      <w:r w:rsidRPr="00901AA7">
        <w:rPr>
          <w:rFonts w:asciiTheme="minorEastAsia" w:hAnsiTheme="minorEastAsia" w:cs="新細明體" w:hint="eastAsia"/>
          <w:kern w:val="0"/>
          <w:sz w:val="20"/>
          <w:szCs w:val="20"/>
        </w:rPr>
        <w:t>的是</w:t>
      </w:r>
      <w:ins w:id="1716" w:author="BeBe" w:date="2012-09-29T20:13:00Z">
        <w:r>
          <w:rPr>
            <w:rFonts w:hint="eastAsia"/>
          </w:rPr>
          <w:t>：</w:t>
        </w:r>
      </w:ins>
      <w:del w:id="1717"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很多時候我們不能兼顧</w:t>
      </w:r>
      <w:ins w:id="1718" w:author="BeBe" w:date="2012-09-29T20:13:00Z">
        <w:r>
          <w:rPr>
            <w:rFonts w:asciiTheme="minorEastAsia" w:hAnsiTheme="minorEastAsia" w:cs="新細明體" w:hint="eastAsia"/>
            <w:kern w:val="0"/>
            <w:sz w:val="20"/>
            <w:szCs w:val="20"/>
          </w:rPr>
          <w:t>兩者</w:t>
        </w:r>
      </w:ins>
      <w:ins w:id="1719" w:author="BeBe" w:date="2012-09-29T20:11:00Z">
        <w:r>
          <w:rPr>
            <w:rFonts w:hint="eastAsia"/>
          </w:rPr>
          <w:t>，</w:t>
        </w:r>
      </w:ins>
      <w:del w:id="1720"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新的東西</w:t>
      </w:r>
      <w:ins w:id="1721" w:author="BeBe" w:date="2012-09-29T20:11:00Z">
        <w:r>
          <w:rPr>
            <w:rFonts w:hint="eastAsia"/>
          </w:rPr>
          <w:t>，</w:t>
        </w:r>
      </w:ins>
      <w:del w:id="1722" w:author="BeBe" w:date="2012-09-29T20:11:00Z">
        <w:r w:rsidRPr="00901AA7" w:rsidDel="00161F5E">
          <w:rPr>
            <w:rFonts w:asciiTheme="minorEastAsia" w:hAnsiTheme="minorEastAsia" w:cs="Hei-Bd-HK-BF"/>
            <w:kern w:val="0"/>
            <w:sz w:val="20"/>
            <w:szCs w:val="20"/>
          </w:rPr>
          <w:delText>,</w:delText>
        </w:r>
      </w:del>
      <w:del w:id="1723" w:author="BeBe" w:date="2012-09-29T20:13:00Z">
        <w:r w:rsidRPr="00901AA7" w:rsidDel="00161F5E">
          <w:rPr>
            <w:rFonts w:asciiTheme="minorEastAsia" w:hAnsiTheme="minorEastAsia" w:cs="新細明體" w:hint="eastAsia"/>
            <w:kern w:val="0"/>
            <w:sz w:val="20"/>
            <w:szCs w:val="20"/>
          </w:rPr>
          <w:delText>很多</w:delText>
        </w:r>
      </w:del>
      <w:ins w:id="1724" w:author="BeBe" w:date="2012-09-29T20:13:00Z">
        <w:r>
          <w:rPr>
            <w:rFonts w:asciiTheme="minorEastAsia" w:hAnsiTheme="minorEastAsia" w:cs="新細明體" w:hint="eastAsia"/>
            <w:kern w:val="0"/>
            <w:sz w:val="20"/>
            <w:szCs w:val="20"/>
          </w:rPr>
          <w:t>有</w:t>
        </w:r>
      </w:ins>
      <w:r w:rsidRPr="00901AA7">
        <w:rPr>
          <w:rFonts w:asciiTheme="minorEastAsia" w:hAnsiTheme="minorEastAsia" w:cs="新細明體" w:hint="eastAsia"/>
          <w:kern w:val="0"/>
          <w:sz w:val="20"/>
          <w:szCs w:val="20"/>
        </w:rPr>
        <w:t>時</w:t>
      </w:r>
      <w:del w:id="1725" w:author="BeBe" w:date="2012-09-29T20:13:00Z">
        <w:r w:rsidRPr="00901AA7" w:rsidDel="00161F5E">
          <w:rPr>
            <w:rFonts w:asciiTheme="minorEastAsia" w:hAnsiTheme="minorEastAsia" w:cs="新細明體" w:hint="eastAsia"/>
            <w:kern w:val="0"/>
            <w:sz w:val="20"/>
            <w:szCs w:val="20"/>
          </w:rPr>
          <w:delText>候</w:delText>
        </w:r>
      </w:del>
      <w:ins w:id="1726" w:author="BeBe" w:date="2012-09-29T20:13:00Z">
        <w:r>
          <w:rPr>
            <w:rFonts w:asciiTheme="minorEastAsia" w:hAnsiTheme="minorEastAsia" w:cs="新細明體" w:hint="eastAsia"/>
            <w:kern w:val="0"/>
            <w:sz w:val="20"/>
            <w:szCs w:val="20"/>
          </w:rPr>
          <w:t>是需要</w:t>
        </w:r>
      </w:ins>
      <w:r w:rsidRPr="00901AA7">
        <w:rPr>
          <w:rFonts w:asciiTheme="minorEastAsia" w:hAnsiTheme="minorEastAsia" w:cs="新細明體" w:hint="eastAsia"/>
          <w:kern w:val="0"/>
          <w:sz w:val="20"/>
          <w:szCs w:val="20"/>
        </w:rPr>
        <w:t>使用者</w:t>
      </w:r>
      <w:del w:id="1727" w:author="BeBe" w:date="2012-09-29T20:13:00Z">
        <w:r w:rsidRPr="00901AA7" w:rsidDel="00161F5E">
          <w:rPr>
            <w:rFonts w:asciiTheme="minorEastAsia" w:hAnsiTheme="minorEastAsia" w:cs="新細明體" w:hint="eastAsia"/>
            <w:kern w:val="0"/>
            <w:sz w:val="20"/>
            <w:szCs w:val="20"/>
          </w:rPr>
          <w:delText>都要</w:delText>
        </w:r>
      </w:del>
      <w:r w:rsidRPr="00901AA7">
        <w:rPr>
          <w:rFonts w:asciiTheme="minorEastAsia" w:hAnsiTheme="minorEastAsia" w:cs="新細明體" w:hint="eastAsia"/>
          <w:kern w:val="0"/>
          <w:sz w:val="20"/>
          <w:szCs w:val="20"/>
        </w:rPr>
        <w:t>花</w:t>
      </w:r>
      <w:del w:id="1728" w:author="BeBe" w:date="2012-09-29T20:14:00Z">
        <w:r w:rsidRPr="00901AA7" w:rsidDel="003E685C">
          <w:rPr>
            <w:rFonts w:asciiTheme="minorEastAsia" w:hAnsiTheme="minorEastAsia" w:cs="新細明體" w:hint="eastAsia"/>
            <w:kern w:val="0"/>
            <w:sz w:val="20"/>
            <w:szCs w:val="20"/>
          </w:rPr>
          <w:delText>一</w:delText>
        </w:r>
      </w:del>
      <w:r w:rsidRPr="00901AA7">
        <w:rPr>
          <w:rFonts w:asciiTheme="minorEastAsia" w:hAnsiTheme="minorEastAsia" w:cs="新細明體" w:hint="eastAsia"/>
          <w:kern w:val="0"/>
          <w:sz w:val="20"/>
          <w:szCs w:val="20"/>
        </w:rPr>
        <w:t>點代價</w:t>
      </w:r>
      <w:ins w:id="1729" w:author="BeBe" w:date="2012-09-29T20:14:00Z">
        <w:r>
          <w:rPr>
            <w:rFonts w:asciiTheme="minorEastAsia" w:hAnsiTheme="minorEastAsia" w:cs="Hei-Bd-HK-BF" w:hint="eastAsia"/>
            <w:kern w:val="0"/>
            <w:sz w:val="20"/>
            <w:szCs w:val="20"/>
          </w:rPr>
          <w:t>「</w:t>
        </w:r>
      </w:ins>
      <w:del w:id="1730" w:author="BeBe" w:date="2012-09-29T20:13: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學</w:t>
      </w:r>
      <w:del w:id="1731" w:author="BeBe" w:date="2012-09-29T20:14:00Z">
        <w:r w:rsidRPr="00901AA7" w:rsidDel="00161F5E">
          <w:rPr>
            <w:rFonts w:asciiTheme="minorEastAsia" w:hAnsiTheme="minorEastAsia" w:cs="Hei-Bd-HK-BF"/>
            <w:kern w:val="0"/>
            <w:sz w:val="20"/>
            <w:szCs w:val="20"/>
          </w:rPr>
          <w:delText>”</w:delText>
        </w:r>
      </w:del>
      <w:ins w:id="1732" w:author="BeBe" w:date="2012-09-29T20:1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一下</w:t>
      </w:r>
      <w:ins w:id="1733" w:author="BeBe" w:date="2012-09-29T20:11:00Z">
        <w:r>
          <w:rPr>
            <w:rFonts w:hint="eastAsia"/>
          </w:rPr>
          <w:t>，</w:t>
        </w:r>
      </w:ins>
      <w:del w:id="1734"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才會發現它好用</w:t>
      </w:r>
      <w:ins w:id="1735" w:author="BeBe" w:date="2012-09-29T20:11:00Z">
        <w:r>
          <w:rPr>
            <w:rFonts w:hint="eastAsia"/>
          </w:rPr>
          <w:t>，</w:t>
        </w:r>
      </w:ins>
      <w:del w:id="1736"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我們不該因為這個設計不夠直覺</w:t>
      </w:r>
      <w:ins w:id="1737" w:author="BeBe" w:date="2012-09-29T20:11:00Z">
        <w:r>
          <w:rPr>
            <w:rFonts w:hint="eastAsia"/>
          </w:rPr>
          <w:t>，</w:t>
        </w:r>
      </w:ins>
      <w:del w:id="1738"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要</w:t>
      </w:r>
      <w:del w:id="1739" w:author="BeBe" w:date="2012-09-29T20:14:00Z">
        <w:r w:rsidRPr="00901AA7" w:rsidDel="003E685C">
          <w:rPr>
            <w:rFonts w:asciiTheme="minorEastAsia" w:hAnsiTheme="minorEastAsia" w:cs="Hei-Bd-HK-BF" w:hint="eastAsia"/>
            <w:kern w:val="0"/>
            <w:sz w:val="20"/>
            <w:szCs w:val="20"/>
          </w:rPr>
          <w:delText>”</w:delText>
        </w:r>
        <w:r w:rsidRPr="00901AA7" w:rsidDel="003E685C">
          <w:rPr>
            <w:rFonts w:asciiTheme="minorEastAsia" w:hAnsiTheme="minorEastAsia" w:cs="新細明體" w:hint="eastAsia"/>
            <w:kern w:val="0"/>
            <w:sz w:val="20"/>
            <w:szCs w:val="20"/>
          </w:rPr>
          <w:delText>學</w:delText>
        </w:r>
        <w:r w:rsidRPr="00901AA7" w:rsidDel="003E685C">
          <w:rPr>
            <w:rFonts w:asciiTheme="minorEastAsia" w:hAnsiTheme="minorEastAsia" w:cs="Hei-Bd-HK-BF" w:hint="eastAsia"/>
            <w:kern w:val="0"/>
            <w:sz w:val="20"/>
            <w:szCs w:val="20"/>
          </w:rPr>
          <w:delText>”</w:delText>
        </w:r>
        <w:r w:rsidRPr="00901AA7" w:rsidDel="003E685C">
          <w:rPr>
            <w:rFonts w:asciiTheme="minorEastAsia" w:hAnsiTheme="minorEastAsia" w:cs="新細明體" w:hint="eastAsia"/>
            <w:kern w:val="0"/>
            <w:sz w:val="20"/>
            <w:szCs w:val="20"/>
          </w:rPr>
          <w:delText>一下</w:delText>
        </w:r>
      </w:del>
      <w:ins w:id="1740" w:author="BeBe" w:date="2012-09-29T20:14:00Z">
        <w:r>
          <w:rPr>
            <w:rFonts w:asciiTheme="minorEastAsia" w:hAnsiTheme="minorEastAsia" w:cs="Hei-Bd-HK-BF" w:hint="eastAsia"/>
            <w:kern w:val="0"/>
            <w:sz w:val="20"/>
            <w:szCs w:val="20"/>
          </w:rPr>
          <w:t>經過「學習」</w:t>
        </w:r>
      </w:ins>
      <w:del w:id="1741" w:author="BeBe" w:date="2012-09-29T20:11:00Z">
        <w:r w:rsidRPr="00901AA7" w:rsidDel="00161F5E">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就否定它。</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del w:id="1742" w:author="BeBe" w:date="2012-09-29T20:14:00Z">
        <w:r w:rsidRPr="00901AA7" w:rsidDel="003E685C">
          <w:rPr>
            <w:rFonts w:asciiTheme="minorEastAsia" w:hAnsiTheme="minorEastAsia" w:cs="Hei-Bd-HK-BF" w:hint="eastAsia"/>
            <w:kern w:val="0"/>
            <w:sz w:val="20"/>
            <w:szCs w:val="20"/>
          </w:rPr>
          <w:delText>"</w:delText>
        </w:r>
      </w:del>
      <w:ins w:id="1743" w:author="BeBe" w:date="2012-09-29T20:1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直到學了</w:t>
      </w:r>
      <w:del w:id="1744" w:author="BeBe" w:date="2012-09-29T20:14:00Z">
        <w:r w:rsidRPr="00901AA7" w:rsidDel="003E685C">
          <w:rPr>
            <w:rFonts w:asciiTheme="minorEastAsia" w:hAnsiTheme="minorEastAsia" w:cs="Hei-Bd-HK-BF" w:hint="eastAsia"/>
            <w:kern w:val="0"/>
            <w:sz w:val="20"/>
            <w:szCs w:val="20"/>
          </w:rPr>
          <w:delText>DesignThinking</w:delText>
        </w:r>
      </w:del>
      <w:ins w:id="1745" w:author="BeBe" w:date="2012-09-29T20:14:00Z">
        <w:r>
          <w:rPr>
            <w:rFonts w:asciiTheme="minorEastAsia" w:hAnsiTheme="minorEastAsia" w:cs="Hei-Bd-HK-BF" w:hint="eastAsia"/>
            <w:kern w:val="0"/>
            <w:sz w:val="20"/>
            <w:szCs w:val="20"/>
          </w:rPr>
          <w:t>設計思考</w:t>
        </w:r>
      </w:ins>
      <w:del w:id="1746" w:author="BeBe" w:date="2012-09-29T20:15:00Z">
        <w:r w:rsidRPr="00901AA7" w:rsidDel="003E685C">
          <w:rPr>
            <w:rFonts w:asciiTheme="minorEastAsia" w:hAnsiTheme="minorEastAsia" w:cs="Hei-Bd-HK-BF"/>
            <w:kern w:val="0"/>
            <w:sz w:val="20"/>
            <w:szCs w:val="20"/>
          </w:rPr>
          <w:delText>,</w:delText>
        </w:r>
      </w:del>
      <w:ins w:id="1747" w:author="BeBe" w:date="2012-09-29T20:15:00Z">
        <w:r>
          <w:rPr>
            <w:rFonts w:hint="eastAsia"/>
          </w:rPr>
          <w:t>，</w:t>
        </w:r>
      </w:ins>
      <w:r w:rsidRPr="00901AA7">
        <w:rPr>
          <w:rFonts w:asciiTheme="minorEastAsia" w:hAnsiTheme="minorEastAsia" w:cs="新細明體" w:hint="eastAsia"/>
          <w:kern w:val="0"/>
          <w:sz w:val="20"/>
          <w:szCs w:val="20"/>
        </w:rPr>
        <w:t>我才知道原來大學</w:t>
      </w:r>
      <w:r w:rsidR="00113FF0">
        <w:rPr>
          <w:rFonts w:asciiTheme="minorEastAsia" w:hAnsiTheme="minorEastAsia" w:cs="新細明體" w:hint="eastAsia"/>
          <w:kern w:val="0"/>
          <w:sz w:val="20"/>
          <w:szCs w:val="20"/>
        </w:rPr>
        <w:t>四</w:t>
      </w:r>
      <w:r w:rsidRPr="00901AA7">
        <w:rPr>
          <w:rFonts w:asciiTheme="minorEastAsia" w:hAnsiTheme="minorEastAsia" w:cs="新細明體" w:hint="eastAsia"/>
          <w:kern w:val="0"/>
          <w:sz w:val="20"/>
          <w:szCs w:val="20"/>
        </w:rPr>
        <w:t>年來的討論方法</w:t>
      </w:r>
      <w:r w:rsidR="00113FF0">
        <w:rPr>
          <w:rFonts w:asciiTheme="minorEastAsia" w:hAnsiTheme="minorEastAsia" w:cs="Hei-Bd-HK-BF" w:hint="eastAsia"/>
          <w:kern w:val="0"/>
          <w:sz w:val="20"/>
          <w:szCs w:val="20"/>
        </w:rPr>
        <w:t>，</w:t>
      </w:r>
      <w:r w:rsidRPr="00901AA7">
        <w:rPr>
          <w:rFonts w:asciiTheme="minorEastAsia" w:hAnsiTheme="minorEastAsia" w:cs="新細明體" w:hint="eastAsia"/>
          <w:kern w:val="0"/>
          <w:sz w:val="20"/>
          <w:szCs w:val="20"/>
        </w:rPr>
        <w:t>都是錯誤的</w:t>
      </w:r>
      <w:del w:id="1748" w:author="BeBe" w:date="2012-09-29T20:14:00Z">
        <w:r w:rsidRPr="00901AA7" w:rsidDel="003E685C">
          <w:rPr>
            <w:rFonts w:asciiTheme="minorEastAsia" w:hAnsiTheme="minorEastAsia" w:cs="Hei-Bd-HK-BF" w:hint="eastAsia"/>
            <w:kern w:val="0"/>
            <w:sz w:val="20"/>
            <w:szCs w:val="20"/>
          </w:rPr>
          <w:delText>"</w:delText>
        </w:r>
      </w:del>
      <w:ins w:id="1749" w:author="BeBe" w:date="2012-09-29T20:14: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。也許從寫遺書變成寄信給未來</w:t>
      </w:r>
      <w:ins w:id="1750" w:author="BeBe" w:date="2012-09-29T20:15:00Z">
        <w:r>
          <w:rPr>
            <w:rFonts w:hint="eastAsia"/>
          </w:rPr>
          <w:t>，</w:t>
        </w:r>
      </w:ins>
      <w:del w:id="1751" w:author="BeBe" w:date="2012-09-29T20:15: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旁人會覺得怪異、可笑</w:t>
      </w:r>
      <w:ins w:id="1752" w:author="BeBe" w:date="2012-09-29T20:15:00Z">
        <w:r>
          <w:rPr>
            <w:rFonts w:hint="eastAsia"/>
          </w:rPr>
          <w:t>，</w:t>
        </w:r>
      </w:ins>
      <w:del w:id="1753" w:author="BeBe" w:date="2012-09-29T20:15:00Z">
        <w:r w:rsidRPr="00901AA7" w:rsidDel="003E685C">
          <w:rPr>
            <w:rFonts w:asciiTheme="minorEastAsia" w:hAnsiTheme="minorEastAsia" w:cs="Hei-Bd-HK-BF"/>
            <w:kern w:val="0"/>
            <w:sz w:val="20"/>
            <w:szCs w:val="20"/>
          </w:rPr>
          <w:delText>,</w:delText>
        </w:r>
      </w:del>
      <w:ins w:id="1754" w:author="BeBe" w:date="2012-09-29T20:16:00Z">
        <w:r w:rsidRPr="003E685C">
          <w:rPr>
            <w:rFonts w:hint="eastAsia"/>
            <w:sz w:val="20"/>
            <w:szCs w:val="20"/>
          </w:rPr>
          <w:t>但</w:t>
        </w:r>
      </w:ins>
      <w:r w:rsidRPr="00901AA7">
        <w:rPr>
          <w:rFonts w:asciiTheme="minorEastAsia" w:hAnsiTheme="minorEastAsia" w:cs="新細明體" w:hint="eastAsia"/>
          <w:kern w:val="0"/>
          <w:sz w:val="20"/>
          <w:szCs w:val="20"/>
        </w:rPr>
        <w:t>把我們的發想過程列出來</w:t>
      </w:r>
      <w:ins w:id="1755" w:author="BeBe" w:date="2012-09-29T20:15:00Z">
        <w:r>
          <w:rPr>
            <w:rFonts w:hint="eastAsia"/>
          </w:rPr>
          <w:t>，</w:t>
        </w:r>
      </w:ins>
      <w:del w:id="1756" w:author="BeBe" w:date="2012-09-29T20:15: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你會發現一篇精采的故事。</w:t>
      </w:r>
      <w:del w:id="1757" w:author="BeBe" w:date="2012-09-29T20:15:00Z">
        <w:r w:rsidRPr="00901AA7" w:rsidDel="003E685C">
          <w:rPr>
            <w:rFonts w:asciiTheme="minorEastAsia" w:hAnsiTheme="minorEastAsia" w:cs="新細明體" w:hint="eastAsia"/>
            <w:kern w:val="0"/>
            <w:sz w:val="20"/>
            <w:szCs w:val="20"/>
          </w:rPr>
          <w:delText>這就是</w:delText>
        </w:r>
        <w:r w:rsidRPr="00901AA7" w:rsidDel="003E685C">
          <w:rPr>
            <w:rFonts w:asciiTheme="minorEastAsia" w:hAnsiTheme="minorEastAsia" w:cs="Hei-Bd-HK-BF"/>
            <w:kern w:val="0"/>
            <w:sz w:val="20"/>
            <w:szCs w:val="20"/>
          </w:rPr>
          <w:delText>DesignThinking</w:delText>
        </w:r>
        <w:r w:rsidRPr="00901AA7" w:rsidDel="003E685C">
          <w:rPr>
            <w:rFonts w:asciiTheme="minorEastAsia" w:hAnsiTheme="minorEastAsia" w:cs="新細明體" w:hint="eastAsia"/>
            <w:kern w:val="0"/>
            <w:sz w:val="20"/>
            <w:szCs w:val="20"/>
          </w:rPr>
          <w:delText>。</w:delText>
        </w:r>
      </w:del>
    </w:p>
    <w:p w:rsidR="00E03C7C" w:rsidRPr="00901AA7" w:rsidRDefault="00E03C7C" w:rsidP="00E03C7C">
      <w:pPr>
        <w:tabs>
          <w:tab w:val="left" w:pos="7375"/>
        </w:tabs>
        <w:autoSpaceDE w:val="0"/>
        <w:autoSpaceDN w:val="0"/>
        <w:adjustRightInd w:val="0"/>
        <w:snapToGrid w:val="0"/>
        <w:rPr>
          <w:rFonts w:asciiTheme="minorEastAsia" w:hAnsiTheme="minorEastAsia" w:cs="Hei-Bd-HK-BF"/>
          <w:kern w:val="0"/>
          <w:sz w:val="20"/>
          <w:szCs w:val="20"/>
        </w:rPr>
      </w:pPr>
      <w:proofErr w:type="spellStart"/>
      <w:r w:rsidRPr="00901AA7">
        <w:rPr>
          <w:rFonts w:asciiTheme="minorEastAsia" w:hAnsiTheme="minorEastAsia" w:cs="Hei-Bd-HK-BF"/>
          <w:kern w:val="0"/>
          <w:sz w:val="20"/>
          <w:szCs w:val="20"/>
        </w:rPr>
        <w:t>XTongue</w:t>
      </w:r>
      <w:proofErr w:type="spellEnd"/>
      <w:r w:rsidRPr="00901AA7">
        <w:rPr>
          <w:rFonts w:asciiTheme="minorEastAsia" w:hAnsiTheme="minorEastAsia" w:cs="新細明體" w:hint="eastAsia"/>
          <w:kern w:val="0"/>
          <w:sz w:val="20"/>
          <w:szCs w:val="20"/>
        </w:rPr>
        <w:t>的設計</w:t>
      </w:r>
      <w:del w:id="1758" w:author="BeBe" w:date="2012-09-29T20:17: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完全是</w:t>
      </w:r>
      <w:del w:id="1759" w:author="BeBe" w:date="2012-09-29T20:17:00Z">
        <w:r w:rsidRPr="00901AA7" w:rsidDel="003E685C">
          <w:rPr>
            <w:rFonts w:asciiTheme="minorEastAsia" w:hAnsiTheme="minorEastAsia" w:cs="Hei-Bd-HK-BF"/>
            <w:kern w:val="0"/>
            <w:sz w:val="20"/>
            <w:szCs w:val="20"/>
          </w:rPr>
          <w:delText>run</w:delText>
        </w:r>
      </w:del>
      <w:r w:rsidRPr="00901AA7">
        <w:rPr>
          <w:rFonts w:asciiTheme="minorEastAsia" w:hAnsiTheme="minorEastAsia" w:cs="新細明體" w:hint="eastAsia"/>
          <w:kern w:val="0"/>
          <w:sz w:val="20"/>
          <w:szCs w:val="20"/>
        </w:rPr>
        <w:t>在三個人的腦袋中</w:t>
      </w:r>
      <w:ins w:id="1760" w:author="BeBe" w:date="2012-09-29T20:17:00Z">
        <w:r>
          <w:rPr>
            <w:rFonts w:asciiTheme="minorEastAsia" w:hAnsiTheme="minorEastAsia" w:cs="新細明體" w:hint="eastAsia"/>
            <w:kern w:val="0"/>
            <w:sz w:val="20"/>
            <w:szCs w:val="20"/>
          </w:rPr>
          <w:t>各自運作</w:t>
        </w:r>
        <w:r>
          <w:rPr>
            <w:rFonts w:hint="eastAsia"/>
          </w:rPr>
          <w:t>，</w:t>
        </w:r>
      </w:ins>
      <w:del w:id="1761" w:author="BeBe" w:date="2012-09-29T20:17: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從決定</w:t>
      </w:r>
      <w:del w:id="1762" w:author="BeBe" w:date="2012-09-29T20:17:00Z">
        <w:r w:rsidRPr="00901AA7" w:rsidDel="003E685C">
          <w:rPr>
            <w:rFonts w:asciiTheme="minorEastAsia" w:hAnsiTheme="minorEastAsia" w:cs="新細明體" w:hint="eastAsia"/>
            <w:kern w:val="0"/>
            <w:sz w:val="20"/>
            <w:szCs w:val="20"/>
          </w:rPr>
          <w:delText>要做關於</w:delText>
        </w:r>
      </w:del>
      <w:ins w:id="1763" w:author="BeBe" w:date="2012-09-29T20:17:00Z">
        <w:r>
          <w:rPr>
            <w:rFonts w:asciiTheme="minorEastAsia" w:hAnsiTheme="minorEastAsia" w:cs="新細明體" w:hint="eastAsia"/>
            <w:kern w:val="0"/>
            <w:sz w:val="20"/>
            <w:szCs w:val="20"/>
          </w:rPr>
          <w:t>主題「</w:t>
        </w:r>
      </w:ins>
      <w:r w:rsidRPr="00901AA7">
        <w:rPr>
          <w:rFonts w:asciiTheme="minorEastAsia" w:hAnsiTheme="minorEastAsia" w:cs="新細明體" w:hint="eastAsia"/>
          <w:kern w:val="0"/>
          <w:sz w:val="20"/>
          <w:szCs w:val="20"/>
        </w:rPr>
        <w:t>語言交換</w:t>
      </w:r>
      <w:ins w:id="1764" w:author="BeBe" w:date="2012-09-29T20:17:00Z">
        <w:r>
          <w:rPr>
            <w:rFonts w:asciiTheme="minorEastAsia" w:hAnsiTheme="minorEastAsia" w:cs="新細明體" w:hint="eastAsia"/>
            <w:kern w:val="0"/>
            <w:sz w:val="20"/>
            <w:szCs w:val="20"/>
          </w:rPr>
          <w:t>」</w:t>
        </w:r>
      </w:ins>
      <w:del w:id="1765" w:author="BeBe" w:date="2012-09-29T20:17: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到最後</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的流程。大學四年</w:t>
      </w:r>
      <w:ins w:id="1766" w:author="BeBe" w:date="2012-09-29T20:17:00Z">
        <w:r>
          <w:rPr>
            <w:rFonts w:hint="eastAsia"/>
          </w:rPr>
          <w:t>，</w:t>
        </w:r>
      </w:ins>
      <w:del w:id="1767" w:author="BeBe" w:date="2012-09-29T20:17: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沒有人教我們該怎</w:t>
      </w:r>
      <w:proofErr w:type="gramStart"/>
      <w:r w:rsidRPr="00901AA7">
        <w:rPr>
          <w:rFonts w:asciiTheme="minorEastAsia" w:hAnsiTheme="minorEastAsia" w:cs="新細明體" w:hint="eastAsia"/>
          <w:kern w:val="0"/>
          <w:sz w:val="20"/>
          <w:szCs w:val="20"/>
        </w:rPr>
        <w:t>麼</w:t>
      </w:r>
      <w:proofErr w:type="gramEnd"/>
      <w:del w:id="1768" w:author="BeBe" w:date="2012-09-29T20:17:00Z">
        <w:r w:rsidRPr="00901AA7" w:rsidDel="003E685C">
          <w:rPr>
            <w:rFonts w:asciiTheme="minorEastAsia" w:hAnsiTheme="minorEastAsia" w:cs="Hei-Bd-HK-BF" w:hint="eastAsia"/>
            <w:kern w:val="0"/>
            <w:sz w:val="20"/>
            <w:szCs w:val="20"/>
          </w:rPr>
          <w:delText>"</w:delText>
        </w:r>
      </w:del>
      <w:ins w:id="1769" w:author="BeBe" w:date="2012-09-29T20:1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討論</w:t>
      </w:r>
      <w:del w:id="1770" w:author="BeBe" w:date="2012-09-29T20:17:00Z">
        <w:r w:rsidRPr="00901AA7" w:rsidDel="003E685C">
          <w:rPr>
            <w:rFonts w:asciiTheme="minorEastAsia" w:hAnsiTheme="minorEastAsia" w:cs="Hei-Bd-HK-BF"/>
            <w:kern w:val="0"/>
            <w:sz w:val="20"/>
            <w:szCs w:val="20"/>
          </w:rPr>
          <w:delText>"</w:delText>
        </w:r>
      </w:del>
      <w:ins w:id="1771" w:author="BeBe" w:date="2012-09-29T20:17:00Z">
        <w:r>
          <w:rPr>
            <w:rFonts w:asciiTheme="minorEastAsia" w:hAnsiTheme="minorEastAsia" w:cs="Hei-Bd-HK-BF" w:hint="eastAsia"/>
            <w:kern w:val="0"/>
            <w:sz w:val="20"/>
            <w:szCs w:val="20"/>
          </w:rPr>
          <w:t>」</w:t>
        </w:r>
        <w:r>
          <w:rPr>
            <w:rFonts w:hint="eastAsia"/>
          </w:rPr>
          <w:t>，</w:t>
        </w:r>
      </w:ins>
      <w:del w:id="1772" w:author="BeBe" w:date="2012-09-29T20:17:00Z">
        <w:r w:rsidRPr="00901AA7" w:rsidDel="003E685C">
          <w:rPr>
            <w:rFonts w:asciiTheme="minorEastAsia" w:hAnsiTheme="minorEastAsia" w:cs="Hei-Bd-HK-BF"/>
            <w:kern w:val="0"/>
            <w:sz w:val="20"/>
            <w:szCs w:val="20"/>
          </w:rPr>
          <w:delText>,</w:delText>
        </w:r>
      </w:del>
      <w:proofErr w:type="gramStart"/>
      <w:r w:rsidRPr="00901AA7">
        <w:rPr>
          <w:rFonts w:asciiTheme="minorEastAsia" w:hAnsiTheme="minorEastAsia" w:cs="新細明體" w:hint="eastAsia"/>
          <w:kern w:val="0"/>
          <w:sz w:val="20"/>
          <w:szCs w:val="20"/>
        </w:rPr>
        <w:t>怎麼</w:t>
      </w:r>
      <w:ins w:id="1773" w:author="BeBe" w:date="2012-09-29T20:17:00Z">
        <w:r>
          <w:rPr>
            <w:rFonts w:asciiTheme="minorEastAsia" w:hAnsiTheme="minorEastAsia" w:cs="Hei-Bd-HK-BF" w:hint="eastAsia"/>
            <w:kern w:val="0"/>
            <w:sz w:val="20"/>
            <w:szCs w:val="20"/>
          </w:rPr>
          <w:t>「</w:t>
        </w:r>
      </w:ins>
      <w:proofErr w:type="gramEnd"/>
      <w:del w:id="1774" w:author="BeBe" w:date="2012-09-29T20:18: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發想</w:t>
      </w:r>
      <w:del w:id="1775" w:author="BeBe" w:date="2012-09-29T20:18:00Z">
        <w:r w:rsidRPr="00901AA7" w:rsidDel="003E685C">
          <w:rPr>
            <w:rFonts w:asciiTheme="minorEastAsia" w:hAnsiTheme="minorEastAsia" w:cs="Hei-Bd-HK-BF"/>
            <w:kern w:val="0"/>
            <w:sz w:val="20"/>
            <w:szCs w:val="20"/>
          </w:rPr>
          <w:delText>"</w:delText>
        </w:r>
      </w:del>
      <w:ins w:id="1776" w:author="BeBe" w:date="2012-09-29T20:18:00Z">
        <w:r>
          <w:rPr>
            <w:rFonts w:asciiTheme="minorEastAsia" w:hAnsiTheme="minorEastAsia" w:cs="Hei-Bd-HK-BF" w:hint="eastAsia"/>
            <w:kern w:val="0"/>
            <w:sz w:val="20"/>
            <w:szCs w:val="20"/>
          </w:rPr>
          <w:t>」</w:t>
        </w:r>
      </w:ins>
      <w:del w:id="1777" w:author="BeBe" w:date="2012-09-29T20:18:00Z">
        <w:r w:rsidRPr="00901AA7" w:rsidDel="003E685C">
          <w:rPr>
            <w:rFonts w:asciiTheme="minorEastAsia" w:hAnsiTheme="minorEastAsia" w:cs="Hei-Bd-HK-BF"/>
            <w:kern w:val="0"/>
            <w:sz w:val="20"/>
            <w:szCs w:val="20"/>
          </w:rPr>
          <w:delText>,</w:delText>
        </w:r>
      </w:del>
      <w:ins w:id="1778" w:author="BeBe" w:date="2012-09-29T20:18:00Z">
        <w:r>
          <w:rPr>
            <w:rFonts w:asciiTheme="minorEastAsia" w:hAnsiTheme="minorEastAsia" w:cs="Hei-Bd-HK-BF" w:hint="eastAsia"/>
            <w:kern w:val="0"/>
            <w:sz w:val="20"/>
            <w:szCs w:val="20"/>
          </w:rPr>
          <w:t>，</w:t>
        </w:r>
      </w:ins>
      <w:proofErr w:type="gramStart"/>
      <w:r w:rsidRPr="00901AA7">
        <w:rPr>
          <w:rFonts w:asciiTheme="minorEastAsia" w:hAnsiTheme="minorEastAsia" w:cs="新細明體" w:hint="eastAsia"/>
          <w:kern w:val="0"/>
          <w:sz w:val="20"/>
          <w:szCs w:val="20"/>
        </w:rPr>
        <w:t>怎麼</w:t>
      </w:r>
      <w:ins w:id="1779" w:author="BeBe" w:date="2012-09-29T20:17:00Z">
        <w:r>
          <w:rPr>
            <w:rFonts w:asciiTheme="minorEastAsia" w:hAnsiTheme="minorEastAsia" w:cs="Hei-Bd-HK-BF" w:hint="eastAsia"/>
            <w:kern w:val="0"/>
            <w:sz w:val="20"/>
            <w:szCs w:val="20"/>
          </w:rPr>
          <w:t>「</w:t>
        </w:r>
      </w:ins>
      <w:proofErr w:type="gramEnd"/>
      <w:del w:id="1780" w:author="BeBe" w:date="2012-09-29T20:18: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收斂</w:t>
      </w:r>
      <w:del w:id="1781" w:author="BeBe" w:date="2012-09-29T20:18:00Z">
        <w:r w:rsidRPr="00901AA7" w:rsidDel="003E685C">
          <w:rPr>
            <w:rFonts w:asciiTheme="minorEastAsia" w:hAnsiTheme="minorEastAsia" w:cs="Hei-Bd-HK-BF"/>
            <w:kern w:val="0"/>
            <w:sz w:val="20"/>
            <w:szCs w:val="20"/>
          </w:rPr>
          <w:delText>"</w:delText>
        </w:r>
      </w:del>
      <w:ins w:id="1782" w:author="BeBe" w:date="2012-09-29T20:18: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。管理學有帶到一點</w:t>
      </w:r>
      <w:ins w:id="1783" w:author="BeBe" w:date="2012-09-29T20:18:00Z">
        <w:r>
          <w:rPr>
            <w:rFonts w:hint="eastAsia"/>
          </w:rPr>
          <w:t>，</w:t>
        </w:r>
      </w:ins>
      <w:del w:id="1784" w:author="BeBe" w:date="2012-09-29T20:18: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但</w:t>
      </w:r>
      <w:ins w:id="1785" w:author="BeBe" w:date="2012-09-29T20:19:00Z">
        <w:r>
          <w:rPr>
            <w:rFonts w:asciiTheme="minorEastAsia" w:hAnsiTheme="minorEastAsia" w:cs="新細明體" w:hint="eastAsia"/>
            <w:kern w:val="0"/>
            <w:sz w:val="20"/>
            <w:szCs w:val="20"/>
          </w:rPr>
          <w:t>都</w:t>
        </w:r>
      </w:ins>
      <w:r w:rsidRPr="00901AA7">
        <w:rPr>
          <w:rFonts w:asciiTheme="minorEastAsia" w:hAnsiTheme="minorEastAsia" w:cs="新細明體" w:hint="eastAsia"/>
          <w:kern w:val="0"/>
          <w:sz w:val="20"/>
          <w:szCs w:val="20"/>
        </w:rPr>
        <w:t>只是</w:t>
      </w:r>
      <w:proofErr w:type="gramStart"/>
      <w:r w:rsidRPr="00901AA7">
        <w:rPr>
          <w:rFonts w:asciiTheme="minorEastAsia" w:hAnsiTheme="minorEastAsia" w:cs="新細明體" w:hint="eastAsia"/>
          <w:kern w:val="0"/>
          <w:sz w:val="20"/>
          <w:szCs w:val="20"/>
        </w:rPr>
        <w:t>書中條列</w:t>
      </w:r>
      <w:proofErr w:type="gramEnd"/>
      <w:r w:rsidRPr="00901AA7">
        <w:rPr>
          <w:rFonts w:asciiTheme="minorEastAsia" w:hAnsiTheme="minorEastAsia" w:cs="新細明體" w:hint="eastAsia"/>
          <w:kern w:val="0"/>
          <w:sz w:val="20"/>
          <w:szCs w:val="20"/>
        </w:rPr>
        <w:t>的名詞。</w:t>
      </w:r>
      <w:r w:rsidRPr="00901AA7">
        <w:rPr>
          <w:rFonts w:asciiTheme="minorEastAsia" w:hAnsiTheme="minorEastAsia" w:cs="Hei-Bd-HK-BF"/>
          <w:kern w:val="0"/>
          <w:sz w:val="20"/>
          <w:szCs w:val="20"/>
        </w:rPr>
        <w:t>KM</w:t>
      </w:r>
      <w:r w:rsidRPr="00901AA7">
        <w:rPr>
          <w:rFonts w:asciiTheme="minorEastAsia" w:hAnsiTheme="minorEastAsia" w:cs="新細明體" w:hint="eastAsia"/>
          <w:kern w:val="0"/>
          <w:sz w:val="20"/>
          <w:szCs w:val="20"/>
        </w:rPr>
        <w:t>也許有講到</w:t>
      </w:r>
      <w:ins w:id="1786" w:author="BeBe" w:date="2012-09-29T20:18:00Z">
        <w:r>
          <w:rPr>
            <w:rFonts w:hint="eastAsia"/>
          </w:rPr>
          <w:t>，</w:t>
        </w:r>
      </w:ins>
      <w:del w:id="1787" w:author="BeBe" w:date="2012-09-29T20:18: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但也沒有真的去執行。當了</w:t>
      </w:r>
      <w:r w:rsidRPr="00901AA7">
        <w:rPr>
          <w:rFonts w:asciiTheme="minorEastAsia" w:hAnsiTheme="minorEastAsia" w:cs="Hei-Bd-HK-BF"/>
          <w:kern w:val="0"/>
          <w:sz w:val="20"/>
          <w:szCs w:val="20"/>
        </w:rPr>
        <w:t>open</w:t>
      </w:r>
      <w:r w:rsidR="00113FF0">
        <w:rPr>
          <w:rFonts w:asciiTheme="minorEastAsia" w:hAnsiTheme="minorEastAsia" w:cs="Hei-Bd-HK-BF" w:hint="eastAsia"/>
          <w:kern w:val="0"/>
          <w:sz w:val="20"/>
          <w:szCs w:val="20"/>
        </w:rPr>
        <w:t xml:space="preserve"> </w:t>
      </w:r>
      <w:r w:rsidRPr="00901AA7">
        <w:rPr>
          <w:rFonts w:asciiTheme="minorEastAsia" w:hAnsiTheme="minorEastAsia" w:cs="Hei-Bd-HK-BF"/>
          <w:kern w:val="0"/>
          <w:sz w:val="20"/>
          <w:szCs w:val="20"/>
        </w:rPr>
        <w:t>HCI</w:t>
      </w:r>
      <w:r w:rsidRPr="00901AA7">
        <w:rPr>
          <w:rFonts w:asciiTheme="minorEastAsia" w:hAnsiTheme="minorEastAsia" w:cs="新細明體" w:hint="eastAsia"/>
          <w:kern w:val="0"/>
          <w:sz w:val="20"/>
          <w:szCs w:val="20"/>
        </w:rPr>
        <w:t>的助教和這學期的</w:t>
      </w:r>
      <w:r w:rsidRPr="00901AA7">
        <w:rPr>
          <w:rFonts w:asciiTheme="minorEastAsia" w:hAnsiTheme="minorEastAsia" w:cs="Hei-Bd-HK-BF"/>
          <w:kern w:val="0"/>
          <w:sz w:val="20"/>
          <w:szCs w:val="20"/>
        </w:rPr>
        <w:t>AHCI</w:t>
      </w:r>
      <w:ins w:id="1788" w:author="BeBe" w:date="2012-09-29T20:18:00Z">
        <w:r>
          <w:rPr>
            <w:rFonts w:hint="eastAsia"/>
          </w:rPr>
          <w:t>，</w:t>
        </w:r>
      </w:ins>
      <w:del w:id="1789" w:author="BeBe" w:date="2012-09-29T20:18: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我自認為</w:t>
      </w:r>
      <w:del w:id="1790" w:author="BeBe" w:date="2012-09-29T20:19:00Z">
        <w:r w:rsidRPr="00901AA7" w:rsidDel="003E685C">
          <w:rPr>
            <w:rFonts w:asciiTheme="minorEastAsia" w:hAnsiTheme="minorEastAsia" w:cs="新細明體" w:hint="eastAsia"/>
            <w:kern w:val="0"/>
            <w:sz w:val="20"/>
            <w:szCs w:val="20"/>
          </w:rPr>
          <w:delText>了</w:delText>
        </w:r>
      </w:del>
      <w:ins w:id="1791" w:author="BeBe" w:date="2012-09-29T20:19:00Z">
        <w:r>
          <w:rPr>
            <w:rFonts w:asciiTheme="minorEastAsia" w:hAnsiTheme="minorEastAsia" w:cs="新細明體" w:hint="eastAsia"/>
            <w:kern w:val="0"/>
            <w:sz w:val="20"/>
            <w:szCs w:val="20"/>
          </w:rPr>
          <w:t>瞭</w:t>
        </w:r>
      </w:ins>
      <w:r w:rsidRPr="00901AA7">
        <w:rPr>
          <w:rFonts w:asciiTheme="minorEastAsia" w:hAnsiTheme="minorEastAsia" w:cs="新細明體" w:hint="eastAsia"/>
          <w:kern w:val="0"/>
          <w:sz w:val="20"/>
          <w:szCs w:val="20"/>
        </w:rPr>
        <w:t>解該</w:t>
      </w:r>
      <w:proofErr w:type="gramStart"/>
      <w:r w:rsidRPr="00901AA7">
        <w:rPr>
          <w:rFonts w:asciiTheme="minorEastAsia" w:hAnsiTheme="minorEastAsia" w:cs="新細明體" w:hint="eastAsia"/>
          <w:kern w:val="0"/>
          <w:sz w:val="20"/>
          <w:szCs w:val="20"/>
        </w:rPr>
        <w:t>怎麼</w:t>
      </w:r>
      <w:ins w:id="1792" w:author="BeBe" w:date="2012-09-29T20:19:00Z">
        <w:r>
          <w:rPr>
            <w:rFonts w:asciiTheme="minorEastAsia" w:hAnsiTheme="minorEastAsia" w:cs="Hei-Bd-HK-BF" w:hint="eastAsia"/>
            <w:kern w:val="0"/>
            <w:sz w:val="20"/>
            <w:szCs w:val="20"/>
          </w:rPr>
          <w:t>「</w:t>
        </w:r>
      </w:ins>
      <w:proofErr w:type="gramEnd"/>
      <w:del w:id="1793" w:author="BeBe" w:date="2012-09-29T20:18: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討論</w:t>
      </w:r>
      <w:del w:id="1794" w:author="BeBe" w:date="2012-09-29T20:18:00Z">
        <w:r w:rsidRPr="00901AA7" w:rsidDel="003E685C">
          <w:rPr>
            <w:rFonts w:asciiTheme="minorEastAsia" w:hAnsiTheme="minorEastAsia" w:cs="Hei-Bd-HK-BF"/>
            <w:kern w:val="0"/>
            <w:sz w:val="20"/>
            <w:szCs w:val="20"/>
          </w:rPr>
          <w:delText>"</w:delText>
        </w:r>
      </w:del>
      <w:ins w:id="1795" w:author="BeBe" w:date="2012-09-29T20:18: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。管院有多套制式的流程</w:t>
      </w:r>
      <w:ins w:id="1796" w:author="BeBe" w:date="2012-09-29T20:18:00Z">
        <w:r>
          <w:rPr>
            <w:rFonts w:hint="eastAsia"/>
          </w:rPr>
          <w:t>，</w:t>
        </w:r>
      </w:ins>
      <w:del w:id="1797" w:author="BeBe" w:date="2012-09-29T20:18: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什麼整體、個體環境分析</w:t>
      </w:r>
      <w:ins w:id="1798" w:author="BeBe" w:date="2012-09-29T20:18:00Z">
        <w:r>
          <w:rPr>
            <w:rFonts w:hint="eastAsia"/>
          </w:rPr>
          <w:t>，</w:t>
        </w:r>
      </w:ins>
      <w:del w:id="1799" w:author="BeBe" w:date="2012-09-29T20:18:00Z">
        <w:r w:rsidRPr="00901AA7" w:rsidDel="003E685C">
          <w:rPr>
            <w:rFonts w:asciiTheme="minorEastAsia" w:hAnsiTheme="minorEastAsia" w:cs="Hei-Bd-HK-BF" w:hint="eastAsia"/>
            <w:kern w:val="0"/>
            <w:sz w:val="20"/>
            <w:szCs w:val="20"/>
          </w:rPr>
          <w:delText>,</w:delText>
        </w:r>
      </w:del>
      <w:del w:id="1800" w:author="BeBe" w:date="2012-09-29T20:19:00Z">
        <w:r w:rsidRPr="00901AA7" w:rsidDel="003E685C">
          <w:rPr>
            <w:rFonts w:asciiTheme="minorEastAsia" w:hAnsiTheme="minorEastAsia" w:cs="Hei-Bd-HK-BF" w:hint="eastAsia"/>
            <w:kern w:val="0"/>
            <w:sz w:val="20"/>
            <w:szCs w:val="20"/>
          </w:rPr>
          <w:delText>5</w:delText>
        </w:r>
      </w:del>
      <w:ins w:id="1801" w:author="BeBe" w:date="2012-09-29T20:19:00Z">
        <w:r>
          <w:rPr>
            <w:rFonts w:asciiTheme="minorEastAsia" w:hAnsiTheme="minorEastAsia" w:cs="Hei-Bd-HK-BF" w:hint="eastAsia"/>
            <w:kern w:val="0"/>
            <w:sz w:val="20"/>
            <w:szCs w:val="20"/>
          </w:rPr>
          <w:t>五</w:t>
        </w:r>
      </w:ins>
      <w:r w:rsidRPr="00901AA7">
        <w:rPr>
          <w:rFonts w:asciiTheme="minorEastAsia" w:hAnsiTheme="minorEastAsia" w:cs="新細明體" w:hint="eastAsia"/>
          <w:kern w:val="0"/>
          <w:sz w:val="20"/>
          <w:szCs w:val="20"/>
        </w:rPr>
        <w:t>力</w:t>
      </w:r>
      <w:ins w:id="1802" w:author="BeBe" w:date="2012-09-29T20:20:00Z">
        <w:r>
          <w:rPr>
            <w:rFonts w:hint="eastAsia"/>
          </w:rPr>
          <w:t>，</w:t>
        </w:r>
      </w:ins>
      <w:del w:id="1803" w:author="BeBe" w:date="2012-09-29T20:20:00Z">
        <w:r w:rsidRPr="00901AA7" w:rsidDel="003E685C">
          <w:rPr>
            <w:rFonts w:asciiTheme="minorEastAsia" w:hAnsiTheme="minorEastAsia" w:cs="Hei-Bd-HK-BF"/>
            <w:kern w:val="0"/>
            <w:sz w:val="20"/>
            <w:szCs w:val="20"/>
          </w:rPr>
          <w:delText>,</w:delText>
        </w:r>
      </w:del>
      <w:r w:rsidRPr="00901AA7">
        <w:rPr>
          <w:rFonts w:asciiTheme="minorEastAsia" w:hAnsiTheme="minorEastAsia" w:cs="Hei-Bd-HK-BF"/>
          <w:kern w:val="0"/>
          <w:sz w:val="20"/>
          <w:szCs w:val="20"/>
        </w:rPr>
        <w:t>SWOT</w:t>
      </w:r>
      <w:r w:rsidRPr="00901AA7">
        <w:rPr>
          <w:rFonts w:asciiTheme="minorEastAsia" w:hAnsiTheme="minorEastAsia" w:cs="新細明體" w:hint="eastAsia"/>
          <w:kern w:val="0"/>
          <w:sz w:val="20"/>
          <w:szCs w:val="20"/>
        </w:rPr>
        <w:t>分析</w:t>
      </w:r>
      <w:ins w:id="1804" w:author="BeBe" w:date="2012-09-29T20:20:00Z">
        <w:r>
          <w:rPr>
            <w:rFonts w:hint="eastAsia"/>
          </w:rPr>
          <w:t>，</w:t>
        </w:r>
      </w:ins>
      <w:del w:id="1805" w:author="BeBe" w:date="2012-09-29T20:20: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照著做就能寫出一篇還</w:t>
      </w:r>
      <w:del w:id="1806" w:author="BeBe" w:date="2012-09-29T20:20:00Z">
        <w:r w:rsidRPr="00901AA7" w:rsidDel="003E685C">
          <w:rPr>
            <w:rFonts w:asciiTheme="minorEastAsia" w:hAnsiTheme="minorEastAsia" w:cs="Hei-Bd-HK-BF"/>
            <w:kern w:val="0"/>
            <w:sz w:val="20"/>
            <w:szCs w:val="20"/>
          </w:rPr>
          <w:delText>"</w:delText>
        </w:r>
      </w:del>
      <w:ins w:id="1807" w:author="BeBe" w:date="2012-09-29T20:20: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能看</w:t>
      </w:r>
      <w:del w:id="1808" w:author="BeBe" w:date="2012-09-29T20:20:00Z">
        <w:r w:rsidRPr="00901AA7" w:rsidDel="003E685C">
          <w:rPr>
            <w:rFonts w:asciiTheme="minorEastAsia" w:hAnsiTheme="minorEastAsia" w:cs="Hei-Bd-HK-BF"/>
            <w:kern w:val="0"/>
            <w:sz w:val="20"/>
            <w:szCs w:val="20"/>
          </w:rPr>
          <w:delText>"</w:delText>
        </w:r>
      </w:del>
      <w:ins w:id="1809" w:author="BeBe" w:date="2012-09-29T20:20: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的報告</w:t>
      </w:r>
      <w:del w:id="1810" w:author="BeBe" w:date="2012-09-29T20:20:00Z">
        <w:r w:rsidRPr="00901AA7" w:rsidDel="003E685C">
          <w:rPr>
            <w:rFonts w:asciiTheme="minorEastAsia" w:hAnsiTheme="minorEastAsia" w:cs="Hei-Bd-HK-BF" w:hint="eastAsia"/>
            <w:kern w:val="0"/>
            <w:sz w:val="20"/>
            <w:szCs w:val="20"/>
          </w:rPr>
          <w:delText>,</w:delText>
        </w:r>
      </w:del>
      <w:ins w:id="1811" w:author="BeBe" w:date="2012-09-29T20:20:00Z">
        <w:r>
          <w:rPr>
            <w:rFonts w:hint="eastAsia"/>
          </w:rPr>
          <w:t>。</w:t>
        </w:r>
      </w:ins>
      <w:r w:rsidRPr="00901AA7">
        <w:rPr>
          <w:rFonts w:asciiTheme="minorEastAsia" w:hAnsiTheme="minorEastAsia" w:cs="新細明體" w:hint="eastAsia"/>
          <w:kern w:val="0"/>
          <w:sz w:val="20"/>
          <w:szCs w:val="20"/>
        </w:rPr>
        <w:t>其實討論也是</w:t>
      </w:r>
      <w:ins w:id="1812" w:author="BeBe" w:date="2012-09-29T20:20:00Z">
        <w:r>
          <w:rPr>
            <w:rFonts w:hint="eastAsia"/>
          </w:rPr>
          <w:t>，</w:t>
        </w:r>
      </w:ins>
      <w:del w:id="1813" w:author="BeBe" w:date="2012-09-29T20:20:00Z">
        <w:r w:rsidRPr="00901AA7" w:rsidDel="003E685C">
          <w:rPr>
            <w:rFonts w:asciiTheme="minorEastAsia" w:hAnsiTheme="minorEastAsia" w:cs="Hei-Bd-HK-BF"/>
            <w:kern w:val="0"/>
            <w:sz w:val="20"/>
            <w:szCs w:val="20"/>
          </w:rPr>
          <w:delText>,</w:delText>
        </w:r>
        <w:r w:rsidRPr="00901AA7" w:rsidDel="003E685C">
          <w:rPr>
            <w:rFonts w:asciiTheme="minorEastAsia" w:hAnsiTheme="minorEastAsia" w:cs="Hei-Bd-HK-BF" w:hint="eastAsia"/>
            <w:kern w:val="0"/>
            <w:sz w:val="20"/>
            <w:szCs w:val="20"/>
          </w:rPr>
          <w:delText>"</w:delText>
        </w:r>
      </w:del>
      <w:ins w:id="1814" w:author="BeBe" w:date="2012-09-29T20:20:00Z">
        <w:r>
          <w:rPr>
            <w:rFonts w:asciiTheme="minorEastAsia" w:hAnsiTheme="minorEastAsia" w:cs="Hei-Bd-HK-BF" w:hint="eastAsia"/>
            <w:kern w:val="0"/>
            <w:sz w:val="20"/>
            <w:szCs w:val="20"/>
          </w:rPr>
          <w:t>「</w:t>
        </w:r>
      </w:ins>
      <w:r w:rsidRPr="00901AA7">
        <w:rPr>
          <w:rFonts w:asciiTheme="minorEastAsia" w:hAnsiTheme="minorEastAsia" w:cs="Hei-Bd-HK-BF"/>
          <w:kern w:val="0"/>
          <w:sz w:val="20"/>
          <w:szCs w:val="20"/>
        </w:rPr>
        <w:t>Design Thinking</w:t>
      </w:r>
      <w:del w:id="1815" w:author="BeBe" w:date="2012-09-29T20:20:00Z">
        <w:r w:rsidRPr="00901AA7" w:rsidDel="003E685C">
          <w:rPr>
            <w:rFonts w:asciiTheme="minorEastAsia" w:hAnsiTheme="minorEastAsia" w:cs="Hei-Bd-HK-BF" w:hint="eastAsia"/>
            <w:kern w:val="0"/>
            <w:sz w:val="20"/>
            <w:szCs w:val="20"/>
          </w:rPr>
          <w:delText>"</w:delText>
        </w:r>
      </w:del>
      <w:ins w:id="1816" w:author="BeBe" w:date="2012-09-29T20:20: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有一套流程</w:t>
      </w:r>
      <w:ins w:id="1817" w:author="BeBe" w:date="2012-09-29T20:20:00Z">
        <w:r>
          <w:rPr>
            <w:rFonts w:hint="eastAsia"/>
          </w:rPr>
          <w:t>，</w:t>
        </w:r>
      </w:ins>
      <w:del w:id="1818" w:author="BeBe" w:date="2012-09-29T20:20: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不一定全部照著跑</w:t>
      </w:r>
      <w:ins w:id="1819" w:author="BeBe" w:date="2012-09-29T20:20:00Z">
        <w:r>
          <w:rPr>
            <w:rFonts w:hint="eastAsia"/>
          </w:rPr>
          <w:t>，</w:t>
        </w:r>
      </w:ins>
      <w:del w:id="1820" w:author="BeBe" w:date="2012-09-29T20:20:00Z">
        <w:r w:rsidRPr="00901AA7" w:rsidDel="003E685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但</w:t>
      </w:r>
      <w:del w:id="1821" w:author="BeBe" w:date="2012-09-29T20:20:00Z">
        <w:r w:rsidRPr="00901AA7" w:rsidDel="003E685C">
          <w:rPr>
            <w:rFonts w:asciiTheme="minorEastAsia" w:hAnsiTheme="minorEastAsia" w:cs="新細明體" w:hint="eastAsia"/>
            <w:kern w:val="0"/>
            <w:sz w:val="20"/>
            <w:szCs w:val="20"/>
          </w:rPr>
          <w:delText>參考一下</w:delText>
        </w:r>
        <w:r w:rsidRPr="00901AA7" w:rsidDel="003E685C">
          <w:rPr>
            <w:rFonts w:asciiTheme="minorEastAsia" w:hAnsiTheme="minorEastAsia" w:cs="Hei-Bd-HK-BF"/>
            <w:kern w:val="0"/>
            <w:sz w:val="20"/>
            <w:szCs w:val="20"/>
          </w:rPr>
          <w:delText>,</w:delText>
        </w:r>
        <w:r w:rsidRPr="00901AA7" w:rsidDel="003E685C">
          <w:rPr>
            <w:rFonts w:asciiTheme="minorEastAsia" w:hAnsiTheme="minorEastAsia" w:cs="新細明體" w:hint="eastAsia"/>
            <w:kern w:val="0"/>
            <w:sz w:val="20"/>
            <w:szCs w:val="20"/>
          </w:rPr>
          <w:delText>會</w:delText>
        </w:r>
      </w:del>
      <w:r w:rsidRPr="00901AA7">
        <w:rPr>
          <w:rFonts w:asciiTheme="minorEastAsia" w:hAnsiTheme="minorEastAsia" w:cs="新細明體" w:hint="eastAsia"/>
          <w:kern w:val="0"/>
          <w:sz w:val="20"/>
          <w:szCs w:val="20"/>
        </w:rPr>
        <w:t>對整個討論的</w:t>
      </w:r>
      <w:ins w:id="1822" w:author="BeBe" w:date="2012-09-29T20:21:00Z">
        <w:r>
          <w:rPr>
            <w:rFonts w:asciiTheme="minorEastAsia" w:hAnsiTheme="minorEastAsia" w:cs="新細明體" w:hint="eastAsia"/>
            <w:kern w:val="0"/>
            <w:sz w:val="20"/>
            <w:szCs w:val="20"/>
          </w:rPr>
          <w:t>進行</w:t>
        </w:r>
      </w:ins>
      <w:del w:id="1823" w:author="BeBe" w:date="2012-09-29T20:21:00Z">
        <w:r w:rsidRPr="00901AA7" w:rsidDel="003E685C">
          <w:rPr>
            <w:rFonts w:asciiTheme="minorEastAsia" w:hAnsiTheme="minorEastAsia" w:cs="新細明體" w:hint="eastAsia"/>
            <w:kern w:val="0"/>
            <w:sz w:val="20"/>
            <w:szCs w:val="20"/>
          </w:rPr>
          <w:delText>過程</w:delText>
        </w:r>
      </w:del>
      <w:r w:rsidRPr="00901AA7">
        <w:rPr>
          <w:rFonts w:asciiTheme="minorEastAsia" w:hAnsiTheme="minorEastAsia" w:cs="新細明體" w:hint="eastAsia"/>
          <w:kern w:val="0"/>
          <w:sz w:val="20"/>
          <w:szCs w:val="20"/>
        </w:rPr>
        <w:t>很有幫助</w:t>
      </w:r>
      <w:del w:id="1824" w:author="BeBe" w:date="2012-09-29T20:20:00Z">
        <w:r w:rsidRPr="00901AA7" w:rsidDel="003E685C">
          <w:rPr>
            <w:rFonts w:asciiTheme="minorEastAsia" w:hAnsiTheme="minorEastAsia" w:cs="Hei-Bd-HK-BF"/>
            <w:kern w:val="0"/>
            <w:sz w:val="20"/>
            <w:szCs w:val="20"/>
          </w:rPr>
          <w:delText>,</w:delText>
        </w:r>
      </w:del>
      <w:del w:id="1825" w:author="BeBe" w:date="2012-09-29T20:21:00Z">
        <w:r w:rsidRPr="00901AA7" w:rsidDel="003E685C">
          <w:rPr>
            <w:rFonts w:asciiTheme="minorEastAsia" w:hAnsiTheme="minorEastAsia" w:cs="新細明體" w:hint="eastAsia"/>
            <w:kern w:val="0"/>
            <w:sz w:val="20"/>
            <w:szCs w:val="20"/>
          </w:rPr>
          <w:delText>說穿了就是管院那套</w:delText>
        </w:r>
      </w:del>
      <w:del w:id="1826" w:author="BeBe" w:date="2012-09-29T20:20:00Z">
        <w:r w:rsidRPr="00901AA7" w:rsidDel="003E685C">
          <w:rPr>
            <w:rFonts w:asciiTheme="minorEastAsia" w:hAnsiTheme="minorEastAsia" w:cs="Hei-Bd-HK-BF"/>
            <w:kern w:val="0"/>
            <w:sz w:val="20"/>
            <w:szCs w:val="20"/>
          </w:rPr>
          <w:delText>,</w:delText>
        </w:r>
      </w:del>
      <w:del w:id="1827" w:author="BeBe" w:date="2012-09-29T20:21:00Z">
        <w:r w:rsidRPr="00901AA7" w:rsidDel="003E685C">
          <w:rPr>
            <w:rFonts w:asciiTheme="minorEastAsia" w:hAnsiTheme="minorEastAsia" w:cs="新細明體" w:hint="eastAsia"/>
            <w:kern w:val="0"/>
            <w:sz w:val="20"/>
            <w:szCs w:val="20"/>
          </w:rPr>
          <w:delText>但不得不承認</w:delText>
        </w:r>
      </w:del>
      <w:del w:id="1828" w:author="BeBe" w:date="2012-09-29T20:20:00Z">
        <w:r w:rsidRPr="00901AA7" w:rsidDel="003E685C">
          <w:rPr>
            <w:rFonts w:asciiTheme="minorEastAsia" w:hAnsiTheme="minorEastAsia" w:cs="Hei-Bd-HK-BF"/>
            <w:kern w:val="0"/>
            <w:sz w:val="20"/>
            <w:szCs w:val="20"/>
          </w:rPr>
          <w:delText>,</w:delText>
        </w:r>
      </w:del>
      <w:del w:id="1829" w:author="BeBe" w:date="2012-09-29T20:21:00Z">
        <w:r w:rsidRPr="00901AA7" w:rsidDel="003E685C">
          <w:rPr>
            <w:rFonts w:asciiTheme="minorEastAsia" w:hAnsiTheme="minorEastAsia" w:cs="新細明體" w:hint="eastAsia"/>
            <w:kern w:val="0"/>
            <w:sz w:val="20"/>
            <w:szCs w:val="20"/>
          </w:rPr>
          <w:delText>很有幫助</w:delText>
        </w:r>
      </w:del>
      <w:r w:rsidRPr="00901AA7">
        <w:rPr>
          <w:rFonts w:asciiTheme="minorEastAsia" w:hAnsiTheme="minorEastAsia" w:cs="新細明體" w:hint="eastAsia"/>
          <w:kern w:val="0"/>
          <w:sz w:val="20"/>
          <w:szCs w:val="20"/>
        </w:rPr>
        <w:t>。</w:t>
      </w:r>
    </w:p>
    <w:p w:rsidR="00E03C7C" w:rsidRPr="00901AA7" w:rsidRDefault="00E03C7C" w:rsidP="00E03C7C">
      <w:pPr>
        <w:autoSpaceDE w:val="0"/>
        <w:autoSpaceDN w:val="0"/>
        <w:adjustRightInd w:val="0"/>
        <w:snapToGrid w:val="0"/>
        <w:rPr>
          <w:rFonts w:asciiTheme="minorEastAsia" w:hAnsiTheme="minorEastAsia" w:cs="Hei-Lt-HK-BF"/>
          <w:kern w:val="0"/>
          <w:sz w:val="20"/>
          <w:szCs w:val="20"/>
        </w:rPr>
      </w:pP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在</w:t>
      </w:r>
      <w:del w:id="1830" w:author="BeBe" w:date="2012-09-29T20:21:00Z">
        <w:r w:rsidRPr="00901AA7" w:rsidDel="00283ADC">
          <w:rPr>
            <w:rFonts w:asciiTheme="minorEastAsia" w:hAnsiTheme="minorEastAsia" w:cs="新細明體" w:hint="eastAsia"/>
            <w:kern w:val="0"/>
            <w:sz w:val="20"/>
            <w:szCs w:val="20"/>
          </w:rPr>
          <w:delText>與</w:delText>
        </w:r>
        <w:r w:rsidRPr="00901AA7" w:rsidDel="00283ADC">
          <w:rPr>
            <w:rFonts w:asciiTheme="minorEastAsia" w:hAnsiTheme="minorEastAsia" w:cs="Hei-Bd-HK-BF" w:hint="eastAsia"/>
            <w:kern w:val="0"/>
            <w:sz w:val="20"/>
            <w:szCs w:val="20"/>
          </w:rPr>
          <w:delText>Designer</w:delText>
        </w:r>
      </w:del>
      <w:ins w:id="1831" w:author="BeBe" w:date="2012-09-29T20:21:00Z">
        <w:r>
          <w:rPr>
            <w:rFonts w:asciiTheme="minorEastAsia" w:hAnsiTheme="minorEastAsia" w:cs="Hei-Bd-HK-BF" w:hint="eastAsia"/>
            <w:kern w:val="0"/>
            <w:sz w:val="20"/>
            <w:szCs w:val="20"/>
          </w:rPr>
          <w:t>設計</w:t>
        </w:r>
      </w:ins>
      <w:r w:rsidRPr="00901AA7">
        <w:rPr>
          <w:rFonts w:asciiTheme="minorEastAsia" w:hAnsiTheme="minorEastAsia" w:cs="新細明體" w:hint="eastAsia"/>
          <w:kern w:val="0"/>
          <w:sz w:val="20"/>
          <w:szCs w:val="20"/>
        </w:rPr>
        <w:t>和</w:t>
      </w:r>
      <w:del w:id="1832" w:author="BeBe" w:date="2012-09-29T20:21:00Z">
        <w:r w:rsidRPr="00901AA7" w:rsidDel="00283ADC">
          <w:rPr>
            <w:rFonts w:asciiTheme="minorEastAsia" w:hAnsiTheme="minorEastAsia" w:cs="Hei-Bd-HK-BF"/>
            <w:kern w:val="0"/>
            <w:sz w:val="20"/>
            <w:szCs w:val="20"/>
          </w:rPr>
          <w:delText>Programmer</w:delText>
        </w:r>
      </w:del>
      <w:ins w:id="1833" w:author="BeBe" w:date="2012-09-29T20:22:00Z">
        <w:r>
          <w:rPr>
            <w:rFonts w:asciiTheme="minorEastAsia" w:hAnsiTheme="minorEastAsia" w:cs="Hei-Bd-HK-BF" w:hint="eastAsia"/>
            <w:kern w:val="0"/>
            <w:sz w:val="20"/>
            <w:szCs w:val="20"/>
          </w:rPr>
          <w:t>寫程式兩方面的</w:t>
        </w:r>
      </w:ins>
      <w:del w:id="1834" w:author="BeBe" w:date="2012-09-29T20:22:00Z">
        <w:r w:rsidRPr="00901AA7" w:rsidDel="00283ADC">
          <w:rPr>
            <w:rFonts w:asciiTheme="minorEastAsia" w:hAnsiTheme="minorEastAsia" w:cs="Hei-Bd-HK-BF"/>
            <w:kern w:val="0"/>
            <w:sz w:val="20"/>
            <w:szCs w:val="20"/>
          </w:rPr>
          <w:delText xml:space="preserve"> </w:delText>
        </w:r>
      </w:del>
      <w:r w:rsidRPr="00901AA7">
        <w:rPr>
          <w:rFonts w:asciiTheme="minorEastAsia" w:hAnsiTheme="minorEastAsia" w:cs="新細明體" w:hint="eastAsia"/>
          <w:kern w:val="0"/>
          <w:sz w:val="20"/>
          <w:szCs w:val="20"/>
        </w:rPr>
        <w:t>合作</w:t>
      </w:r>
      <w:del w:id="1835" w:author="BeBe" w:date="2012-09-29T20:22:00Z">
        <w:r w:rsidRPr="00901AA7" w:rsidDel="00283ADC">
          <w:rPr>
            <w:rFonts w:asciiTheme="minorEastAsia" w:hAnsiTheme="minorEastAsia" w:cs="新細明體" w:hint="eastAsia"/>
            <w:kern w:val="0"/>
            <w:sz w:val="20"/>
            <w:szCs w:val="20"/>
          </w:rPr>
          <w:delText>的方面</w:delText>
        </w:r>
        <w:r w:rsidRPr="00901AA7" w:rsidDel="00283ADC">
          <w:rPr>
            <w:rFonts w:asciiTheme="minorEastAsia" w:hAnsiTheme="minorEastAsia" w:cs="Hei-Bd-HK-BF"/>
            <w:kern w:val="0"/>
            <w:sz w:val="20"/>
            <w:szCs w:val="20"/>
          </w:rPr>
          <w:delText>,</w:delText>
        </w:r>
      </w:del>
      <w:ins w:id="1836" w:author="BeBe" w:date="2012-09-29T20:22:00Z">
        <w:r>
          <w:rPr>
            <w:rFonts w:asciiTheme="minorEastAsia" w:hAnsiTheme="minorEastAsia" w:cs="Hei-Bd-HK-BF" w:hint="eastAsia"/>
            <w:kern w:val="0"/>
            <w:sz w:val="20"/>
            <w:szCs w:val="20"/>
          </w:rPr>
          <w:t>，</w:t>
        </w:r>
      </w:ins>
      <w:del w:id="1837" w:author="BeBe" w:date="2012-09-29T20:22:00Z">
        <w:r w:rsidRPr="00901AA7" w:rsidDel="00283ADC">
          <w:rPr>
            <w:rFonts w:asciiTheme="minorEastAsia" w:hAnsiTheme="minorEastAsia" w:cs="新細明體" w:hint="eastAsia"/>
            <w:kern w:val="0"/>
            <w:sz w:val="20"/>
            <w:szCs w:val="20"/>
          </w:rPr>
          <w:delText>我覺得</w:delText>
        </w:r>
      </w:del>
      <w:r w:rsidRPr="00901AA7">
        <w:rPr>
          <w:rFonts w:asciiTheme="minorEastAsia" w:hAnsiTheme="minorEastAsia" w:cs="新細明體" w:hint="eastAsia"/>
          <w:kern w:val="0"/>
          <w:sz w:val="20"/>
          <w:szCs w:val="20"/>
        </w:rPr>
        <w:t>我們算是</w:t>
      </w:r>
      <w:del w:id="1838" w:author="BeBe" w:date="2012-09-29T20:22:00Z">
        <w:r w:rsidRPr="00901AA7" w:rsidDel="00283ADC">
          <w:rPr>
            <w:rFonts w:asciiTheme="minorEastAsia" w:hAnsiTheme="minorEastAsia" w:cs="新細明體" w:hint="eastAsia"/>
            <w:kern w:val="0"/>
            <w:sz w:val="20"/>
            <w:szCs w:val="20"/>
          </w:rPr>
          <w:delText>幸運到不能再</w:delText>
        </w:r>
      </w:del>
      <w:ins w:id="1839" w:author="BeBe" w:date="2012-09-29T20:22:00Z">
        <w:r>
          <w:rPr>
            <w:rFonts w:asciiTheme="minorEastAsia" w:hAnsiTheme="minorEastAsia" w:cs="新細明體" w:hint="eastAsia"/>
            <w:kern w:val="0"/>
            <w:sz w:val="20"/>
            <w:szCs w:val="20"/>
          </w:rPr>
          <w:t>十分</w:t>
        </w:r>
      </w:ins>
      <w:r w:rsidRPr="00901AA7">
        <w:rPr>
          <w:rFonts w:asciiTheme="minorEastAsia" w:hAnsiTheme="minorEastAsia" w:cs="新細明體" w:hint="eastAsia"/>
          <w:kern w:val="0"/>
          <w:sz w:val="20"/>
          <w:szCs w:val="20"/>
        </w:rPr>
        <w:t>幸運。首先我們每個人都</w:t>
      </w:r>
      <w:ins w:id="1840" w:author="BeBe" w:date="2012-09-29T20:22:00Z">
        <w:r>
          <w:rPr>
            <w:rFonts w:asciiTheme="minorEastAsia" w:hAnsiTheme="minorEastAsia" w:cs="新細明體" w:hint="eastAsia"/>
            <w:kern w:val="0"/>
            <w:sz w:val="20"/>
            <w:szCs w:val="20"/>
          </w:rPr>
          <w:t>曾</w:t>
        </w:r>
      </w:ins>
      <w:r w:rsidRPr="00901AA7">
        <w:rPr>
          <w:rFonts w:asciiTheme="minorEastAsia" w:hAnsiTheme="minorEastAsia" w:cs="新細明體" w:hint="eastAsia"/>
          <w:kern w:val="0"/>
          <w:sz w:val="20"/>
          <w:szCs w:val="20"/>
        </w:rPr>
        <w:t>有寫</w:t>
      </w:r>
      <w:r w:rsidRPr="00901AA7">
        <w:rPr>
          <w:rFonts w:asciiTheme="minorEastAsia" w:hAnsiTheme="minorEastAsia" w:cs="Hei-Bd-HK-BF"/>
          <w:kern w:val="0"/>
          <w:sz w:val="20"/>
          <w:szCs w:val="20"/>
        </w:rPr>
        <w:t>app</w:t>
      </w:r>
      <w:r w:rsidRPr="00901AA7">
        <w:rPr>
          <w:rFonts w:asciiTheme="minorEastAsia" w:hAnsiTheme="minorEastAsia" w:cs="新細明體" w:hint="eastAsia"/>
          <w:kern w:val="0"/>
          <w:sz w:val="20"/>
          <w:szCs w:val="20"/>
        </w:rPr>
        <w:t>的經驗</w:t>
      </w:r>
      <w:ins w:id="1841" w:author="BeBe" w:date="2012-09-29T20:22:00Z">
        <w:r>
          <w:rPr>
            <w:rFonts w:hint="eastAsia"/>
          </w:rPr>
          <w:t>，</w:t>
        </w:r>
      </w:ins>
      <w:del w:id="1842" w:author="BeBe" w:date="2012-09-29T20:22:00Z">
        <w:r w:rsidRPr="00901AA7" w:rsidDel="00283AD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還有奧林匹亞國手在其中。一切都是這麼的完美。唯一的缺點是</w:t>
      </w:r>
      <w:del w:id="1843" w:author="BeBe" w:date="2012-09-29T20:23:00Z">
        <w:r w:rsidRPr="00901AA7" w:rsidDel="00283ADC">
          <w:rPr>
            <w:rFonts w:asciiTheme="minorEastAsia" w:hAnsiTheme="minorEastAsia" w:cs="Hei-Bd-HK-BF" w:hint="eastAsia"/>
            <w:kern w:val="0"/>
            <w:sz w:val="20"/>
            <w:szCs w:val="20"/>
          </w:rPr>
          <w:delText xml:space="preserve">,Designer </w:delText>
        </w:r>
        <w:r w:rsidRPr="00901AA7" w:rsidDel="00283ADC">
          <w:rPr>
            <w:rFonts w:asciiTheme="minorEastAsia" w:hAnsiTheme="minorEastAsia" w:cs="新細明體" w:hint="eastAsia"/>
            <w:kern w:val="0"/>
            <w:sz w:val="20"/>
            <w:szCs w:val="20"/>
          </w:rPr>
          <w:delText>與</w:delText>
        </w:r>
        <w:r w:rsidRPr="00901AA7" w:rsidDel="00283ADC">
          <w:rPr>
            <w:rFonts w:asciiTheme="minorEastAsia" w:hAnsiTheme="minorEastAsia" w:cs="Hei-Bd-HK-BF" w:hint="eastAsia"/>
            <w:kern w:val="0"/>
            <w:sz w:val="20"/>
            <w:szCs w:val="20"/>
          </w:rPr>
          <w:delText>Programmer</w:delText>
        </w:r>
      </w:del>
      <w:proofErr w:type="gramStart"/>
      <w:ins w:id="1844" w:author="BeBe" w:date="2012-09-29T20:23:00Z">
        <w:r>
          <w:rPr>
            <w:rFonts w:asciiTheme="minorEastAsia" w:hAnsiTheme="minorEastAsia" w:cs="Hei-Bd-HK-BF" w:hint="eastAsia"/>
            <w:kern w:val="0"/>
            <w:sz w:val="20"/>
            <w:szCs w:val="20"/>
          </w:rPr>
          <w:t>兩者間</w:t>
        </w:r>
      </w:ins>
      <w:r w:rsidRPr="00901AA7">
        <w:rPr>
          <w:rFonts w:asciiTheme="minorEastAsia" w:hAnsiTheme="minorEastAsia" w:cs="新細明體" w:hint="eastAsia"/>
          <w:kern w:val="0"/>
          <w:sz w:val="20"/>
          <w:szCs w:val="20"/>
        </w:rPr>
        <w:t>的交流</w:t>
      </w:r>
      <w:proofErr w:type="gramEnd"/>
      <w:r w:rsidRPr="00901AA7">
        <w:rPr>
          <w:rFonts w:asciiTheme="minorEastAsia" w:hAnsiTheme="minorEastAsia" w:cs="新細明體" w:hint="eastAsia"/>
          <w:kern w:val="0"/>
          <w:sz w:val="20"/>
          <w:szCs w:val="20"/>
        </w:rPr>
        <w:t>不足</w:t>
      </w:r>
      <w:ins w:id="1845" w:author="BeBe" w:date="2012-09-29T20:23:00Z">
        <w:r>
          <w:rPr>
            <w:rFonts w:hint="eastAsia"/>
          </w:rPr>
          <w:t>，</w:t>
        </w:r>
      </w:ins>
      <w:del w:id="1846" w:author="BeBe" w:date="2012-09-29T20:23:00Z">
        <w:r w:rsidRPr="00901AA7" w:rsidDel="00283AD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例如</w:t>
      </w:r>
      <w:del w:id="1847" w:author="BeBe" w:date="2012-09-29T20:23:00Z">
        <w:r w:rsidRPr="00901AA7" w:rsidDel="00283ADC">
          <w:rPr>
            <w:rFonts w:asciiTheme="minorEastAsia" w:hAnsiTheme="minorEastAsia" w:cs="新細明體" w:hint="eastAsia"/>
            <w:kern w:val="0"/>
            <w:sz w:val="20"/>
            <w:szCs w:val="20"/>
          </w:rPr>
          <w:delText>我們</w:delText>
        </w:r>
      </w:del>
      <w:ins w:id="1848" w:author="BeBe" w:date="2012-09-29T20:23: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有關於美工的部份全由</w:t>
      </w:r>
      <w:del w:id="1849" w:author="BeBe" w:date="2012-09-29T20:23:00Z">
        <w:r w:rsidRPr="00901AA7" w:rsidDel="00283ADC">
          <w:rPr>
            <w:rFonts w:asciiTheme="minorEastAsia" w:hAnsiTheme="minorEastAsia" w:cs="Hei-Bd-HK-BF" w:hint="eastAsia"/>
            <w:kern w:val="0"/>
            <w:sz w:val="20"/>
            <w:szCs w:val="20"/>
          </w:rPr>
          <w:delText>designer</w:delText>
        </w:r>
      </w:del>
      <w:ins w:id="1850" w:author="BeBe" w:date="2012-09-29T20:23:00Z">
        <w:r>
          <w:rPr>
            <w:rFonts w:asciiTheme="minorEastAsia" w:hAnsiTheme="minorEastAsia" w:cs="Hei-Bd-HK-BF" w:hint="eastAsia"/>
            <w:kern w:val="0"/>
            <w:sz w:val="20"/>
            <w:szCs w:val="20"/>
          </w:rPr>
          <w:t>設計方</w:t>
        </w:r>
      </w:ins>
      <w:r w:rsidRPr="00901AA7">
        <w:rPr>
          <w:rFonts w:asciiTheme="minorEastAsia" w:hAnsiTheme="minorEastAsia" w:cs="新細明體" w:hint="eastAsia"/>
          <w:kern w:val="0"/>
          <w:sz w:val="20"/>
          <w:szCs w:val="20"/>
        </w:rPr>
        <w:t>做</w:t>
      </w:r>
      <w:ins w:id="1851" w:author="BeBe" w:date="2012-09-29T20:23:00Z">
        <w:r>
          <w:rPr>
            <w:rFonts w:hint="eastAsia"/>
          </w:rPr>
          <w:t>，</w:t>
        </w:r>
      </w:ins>
      <w:del w:id="1852" w:author="BeBe" w:date="2012-09-29T20:23:00Z">
        <w:r w:rsidRPr="00901AA7" w:rsidDel="00283AD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海報、影片</w:t>
      </w:r>
      <w:proofErr w:type="gramStart"/>
      <w:r w:rsidRPr="00901AA7">
        <w:rPr>
          <w:rFonts w:asciiTheme="minorEastAsia" w:hAnsiTheme="minorEastAsia" w:cs="新細明體" w:hint="eastAsia"/>
          <w:kern w:val="0"/>
          <w:sz w:val="20"/>
          <w:szCs w:val="20"/>
        </w:rPr>
        <w:t>他們全攬</w:t>
      </w:r>
      <w:ins w:id="1853" w:author="BeBe" w:date="2012-09-29T20:24:00Z">
        <w:r>
          <w:rPr>
            <w:rFonts w:asciiTheme="minorEastAsia" w:hAnsiTheme="minorEastAsia" w:cs="新細明體" w:hint="eastAsia"/>
            <w:kern w:val="0"/>
            <w:sz w:val="20"/>
            <w:szCs w:val="20"/>
          </w:rPr>
          <w:t>下</w:t>
        </w:r>
      </w:ins>
      <w:proofErr w:type="gramEnd"/>
      <w:ins w:id="1854" w:author="BeBe" w:date="2012-09-29T20:23:00Z">
        <w:r>
          <w:rPr>
            <w:rFonts w:hint="eastAsia"/>
          </w:rPr>
          <w:t>，</w:t>
        </w:r>
      </w:ins>
      <w:del w:id="1855" w:author="BeBe" w:date="2012-09-29T20:23:00Z">
        <w:r w:rsidRPr="00901AA7" w:rsidDel="00283AD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程式則是我們全包</w:t>
      </w:r>
      <w:ins w:id="1856" w:author="BeBe" w:date="2012-09-29T20:23:00Z">
        <w:r>
          <w:rPr>
            <w:rFonts w:hint="eastAsia"/>
          </w:rPr>
          <w:t>，</w:t>
        </w:r>
      </w:ins>
      <w:del w:id="1857" w:author="BeBe" w:date="2012-09-29T20:23:00Z">
        <w:r w:rsidRPr="00901AA7" w:rsidDel="00283AD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唯一的交集是設計、思考的部份</w:t>
      </w:r>
      <w:ins w:id="1858" w:author="BeBe" w:date="2012-09-29T20:23:00Z">
        <w:r>
          <w:rPr>
            <w:rFonts w:hint="eastAsia"/>
          </w:rPr>
          <w:t>，</w:t>
        </w:r>
      </w:ins>
      <w:del w:id="1859" w:author="BeBe" w:date="2012-09-29T20:23:00Z">
        <w:r w:rsidRPr="00901AA7" w:rsidDel="00283ADC">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和最後</w:t>
      </w:r>
      <w:del w:id="1860" w:author="BeBe" w:date="2012-09-29T20:24:00Z">
        <w:r w:rsidRPr="00901AA7" w:rsidDel="00D3653D">
          <w:rPr>
            <w:rFonts w:asciiTheme="minorEastAsia" w:hAnsiTheme="minorEastAsia" w:cs="Hei-Bd-HK-BF" w:hint="eastAsia"/>
            <w:kern w:val="0"/>
            <w:sz w:val="20"/>
            <w:szCs w:val="20"/>
          </w:rPr>
          <w:delText>merge</w:delText>
        </w:r>
      </w:del>
      <w:ins w:id="1861" w:author="BeBe" w:date="2012-09-29T20:24:00Z">
        <w:r>
          <w:rPr>
            <w:rFonts w:asciiTheme="minorEastAsia" w:hAnsiTheme="minorEastAsia" w:cs="Hei-Bd-HK-BF" w:hint="eastAsia"/>
            <w:kern w:val="0"/>
            <w:sz w:val="20"/>
            <w:szCs w:val="20"/>
          </w:rPr>
          <w:t>統整合併</w:t>
        </w:r>
      </w:ins>
      <w:r w:rsidRPr="00901AA7">
        <w:rPr>
          <w:rFonts w:asciiTheme="minorEastAsia" w:hAnsiTheme="minorEastAsia" w:cs="新細明體" w:hint="eastAsia"/>
          <w:kern w:val="0"/>
          <w:sz w:val="20"/>
          <w:szCs w:val="20"/>
        </w:rPr>
        <w:t>的時候</w:t>
      </w:r>
      <w:ins w:id="1862" w:author="BeBe" w:date="2012-09-29T20:24:00Z">
        <w:r>
          <w:rPr>
            <w:rFonts w:hint="eastAsia"/>
          </w:rPr>
          <w:t>，</w:t>
        </w:r>
      </w:ins>
      <w:del w:id="1863" w:author="BeBe" w:date="2012-09-29T20:24: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會抱怨一下規格不符要重畫。</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del w:id="1864" w:author="BeBe" w:date="2012-09-29T20:25:00Z">
        <w:r w:rsidRPr="00901AA7" w:rsidDel="00D3653D">
          <w:rPr>
            <w:rFonts w:asciiTheme="minorEastAsia" w:hAnsiTheme="minorEastAsia" w:cs="新細明體" w:hint="eastAsia"/>
            <w:kern w:val="0"/>
            <w:sz w:val="20"/>
            <w:szCs w:val="20"/>
          </w:rPr>
          <w:delText>從某方面來看</w:delText>
        </w:r>
      </w:del>
      <w:del w:id="1865" w:author="BeBe" w:date="2012-09-29T20:24: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專業分工是件好事</w:t>
      </w:r>
      <w:ins w:id="1866" w:author="BeBe" w:date="2012-09-29T20:24:00Z">
        <w:r>
          <w:rPr>
            <w:rFonts w:hint="eastAsia"/>
          </w:rPr>
          <w:t>，</w:t>
        </w:r>
      </w:ins>
      <w:del w:id="1867" w:author="BeBe" w:date="2012-09-29T20:24: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但以學習的角度來看</w:t>
      </w:r>
      <w:ins w:id="1868" w:author="BeBe" w:date="2012-09-29T20:24:00Z">
        <w:r>
          <w:rPr>
            <w:rFonts w:hint="eastAsia"/>
          </w:rPr>
          <w:t>，</w:t>
        </w:r>
      </w:ins>
      <w:del w:id="1869" w:author="BeBe" w:date="2012-09-29T20:24: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我也很想學習畫點東西</w:t>
      </w:r>
      <w:r w:rsidR="00113FF0">
        <w:rPr>
          <w:rFonts w:asciiTheme="minorEastAsia" w:hAnsiTheme="minorEastAsia" w:cs="新細明體" w:hint="eastAsia"/>
          <w:kern w:val="0"/>
          <w:sz w:val="20"/>
          <w:szCs w:val="20"/>
        </w:rPr>
        <w:t>。</w:t>
      </w:r>
      <w:r w:rsidRPr="00901AA7">
        <w:rPr>
          <w:rFonts w:asciiTheme="minorEastAsia" w:hAnsiTheme="minorEastAsia" w:cs="新細明體" w:hint="eastAsia"/>
          <w:kern w:val="0"/>
          <w:sz w:val="20"/>
          <w:szCs w:val="20"/>
        </w:rPr>
        <w:t>我有試著讓</w:t>
      </w:r>
      <w:del w:id="1870" w:author="BeBe" w:date="2012-09-29T20:25:00Z">
        <w:r w:rsidRPr="00901AA7" w:rsidDel="00D3653D">
          <w:rPr>
            <w:rFonts w:asciiTheme="minorEastAsia" w:hAnsiTheme="minorEastAsia" w:cs="Hei-Bd-HK-BF" w:hint="eastAsia"/>
            <w:kern w:val="0"/>
            <w:sz w:val="20"/>
            <w:szCs w:val="20"/>
          </w:rPr>
          <w:delText xml:space="preserve">designer </w:delText>
        </w:r>
      </w:del>
      <w:ins w:id="1871" w:author="BeBe" w:date="2012-09-29T20:25:00Z">
        <w:r>
          <w:rPr>
            <w:rFonts w:asciiTheme="minorEastAsia" w:hAnsiTheme="minorEastAsia" w:cs="Hei-Bd-HK-BF" w:hint="eastAsia"/>
            <w:kern w:val="0"/>
            <w:sz w:val="20"/>
            <w:szCs w:val="20"/>
          </w:rPr>
          <w:t>設計系同學</w:t>
        </w:r>
      </w:ins>
      <w:r w:rsidRPr="00901AA7">
        <w:rPr>
          <w:rFonts w:asciiTheme="minorEastAsia" w:hAnsiTheme="minorEastAsia" w:cs="新細明體" w:hint="eastAsia"/>
          <w:kern w:val="0"/>
          <w:sz w:val="20"/>
          <w:szCs w:val="20"/>
        </w:rPr>
        <w:t>動</w:t>
      </w:r>
      <w:r w:rsidRPr="00901AA7">
        <w:rPr>
          <w:rFonts w:asciiTheme="minorEastAsia" w:hAnsiTheme="minorEastAsia" w:cs="Hei-Bd-HK-BF"/>
          <w:kern w:val="0"/>
          <w:sz w:val="20"/>
          <w:szCs w:val="20"/>
        </w:rPr>
        <w:t>code</w:t>
      </w:r>
      <w:ins w:id="1872" w:author="BeBe" w:date="2012-09-29T20:24:00Z">
        <w:r>
          <w:rPr>
            <w:rFonts w:hint="eastAsia"/>
          </w:rPr>
          <w:t>，</w:t>
        </w:r>
      </w:ins>
      <w:del w:id="1873" w:author="BeBe" w:date="2012-09-29T20:24: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改幾個參數可以改變</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的</w:t>
      </w:r>
      <w:r w:rsidRPr="00901AA7">
        <w:rPr>
          <w:rFonts w:asciiTheme="minorEastAsia" w:hAnsiTheme="minorEastAsia" w:cs="Hei-Bd-HK-BF"/>
          <w:kern w:val="0"/>
          <w:sz w:val="20"/>
          <w:szCs w:val="20"/>
        </w:rPr>
        <w:t>layout</w:t>
      </w:r>
      <w:ins w:id="1874" w:author="BeBe" w:date="2012-09-29T20:24:00Z">
        <w:r>
          <w:rPr>
            <w:rFonts w:hint="eastAsia"/>
          </w:rPr>
          <w:t>，</w:t>
        </w:r>
      </w:ins>
      <w:del w:id="1875" w:author="BeBe" w:date="2012-09-29T20:24: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讓他們照心中想要的去調</w:t>
      </w:r>
      <w:ins w:id="1876" w:author="BeBe" w:date="2012-09-29T20:24:00Z">
        <w:r>
          <w:rPr>
            <w:rFonts w:hint="eastAsia"/>
          </w:rPr>
          <w:t>，</w:t>
        </w:r>
      </w:ins>
      <w:del w:id="1877" w:author="BeBe" w:date="2012-09-29T20:24: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我發現效果很好。</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正確的作法</w:t>
      </w:r>
      <w:ins w:id="1878" w:author="BeBe" w:date="2012-09-29T20:25:00Z">
        <w:r>
          <w:rPr>
            <w:rFonts w:asciiTheme="minorEastAsia" w:hAnsiTheme="minorEastAsia" w:cs="新細明體" w:hint="eastAsia"/>
            <w:kern w:val="0"/>
            <w:sz w:val="20"/>
            <w:szCs w:val="20"/>
          </w:rPr>
          <w:t>應</w:t>
        </w:r>
      </w:ins>
      <w:r w:rsidRPr="00901AA7">
        <w:rPr>
          <w:rFonts w:asciiTheme="minorEastAsia" w:hAnsiTheme="minorEastAsia" w:cs="新細明體" w:hint="eastAsia"/>
          <w:kern w:val="0"/>
          <w:sz w:val="20"/>
          <w:szCs w:val="20"/>
        </w:rPr>
        <w:t>是</w:t>
      </w:r>
      <w:del w:id="1879" w:author="BeBe" w:date="2012-09-29T20:24: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寫一套可以拉</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的工作讓</w:t>
      </w:r>
      <w:ins w:id="1880" w:author="BeBe" w:date="2012-09-29T20:26:00Z">
        <w:r>
          <w:rPr>
            <w:rFonts w:asciiTheme="minorEastAsia" w:hAnsiTheme="minorEastAsia" w:cs="Hei-Bd-HK-BF" w:hint="eastAsia"/>
            <w:kern w:val="0"/>
            <w:sz w:val="20"/>
            <w:szCs w:val="20"/>
          </w:rPr>
          <w:t>設計系同學</w:t>
        </w:r>
      </w:ins>
      <w:del w:id="1881" w:author="BeBe" w:date="2012-09-29T20:26:00Z">
        <w:r w:rsidRPr="00901AA7" w:rsidDel="00D3653D">
          <w:rPr>
            <w:rFonts w:asciiTheme="minorEastAsia" w:hAnsiTheme="minorEastAsia" w:cs="Hei-Bd-HK-BF"/>
            <w:kern w:val="0"/>
            <w:sz w:val="20"/>
            <w:szCs w:val="20"/>
          </w:rPr>
          <w:delText>designer</w:delText>
        </w:r>
      </w:del>
      <w:r w:rsidRPr="00901AA7">
        <w:rPr>
          <w:rFonts w:asciiTheme="minorEastAsia" w:hAnsiTheme="minorEastAsia" w:cs="新細明體" w:hint="eastAsia"/>
          <w:kern w:val="0"/>
          <w:sz w:val="20"/>
          <w:szCs w:val="20"/>
        </w:rPr>
        <w:t>去拉</w:t>
      </w:r>
      <w:ins w:id="1882" w:author="BeBe" w:date="2012-09-29T20:24:00Z">
        <w:r>
          <w:rPr>
            <w:rFonts w:hint="eastAsia"/>
          </w:rPr>
          <w:t>，</w:t>
        </w:r>
      </w:ins>
      <w:del w:id="1883" w:author="BeBe" w:date="2012-09-29T20:24: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但</w:t>
      </w:r>
      <w:del w:id="1884" w:author="BeBe" w:date="2012-09-29T20:26:00Z">
        <w:r w:rsidRPr="00901AA7" w:rsidDel="00D3653D">
          <w:rPr>
            <w:rFonts w:asciiTheme="minorEastAsia" w:hAnsiTheme="minorEastAsia" w:cs="新細明體" w:hint="eastAsia"/>
            <w:kern w:val="0"/>
            <w:sz w:val="20"/>
            <w:szCs w:val="20"/>
          </w:rPr>
          <w:delText>我們沒有</w:delText>
        </w:r>
      </w:del>
      <w:r w:rsidRPr="00901AA7">
        <w:rPr>
          <w:rFonts w:asciiTheme="minorEastAsia" w:hAnsiTheme="minorEastAsia" w:cs="新細明體" w:hint="eastAsia"/>
          <w:kern w:val="0"/>
          <w:sz w:val="20"/>
          <w:szCs w:val="20"/>
        </w:rPr>
        <w:t>時間</w:t>
      </w:r>
      <w:ins w:id="1885" w:author="BeBe" w:date="2012-09-29T20:26:00Z">
        <w:r>
          <w:rPr>
            <w:rFonts w:asciiTheme="minorEastAsia" w:hAnsiTheme="minorEastAsia" w:cs="新細明體" w:hint="eastAsia"/>
            <w:kern w:val="0"/>
            <w:sz w:val="20"/>
            <w:szCs w:val="20"/>
          </w:rPr>
          <w:t>有限</w:t>
        </w:r>
      </w:ins>
      <w:r w:rsidRPr="00901AA7">
        <w:rPr>
          <w:rFonts w:asciiTheme="minorEastAsia" w:hAnsiTheme="minorEastAsia" w:cs="Hei-Bd-HK-BF"/>
          <w:kern w:val="0"/>
          <w:sz w:val="20"/>
          <w:szCs w:val="20"/>
        </w:rPr>
        <w:t>)</w:t>
      </w:r>
    </w:p>
    <w:p w:rsidR="00E03C7C" w:rsidRPr="00901AA7" w:rsidRDefault="00E03C7C" w:rsidP="00E03C7C">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新細明體" w:hint="eastAsia"/>
          <w:kern w:val="0"/>
          <w:sz w:val="20"/>
          <w:szCs w:val="20"/>
        </w:rPr>
        <w:t>最後談一下我個人寫</w:t>
      </w:r>
      <w:r w:rsidRPr="00901AA7">
        <w:rPr>
          <w:rFonts w:asciiTheme="minorEastAsia" w:hAnsiTheme="minorEastAsia" w:cs="Hei-Bd-HK-BF"/>
          <w:kern w:val="0"/>
          <w:sz w:val="20"/>
          <w:szCs w:val="20"/>
        </w:rPr>
        <w:t xml:space="preserve">app </w:t>
      </w:r>
      <w:r w:rsidRPr="00901AA7">
        <w:rPr>
          <w:rFonts w:asciiTheme="minorEastAsia" w:hAnsiTheme="minorEastAsia" w:cs="新細明體" w:hint="eastAsia"/>
          <w:kern w:val="0"/>
          <w:sz w:val="20"/>
          <w:szCs w:val="20"/>
        </w:rPr>
        <w:t>的小心得</w:t>
      </w:r>
      <w:ins w:id="1886" w:author="BeBe" w:date="2012-09-29T20:26:00Z">
        <w:r>
          <w:rPr>
            <w:rFonts w:hint="eastAsia"/>
          </w:rPr>
          <w:t>，</w:t>
        </w:r>
      </w:ins>
      <w:del w:id="1887" w:author="BeBe" w:date="2012-09-29T20:26: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解答</w:t>
      </w:r>
      <w:del w:id="1888" w:author="BeBe" w:date="2012-09-29T20:26:00Z">
        <w:r w:rsidRPr="00901AA7" w:rsidDel="00D3653D">
          <w:rPr>
            <w:rFonts w:asciiTheme="minorEastAsia" w:hAnsiTheme="minorEastAsia" w:cs="新細明體" w:hint="eastAsia"/>
            <w:kern w:val="0"/>
            <w:sz w:val="20"/>
            <w:szCs w:val="20"/>
          </w:rPr>
          <w:delText>一下</w:delText>
        </w:r>
      </w:del>
      <w:r w:rsidRPr="00901AA7">
        <w:rPr>
          <w:rFonts w:asciiTheme="minorEastAsia" w:hAnsiTheme="minorEastAsia" w:cs="新細明體" w:hint="eastAsia"/>
          <w:kern w:val="0"/>
          <w:sz w:val="20"/>
          <w:szCs w:val="20"/>
        </w:rPr>
        <w:t>老師對於我們</w:t>
      </w:r>
      <w:proofErr w:type="gramStart"/>
      <w:r w:rsidRPr="00901AA7">
        <w:rPr>
          <w:rFonts w:asciiTheme="minorEastAsia" w:hAnsiTheme="minorEastAsia" w:cs="新細明體" w:hint="eastAsia"/>
          <w:kern w:val="0"/>
          <w:sz w:val="20"/>
          <w:szCs w:val="20"/>
        </w:rPr>
        <w:t>怎麼一</w:t>
      </w:r>
      <w:proofErr w:type="gramEnd"/>
      <w:r w:rsidRPr="00901AA7">
        <w:rPr>
          <w:rFonts w:asciiTheme="minorEastAsia" w:hAnsiTheme="minorEastAsia" w:cs="新細明體" w:hint="eastAsia"/>
          <w:kern w:val="0"/>
          <w:sz w:val="20"/>
          <w:szCs w:val="20"/>
        </w:rPr>
        <w:t>開始用</w:t>
      </w:r>
      <w:r w:rsidRPr="00901AA7">
        <w:rPr>
          <w:rFonts w:asciiTheme="minorEastAsia" w:hAnsiTheme="minorEastAsia" w:cs="Hei-Bd-HK-BF"/>
          <w:kern w:val="0"/>
          <w:sz w:val="20"/>
          <w:szCs w:val="20"/>
        </w:rPr>
        <w:t>Windows</w:t>
      </w:r>
      <w:r w:rsidRPr="00901AA7">
        <w:rPr>
          <w:rFonts w:asciiTheme="minorEastAsia" w:hAnsiTheme="minorEastAsia" w:cs="Hei-Bd-HK-BF" w:hint="eastAsia"/>
          <w:kern w:val="0"/>
          <w:sz w:val="20"/>
          <w:szCs w:val="20"/>
        </w:rPr>
        <w:t xml:space="preserve"> </w:t>
      </w:r>
      <w:r w:rsidRPr="00901AA7">
        <w:rPr>
          <w:rFonts w:asciiTheme="minorEastAsia" w:hAnsiTheme="minorEastAsia" w:cs="Hei-Bd-HK-BF"/>
          <w:kern w:val="0"/>
          <w:sz w:val="20"/>
          <w:szCs w:val="20"/>
        </w:rPr>
        <w:t>Phone</w:t>
      </w:r>
      <w:del w:id="1889" w:author="BeBe" w:date="2012-09-29T20:26: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後來又改成</w:t>
      </w:r>
      <w:proofErr w:type="spellStart"/>
      <w:r w:rsidRPr="00901AA7">
        <w:rPr>
          <w:rFonts w:asciiTheme="minorEastAsia" w:hAnsiTheme="minorEastAsia" w:cs="Hei-Bd-HK-BF"/>
          <w:kern w:val="0"/>
          <w:sz w:val="20"/>
          <w:szCs w:val="20"/>
        </w:rPr>
        <w:t>iOS</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的疑問。</w:t>
      </w:r>
      <w:r w:rsidRPr="00901AA7">
        <w:rPr>
          <w:rFonts w:asciiTheme="minorEastAsia" w:hAnsiTheme="minorEastAsia" w:cs="Hei-Bd-HK-BF"/>
          <w:kern w:val="0"/>
          <w:sz w:val="20"/>
          <w:szCs w:val="20"/>
        </w:rPr>
        <w:t xml:space="preserve">C# </w:t>
      </w:r>
      <w:r w:rsidRPr="00901AA7">
        <w:rPr>
          <w:rFonts w:asciiTheme="minorEastAsia" w:hAnsiTheme="minorEastAsia" w:cs="新細明體" w:hint="eastAsia"/>
          <w:kern w:val="0"/>
          <w:sz w:val="20"/>
          <w:szCs w:val="20"/>
        </w:rPr>
        <w:t>語言天生的優勢加上微軟在開發工具上多年的經驗</w:t>
      </w:r>
      <w:ins w:id="1890" w:author="BeBe" w:date="2012-09-29T20:26:00Z">
        <w:r>
          <w:rPr>
            <w:rFonts w:hint="eastAsia"/>
          </w:rPr>
          <w:t>，</w:t>
        </w:r>
      </w:ins>
      <w:del w:id="1891" w:author="BeBe" w:date="2012-09-29T20:26: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我覺得</w:t>
      </w:r>
      <w:r w:rsidR="00113FF0">
        <w:rPr>
          <w:rFonts w:asciiTheme="minorEastAsia" w:hAnsiTheme="minorEastAsia" w:cs="Hei-Bd-HK-BF"/>
          <w:kern w:val="0"/>
          <w:sz w:val="20"/>
          <w:szCs w:val="20"/>
        </w:rPr>
        <w:t>WP</w:t>
      </w:r>
      <w:r w:rsidRPr="00901AA7">
        <w:rPr>
          <w:rFonts w:asciiTheme="minorEastAsia" w:hAnsiTheme="minorEastAsia" w:cs="新細明體" w:hint="eastAsia"/>
          <w:kern w:val="0"/>
          <w:sz w:val="20"/>
          <w:szCs w:val="20"/>
        </w:rPr>
        <w:t>是三大平台中</w:t>
      </w:r>
      <w:ins w:id="1892" w:author="BeBe" w:date="2012-09-29T20:26:00Z">
        <w:r>
          <w:rPr>
            <w:rFonts w:hint="eastAsia"/>
          </w:rPr>
          <w:t>，</w:t>
        </w:r>
      </w:ins>
      <w:del w:id="1893" w:author="BeBe" w:date="2012-09-29T20:26: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開發</w:t>
      </w:r>
      <w:proofErr w:type="gramStart"/>
      <w:r w:rsidRPr="00901AA7">
        <w:rPr>
          <w:rFonts w:asciiTheme="minorEastAsia" w:hAnsiTheme="minorEastAsia" w:cs="新細明體" w:hint="eastAsia"/>
          <w:kern w:val="0"/>
          <w:sz w:val="20"/>
          <w:szCs w:val="20"/>
        </w:rPr>
        <w:t>最</w:t>
      </w:r>
      <w:proofErr w:type="gramEnd"/>
      <w:r w:rsidRPr="00901AA7">
        <w:rPr>
          <w:rFonts w:asciiTheme="minorEastAsia" w:hAnsiTheme="minorEastAsia" w:cs="新細明體" w:hint="eastAsia"/>
          <w:kern w:val="0"/>
          <w:sz w:val="20"/>
          <w:szCs w:val="20"/>
        </w:rPr>
        <w:t>快速</w:t>
      </w:r>
      <w:del w:id="1894" w:author="BeBe" w:date="2012-09-29T20:26:00Z">
        <w:r w:rsidRPr="00901AA7" w:rsidDel="00D3653D">
          <w:rPr>
            <w:rFonts w:asciiTheme="minorEastAsia" w:hAnsiTheme="minorEastAsia" w:cs="新細明體" w:hint="eastAsia"/>
            <w:kern w:val="0"/>
            <w:sz w:val="20"/>
            <w:szCs w:val="20"/>
          </w:rPr>
          <w:delText>的一個</w:delText>
        </w:r>
      </w:del>
      <w:ins w:id="1895" w:author="BeBe" w:date="2012-09-29T20:26:00Z">
        <w:r>
          <w:rPr>
            <w:rFonts w:hint="eastAsia"/>
          </w:rPr>
          <w:t>，</w:t>
        </w:r>
      </w:ins>
      <w:del w:id="1896" w:author="BeBe" w:date="2012-09-29T20:26: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也是我最熟悉的一個。</w:t>
      </w:r>
      <w:proofErr w:type="gramStart"/>
      <w:r w:rsidRPr="00901AA7">
        <w:rPr>
          <w:rFonts w:asciiTheme="minorEastAsia" w:hAnsiTheme="minorEastAsia" w:cs="新細明體" w:hint="eastAsia"/>
          <w:kern w:val="0"/>
          <w:sz w:val="20"/>
          <w:szCs w:val="20"/>
        </w:rPr>
        <w:t>有本教</w:t>
      </w:r>
      <w:proofErr w:type="gramEnd"/>
      <w:r w:rsidRPr="00901AA7">
        <w:rPr>
          <w:rFonts w:asciiTheme="minorEastAsia" w:hAnsiTheme="minorEastAsia" w:cs="Hei-Bd-HK-BF"/>
          <w:kern w:val="0"/>
          <w:sz w:val="20"/>
          <w:szCs w:val="20"/>
        </w:rPr>
        <w:t xml:space="preserve">WPF </w:t>
      </w:r>
      <w:r w:rsidRPr="00901AA7">
        <w:rPr>
          <w:rFonts w:asciiTheme="minorEastAsia" w:hAnsiTheme="minorEastAsia" w:cs="新細明體" w:hint="eastAsia"/>
          <w:kern w:val="0"/>
          <w:sz w:val="20"/>
          <w:szCs w:val="20"/>
        </w:rPr>
        <w:t>的書名叫</w:t>
      </w:r>
      <w:del w:id="1897" w:author="BeBe" w:date="2012-09-29T20:27:00Z">
        <w:r w:rsidRPr="00901AA7" w:rsidDel="00D3653D">
          <w:rPr>
            <w:rFonts w:asciiTheme="minorEastAsia" w:hAnsiTheme="minorEastAsia" w:cs="Hei-Bd-HK-BF"/>
            <w:kern w:val="0"/>
            <w:sz w:val="20"/>
            <w:szCs w:val="20"/>
          </w:rPr>
          <w:delText>”</w:delText>
        </w:r>
      </w:del>
      <w:r w:rsidRPr="00901AA7">
        <w:rPr>
          <w:rFonts w:asciiTheme="minorEastAsia" w:hAnsiTheme="minorEastAsia" w:cs="Hei-Bd-HK-BF"/>
          <w:kern w:val="0"/>
          <w:sz w:val="20"/>
          <w:szCs w:val="20"/>
        </w:rPr>
        <w:t>Applications = Code + Markup</w:t>
      </w:r>
      <w:del w:id="1898" w:author="BeBe" w:date="2012-09-29T20:27:00Z">
        <w:r w:rsidRPr="00901AA7" w:rsidDel="00D3653D">
          <w:rPr>
            <w:rFonts w:asciiTheme="minorEastAsia" w:hAnsiTheme="minorEastAsia" w:cs="Hei-Bd-HK-BF"/>
            <w:kern w:val="0"/>
            <w:sz w:val="20"/>
            <w:szCs w:val="20"/>
          </w:rPr>
          <w:delText>”,</w:delText>
        </w:r>
      </w:del>
      <w:ins w:id="1899" w:author="BeBe" w:date="2012-09-29T20:27:00Z">
        <w:r>
          <w:rPr>
            <w:rFonts w:asciiTheme="minorEastAsia" w:hAnsiTheme="minorEastAsia" w:cs="Hei-Bd-HK-BF" w:hint="eastAsia"/>
            <w:kern w:val="0"/>
            <w:sz w:val="20"/>
            <w:szCs w:val="20"/>
          </w:rPr>
          <w:t>，</w:t>
        </w:r>
      </w:ins>
      <w:r w:rsidRPr="00901AA7">
        <w:rPr>
          <w:rFonts w:asciiTheme="minorEastAsia" w:hAnsiTheme="minorEastAsia" w:cs="Hei-Bd-HK-BF"/>
          <w:kern w:val="0"/>
          <w:sz w:val="20"/>
          <w:szCs w:val="20"/>
        </w:rPr>
        <w:t xml:space="preserve">markup </w:t>
      </w:r>
      <w:r w:rsidRPr="00901AA7">
        <w:rPr>
          <w:rFonts w:asciiTheme="minorEastAsia" w:hAnsiTheme="minorEastAsia" w:cs="新細明體" w:hint="eastAsia"/>
          <w:kern w:val="0"/>
          <w:sz w:val="20"/>
          <w:szCs w:val="20"/>
        </w:rPr>
        <w:t>可以想成是程式的外觀、</w:t>
      </w:r>
      <w:r w:rsidRPr="00901AA7">
        <w:rPr>
          <w:rFonts w:asciiTheme="minorEastAsia" w:hAnsiTheme="minorEastAsia" w:cs="Hei-Bd-HK-BF"/>
          <w:kern w:val="0"/>
          <w:sz w:val="20"/>
          <w:szCs w:val="20"/>
        </w:rPr>
        <w:t>UI</w:t>
      </w:r>
      <w:ins w:id="1900" w:author="BeBe" w:date="2012-09-29T20:27:00Z">
        <w:r>
          <w:rPr>
            <w:rFonts w:hint="eastAsia"/>
          </w:rPr>
          <w:t>，</w:t>
        </w:r>
      </w:ins>
      <w:del w:id="1901" w:author="BeBe" w:date="2012-09-29T20:27: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也就是我們可以用紙板或是模擬表達的部份。我非常喜歡這句話</w:t>
      </w:r>
      <w:ins w:id="1902" w:author="BeBe" w:date="2012-09-29T20:27:00Z">
        <w:r>
          <w:rPr>
            <w:rFonts w:hint="eastAsia"/>
          </w:rPr>
          <w:t>，</w:t>
        </w:r>
      </w:ins>
      <w:del w:id="1903" w:author="BeBe" w:date="2012-09-29T20:27: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因為它點出了在程式的設計中</w:t>
      </w:r>
      <w:ins w:id="1904" w:author="BeBe" w:date="2012-09-29T20:27:00Z">
        <w:r>
          <w:rPr>
            <w:rFonts w:hint="eastAsia"/>
          </w:rPr>
          <w:t>，</w:t>
        </w:r>
      </w:ins>
      <w:del w:id="1905" w:author="BeBe" w:date="2012-09-29T20:27: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不止有</w:t>
      </w:r>
      <w:r w:rsidRPr="00901AA7">
        <w:rPr>
          <w:rFonts w:asciiTheme="minorEastAsia" w:hAnsiTheme="minorEastAsia" w:cs="Hei-Bd-HK-BF"/>
          <w:kern w:val="0"/>
          <w:sz w:val="20"/>
          <w:szCs w:val="20"/>
        </w:rPr>
        <w:t>code</w:t>
      </w:r>
      <w:ins w:id="1906" w:author="BeBe" w:date="2012-09-29T20:27:00Z">
        <w:r>
          <w:rPr>
            <w:rFonts w:hint="eastAsia"/>
          </w:rPr>
          <w:t>，</w:t>
        </w:r>
      </w:ins>
      <w:del w:id="1907" w:author="BeBe" w:date="2012-09-29T20:27:00Z">
        <w:r w:rsidRPr="00901AA7" w:rsidDel="00D3653D">
          <w:rPr>
            <w:rFonts w:asciiTheme="minorEastAsia" w:hAnsiTheme="minorEastAsia" w:cs="Hei-Bd-HK-BF"/>
            <w:kern w:val="0"/>
            <w:sz w:val="20"/>
            <w:szCs w:val="20"/>
          </w:rPr>
          <w:delText>,</w:delText>
        </w:r>
      </w:del>
      <w:r w:rsidRPr="00901AA7">
        <w:rPr>
          <w:rFonts w:asciiTheme="minorEastAsia" w:hAnsiTheme="minorEastAsia" w:cs="Hei-Bd-HK-BF"/>
          <w:kern w:val="0"/>
          <w:sz w:val="20"/>
          <w:szCs w:val="20"/>
        </w:rPr>
        <w:t xml:space="preserve">markup </w:t>
      </w:r>
      <w:r w:rsidRPr="00901AA7">
        <w:rPr>
          <w:rFonts w:asciiTheme="minorEastAsia" w:hAnsiTheme="minorEastAsia" w:cs="新細明體" w:hint="eastAsia"/>
          <w:kern w:val="0"/>
          <w:sz w:val="20"/>
          <w:szCs w:val="20"/>
        </w:rPr>
        <w:t>也是一樣重要。基於這點</w:t>
      </w:r>
      <w:ins w:id="1908" w:author="BeBe" w:date="2012-09-29T20:27:00Z">
        <w:r>
          <w:rPr>
            <w:rFonts w:hint="eastAsia"/>
          </w:rPr>
          <w:t>，</w:t>
        </w:r>
      </w:ins>
      <w:del w:id="1909" w:author="BeBe" w:date="2012-09-29T20:27:00Z">
        <w:r w:rsidRPr="00901AA7" w:rsidDel="00D3653D">
          <w:rPr>
            <w:rFonts w:asciiTheme="minorEastAsia" w:hAnsiTheme="minorEastAsia" w:cs="Hei-Bd-HK-BF"/>
            <w:kern w:val="0"/>
            <w:sz w:val="20"/>
            <w:szCs w:val="20"/>
          </w:rPr>
          <w:delText>,</w:delText>
        </w:r>
      </w:del>
      <w:r w:rsidRPr="00901AA7">
        <w:rPr>
          <w:rFonts w:asciiTheme="minorEastAsia" w:hAnsiTheme="minorEastAsia" w:cs="Hei-Bd-HK-BF"/>
          <w:kern w:val="0"/>
          <w:sz w:val="20"/>
          <w:szCs w:val="20"/>
        </w:rPr>
        <w:t>WP</w:t>
      </w:r>
      <w:r w:rsidRPr="00901AA7">
        <w:rPr>
          <w:rFonts w:asciiTheme="minorEastAsia" w:hAnsiTheme="minorEastAsia" w:cs="新細明體" w:hint="eastAsia"/>
          <w:kern w:val="0"/>
          <w:sz w:val="20"/>
          <w:szCs w:val="20"/>
        </w:rPr>
        <w:t>開發過程中</w:t>
      </w:r>
      <w:r w:rsidRPr="00901AA7">
        <w:rPr>
          <w:rFonts w:asciiTheme="minorEastAsia" w:hAnsiTheme="minorEastAsia" w:cs="Hei-Bd-HK-BF"/>
          <w:kern w:val="0"/>
          <w:sz w:val="20"/>
          <w:szCs w:val="20"/>
        </w:rPr>
        <w:t xml:space="preserve">markup </w:t>
      </w:r>
      <w:r w:rsidRPr="00901AA7">
        <w:rPr>
          <w:rFonts w:asciiTheme="minorEastAsia" w:hAnsiTheme="minorEastAsia" w:cs="新細明體" w:hint="eastAsia"/>
          <w:kern w:val="0"/>
          <w:sz w:val="20"/>
          <w:szCs w:val="20"/>
        </w:rPr>
        <w:t>的設計工具非常完整</w:t>
      </w:r>
      <w:ins w:id="1910" w:author="BeBe" w:date="2012-09-29T20:28:00Z">
        <w:r>
          <w:rPr>
            <w:rFonts w:hint="eastAsia"/>
          </w:rPr>
          <w:t>，</w:t>
        </w:r>
      </w:ins>
      <w:del w:id="1911" w:author="BeBe" w:date="2012-09-29T20:28:00Z">
        <w:r w:rsidRPr="00901AA7" w:rsidDel="00D3653D">
          <w:rPr>
            <w:rFonts w:asciiTheme="minorEastAsia" w:hAnsiTheme="minorEastAsia" w:cs="Hei-Bd-HK-BF"/>
            <w:kern w:val="0"/>
            <w:sz w:val="20"/>
            <w:szCs w:val="20"/>
          </w:rPr>
          <w:delText>,”</w:delText>
        </w:r>
        <w:r w:rsidRPr="00901AA7" w:rsidDel="00D3653D">
          <w:rPr>
            <w:rFonts w:asciiTheme="minorEastAsia" w:hAnsiTheme="minorEastAsia" w:cs="新細明體" w:hint="eastAsia"/>
            <w:kern w:val="0"/>
            <w:sz w:val="20"/>
            <w:szCs w:val="20"/>
          </w:rPr>
          <w:delText>基本上</w:delText>
        </w:r>
      </w:del>
      <w:r w:rsidRPr="00901AA7">
        <w:rPr>
          <w:rFonts w:asciiTheme="minorEastAsia" w:hAnsiTheme="minorEastAsia" w:cs="新細明體" w:hint="eastAsia"/>
          <w:kern w:val="0"/>
          <w:sz w:val="20"/>
          <w:szCs w:val="20"/>
        </w:rPr>
        <w:t>不用寫一行</w:t>
      </w:r>
      <w:r w:rsidRPr="00901AA7">
        <w:rPr>
          <w:rFonts w:asciiTheme="minorEastAsia" w:hAnsiTheme="minorEastAsia" w:cs="Hei-Bd-HK-BF"/>
          <w:kern w:val="0"/>
          <w:sz w:val="20"/>
          <w:szCs w:val="20"/>
        </w:rPr>
        <w:t xml:space="preserve">code </w:t>
      </w:r>
      <w:r w:rsidRPr="00901AA7">
        <w:rPr>
          <w:rFonts w:asciiTheme="minorEastAsia" w:hAnsiTheme="minorEastAsia" w:cs="新細明體" w:hint="eastAsia"/>
          <w:kern w:val="0"/>
          <w:sz w:val="20"/>
          <w:szCs w:val="20"/>
        </w:rPr>
        <w:t>就能完成許多事</w:t>
      </w:r>
      <w:del w:id="1912" w:author="BeBe" w:date="2012-09-29T20:28: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。所以一些快速的</w:t>
      </w:r>
      <w:r w:rsidRPr="00901AA7">
        <w:rPr>
          <w:rFonts w:asciiTheme="minorEastAsia" w:hAnsiTheme="minorEastAsia" w:cs="Hei-Bd-HK-BF"/>
          <w:kern w:val="0"/>
          <w:sz w:val="20"/>
          <w:szCs w:val="20"/>
        </w:rPr>
        <w:t>prototyping</w:t>
      </w:r>
      <w:del w:id="1913" w:author="BeBe" w:date="2012-09-29T20:28:00Z">
        <w:r w:rsidRPr="00901AA7" w:rsidDel="00D3653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我會選用</w:t>
      </w:r>
      <w:r w:rsidRPr="00901AA7">
        <w:rPr>
          <w:rFonts w:asciiTheme="minorEastAsia" w:hAnsiTheme="minorEastAsia" w:cs="Hei-Bd-HK-BF"/>
          <w:kern w:val="0"/>
          <w:sz w:val="20"/>
          <w:szCs w:val="20"/>
        </w:rPr>
        <w:t>WP</w:t>
      </w:r>
      <w:r w:rsidRPr="00901AA7">
        <w:rPr>
          <w:rFonts w:asciiTheme="minorEastAsia" w:hAnsiTheme="minorEastAsia" w:cs="新細明體" w:hint="eastAsia"/>
          <w:kern w:val="0"/>
          <w:sz w:val="20"/>
          <w:szCs w:val="20"/>
        </w:rPr>
        <w:t>。</w:t>
      </w:r>
    </w:p>
    <w:p w:rsidR="00F10E43" w:rsidRPr="0083033F" w:rsidRDefault="00F10E43" w:rsidP="00F10E43">
      <w:pPr>
        <w:autoSpaceDE w:val="0"/>
        <w:autoSpaceDN w:val="0"/>
        <w:adjustRightInd w:val="0"/>
        <w:snapToGrid w:val="0"/>
        <w:rPr>
          <w:rFonts w:asciiTheme="minorEastAsia" w:hAnsiTheme="minorEastAsia" w:cs="新細明體" w:hint="eastAsia"/>
          <w:kern w:val="0"/>
          <w:sz w:val="20"/>
          <w:szCs w:val="20"/>
        </w:rPr>
      </w:pPr>
    </w:p>
    <w:p w:rsidR="00CC3FED" w:rsidRDefault="00CC3FED" w:rsidP="00F10E43">
      <w:pPr>
        <w:autoSpaceDE w:val="0"/>
        <w:autoSpaceDN w:val="0"/>
        <w:adjustRightInd w:val="0"/>
        <w:snapToGrid w:val="0"/>
        <w:rPr>
          <w:rFonts w:asciiTheme="minorEastAsia" w:hAnsiTheme="minorEastAsia" w:cs="新細明體" w:hint="eastAsia"/>
          <w:kern w:val="0"/>
          <w:sz w:val="20"/>
          <w:szCs w:val="20"/>
        </w:rPr>
      </w:pPr>
    </w:p>
    <w:p w:rsidR="00113FF0" w:rsidRDefault="00113FF0" w:rsidP="00F10E43">
      <w:pPr>
        <w:autoSpaceDE w:val="0"/>
        <w:autoSpaceDN w:val="0"/>
        <w:adjustRightInd w:val="0"/>
        <w:snapToGrid w:val="0"/>
        <w:rPr>
          <w:rFonts w:asciiTheme="minorEastAsia" w:hAnsiTheme="minorEastAsia" w:cs="新細明體" w:hint="eastAsia"/>
          <w:b/>
          <w:kern w:val="0"/>
          <w:szCs w:val="24"/>
        </w:rPr>
      </w:pPr>
      <w:r>
        <w:rPr>
          <w:rFonts w:asciiTheme="minorEastAsia" w:hAnsiTheme="minorEastAsia" w:cs="新細明體" w:hint="eastAsia"/>
          <w:b/>
          <w:kern w:val="0"/>
          <w:szCs w:val="24"/>
        </w:rPr>
        <w:t>郭冠宏</w:t>
      </w:r>
    </w:p>
    <w:p w:rsidR="003E6FA4" w:rsidRPr="00113FF0" w:rsidRDefault="00113FF0" w:rsidP="00F10E43">
      <w:pPr>
        <w:autoSpaceDE w:val="0"/>
        <w:autoSpaceDN w:val="0"/>
        <w:adjustRightInd w:val="0"/>
        <w:snapToGrid w:val="0"/>
        <w:rPr>
          <w:rFonts w:asciiTheme="minorEastAsia" w:hAnsiTheme="minorEastAsia" w:cs="ebuchetMS" w:hint="eastAsia"/>
          <w:kern w:val="0"/>
          <w:sz w:val="20"/>
          <w:szCs w:val="20"/>
        </w:rPr>
      </w:pPr>
      <w:r w:rsidRPr="00113FF0">
        <w:rPr>
          <w:rFonts w:asciiTheme="minorEastAsia" w:hAnsiTheme="minorEastAsia" w:cs="ebuchetMS" w:hint="eastAsia"/>
          <w:kern w:val="0"/>
          <w:sz w:val="20"/>
          <w:szCs w:val="20"/>
        </w:rPr>
        <w:t>資訊工程學系</w:t>
      </w:r>
      <w:r w:rsidRPr="00113FF0">
        <w:rPr>
          <w:rFonts w:asciiTheme="minorEastAsia" w:hAnsiTheme="minorEastAsia" w:cs="ebuchetMS"/>
          <w:kern w:val="0"/>
          <w:sz w:val="20"/>
          <w:szCs w:val="20"/>
        </w:rPr>
        <w:t xml:space="preserve"> </w:t>
      </w:r>
    </w:p>
    <w:p w:rsidR="00272AE8" w:rsidRPr="00272AE8" w:rsidRDefault="00113FF0" w:rsidP="00113FF0">
      <w:pPr>
        <w:autoSpaceDE w:val="0"/>
        <w:autoSpaceDN w:val="0"/>
        <w:adjustRightInd w:val="0"/>
        <w:snapToGrid w:val="0"/>
        <w:rPr>
          <w:rFonts w:asciiTheme="minorEastAsia" w:hAnsiTheme="minorEastAsia" w:cs="ebuchetMS" w:hint="eastAsia"/>
          <w:kern w:val="0"/>
          <w:sz w:val="20"/>
          <w:szCs w:val="20"/>
        </w:rPr>
      </w:pPr>
      <w:r w:rsidRPr="00113FF0">
        <w:rPr>
          <w:rFonts w:asciiTheme="minorEastAsia" w:hAnsiTheme="minorEastAsia" w:cs="ebuchetMS" w:hint="eastAsia"/>
          <w:kern w:val="0"/>
          <w:sz w:val="20"/>
          <w:szCs w:val="20"/>
        </w:rPr>
        <w:t>負責伺服器的架構、手機與伺服器中溝通的部分，修正</w:t>
      </w:r>
      <w:r w:rsidRPr="00113FF0">
        <w:rPr>
          <w:rFonts w:asciiTheme="minorEastAsia" w:hAnsiTheme="minorEastAsia" w:cs="ebuchetMS"/>
          <w:kern w:val="0"/>
          <w:sz w:val="20"/>
          <w:szCs w:val="20"/>
        </w:rPr>
        <w:t>UI</w:t>
      </w:r>
      <w:r w:rsidRPr="00113FF0">
        <w:rPr>
          <w:rFonts w:asciiTheme="minorEastAsia" w:hAnsiTheme="minorEastAsia" w:cs="ebuchetMS" w:hint="eastAsia"/>
          <w:kern w:val="0"/>
          <w:sz w:val="20"/>
          <w:szCs w:val="20"/>
        </w:rPr>
        <w:t>中的</w:t>
      </w:r>
      <w:r w:rsidRPr="00113FF0">
        <w:rPr>
          <w:rFonts w:asciiTheme="minorEastAsia" w:hAnsiTheme="minorEastAsia" w:cs="ebuchetMS"/>
          <w:kern w:val="0"/>
          <w:sz w:val="20"/>
          <w:szCs w:val="20"/>
        </w:rPr>
        <w:t>BUG</w:t>
      </w:r>
      <w:r w:rsidRPr="00113FF0">
        <w:rPr>
          <w:rFonts w:asciiTheme="minorEastAsia" w:hAnsiTheme="minorEastAsia" w:cs="ebuchetMS" w:hint="eastAsia"/>
          <w:kern w:val="0"/>
          <w:sz w:val="20"/>
          <w:szCs w:val="20"/>
        </w:rPr>
        <w:t>。</w:t>
      </w:r>
    </w:p>
    <w:p w:rsidR="00272AE8" w:rsidRPr="00C5717C" w:rsidRDefault="00272AE8" w:rsidP="00272AE8">
      <w:pPr>
        <w:autoSpaceDE w:val="0"/>
        <w:autoSpaceDN w:val="0"/>
        <w:adjustRightInd w:val="0"/>
        <w:snapToGrid w:val="0"/>
        <w:rPr>
          <w:rFonts w:asciiTheme="minorEastAsia" w:hAnsiTheme="minorEastAsia" w:cs="新細明體"/>
          <w:kern w:val="0"/>
          <w:sz w:val="20"/>
          <w:szCs w:val="20"/>
        </w:rPr>
      </w:pPr>
    </w:p>
    <w:p w:rsidR="00113FF0" w:rsidRDefault="00113FF0" w:rsidP="00113FF0">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我們的伺服器選擇在</w:t>
      </w:r>
      <w:r w:rsidRPr="00901AA7">
        <w:rPr>
          <w:rFonts w:asciiTheme="minorEastAsia" w:hAnsiTheme="minorEastAsia" w:cs="Hei-Bd-HK-BF"/>
          <w:kern w:val="0"/>
          <w:sz w:val="20"/>
          <w:szCs w:val="20"/>
        </w:rPr>
        <w:t>Google App Engine(</w:t>
      </w:r>
      <w:r w:rsidRPr="00901AA7">
        <w:rPr>
          <w:rFonts w:asciiTheme="minorEastAsia" w:hAnsiTheme="minorEastAsia" w:cs="新細明體" w:hint="eastAsia"/>
          <w:kern w:val="0"/>
          <w:sz w:val="20"/>
          <w:szCs w:val="20"/>
        </w:rPr>
        <w:t>後稱</w:t>
      </w:r>
      <w:r w:rsidRPr="00901AA7">
        <w:rPr>
          <w:rFonts w:asciiTheme="minorEastAsia" w:hAnsiTheme="minorEastAsia" w:cs="Hei-Bd-HK-BF"/>
          <w:kern w:val="0"/>
          <w:sz w:val="20"/>
          <w:szCs w:val="20"/>
        </w:rPr>
        <w:t>GAE)</w:t>
      </w:r>
      <w:r w:rsidRPr="00901AA7">
        <w:rPr>
          <w:rFonts w:asciiTheme="minorEastAsia" w:hAnsiTheme="minorEastAsia" w:cs="新細明體" w:hint="eastAsia"/>
          <w:kern w:val="0"/>
          <w:sz w:val="20"/>
          <w:szCs w:val="20"/>
        </w:rPr>
        <w:t>上架設</w:t>
      </w:r>
      <w:ins w:id="1914" w:author="BeBe" w:date="2012-09-29T20:29:00Z">
        <w:r>
          <w:rPr>
            <w:rFonts w:hint="eastAsia"/>
          </w:rPr>
          <w:t>，</w:t>
        </w:r>
      </w:ins>
      <w:del w:id="1915" w:author="BeBe" w:date="2012-09-29T20:29: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他是屬於雲端服務裡的</w:t>
      </w:r>
      <w:r w:rsidRPr="00901AA7">
        <w:rPr>
          <w:rFonts w:asciiTheme="minorEastAsia" w:hAnsiTheme="minorEastAsia" w:cs="Hei-Bd-HK-BF"/>
          <w:kern w:val="0"/>
          <w:sz w:val="20"/>
          <w:szCs w:val="20"/>
        </w:rPr>
        <w:t>Platform as</w:t>
      </w:r>
      <w:r w:rsidRPr="00901AA7">
        <w:rPr>
          <w:rFonts w:asciiTheme="minorEastAsia" w:hAnsiTheme="minorEastAsia" w:cs="Hei-Bd-HK-BF" w:hint="eastAsia"/>
          <w:kern w:val="0"/>
          <w:sz w:val="20"/>
          <w:szCs w:val="20"/>
        </w:rPr>
        <w:t xml:space="preserve"> </w:t>
      </w:r>
      <w:proofErr w:type="spellStart"/>
      <w:r w:rsidRPr="00901AA7">
        <w:rPr>
          <w:rFonts w:asciiTheme="minorEastAsia" w:hAnsiTheme="minorEastAsia" w:cs="Hei-Bd-HK-BF"/>
          <w:kern w:val="0"/>
          <w:sz w:val="20"/>
          <w:szCs w:val="20"/>
        </w:rPr>
        <w:t>aservice</w:t>
      </w:r>
      <w:proofErr w:type="spellEnd"/>
      <w:r w:rsidRPr="00901AA7">
        <w:rPr>
          <w:rFonts w:asciiTheme="minorEastAsia" w:hAnsiTheme="minorEastAsia" w:cs="Hei-Bd-HK-BF" w:hint="eastAsia"/>
          <w:kern w:val="0"/>
          <w:sz w:val="20"/>
          <w:szCs w:val="20"/>
        </w:rPr>
        <w:t xml:space="preserve"> </w:t>
      </w:r>
      <w:r w:rsidRPr="00901AA7">
        <w:rPr>
          <w:rFonts w:asciiTheme="minorEastAsia" w:hAnsiTheme="minorEastAsia" w:cs="Hei-Bd-HK-BF"/>
          <w:kern w:val="0"/>
          <w:sz w:val="20"/>
          <w:szCs w:val="20"/>
        </w:rPr>
        <w:t>(</w:t>
      </w:r>
      <w:proofErr w:type="spellStart"/>
      <w:r w:rsidRPr="00901AA7">
        <w:rPr>
          <w:rFonts w:asciiTheme="minorEastAsia" w:hAnsiTheme="minorEastAsia" w:cs="Hei-Bd-HK-BF"/>
          <w:kern w:val="0"/>
          <w:sz w:val="20"/>
          <w:szCs w:val="20"/>
        </w:rPr>
        <w:t>PaaS</w:t>
      </w:r>
      <w:proofErr w:type="spellEnd"/>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提供一個良好的應用程式架設平台。使用的語言是</w:t>
      </w:r>
      <w:r w:rsidRPr="00901AA7">
        <w:rPr>
          <w:rFonts w:asciiTheme="minorEastAsia" w:hAnsiTheme="minorEastAsia" w:cs="Hei-Bd-HK-BF"/>
          <w:kern w:val="0"/>
          <w:sz w:val="20"/>
          <w:szCs w:val="20"/>
        </w:rPr>
        <w:t>Python</w:t>
      </w:r>
      <w:r w:rsidRPr="00901AA7">
        <w:rPr>
          <w:rFonts w:asciiTheme="minorEastAsia" w:hAnsiTheme="minorEastAsia" w:cs="新細明體" w:hint="eastAsia"/>
          <w:kern w:val="0"/>
          <w:sz w:val="20"/>
          <w:szCs w:val="20"/>
        </w:rPr>
        <w:t>。</w:t>
      </w:r>
    </w:p>
    <w:p w:rsidR="00113FF0" w:rsidRDefault="00113FF0" w:rsidP="00113FF0">
      <w:pPr>
        <w:autoSpaceDE w:val="0"/>
        <w:autoSpaceDN w:val="0"/>
        <w:adjustRightInd w:val="0"/>
        <w:snapToGrid w:val="0"/>
        <w:rPr>
          <w:rFonts w:asciiTheme="minorEastAsia" w:hAnsiTheme="minorEastAsia" w:cs="新細明體"/>
          <w:kern w:val="0"/>
          <w:sz w:val="20"/>
          <w:szCs w:val="20"/>
        </w:rPr>
      </w:pPr>
    </w:p>
    <w:p w:rsidR="00113FF0" w:rsidRPr="00D80B2F" w:rsidRDefault="00113FF0" w:rsidP="00113FF0">
      <w:pPr>
        <w:autoSpaceDE w:val="0"/>
        <w:autoSpaceDN w:val="0"/>
        <w:adjustRightInd w:val="0"/>
        <w:snapToGrid w:val="0"/>
        <w:rPr>
          <w:rFonts w:asciiTheme="minorEastAsia" w:hAnsiTheme="minorEastAsia" w:cs="新細明體"/>
          <w:kern w:val="0"/>
          <w:sz w:val="20"/>
          <w:szCs w:val="20"/>
        </w:rPr>
      </w:pPr>
      <w:r w:rsidRPr="00D80B2F">
        <w:rPr>
          <w:rFonts w:asciiTheme="minorEastAsia" w:hAnsiTheme="minorEastAsia" w:cs="新細明體" w:hint="eastAsia"/>
          <w:kern w:val="0"/>
          <w:sz w:val="20"/>
          <w:szCs w:val="20"/>
        </w:rPr>
        <w:t>【伺服器需處理的行為】</w:t>
      </w:r>
    </w:p>
    <w:p w:rsidR="00113FF0" w:rsidRPr="00901AA7" w:rsidRDefault="00113FF0" w:rsidP="00113FF0">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Hei-Bd-HK-BF"/>
          <w:kern w:val="0"/>
          <w:sz w:val="20"/>
          <w:szCs w:val="20"/>
        </w:rPr>
        <w:t xml:space="preserve">1. </w:t>
      </w:r>
      <w:r w:rsidRPr="00901AA7">
        <w:rPr>
          <w:rFonts w:asciiTheme="minorEastAsia" w:hAnsiTheme="minorEastAsia" w:cs="新細明體" w:hint="eastAsia"/>
          <w:kern w:val="0"/>
          <w:sz w:val="20"/>
          <w:szCs w:val="20"/>
        </w:rPr>
        <w:t>儲存使用者基本資訊。</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我們限定使用</w:t>
      </w:r>
      <w:proofErr w:type="spellStart"/>
      <w:r w:rsidRPr="00901AA7">
        <w:rPr>
          <w:rFonts w:asciiTheme="minorEastAsia" w:hAnsiTheme="minorEastAsia" w:cs="Hei-Bd-HK-BF"/>
          <w:kern w:val="0"/>
          <w:sz w:val="20"/>
          <w:szCs w:val="20"/>
        </w:rPr>
        <w:t>Facebook</w:t>
      </w:r>
      <w:proofErr w:type="spellEnd"/>
      <w:r w:rsidRPr="00901AA7">
        <w:rPr>
          <w:rFonts w:asciiTheme="minorEastAsia" w:hAnsiTheme="minorEastAsia" w:cs="Hei-Bd-HK-BF"/>
          <w:kern w:val="0"/>
          <w:sz w:val="20"/>
          <w:szCs w:val="20"/>
        </w:rPr>
        <w:t xml:space="preserve"> </w:t>
      </w:r>
      <w:r w:rsidRPr="00901AA7">
        <w:rPr>
          <w:rFonts w:asciiTheme="minorEastAsia" w:hAnsiTheme="minorEastAsia" w:cs="新細明體" w:hint="eastAsia"/>
          <w:kern w:val="0"/>
          <w:sz w:val="20"/>
          <w:szCs w:val="20"/>
        </w:rPr>
        <w:t>帳號作為登入</w:t>
      </w:r>
      <w:r w:rsidRPr="00901AA7">
        <w:rPr>
          <w:rFonts w:asciiTheme="minorEastAsia" w:hAnsiTheme="minorEastAsia" w:cs="Hei-Bd-HK-BF"/>
          <w:kern w:val="0"/>
          <w:sz w:val="20"/>
          <w:szCs w:val="20"/>
        </w:rPr>
        <w:t>)</w:t>
      </w:r>
    </w:p>
    <w:p w:rsidR="00113FF0" w:rsidRPr="00901AA7" w:rsidRDefault="00113FF0" w:rsidP="00113FF0">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Hei-Bd-HK-BF"/>
          <w:kern w:val="0"/>
          <w:sz w:val="20"/>
          <w:szCs w:val="20"/>
        </w:rPr>
        <w:t xml:space="preserve">2. </w:t>
      </w:r>
      <w:r w:rsidRPr="00901AA7">
        <w:rPr>
          <w:rFonts w:asciiTheme="minorEastAsia" w:hAnsiTheme="minorEastAsia" w:cs="新細明體" w:hint="eastAsia"/>
          <w:kern w:val="0"/>
          <w:sz w:val="20"/>
          <w:szCs w:val="20"/>
        </w:rPr>
        <w:t>回傳</w:t>
      </w:r>
      <w:del w:id="1916" w:author="BeBe" w:date="2012-09-29T20:29:00Z">
        <w:r w:rsidRPr="00901AA7" w:rsidDel="00A03598">
          <w:rPr>
            <w:rFonts w:asciiTheme="minorEastAsia" w:hAnsiTheme="minorEastAsia" w:cs="新細明體" w:hint="eastAsia"/>
            <w:kern w:val="0"/>
            <w:sz w:val="20"/>
            <w:szCs w:val="20"/>
          </w:rPr>
          <w:delText>有幾個</w:delText>
        </w:r>
      </w:del>
      <w:r w:rsidRPr="00901AA7">
        <w:rPr>
          <w:rFonts w:asciiTheme="minorEastAsia" w:hAnsiTheme="minorEastAsia" w:cs="新細明體" w:hint="eastAsia"/>
          <w:kern w:val="0"/>
          <w:sz w:val="20"/>
          <w:szCs w:val="20"/>
        </w:rPr>
        <w:t>正在使用我們</w:t>
      </w:r>
      <w:r w:rsidRPr="00901AA7">
        <w:rPr>
          <w:rFonts w:asciiTheme="minorEastAsia" w:hAnsiTheme="minorEastAsia" w:cs="Hei-Bd-HK-BF"/>
          <w:kern w:val="0"/>
          <w:sz w:val="20"/>
          <w:szCs w:val="20"/>
        </w:rPr>
        <w:t xml:space="preserve">App </w:t>
      </w:r>
      <w:r w:rsidRPr="00901AA7">
        <w:rPr>
          <w:rFonts w:asciiTheme="minorEastAsia" w:hAnsiTheme="minorEastAsia" w:cs="新細明體" w:hint="eastAsia"/>
          <w:kern w:val="0"/>
          <w:sz w:val="20"/>
          <w:szCs w:val="20"/>
        </w:rPr>
        <w:t>的使用者</w:t>
      </w:r>
      <w:ins w:id="1917" w:author="BeBe" w:date="2012-09-29T20:30:00Z">
        <w:r>
          <w:rPr>
            <w:rFonts w:asciiTheme="minorEastAsia" w:hAnsiTheme="minorEastAsia" w:cs="新細明體" w:hint="eastAsia"/>
            <w:kern w:val="0"/>
            <w:sz w:val="20"/>
            <w:szCs w:val="20"/>
          </w:rPr>
          <w:t>人數</w:t>
        </w:r>
      </w:ins>
      <w:r w:rsidRPr="00901AA7">
        <w:rPr>
          <w:rFonts w:asciiTheme="minorEastAsia" w:hAnsiTheme="minorEastAsia" w:cs="新細明體" w:hint="eastAsia"/>
          <w:kern w:val="0"/>
          <w:sz w:val="20"/>
          <w:szCs w:val="20"/>
        </w:rPr>
        <w:t>。</w:t>
      </w:r>
    </w:p>
    <w:p w:rsidR="00113FF0" w:rsidRPr="00901AA7" w:rsidRDefault="00113FF0" w:rsidP="00113FF0">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Hei-Bd-HK-BF"/>
          <w:kern w:val="0"/>
          <w:sz w:val="20"/>
          <w:szCs w:val="20"/>
        </w:rPr>
        <w:t xml:space="preserve">3. </w:t>
      </w:r>
      <w:r w:rsidRPr="00901AA7">
        <w:rPr>
          <w:rFonts w:asciiTheme="minorEastAsia" w:hAnsiTheme="minorEastAsia" w:cs="新細明體" w:hint="eastAsia"/>
          <w:kern w:val="0"/>
          <w:sz w:val="20"/>
          <w:szCs w:val="20"/>
        </w:rPr>
        <w:t>儲存使用者上傳的資料</w:t>
      </w:r>
      <w:del w:id="1918" w:author="BeBe" w:date="2012-09-29T20:30:00Z">
        <w:r w:rsidRPr="00901AA7" w:rsidDel="00A03598">
          <w:rPr>
            <w:rFonts w:asciiTheme="minorEastAsia" w:hAnsiTheme="minorEastAsia" w:cs="Hei-Bd-HK-BF" w:hint="eastAsia"/>
            <w:kern w:val="0"/>
            <w:sz w:val="20"/>
            <w:szCs w:val="20"/>
          </w:rPr>
          <w:delText>,</w:delText>
        </w:r>
        <w:r w:rsidRPr="00901AA7" w:rsidDel="00A03598">
          <w:rPr>
            <w:rFonts w:asciiTheme="minorEastAsia" w:hAnsiTheme="minorEastAsia" w:cs="新細明體" w:hint="eastAsia"/>
            <w:kern w:val="0"/>
            <w:sz w:val="20"/>
            <w:szCs w:val="20"/>
          </w:rPr>
          <w:delText>就是</w:delText>
        </w:r>
      </w:del>
      <w:ins w:id="1919" w:author="BeBe" w:date="2012-09-29T20:30:00Z">
        <w:r>
          <w:rPr>
            <w:rFonts w:asciiTheme="minorEastAsia" w:hAnsiTheme="minorEastAsia" w:cs="Hei-Bd-HK-BF" w:hint="eastAsia"/>
            <w:kern w:val="0"/>
            <w:sz w:val="20"/>
            <w:szCs w:val="20"/>
          </w:rPr>
          <w:t>，即</w:t>
        </w:r>
      </w:ins>
      <w:r w:rsidRPr="00901AA7">
        <w:rPr>
          <w:rFonts w:asciiTheme="minorEastAsia" w:hAnsiTheme="minorEastAsia" w:cs="新細明體" w:hint="eastAsia"/>
          <w:kern w:val="0"/>
          <w:sz w:val="20"/>
          <w:szCs w:val="20"/>
        </w:rPr>
        <w:t>使用者寄出的每封信</w:t>
      </w:r>
      <w:ins w:id="1920" w:author="BeBe" w:date="2012-09-29T20:30:00Z">
        <w:r>
          <w:rPr>
            <w:rFonts w:hint="eastAsia"/>
          </w:rPr>
          <w:t>，</w:t>
        </w:r>
      </w:ins>
      <w:del w:id="1921" w:author="BeBe" w:date="2012-09-29T20:30: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包含圖片和錄音檔。</w:t>
      </w:r>
    </w:p>
    <w:p w:rsidR="00113FF0" w:rsidRPr="00901AA7" w:rsidRDefault="00113FF0" w:rsidP="00113FF0">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Hei-Bd-HK-BF"/>
          <w:kern w:val="0"/>
          <w:sz w:val="20"/>
          <w:szCs w:val="20"/>
        </w:rPr>
        <w:t xml:space="preserve">4. </w:t>
      </w:r>
      <w:r w:rsidRPr="00901AA7">
        <w:rPr>
          <w:rFonts w:asciiTheme="minorEastAsia" w:hAnsiTheme="minorEastAsia" w:cs="新細明體" w:hint="eastAsia"/>
          <w:kern w:val="0"/>
          <w:sz w:val="20"/>
          <w:szCs w:val="20"/>
        </w:rPr>
        <w:t>回傳使用者寄出</w:t>
      </w:r>
      <w:del w:id="1922" w:author="BeBe" w:date="2012-09-29T20:30:00Z">
        <w:r w:rsidRPr="00901AA7" w:rsidDel="00A03598">
          <w:rPr>
            <w:rFonts w:asciiTheme="minorEastAsia" w:hAnsiTheme="minorEastAsia" w:cs="新細明體" w:hint="eastAsia"/>
            <w:kern w:val="0"/>
            <w:sz w:val="20"/>
            <w:szCs w:val="20"/>
          </w:rPr>
          <w:delText>去</w:delText>
        </w:r>
      </w:del>
      <w:r w:rsidRPr="00901AA7">
        <w:rPr>
          <w:rFonts w:asciiTheme="minorEastAsia" w:hAnsiTheme="minorEastAsia" w:cs="新細明體" w:hint="eastAsia"/>
          <w:kern w:val="0"/>
          <w:sz w:val="20"/>
          <w:szCs w:val="20"/>
        </w:rPr>
        <w:t>的信。</w:t>
      </w:r>
    </w:p>
    <w:p w:rsidR="00113FF0" w:rsidRPr="00901AA7" w:rsidRDefault="00113FF0" w:rsidP="00113FF0">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Hei-Bd-HK-BF"/>
          <w:kern w:val="0"/>
          <w:sz w:val="20"/>
          <w:szCs w:val="20"/>
        </w:rPr>
        <w:t xml:space="preserve">5. </w:t>
      </w:r>
      <w:r w:rsidRPr="00901AA7">
        <w:rPr>
          <w:rFonts w:asciiTheme="minorEastAsia" w:hAnsiTheme="minorEastAsia" w:cs="新細明體" w:hint="eastAsia"/>
          <w:kern w:val="0"/>
          <w:sz w:val="20"/>
          <w:szCs w:val="20"/>
        </w:rPr>
        <w:t>回傳使用者所收到的信。</w:t>
      </w:r>
    </w:p>
    <w:p w:rsidR="00113FF0" w:rsidRDefault="00113FF0" w:rsidP="00113FF0">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Hei-Bd-HK-BF"/>
          <w:kern w:val="0"/>
          <w:sz w:val="20"/>
          <w:szCs w:val="20"/>
        </w:rPr>
        <w:t xml:space="preserve">6. </w:t>
      </w:r>
      <w:r w:rsidRPr="00901AA7">
        <w:rPr>
          <w:rFonts w:asciiTheme="minorEastAsia" w:hAnsiTheme="minorEastAsia" w:cs="新細明體" w:hint="eastAsia"/>
          <w:kern w:val="0"/>
          <w:sz w:val="20"/>
          <w:szCs w:val="20"/>
        </w:rPr>
        <w:t>刪除使用者寄出或收到的信。</w:t>
      </w:r>
    </w:p>
    <w:p w:rsidR="00113FF0" w:rsidRPr="005D30C7" w:rsidRDefault="00113FF0" w:rsidP="00113FF0">
      <w:pPr>
        <w:autoSpaceDE w:val="0"/>
        <w:autoSpaceDN w:val="0"/>
        <w:adjustRightInd w:val="0"/>
        <w:snapToGrid w:val="0"/>
        <w:rPr>
          <w:rFonts w:asciiTheme="minorEastAsia" w:hAnsiTheme="minorEastAsia" w:cs="新細明體"/>
          <w:kern w:val="0"/>
          <w:sz w:val="20"/>
          <w:szCs w:val="20"/>
        </w:rPr>
      </w:pPr>
    </w:p>
    <w:p w:rsidR="00113FF0" w:rsidRDefault="00113FF0" w:rsidP="00113FF0">
      <w:pPr>
        <w:autoSpaceDE w:val="0"/>
        <w:autoSpaceDN w:val="0"/>
        <w:adjustRightInd w:val="0"/>
        <w:snapToGrid w:val="0"/>
        <w:rPr>
          <w:rFonts w:asciiTheme="minorEastAsia" w:hAnsiTheme="minorEastAsia" w:cs="新細明體" w:hint="eastAsia"/>
          <w:kern w:val="0"/>
          <w:sz w:val="20"/>
          <w:szCs w:val="20"/>
        </w:rPr>
      </w:pPr>
      <w:ins w:id="1923" w:author="BeBe" w:date="2012-09-29T20:34:00Z">
        <w:r>
          <w:rPr>
            <w:rFonts w:asciiTheme="minorEastAsia" w:hAnsiTheme="minorEastAsia" w:cs="新細明體"/>
            <w:noProof/>
            <w:kern w:val="0"/>
            <w:sz w:val="20"/>
            <w:szCs w:val="20"/>
          </w:rPr>
          <w:pict>
            <v:shape id="_x0000_s1026" style="position:absolute;margin-left:390.2pt;margin-top:7.9pt;width:9.45pt;height:.05pt;z-index:251660288" coordorigin="16941,20806" coordsize="332,1" path="m16941,20806v110,,221,,331,e" filled="f" strokecolor="red" strokeweight="1.5pt">
              <v:stroke endcap="round"/>
              <v:path shadowok="f" o:extrusionok="f" fillok="f" insetpenok="f"/>
              <o:lock v:ext="edit" rotation="t" aspectratio="t" verticies="t" text="t" shapetype="t"/>
              <o:ink i="AJ0BHQIeBAEgAGgMAAAAAADAAAAAAAAARljPVIrml8VPjwb4utLhmyIDIWQGPoBED/AAAEgRRP8B&#10;RTUbAgCt/0Y1GwIArf9XDQAAAAUCC2UZFDIIAKwVAtS44kEzCACADAJDt+JBEBaysEEAAAAAAAAA&#10;ABaysEEAAAAAAACAugofC4L+E4v4TjwJtgCC/hkD+GQQAAoAESCAAum1Pp7NAZ==&#10;" annotation="t"/>
            </v:shape>
          </w:pict>
        </w:r>
        <w:r>
          <w:rPr>
            <w:rFonts w:asciiTheme="minorEastAsia" w:hAnsiTheme="minorEastAsia" w:cs="新細明體"/>
            <w:noProof/>
            <w:kern w:val="0"/>
            <w:sz w:val="20"/>
            <w:szCs w:val="20"/>
          </w:rPr>
          <w:pict>
            <v:shape id="_x0000_s1027" style="position:absolute;margin-left:52.15pt;margin-top:56.1pt;width:20.65pt;height:.05pt;z-index:251661312" coordorigin="5014,22507" coordsize="730,1" path="m5014,22507v243,,486,,729,e" filled="f" strokecolor="red" strokeweight="1.5pt">
              <v:stroke endcap="round"/>
              <v:path shadowok="f" o:extrusionok="f" fillok="f" insetpenok="f"/>
              <o:lock v:ext="edit" rotation="t" aspectratio="t" verticies="t" text="t" shapetype="t"/>
              <o:ink i="AKcBHQI8BAEgAGgMAAAAAADAAAAAAAAARljPVIrml8VPjwb4utLhmyIDIWQGPoBED/AAAEgRRP8B&#10;RTUbAgCt/0Y1GwIArf9XDQAAAAUCC2UZFDIIAKwVAtS44kEzCACADAJDt+JBEBaysEEAAAAAAAAA&#10;ABaysEEAAAAAAACAugopIYL+Aqv4CrYRZqbLLFliwssAgv4ba/htsAAAAAAKABEgwNtBtz6ezQG=&#10;" annotation="t"/>
            </v:shape>
          </w:pict>
        </w:r>
      </w:ins>
      <w:r w:rsidRPr="00901AA7">
        <w:rPr>
          <w:rFonts w:asciiTheme="minorEastAsia" w:hAnsiTheme="minorEastAsia" w:cs="新細明體" w:hint="eastAsia"/>
          <w:kern w:val="0"/>
          <w:sz w:val="20"/>
          <w:szCs w:val="20"/>
        </w:rPr>
        <w:t>伺服器</w:t>
      </w:r>
      <w:del w:id="1924" w:author="BeBe" w:date="2012-09-29T20:30:00Z">
        <w:r w:rsidRPr="00901AA7" w:rsidDel="00A03598">
          <w:rPr>
            <w:rFonts w:asciiTheme="minorEastAsia" w:hAnsiTheme="minorEastAsia" w:cs="Hei-Bd-HK-BF" w:hint="eastAsia"/>
            <w:kern w:val="0"/>
            <w:sz w:val="20"/>
            <w:szCs w:val="20"/>
          </w:rPr>
          <w:delText>,</w:delText>
        </w:r>
        <w:r w:rsidRPr="00901AA7" w:rsidDel="00A03598">
          <w:rPr>
            <w:rFonts w:asciiTheme="minorEastAsia" w:hAnsiTheme="minorEastAsia" w:cs="新細明體" w:hint="eastAsia"/>
            <w:kern w:val="0"/>
            <w:sz w:val="20"/>
            <w:szCs w:val="20"/>
          </w:rPr>
          <w:delText>或者是稱作</w:delText>
        </w:r>
      </w:del>
      <w:ins w:id="1925" w:author="BeBe" w:date="2012-09-29T20:30:00Z">
        <w:r>
          <w:rPr>
            <w:rFonts w:hint="eastAsia"/>
          </w:rPr>
          <w:t>(</w:t>
        </w:r>
      </w:ins>
      <w:r w:rsidRPr="00901AA7">
        <w:rPr>
          <w:rFonts w:asciiTheme="minorEastAsia" w:hAnsiTheme="minorEastAsia" w:cs="新細明體" w:hint="eastAsia"/>
          <w:kern w:val="0"/>
          <w:sz w:val="20"/>
          <w:szCs w:val="20"/>
        </w:rPr>
        <w:t>後端</w:t>
      </w:r>
      <w:ins w:id="1926" w:author="BeBe" w:date="2012-09-29T20:30:00Z">
        <w:r>
          <w:rPr>
            <w:rFonts w:asciiTheme="minorEastAsia" w:hAnsiTheme="minorEastAsia" w:cs="新細明體" w:hint="eastAsia"/>
            <w:kern w:val="0"/>
            <w:sz w:val="20"/>
            <w:szCs w:val="20"/>
          </w:rPr>
          <w:t>)</w:t>
        </w:r>
        <w:r>
          <w:rPr>
            <w:rFonts w:hint="eastAsia"/>
          </w:rPr>
          <w:t>，</w:t>
        </w:r>
      </w:ins>
      <w:del w:id="1927" w:author="BeBe" w:date="2012-09-29T20:30: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最重要的一件事情就是做到</w:t>
      </w:r>
      <w:r w:rsidRPr="00901AA7">
        <w:rPr>
          <w:rFonts w:asciiTheme="minorEastAsia" w:hAnsiTheme="minorEastAsia" w:cs="Hei-Bd-HK-BF"/>
          <w:kern w:val="0"/>
          <w:sz w:val="20"/>
          <w:szCs w:val="20"/>
        </w:rPr>
        <w:t>Robust</w:t>
      </w:r>
      <w:ins w:id="1928" w:author="BeBe" w:date="2012-09-29T20:31:00Z">
        <w:r>
          <w:rPr>
            <w:rFonts w:hint="eastAsia"/>
          </w:rPr>
          <w:t>，</w:t>
        </w:r>
      </w:ins>
      <w:del w:id="1929" w:author="BeBe" w:date="2012-09-29T20:31: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也就是說不管我們怎麼操</w:t>
      </w:r>
      <w:ins w:id="1930" w:author="BeBe" w:date="2012-09-29T20:31:00Z">
        <w:r>
          <w:rPr>
            <w:rFonts w:hint="eastAsia"/>
          </w:rPr>
          <w:t>，</w:t>
        </w:r>
      </w:ins>
      <w:del w:id="1931" w:author="BeBe" w:date="2012-09-29T20:31: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都不會壞掉</w:t>
      </w:r>
      <w:ins w:id="1932" w:author="BeBe" w:date="2012-09-29T20:31:00Z">
        <w:r>
          <w:rPr>
            <w:rFonts w:hint="eastAsia"/>
          </w:rPr>
          <w:t>，</w:t>
        </w:r>
      </w:ins>
      <w:del w:id="1933" w:author="BeBe" w:date="2012-09-29T20:31: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也就是要確保這邊的完整性</w:t>
      </w:r>
      <w:ins w:id="1934" w:author="BeBe" w:date="2012-09-29T20:31:00Z">
        <w:r>
          <w:rPr>
            <w:rFonts w:hint="eastAsia"/>
          </w:rPr>
          <w:t>，</w:t>
        </w:r>
      </w:ins>
      <w:del w:id="1935" w:author="BeBe" w:date="2012-09-29T20:31: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負責其他部分的人也可以無後顧之憂的去做他們的開發</w:t>
      </w:r>
      <w:ins w:id="1936" w:author="BeBe" w:date="2012-09-29T20:31:00Z">
        <w:r>
          <w:rPr>
            <w:rFonts w:hint="eastAsia"/>
          </w:rPr>
          <w:t>，</w:t>
        </w:r>
      </w:ins>
      <w:del w:id="1937" w:author="BeBe" w:date="2012-09-29T20:31: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譬如做其他做前端</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開發的同組組員</w:t>
      </w:r>
      <w:ins w:id="1938" w:author="BeBe" w:date="2012-09-29T20:31:00Z">
        <w:r>
          <w:rPr>
            <w:rFonts w:hint="eastAsia"/>
          </w:rPr>
          <w:t>，</w:t>
        </w:r>
      </w:ins>
      <w:del w:id="1939" w:author="BeBe" w:date="2012-09-29T20:31: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還有負責</w:t>
      </w:r>
      <w:r w:rsidRPr="00901AA7">
        <w:rPr>
          <w:rFonts w:asciiTheme="minorEastAsia" w:hAnsiTheme="minorEastAsia" w:cs="Hei-Bd-HK-BF"/>
          <w:kern w:val="0"/>
          <w:sz w:val="20"/>
          <w:szCs w:val="20"/>
        </w:rPr>
        <w:t>UI</w:t>
      </w:r>
      <w:r w:rsidRPr="00901AA7">
        <w:rPr>
          <w:rFonts w:asciiTheme="minorEastAsia" w:hAnsiTheme="minorEastAsia" w:cs="新細明體" w:hint="eastAsia"/>
          <w:kern w:val="0"/>
          <w:sz w:val="20"/>
          <w:szCs w:val="20"/>
        </w:rPr>
        <w:t>設計的設計系組員們</w:t>
      </w:r>
      <w:ins w:id="1940" w:author="BeBe" w:date="2012-09-29T20:31:00Z">
        <w:r>
          <w:rPr>
            <w:rFonts w:hint="eastAsia"/>
          </w:rPr>
          <w:t>，</w:t>
        </w:r>
      </w:ins>
      <w:del w:id="1941" w:author="BeBe" w:date="2012-09-29T20:31: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就是要展現出一種</w:t>
      </w:r>
      <w:ins w:id="1942" w:author="BeBe" w:date="2012-09-29T20:31:00Z">
        <w:r>
          <w:rPr>
            <w:rFonts w:hint="eastAsia"/>
          </w:rPr>
          <w:t>，</w:t>
        </w:r>
      </w:ins>
      <w:del w:id="1943" w:author="BeBe" w:date="2012-09-29T20:31: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這沒有問題</w:t>
      </w:r>
      <w:proofErr w:type="gramStart"/>
      <w:r w:rsidRPr="00901AA7">
        <w:rPr>
          <w:rFonts w:asciiTheme="minorEastAsia" w:hAnsiTheme="minorEastAsia" w:cs="新細明體" w:hint="eastAsia"/>
          <w:kern w:val="0"/>
          <w:sz w:val="20"/>
          <w:szCs w:val="20"/>
        </w:rPr>
        <w:t>的爽感</w:t>
      </w:r>
      <w:proofErr w:type="gramEnd"/>
      <w:ins w:id="1944" w:author="BeBe" w:date="2012-09-29T20:31:00Z">
        <w:r>
          <w:rPr>
            <w:rFonts w:hint="eastAsia"/>
          </w:rPr>
          <w:t>，</w:t>
        </w:r>
      </w:ins>
      <w:del w:id="1945" w:author="BeBe" w:date="2012-09-29T20:31:00Z">
        <w:r w:rsidRPr="00901AA7" w:rsidDel="00A03598">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有一種前端在戰場的士兵要知道背後的</w:t>
      </w:r>
      <w:proofErr w:type="gramStart"/>
      <w:r w:rsidRPr="00901AA7">
        <w:rPr>
          <w:rFonts w:asciiTheme="minorEastAsia" w:hAnsiTheme="minorEastAsia" w:cs="新細明體" w:hint="eastAsia"/>
          <w:kern w:val="0"/>
          <w:sz w:val="20"/>
          <w:szCs w:val="20"/>
        </w:rPr>
        <w:t>存糧是十分</w:t>
      </w:r>
      <w:proofErr w:type="gramEnd"/>
      <w:r w:rsidRPr="00901AA7">
        <w:rPr>
          <w:rFonts w:asciiTheme="minorEastAsia" w:hAnsiTheme="minorEastAsia" w:cs="新細明體" w:hint="eastAsia"/>
          <w:kern w:val="0"/>
          <w:sz w:val="20"/>
          <w:szCs w:val="20"/>
        </w:rPr>
        <w:t>足夠的</w:t>
      </w:r>
      <w:commentRangeStart w:id="1946"/>
      <w:r w:rsidRPr="00901AA7">
        <w:rPr>
          <w:rFonts w:asciiTheme="minorEastAsia" w:hAnsiTheme="minorEastAsia" w:cs="新細明體" w:hint="eastAsia"/>
          <w:kern w:val="0"/>
          <w:sz w:val="20"/>
          <w:szCs w:val="20"/>
        </w:rPr>
        <w:t>感覺</w:t>
      </w:r>
      <w:commentRangeEnd w:id="1946"/>
      <w:r>
        <w:rPr>
          <w:rStyle w:val="a8"/>
        </w:rPr>
        <w:commentReference w:id="1946"/>
      </w:r>
      <w:r w:rsidRPr="00901AA7">
        <w:rPr>
          <w:rFonts w:asciiTheme="minorEastAsia" w:hAnsiTheme="minorEastAsia" w:cs="新細明體" w:hint="eastAsia"/>
          <w:kern w:val="0"/>
          <w:sz w:val="20"/>
          <w:szCs w:val="20"/>
        </w:rPr>
        <w:t>。</w:t>
      </w:r>
    </w:p>
    <w:p w:rsidR="00113FF0" w:rsidRPr="00901AA7" w:rsidRDefault="00113FF0" w:rsidP="00113FF0">
      <w:pPr>
        <w:autoSpaceDE w:val="0"/>
        <w:autoSpaceDN w:val="0"/>
        <w:adjustRightInd w:val="0"/>
        <w:snapToGrid w:val="0"/>
        <w:rPr>
          <w:rFonts w:asciiTheme="minorEastAsia" w:hAnsiTheme="minorEastAsia" w:cs="新細明體"/>
          <w:kern w:val="0"/>
          <w:sz w:val="20"/>
          <w:szCs w:val="20"/>
        </w:rPr>
      </w:pPr>
    </w:p>
    <w:p w:rsidR="00113FF0" w:rsidRDefault="00113FF0" w:rsidP="00113FF0">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另外會選擇</w:t>
      </w:r>
      <w:r w:rsidRPr="00901AA7">
        <w:rPr>
          <w:rFonts w:asciiTheme="minorEastAsia" w:hAnsiTheme="minorEastAsia" w:cs="Hei-Bd-HK-BF"/>
          <w:kern w:val="0"/>
          <w:sz w:val="20"/>
          <w:szCs w:val="20"/>
        </w:rPr>
        <w:t xml:space="preserve">GAE </w:t>
      </w:r>
      <w:r w:rsidRPr="00901AA7">
        <w:rPr>
          <w:rFonts w:asciiTheme="minorEastAsia" w:hAnsiTheme="minorEastAsia" w:cs="新細明體" w:hint="eastAsia"/>
          <w:kern w:val="0"/>
          <w:sz w:val="20"/>
          <w:szCs w:val="20"/>
        </w:rPr>
        <w:t>的原因</w:t>
      </w:r>
      <w:ins w:id="1947" w:author="BeBe" w:date="2012-09-29T20:36:00Z">
        <w:r>
          <w:rPr>
            <w:rFonts w:hint="eastAsia"/>
          </w:rPr>
          <w:t>，</w:t>
        </w:r>
      </w:ins>
      <w:del w:id="1948" w:author="BeBe" w:date="2012-09-29T20:36: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也是因為這個平台</w:t>
      </w:r>
      <w:r w:rsidRPr="00901AA7">
        <w:rPr>
          <w:rFonts w:asciiTheme="minorEastAsia" w:hAnsiTheme="minorEastAsia" w:cs="Hei-Bd-HK-BF"/>
          <w:kern w:val="0"/>
          <w:sz w:val="20"/>
          <w:szCs w:val="20"/>
        </w:rPr>
        <w:t>Robust</w:t>
      </w:r>
      <w:ins w:id="1949" w:author="BeBe" w:date="2012-09-29T20:36:00Z">
        <w:r>
          <w:rPr>
            <w:rFonts w:hint="eastAsia"/>
          </w:rPr>
          <w:t>。</w:t>
        </w:r>
      </w:ins>
      <w:del w:id="1950" w:author="BeBe" w:date="2012-09-29T20:36: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當初曾考慮過直接架設在系上的主機</w:t>
      </w:r>
      <w:ins w:id="1951" w:author="BeBe" w:date="2012-09-29T20:36:00Z">
        <w:r>
          <w:rPr>
            <w:rFonts w:hint="eastAsia"/>
          </w:rPr>
          <w:t>，</w:t>
        </w:r>
      </w:ins>
      <w:del w:id="1952" w:author="BeBe" w:date="2012-09-29T20:36: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但是拿資訊系和</w:t>
      </w:r>
      <w:r w:rsidRPr="00901AA7">
        <w:rPr>
          <w:rFonts w:asciiTheme="minorEastAsia" w:hAnsiTheme="minorEastAsia" w:cs="Hei-Bd-HK-BF"/>
          <w:kern w:val="0"/>
          <w:sz w:val="20"/>
          <w:szCs w:val="20"/>
        </w:rPr>
        <w:t xml:space="preserve">Google </w:t>
      </w:r>
      <w:r w:rsidRPr="00901AA7">
        <w:rPr>
          <w:rFonts w:asciiTheme="minorEastAsia" w:hAnsiTheme="minorEastAsia" w:cs="新細明體" w:hint="eastAsia"/>
          <w:kern w:val="0"/>
          <w:sz w:val="20"/>
          <w:szCs w:val="20"/>
        </w:rPr>
        <w:t>的穩定度來比</w:t>
      </w:r>
      <w:ins w:id="1953" w:author="BeBe" w:date="2012-09-29T20:36:00Z">
        <w:r>
          <w:rPr>
            <w:rFonts w:hint="eastAsia"/>
          </w:rPr>
          <w:t>，</w:t>
        </w:r>
      </w:ins>
      <w:del w:id="1954" w:author="BeBe" w:date="2012-09-29T20:36: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想必</w:t>
      </w:r>
      <w:ins w:id="1955" w:author="BeBe" w:date="2012-09-29T20:36:00Z">
        <w:r>
          <w:rPr>
            <w:rFonts w:asciiTheme="minorEastAsia" w:hAnsiTheme="minorEastAsia" w:cs="新細明體" w:hint="eastAsia"/>
            <w:kern w:val="0"/>
            <w:sz w:val="20"/>
            <w:szCs w:val="20"/>
          </w:rPr>
          <w:t>層級</w:t>
        </w:r>
      </w:ins>
      <w:r w:rsidRPr="00901AA7">
        <w:rPr>
          <w:rFonts w:asciiTheme="minorEastAsia" w:hAnsiTheme="minorEastAsia" w:cs="新細明體" w:hint="eastAsia"/>
          <w:kern w:val="0"/>
          <w:sz w:val="20"/>
          <w:szCs w:val="20"/>
        </w:rPr>
        <w:t>還是</w:t>
      </w:r>
      <w:ins w:id="1956" w:author="BeBe" w:date="2012-09-29T20:37:00Z">
        <w:r>
          <w:rPr>
            <w:rFonts w:asciiTheme="minorEastAsia" w:hAnsiTheme="minorEastAsia" w:cs="新細明體" w:hint="eastAsia"/>
            <w:kern w:val="0"/>
            <w:sz w:val="20"/>
            <w:szCs w:val="20"/>
          </w:rPr>
          <w:t>有所</w:t>
        </w:r>
      </w:ins>
      <w:r w:rsidRPr="00901AA7">
        <w:rPr>
          <w:rFonts w:asciiTheme="minorEastAsia" w:hAnsiTheme="minorEastAsia" w:cs="新細明體" w:hint="eastAsia"/>
          <w:kern w:val="0"/>
          <w:sz w:val="20"/>
          <w:szCs w:val="20"/>
        </w:rPr>
        <w:t>差</w:t>
      </w:r>
      <w:ins w:id="1957" w:author="BeBe" w:date="2012-09-29T20:37:00Z">
        <w:r>
          <w:rPr>
            <w:rFonts w:asciiTheme="minorEastAsia" w:hAnsiTheme="minorEastAsia" w:cs="新細明體" w:hint="eastAsia"/>
            <w:kern w:val="0"/>
            <w:sz w:val="20"/>
            <w:szCs w:val="20"/>
          </w:rPr>
          <w:t>別</w:t>
        </w:r>
      </w:ins>
      <w:del w:id="1958" w:author="BeBe" w:date="2012-09-29T20:37:00Z">
        <w:r w:rsidRPr="00901AA7" w:rsidDel="0077498B">
          <w:rPr>
            <w:rFonts w:asciiTheme="minorEastAsia" w:hAnsiTheme="minorEastAsia" w:cs="新細明體" w:hint="eastAsia"/>
            <w:kern w:val="0"/>
            <w:sz w:val="20"/>
            <w:szCs w:val="20"/>
          </w:rPr>
          <w:delText>一個很大的層級</w:delText>
        </w:r>
        <w:r w:rsidRPr="00901AA7" w:rsidDel="0077498B">
          <w:rPr>
            <w:rFonts w:asciiTheme="minorEastAsia" w:hAnsiTheme="minorEastAsia" w:cs="Hei-Bd-HK-BF"/>
            <w:kern w:val="0"/>
            <w:sz w:val="20"/>
            <w:szCs w:val="20"/>
          </w:rPr>
          <w:delText>,</w:delText>
        </w:r>
      </w:del>
      <w:ins w:id="1959" w:author="BeBe" w:date="2012-09-29T20:3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不論是台電可能會無預警斷電或是台大供電系統</w:t>
      </w:r>
      <w:del w:id="1960" w:author="BeBe" w:date="2012-09-29T20:37:00Z">
        <w:r w:rsidRPr="00901AA7" w:rsidDel="0077498B">
          <w:rPr>
            <w:rFonts w:asciiTheme="minorEastAsia" w:hAnsiTheme="minorEastAsia" w:cs="新細明體" w:hint="eastAsia"/>
            <w:kern w:val="0"/>
            <w:sz w:val="20"/>
            <w:szCs w:val="20"/>
          </w:rPr>
          <w:delText>又哪裡</w:delText>
        </w:r>
      </w:del>
      <w:r w:rsidRPr="00901AA7">
        <w:rPr>
          <w:rFonts w:asciiTheme="minorEastAsia" w:hAnsiTheme="minorEastAsia" w:cs="新細明體" w:hint="eastAsia"/>
          <w:kern w:val="0"/>
          <w:sz w:val="20"/>
          <w:szCs w:val="20"/>
        </w:rPr>
        <w:t>過載又</w:t>
      </w:r>
      <w:proofErr w:type="gramStart"/>
      <w:r w:rsidRPr="00901AA7">
        <w:rPr>
          <w:rFonts w:asciiTheme="minorEastAsia" w:hAnsiTheme="minorEastAsia" w:cs="新細明體" w:hint="eastAsia"/>
          <w:kern w:val="0"/>
          <w:sz w:val="20"/>
          <w:szCs w:val="20"/>
        </w:rPr>
        <w:t>或是系</w:t>
      </w:r>
      <w:proofErr w:type="gramEnd"/>
      <w:r w:rsidRPr="00901AA7">
        <w:rPr>
          <w:rFonts w:asciiTheme="minorEastAsia" w:hAnsiTheme="minorEastAsia" w:cs="新細明體" w:hint="eastAsia"/>
          <w:kern w:val="0"/>
          <w:sz w:val="20"/>
          <w:szCs w:val="20"/>
        </w:rPr>
        <w:t>上</w:t>
      </w:r>
      <w:del w:id="1961" w:author="BeBe" w:date="2012-09-29T20:37:00Z">
        <w:r w:rsidRPr="00901AA7" w:rsidDel="0077498B">
          <w:rPr>
            <w:rFonts w:asciiTheme="minorEastAsia" w:hAnsiTheme="minorEastAsia" w:cs="新細明體" w:hint="eastAsia"/>
            <w:kern w:val="0"/>
            <w:sz w:val="20"/>
            <w:szCs w:val="20"/>
          </w:rPr>
          <w:delText>又</w:delText>
        </w:r>
      </w:del>
      <w:del w:id="1962" w:author="BeBe" w:date="2012-09-29T20:38:00Z">
        <w:r w:rsidRPr="00901AA7" w:rsidDel="0077498B">
          <w:rPr>
            <w:rFonts w:asciiTheme="minorEastAsia" w:hAnsiTheme="minorEastAsia" w:cs="新細明體" w:hint="eastAsia"/>
            <w:kern w:val="0"/>
            <w:sz w:val="20"/>
            <w:szCs w:val="20"/>
          </w:rPr>
          <w:delText>要更換設備</w:delText>
        </w:r>
      </w:del>
      <w:del w:id="1963" w:author="BeBe" w:date="2012-09-29T20:37:00Z">
        <w:r w:rsidRPr="00901AA7" w:rsidDel="0077498B">
          <w:rPr>
            <w:rFonts w:asciiTheme="minorEastAsia" w:hAnsiTheme="minorEastAsia" w:cs="新細明體" w:hint="eastAsia"/>
            <w:kern w:val="0"/>
            <w:sz w:val="20"/>
            <w:szCs w:val="20"/>
          </w:rPr>
          <w:delText>所以要</w:delText>
        </w:r>
      </w:del>
      <w:del w:id="1964" w:author="BeBe" w:date="2012-09-29T20:38:00Z">
        <w:r w:rsidRPr="00901AA7" w:rsidDel="0077498B">
          <w:rPr>
            <w:rFonts w:asciiTheme="minorEastAsia" w:hAnsiTheme="minorEastAsia" w:cs="新細明體" w:hint="eastAsia"/>
            <w:kern w:val="0"/>
            <w:sz w:val="20"/>
            <w:szCs w:val="20"/>
          </w:rPr>
          <w:delText>停電</w:delText>
        </w:r>
      </w:del>
      <w:del w:id="1965" w:author="BeBe" w:date="2012-09-29T20:37:00Z">
        <w:r w:rsidRPr="00901AA7" w:rsidDel="0077498B">
          <w:rPr>
            <w:rFonts w:asciiTheme="minorEastAsia" w:hAnsiTheme="minorEastAsia" w:cs="Hei-Bd-HK-BF" w:hint="eastAsia"/>
            <w:kern w:val="0"/>
            <w:sz w:val="20"/>
            <w:szCs w:val="20"/>
          </w:rPr>
          <w:delText>,</w:delText>
        </w:r>
      </w:del>
      <w:del w:id="1966" w:author="BeBe" w:date="2012-09-29T20:38:00Z">
        <w:r w:rsidRPr="00901AA7" w:rsidDel="0077498B">
          <w:rPr>
            <w:rFonts w:asciiTheme="minorEastAsia" w:hAnsiTheme="minorEastAsia" w:cs="新細明體" w:hint="eastAsia"/>
            <w:kern w:val="0"/>
            <w:sz w:val="20"/>
            <w:szCs w:val="20"/>
          </w:rPr>
          <w:delText>又</w:delText>
        </w:r>
        <w:r w:rsidRPr="00901AA7" w:rsidDel="0077498B">
          <w:rPr>
            <w:rFonts w:asciiTheme="minorEastAsia" w:hAnsiTheme="minorEastAsia" w:cs="Hei-Bd-HK-BF"/>
            <w:kern w:val="0"/>
            <w:sz w:val="20"/>
            <w:szCs w:val="20"/>
          </w:rPr>
          <w:delText xml:space="preserve">Demo </w:delText>
        </w:r>
        <w:r w:rsidRPr="00901AA7" w:rsidDel="0077498B">
          <w:rPr>
            <w:rFonts w:asciiTheme="minorEastAsia" w:hAnsiTheme="minorEastAsia" w:cs="新細明體" w:hint="eastAsia"/>
            <w:kern w:val="0"/>
            <w:sz w:val="20"/>
            <w:szCs w:val="20"/>
          </w:rPr>
          <w:delText>時間是系上</w:delText>
        </w:r>
      </w:del>
      <w:r w:rsidRPr="00901AA7">
        <w:rPr>
          <w:rFonts w:asciiTheme="minorEastAsia" w:hAnsiTheme="minorEastAsia" w:cs="新細明體" w:hint="eastAsia"/>
          <w:kern w:val="0"/>
          <w:sz w:val="20"/>
          <w:szCs w:val="20"/>
        </w:rPr>
        <w:t>期末考</w:t>
      </w:r>
      <w:proofErr w:type="gramStart"/>
      <w:r w:rsidRPr="00901AA7">
        <w:rPr>
          <w:rFonts w:asciiTheme="minorEastAsia" w:hAnsiTheme="minorEastAsia" w:cs="新細明體" w:hint="eastAsia"/>
          <w:kern w:val="0"/>
          <w:sz w:val="20"/>
          <w:szCs w:val="20"/>
        </w:rPr>
        <w:t>週</w:t>
      </w:r>
      <w:proofErr w:type="gramEnd"/>
      <w:del w:id="1967" w:author="BeBe" w:date="2012-09-29T20:38:00Z">
        <w:r w:rsidRPr="00901AA7" w:rsidDel="0077498B">
          <w:rPr>
            <w:rFonts w:asciiTheme="minorEastAsia" w:hAnsiTheme="minorEastAsia" w:cs="Hei-Bd-HK-BF"/>
            <w:kern w:val="0"/>
            <w:sz w:val="20"/>
            <w:szCs w:val="20"/>
          </w:rPr>
          <w:delText>,</w:delText>
        </w:r>
        <w:r w:rsidRPr="00901AA7" w:rsidDel="0077498B">
          <w:rPr>
            <w:rFonts w:asciiTheme="minorEastAsia" w:hAnsiTheme="minorEastAsia" w:cs="新細明體" w:hint="eastAsia"/>
            <w:kern w:val="0"/>
            <w:sz w:val="20"/>
            <w:szCs w:val="20"/>
          </w:rPr>
          <w:delText>很多的期末作業也都會</w:delText>
        </w:r>
        <w:r w:rsidRPr="00901AA7" w:rsidDel="0077498B">
          <w:rPr>
            <w:rFonts w:asciiTheme="minorEastAsia" w:hAnsiTheme="minorEastAsia" w:cs="Hei-Bd-HK-BF"/>
            <w:kern w:val="0"/>
            <w:sz w:val="20"/>
            <w:szCs w:val="20"/>
          </w:rPr>
          <w:delText>Demo,</w:delText>
        </w:r>
        <w:r w:rsidRPr="00901AA7" w:rsidDel="0077498B">
          <w:rPr>
            <w:rFonts w:asciiTheme="minorEastAsia" w:hAnsiTheme="minorEastAsia" w:cs="新細明體" w:hint="eastAsia"/>
            <w:kern w:val="0"/>
            <w:sz w:val="20"/>
            <w:szCs w:val="20"/>
          </w:rPr>
          <w:delText>會造成系上</w:delText>
        </w:r>
      </w:del>
      <w:r w:rsidRPr="00901AA7">
        <w:rPr>
          <w:rFonts w:asciiTheme="minorEastAsia" w:hAnsiTheme="minorEastAsia" w:cs="新細明體" w:hint="eastAsia"/>
          <w:kern w:val="0"/>
          <w:sz w:val="20"/>
          <w:szCs w:val="20"/>
        </w:rPr>
        <w:t>伺服器的使用度大增</w:t>
      </w:r>
      <w:ins w:id="1968" w:author="BeBe" w:date="2012-09-29T20:38:00Z">
        <w:r>
          <w:rPr>
            <w:rFonts w:asciiTheme="minorEastAsia" w:hAnsiTheme="minorEastAsia" w:cs="新細明體" w:hint="eastAsia"/>
            <w:kern w:val="0"/>
            <w:sz w:val="20"/>
            <w:szCs w:val="20"/>
          </w:rPr>
          <w:t>諸如此類的差池</w:t>
        </w:r>
      </w:ins>
      <w:r w:rsidRPr="00901AA7">
        <w:rPr>
          <w:rFonts w:asciiTheme="minorEastAsia" w:hAnsiTheme="minorEastAsia" w:cs="新細明體" w:hint="eastAsia"/>
          <w:kern w:val="0"/>
          <w:sz w:val="20"/>
          <w:szCs w:val="20"/>
        </w:rPr>
        <w:t>。所以</w:t>
      </w:r>
      <w:del w:id="1969" w:author="BeBe" w:date="2012-09-29T20:39:00Z">
        <w:r w:rsidRPr="00901AA7" w:rsidDel="0077498B">
          <w:rPr>
            <w:rFonts w:asciiTheme="minorEastAsia" w:hAnsiTheme="minorEastAsia" w:cs="新細明體" w:hint="eastAsia"/>
            <w:kern w:val="0"/>
            <w:sz w:val="20"/>
            <w:szCs w:val="20"/>
          </w:rPr>
          <w:delText>我們</w:delText>
        </w:r>
      </w:del>
      <w:r w:rsidRPr="00901AA7">
        <w:rPr>
          <w:rFonts w:asciiTheme="minorEastAsia" w:hAnsiTheme="minorEastAsia" w:cs="新細明體" w:hint="eastAsia"/>
          <w:kern w:val="0"/>
          <w:sz w:val="20"/>
          <w:szCs w:val="20"/>
        </w:rPr>
        <w:t>最後選擇了</w:t>
      </w:r>
      <w:r w:rsidRPr="00901AA7">
        <w:rPr>
          <w:rFonts w:asciiTheme="minorEastAsia" w:hAnsiTheme="minorEastAsia" w:cs="Hei-Bd-HK-BF"/>
          <w:kern w:val="0"/>
          <w:sz w:val="20"/>
          <w:szCs w:val="20"/>
        </w:rPr>
        <w:t xml:space="preserve">GAE </w:t>
      </w:r>
      <w:r w:rsidRPr="00901AA7">
        <w:rPr>
          <w:rFonts w:asciiTheme="minorEastAsia" w:hAnsiTheme="minorEastAsia" w:cs="新細明體" w:hint="eastAsia"/>
          <w:kern w:val="0"/>
          <w:sz w:val="20"/>
          <w:szCs w:val="20"/>
        </w:rPr>
        <w:t>作為我們的後端開發平台。</w:t>
      </w:r>
    </w:p>
    <w:p w:rsidR="00113FF0" w:rsidRPr="00901AA7" w:rsidRDefault="00113FF0" w:rsidP="00113FF0">
      <w:pPr>
        <w:autoSpaceDE w:val="0"/>
        <w:autoSpaceDN w:val="0"/>
        <w:adjustRightInd w:val="0"/>
        <w:snapToGrid w:val="0"/>
        <w:rPr>
          <w:rFonts w:asciiTheme="minorEastAsia" w:hAnsiTheme="minorEastAsia" w:cs="新細明體"/>
          <w:kern w:val="0"/>
          <w:sz w:val="20"/>
          <w:szCs w:val="20"/>
        </w:rPr>
      </w:pPr>
    </w:p>
    <w:p w:rsidR="00113FF0" w:rsidRDefault="00113FF0" w:rsidP="00113FF0">
      <w:pPr>
        <w:autoSpaceDE w:val="0"/>
        <w:autoSpaceDN w:val="0"/>
        <w:adjustRightInd w:val="0"/>
        <w:snapToGrid w:val="0"/>
        <w:rPr>
          <w:rFonts w:asciiTheme="minorEastAsia" w:hAnsiTheme="minorEastAsia" w:cs="新細明體" w:hint="eastAsia"/>
          <w:kern w:val="0"/>
          <w:sz w:val="20"/>
          <w:szCs w:val="20"/>
        </w:rPr>
      </w:pPr>
      <w:r w:rsidRPr="00901AA7">
        <w:rPr>
          <w:rFonts w:asciiTheme="minorEastAsia" w:hAnsiTheme="minorEastAsia" w:cs="新細明體" w:hint="eastAsia"/>
          <w:kern w:val="0"/>
          <w:sz w:val="20"/>
          <w:szCs w:val="20"/>
        </w:rPr>
        <w:t>其中開發的</w:t>
      </w:r>
      <w:commentRangeStart w:id="1970"/>
      <w:r w:rsidRPr="00901AA7">
        <w:rPr>
          <w:rFonts w:asciiTheme="minorEastAsia" w:hAnsiTheme="minorEastAsia" w:cs="新細明體" w:hint="eastAsia"/>
          <w:kern w:val="0"/>
          <w:sz w:val="20"/>
          <w:szCs w:val="20"/>
        </w:rPr>
        <w:t>小插曲</w:t>
      </w:r>
      <w:commentRangeEnd w:id="1970"/>
      <w:r>
        <w:rPr>
          <w:rStyle w:val="a8"/>
        </w:rPr>
        <w:commentReference w:id="1970"/>
      </w:r>
      <w:ins w:id="1971" w:author="BeBe" w:date="2012-09-29T20:39:00Z">
        <w:r>
          <w:rPr>
            <w:rFonts w:hint="eastAsia"/>
          </w:rPr>
          <w:t>，</w:t>
        </w:r>
      </w:ins>
      <w:del w:id="1972" w:author="BeBe" w:date="2012-09-29T20:39: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就是在伺服器完成</w:t>
      </w:r>
      <w:del w:id="1973" w:author="BeBe" w:date="2012-09-29T20:40:00Z">
        <w:r w:rsidRPr="00901AA7" w:rsidDel="0077498B">
          <w:rPr>
            <w:rFonts w:asciiTheme="minorEastAsia" w:hAnsiTheme="minorEastAsia" w:cs="新細明體" w:hint="eastAsia"/>
            <w:kern w:val="0"/>
            <w:sz w:val="20"/>
            <w:szCs w:val="20"/>
          </w:rPr>
          <w:delText>之後</w:delText>
        </w:r>
      </w:del>
      <w:del w:id="1974" w:author="BeBe" w:date="2012-09-29T20:39: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剛接上手機的時候</w:t>
      </w:r>
      <w:ins w:id="1975" w:author="BeBe" w:date="2012-09-29T20:39:00Z">
        <w:r>
          <w:rPr>
            <w:rFonts w:hint="eastAsia"/>
          </w:rPr>
          <w:t>，</w:t>
        </w:r>
      </w:ins>
      <w:del w:id="1976" w:author="BeBe" w:date="2012-09-29T20:39: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突然發現不一會兒的時間</w:t>
      </w:r>
      <w:ins w:id="1977" w:author="BeBe" w:date="2012-09-29T20:39:00Z">
        <w:r>
          <w:rPr>
            <w:rFonts w:hint="eastAsia"/>
          </w:rPr>
          <w:t>，</w:t>
        </w:r>
      </w:ins>
      <w:del w:id="1978" w:author="BeBe" w:date="2012-09-29T20:39:00Z">
        <w:r w:rsidRPr="00901AA7" w:rsidDel="0077498B">
          <w:rPr>
            <w:rFonts w:asciiTheme="minorEastAsia" w:hAnsiTheme="minorEastAsia" w:cs="Hei-Bd-HK-BF"/>
            <w:kern w:val="0"/>
            <w:sz w:val="20"/>
            <w:szCs w:val="20"/>
          </w:rPr>
          <w:delText>,</w:delText>
        </w:r>
      </w:del>
      <w:r w:rsidRPr="00901AA7">
        <w:rPr>
          <w:rFonts w:asciiTheme="minorEastAsia" w:hAnsiTheme="minorEastAsia" w:cs="Hei-Bd-HK-BF"/>
          <w:kern w:val="0"/>
          <w:sz w:val="20"/>
          <w:szCs w:val="20"/>
        </w:rPr>
        <w:t xml:space="preserve">GAE </w:t>
      </w:r>
      <w:r w:rsidRPr="00901AA7">
        <w:rPr>
          <w:rFonts w:asciiTheme="minorEastAsia" w:hAnsiTheme="minorEastAsia" w:cs="新細明體" w:hint="eastAsia"/>
          <w:kern w:val="0"/>
          <w:sz w:val="20"/>
          <w:szCs w:val="20"/>
        </w:rPr>
        <w:t>竟然就已經超過流量</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超過免費</w:t>
      </w:r>
      <w:del w:id="1979" w:author="BeBe" w:date="2012-09-29T20:40:00Z">
        <w:r w:rsidRPr="00901AA7" w:rsidDel="0077498B">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流量</w:t>
      </w:r>
      <w:ins w:id="1980" w:author="BeBe" w:date="2012-09-29T20:40:00Z">
        <w:r>
          <w:rPr>
            <w:rFonts w:hint="eastAsia"/>
          </w:rPr>
          <w:t>，</w:t>
        </w:r>
      </w:ins>
      <w:del w:id="1981" w:author="BeBe" w:date="2012-09-29T20:40:00Z">
        <w:r w:rsidRPr="00901AA7" w:rsidDel="0077498B">
          <w:rPr>
            <w:rFonts w:asciiTheme="minorEastAsia" w:hAnsiTheme="minorEastAsia" w:cs="Hei-Bd-HK-BF"/>
            <w:kern w:val="0"/>
            <w:sz w:val="20"/>
            <w:szCs w:val="20"/>
          </w:rPr>
          <w:delText>,</w:delText>
        </w:r>
        <w:r w:rsidRPr="00901AA7" w:rsidDel="0077498B">
          <w:rPr>
            <w:rFonts w:asciiTheme="minorEastAsia" w:hAnsiTheme="minorEastAsia" w:cs="新細明體" w:hint="eastAsia"/>
            <w:kern w:val="0"/>
            <w:sz w:val="20"/>
            <w:szCs w:val="20"/>
          </w:rPr>
          <w:delText>要</w:delText>
        </w:r>
      </w:del>
      <w:ins w:id="1982" w:author="BeBe" w:date="2012-09-29T20:40:00Z">
        <w:r>
          <w:rPr>
            <w:rFonts w:asciiTheme="minorEastAsia" w:hAnsiTheme="minorEastAsia" w:cs="新細明體" w:hint="eastAsia"/>
            <w:kern w:val="0"/>
            <w:sz w:val="20"/>
            <w:szCs w:val="20"/>
          </w:rPr>
          <w:t>接下來得</w:t>
        </w:r>
      </w:ins>
      <w:r w:rsidRPr="00901AA7">
        <w:rPr>
          <w:rFonts w:asciiTheme="minorEastAsia" w:hAnsiTheme="minorEastAsia" w:cs="新細明體" w:hint="eastAsia"/>
          <w:kern w:val="0"/>
          <w:sz w:val="20"/>
          <w:szCs w:val="20"/>
        </w:rPr>
        <w:t>付費</w:t>
      </w:r>
      <w:del w:id="1983" w:author="BeBe" w:date="2012-09-29T20:40:00Z">
        <w:r w:rsidRPr="00901AA7" w:rsidDel="0077498B">
          <w:rPr>
            <w:rFonts w:asciiTheme="minorEastAsia" w:hAnsiTheme="minorEastAsia" w:cs="新細明體" w:hint="eastAsia"/>
            <w:kern w:val="0"/>
            <w:sz w:val="20"/>
            <w:szCs w:val="20"/>
          </w:rPr>
          <w:delText>不然不能</w:delText>
        </w:r>
      </w:del>
      <w:r w:rsidRPr="00901AA7">
        <w:rPr>
          <w:rFonts w:asciiTheme="minorEastAsia" w:hAnsiTheme="minorEastAsia" w:cs="新細明體" w:hint="eastAsia"/>
          <w:kern w:val="0"/>
          <w:sz w:val="20"/>
          <w:szCs w:val="20"/>
        </w:rPr>
        <w:t>使用</w:t>
      </w:r>
      <w:r w:rsidRPr="00901AA7">
        <w:rPr>
          <w:rFonts w:asciiTheme="minorEastAsia" w:hAnsiTheme="minorEastAsia" w:cs="Hei-Bd-HK-BF"/>
          <w:kern w:val="0"/>
          <w:sz w:val="20"/>
          <w:szCs w:val="20"/>
        </w:rPr>
        <w:t>)</w:t>
      </w:r>
      <w:ins w:id="1984" w:author="BeBe" w:date="2012-09-29T20:40:00Z">
        <w:r>
          <w:rPr>
            <w:rFonts w:hint="eastAsia"/>
          </w:rPr>
          <w:t>，</w:t>
        </w:r>
      </w:ins>
      <w:del w:id="1985" w:author="BeBe" w:date="2012-09-29T20:40: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所以趕緊再開一個伺服器</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這也是</w:t>
      </w:r>
      <w:r w:rsidRPr="00901AA7">
        <w:rPr>
          <w:rFonts w:asciiTheme="minorEastAsia" w:hAnsiTheme="minorEastAsia" w:cs="Hei-Bd-HK-BF"/>
          <w:kern w:val="0"/>
          <w:sz w:val="20"/>
          <w:szCs w:val="20"/>
        </w:rPr>
        <w:t xml:space="preserve">GAE </w:t>
      </w:r>
      <w:r w:rsidRPr="00901AA7">
        <w:rPr>
          <w:rFonts w:asciiTheme="minorEastAsia" w:hAnsiTheme="minorEastAsia" w:cs="新細明體" w:hint="eastAsia"/>
          <w:kern w:val="0"/>
          <w:sz w:val="20"/>
          <w:szCs w:val="20"/>
        </w:rPr>
        <w:t>的</w:t>
      </w:r>
      <w:del w:id="1986" w:author="BeBe" w:date="2012-09-29T20:41:00Z">
        <w:r w:rsidRPr="00901AA7" w:rsidDel="0077498B">
          <w:rPr>
            <w:rFonts w:asciiTheme="minorEastAsia" w:hAnsiTheme="minorEastAsia" w:cs="新細明體" w:hint="eastAsia"/>
            <w:kern w:val="0"/>
            <w:sz w:val="20"/>
            <w:szCs w:val="20"/>
          </w:rPr>
          <w:delText>一個</w:delText>
        </w:r>
      </w:del>
      <w:r w:rsidRPr="00901AA7">
        <w:rPr>
          <w:rFonts w:asciiTheme="minorEastAsia" w:hAnsiTheme="minorEastAsia" w:cs="新細明體" w:hint="eastAsia"/>
          <w:kern w:val="0"/>
          <w:sz w:val="20"/>
          <w:szCs w:val="20"/>
        </w:rPr>
        <w:t>優點</w:t>
      </w:r>
      <w:ins w:id="1987" w:author="BeBe" w:date="2012-09-29T20:40:00Z">
        <w:r>
          <w:rPr>
            <w:rFonts w:hint="eastAsia"/>
          </w:rPr>
          <w:t>，</w:t>
        </w:r>
      </w:ins>
      <w:del w:id="1988" w:author="BeBe" w:date="2012-09-29T20:40: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可以迅速</w:t>
      </w:r>
      <w:del w:id="1989" w:author="BeBe" w:date="2012-09-29T20:41:00Z">
        <w:r w:rsidRPr="00901AA7" w:rsidDel="0077498B">
          <w:rPr>
            <w:rFonts w:asciiTheme="minorEastAsia" w:hAnsiTheme="minorEastAsia" w:cs="新細明體" w:hint="eastAsia"/>
            <w:kern w:val="0"/>
            <w:sz w:val="20"/>
            <w:szCs w:val="20"/>
          </w:rPr>
          <w:delText>的</w:delText>
        </w:r>
      </w:del>
      <w:ins w:id="1990" w:author="BeBe" w:date="2012-09-29T20:41:00Z">
        <w:r>
          <w:rPr>
            <w:rFonts w:asciiTheme="minorEastAsia" w:hAnsiTheme="minorEastAsia" w:cs="新細明體" w:hint="eastAsia"/>
            <w:kern w:val="0"/>
            <w:sz w:val="20"/>
            <w:szCs w:val="20"/>
          </w:rPr>
          <w:t>地</w:t>
        </w:r>
      </w:ins>
      <w:r w:rsidRPr="00901AA7">
        <w:rPr>
          <w:rFonts w:asciiTheme="minorEastAsia" w:hAnsiTheme="minorEastAsia" w:cs="新細明體" w:hint="eastAsia"/>
          <w:kern w:val="0"/>
          <w:sz w:val="20"/>
          <w:szCs w:val="20"/>
        </w:rPr>
        <w:t>做發佈的動作</w:t>
      </w:r>
      <w:r w:rsidRPr="00901AA7">
        <w:rPr>
          <w:rFonts w:asciiTheme="minorEastAsia" w:hAnsiTheme="minorEastAsia" w:cs="Hei-Bd-HK-BF"/>
          <w:kern w:val="0"/>
          <w:sz w:val="20"/>
          <w:szCs w:val="20"/>
        </w:rPr>
        <w:t>)</w:t>
      </w:r>
      <w:r w:rsidRPr="00901AA7">
        <w:rPr>
          <w:rFonts w:asciiTheme="minorEastAsia" w:hAnsiTheme="minorEastAsia" w:cs="新細明體" w:hint="eastAsia"/>
          <w:kern w:val="0"/>
          <w:sz w:val="20"/>
          <w:szCs w:val="20"/>
        </w:rPr>
        <w:t>。</w:t>
      </w:r>
      <w:del w:id="1991" w:author="BeBe" w:date="2012-09-29T20:41:00Z">
        <w:r w:rsidRPr="00901AA7" w:rsidDel="0077498B">
          <w:rPr>
            <w:rFonts w:asciiTheme="minorEastAsia" w:hAnsiTheme="minorEastAsia" w:cs="新細明體" w:hint="eastAsia"/>
            <w:kern w:val="0"/>
            <w:sz w:val="20"/>
            <w:szCs w:val="20"/>
          </w:rPr>
          <w:delText>於是</w:delText>
        </w:r>
      </w:del>
      <w:del w:id="1992" w:author="BeBe" w:date="2012-09-29T20:43:00Z">
        <w:r w:rsidRPr="00901AA7" w:rsidDel="0077498B">
          <w:rPr>
            <w:rFonts w:asciiTheme="minorEastAsia" w:hAnsiTheme="minorEastAsia" w:cs="新細明體" w:hint="eastAsia"/>
            <w:kern w:val="0"/>
            <w:sz w:val="20"/>
            <w:szCs w:val="20"/>
          </w:rPr>
          <w:delText>緊急</w:delText>
        </w:r>
      </w:del>
      <w:del w:id="1993" w:author="BeBe" w:date="2012-09-29T20:41:00Z">
        <w:r w:rsidRPr="00901AA7" w:rsidDel="0077498B">
          <w:rPr>
            <w:rFonts w:asciiTheme="minorEastAsia" w:hAnsiTheme="minorEastAsia" w:cs="新細明體" w:hint="eastAsia"/>
            <w:kern w:val="0"/>
            <w:sz w:val="20"/>
            <w:szCs w:val="20"/>
          </w:rPr>
          <w:delText>的</w:delText>
        </w:r>
      </w:del>
      <w:del w:id="1994" w:author="BeBe" w:date="2012-09-29T20:43:00Z">
        <w:r w:rsidRPr="00901AA7" w:rsidDel="0077498B">
          <w:rPr>
            <w:rFonts w:asciiTheme="minorEastAsia" w:hAnsiTheme="minorEastAsia" w:cs="新細明體" w:hint="eastAsia"/>
            <w:kern w:val="0"/>
            <w:sz w:val="20"/>
            <w:szCs w:val="20"/>
          </w:rPr>
          <w:delText>確認</w:delText>
        </w:r>
      </w:del>
      <w:del w:id="1995" w:author="BeBe" w:date="2012-09-29T20:42:00Z">
        <w:r w:rsidRPr="00901AA7" w:rsidDel="0077498B">
          <w:rPr>
            <w:rFonts w:asciiTheme="minorEastAsia" w:hAnsiTheme="minorEastAsia" w:cs="新細明體" w:hint="eastAsia"/>
            <w:kern w:val="0"/>
            <w:sz w:val="20"/>
            <w:szCs w:val="20"/>
          </w:rPr>
          <w:delText>情況</w:delText>
        </w:r>
      </w:del>
      <w:del w:id="1996" w:author="BeBe" w:date="2012-09-29T20:40:00Z">
        <w:r w:rsidRPr="00901AA7" w:rsidDel="0077498B">
          <w:rPr>
            <w:rFonts w:asciiTheme="minorEastAsia" w:hAnsiTheme="minorEastAsia" w:cs="Hei-Bd-HK-BF" w:hint="eastAsia"/>
            <w:kern w:val="0"/>
            <w:sz w:val="20"/>
            <w:szCs w:val="20"/>
          </w:rPr>
          <w:delText>,</w:delText>
        </w:r>
      </w:del>
      <w:del w:id="1997" w:author="BeBe" w:date="2012-09-29T20:42:00Z">
        <w:r w:rsidRPr="00901AA7" w:rsidDel="0077498B">
          <w:rPr>
            <w:rFonts w:asciiTheme="minorEastAsia" w:hAnsiTheme="minorEastAsia" w:cs="新細明體" w:hint="eastAsia"/>
            <w:kern w:val="0"/>
            <w:sz w:val="20"/>
            <w:szCs w:val="20"/>
          </w:rPr>
          <w:delText>看到底是哪邊寫壞了</w:delText>
        </w:r>
      </w:del>
      <w:del w:id="1998" w:author="BeBe" w:date="2012-09-29T20:40:00Z">
        <w:r w:rsidRPr="00901AA7" w:rsidDel="0077498B">
          <w:rPr>
            <w:rFonts w:asciiTheme="minorEastAsia" w:hAnsiTheme="minorEastAsia" w:cs="Hei-Bd-HK-BF" w:hint="eastAsia"/>
            <w:kern w:val="0"/>
            <w:sz w:val="20"/>
            <w:szCs w:val="20"/>
          </w:rPr>
          <w:delText>,</w:delText>
        </w:r>
      </w:del>
      <w:del w:id="1999" w:author="BeBe" w:date="2012-09-29T20:42:00Z">
        <w:r w:rsidRPr="00901AA7" w:rsidDel="0077498B">
          <w:rPr>
            <w:rFonts w:asciiTheme="minorEastAsia" w:hAnsiTheme="minorEastAsia" w:cs="新細明體" w:hint="eastAsia"/>
            <w:kern w:val="0"/>
            <w:sz w:val="20"/>
            <w:szCs w:val="20"/>
          </w:rPr>
          <w:delText>就</w:delText>
        </w:r>
      </w:del>
      <w:r w:rsidRPr="00901AA7">
        <w:rPr>
          <w:rFonts w:asciiTheme="minorEastAsia" w:hAnsiTheme="minorEastAsia" w:cs="新細明體" w:hint="eastAsia"/>
          <w:kern w:val="0"/>
          <w:sz w:val="20"/>
          <w:szCs w:val="20"/>
        </w:rPr>
        <w:t>合理</w:t>
      </w:r>
      <w:del w:id="2000" w:author="BeBe" w:date="2012-09-29T20:43:00Z">
        <w:r w:rsidRPr="00901AA7" w:rsidDel="0077498B">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推測應該</w:t>
      </w:r>
      <w:del w:id="2001" w:author="BeBe" w:date="2012-09-29T20:44:00Z">
        <w:r w:rsidRPr="00901AA7" w:rsidDel="0077498B">
          <w:rPr>
            <w:rFonts w:asciiTheme="minorEastAsia" w:hAnsiTheme="minorEastAsia" w:cs="新細明體" w:hint="eastAsia"/>
            <w:kern w:val="0"/>
            <w:sz w:val="20"/>
            <w:szCs w:val="20"/>
          </w:rPr>
          <w:delText>是</w:delText>
        </w:r>
      </w:del>
      <w:r w:rsidRPr="00901AA7">
        <w:rPr>
          <w:rFonts w:asciiTheme="minorEastAsia" w:hAnsiTheme="minorEastAsia" w:cs="新細明體" w:hint="eastAsia"/>
          <w:kern w:val="0"/>
          <w:sz w:val="20"/>
          <w:szCs w:val="20"/>
        </w:rPr>
        <w:t>不</w:t>
      </w:r>
      <w:del w:id="2002" w:author="BeBe" w:date="2012-09-29T20:44:00Z">
        <w:r w:rsidRPr="00901AA7" w:rsidDel="0077498B">
          <w:rPr>
            <w:rFonts w:asciiTheme="minorEastAsia" w:hAnsiTheme="minorEastAsia" w:cs="新細明體" w:hint="eastAsia"/>
            <w:kern w:val="0"/>
            <w:sz w:val="20"/>
            <w:szCs w:val="20"/>
          </w:rPr>
          <w:delText>可能</w:delText>
        </w:r>
      </w:del>
      <w:ins w:id="2003" w:author="BeBe" w:date="2012-09-29T20:44:00Z">
        <w:r>
          <w:rPr>
            <w:rFonts w:asciiTheme="minorEastAsia" w:hAnsiTheme="minorEastAsia" w:cs="新細明體" w:hint="eastAsia"/>
            <w:kern w:val="0"/>
            <w:sz w:val="20"/>
            <w:szCs w:val="20"/>
          </w:rPr>
          <w:t>會</w:t>
        </w:r>
      </w:ins>
      <w:r w:rsidRPr="00901AA7">
        <w:rPr>
          <w:rFonts w:asciiTheme="minorEastAsia" w:hAnsiTheme="minorEastAsia" w:cs="新細明體" w:hint="eastAsia"/>
          <w:kern w:val="0"/>
          <w:sz w:val="20"/>
          <w:szCs w:val="20"/>
        </w:rPr>
        <w:t>在測試</w:t>
      </w:r>
      <w:del w:id="2004" w:author="BeBe" w:date="2012-09-29T20:44:00Z">
        <w:r w:rsidRPr="00901AA7" w:rsidDel="0077498B">
          <w:rPr>
            <w:rFonts w:asciiTheme="minorEastAsia" w:hAnsiTheme="minorEastAsia" w:cs="新細明體" w:hint="eastAsia"/>
            <w:kern w:val="0"/>
            <w:sz w:val="20"/>
            <w:szCs w:val="20"/>
          </w:rPr>
          <w:delText>的時候</w:delText>
        </w:r>
      </w:del>
      <w:ins w:id="2005" w:author="BeBe" w:date="2012-09-29T20:44:00Z">
        <w:r>
          <w:rPr>
            <w:rFonts w:asciiTheme="minorEastAsia" w:hAnsiTheme="minorEastAsia" w:cs="新細明體" w:hint="eastAsia"/>
            <w:kern w:val="0"/>
            <w:sz w:val="20"/>
            <w:szCs w:val="20"/>
          </w:rPr>
          <w:t>階段</w:t>
        </w:r>
      </w:ins>
      <w:r w:rsidRPr="00901AA7">
        <w:rPr>
          <w:rFonts w:asciiTheme="minorEastAsia" w:hAnsiTheme="minorEastAsia" w:cs="新細明體" w:hint="eastAsia"/>
          <w:kern w:val="0"/>
          <w:sz w:val="20"/>
          <w:szCs w:val="20"/>
        </w:rPr>
        <w:t>就超過流量</w:t>
      </w:r>
      <w:ins w:id="2006" w:author="BeBe" w:date="2012-09-29T20:40:00Z">
        <w:r>
          <w:rPr>
            <w:rFonts w:hint="eastAsia"/>
          </w:rPr>
          <w:t>，</w:t>
        </w:r>
      </w:ins>
      <w:del w:id="2007" w:author="BeBe" w:date="2012-09-29T20:40:00Z">
        <w:r w:rsidRPr="00901AA7" w:rsidDel="0077498B">
          <w:rPr>
            <w:rFonts w:asciiTheme="minorEastAsia" w:hAnsiTheme="minorEastAsia" w:cs="Hei-Bd-HK-BF"/>
            <w:kern w:val="0"/>
            <w:sz w:val="20"/>
            <w:szCs w:val="20"/>
          </w:rPr>
          <w:delText>,</w:delText>
        </w:r>
      </w:del>
      <w:del w:id="2008" w:author="BeBe" w:date="2012-09-29T20:44:00Z">
        <w:r w:rsidRPr="00901AA7" w:rsidDel="0077498B">
          <w:rPr>
            <w:rFonts w:asciiTheme="minorEastAsia" w:hAnsiTheme="minorEastAsia" w:cs="新細明體" w:hint="eastAsia"/>
            <w:kern w:val="0"/>
            <w:sz w:val="20"/>
            <w:szCs w:val="20"/>
          </w:rPr>
          <w:delText>所以一</w:delText>
        </w:r>
      </w:del>
      <w:r>
        <w:rPr>
          <w:rFonts w:asciiTheme="minorEastAsia" w:hAnsiTheme="minorEastAsia" w:cs="新細明體" w:hint="eastAsia"/>
          <w:kern w:val="0"/>
          <w:sz w:val="20"/>
          <w:szCs w:val="20"/>
        </w:rPr>
        <w:t>應該</w:t>
      </w:r>
      <w:r w:rsidRPr="00901AA7">
        <w:rPr>
          <w:rFonts w:asciiTheme="minorEastAsia" w:hAnsiTheme="minorEastAsia" w:cs="新細明體" w:hint="eastAsia"/>
          <w:kern w:val="0"/>
          <w:sz w:val="20"/>
          <w:szCs w:val="20"/>
        </w:rPr>
        <w:t>是哪裡寫壞了</w:t>
      </w:r>
      <w:ins w:id="2009" w:author="BeBe" w:date="2012-09-29T20:40:00Z">
        <w:r>
          <w:rPr>
            <w:rFonts w:hint="eastAsia"/>
          </w:rPr>
          <w:t>，</w:t>
        </w:r>
      </w:ins>
      <w:del w:id="2010" w:author="BeBe" w:date="2012-09-29T20:40: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可能有一些地方做了無謂的動作</w:t>
      </w:r>
      <w:ins w:id="2011" w:author="BeBe" w:date="2012-09-29T20:40:00Z">
        <w:r>
          <w:rPr>
            <w:rFonts w:hint="eastAsia"/>
          </w:rPr>
          <w:t>，</w:t>
        </w:r>
      </w:ins>
      <w:del w:id="2012" w:author="BeBe" w:date="2012-09-29T20:40:00Z">
        <w:r w:rsidRPr="00901AA7" w:rsidDel="0077498B">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造成伺服器大</w:t>
      </w:r>
      <w:proofErr w:type="gramStart"/>
      <w:r w:rsidRPr="00901AA7">
        <w:rPr>
          <w:rFonts w:asciiTheme="minorEastAsia" w:hAnsiTheme="minorEastAsia" w:cs="新細明體" w:hint="eastAsia"/>
          <w:kern w:val="0"/>
          <w:sz w:val="20"/>
          <w:szCs w:val="20"/>
        </w:rPr>
        <w:t>量</w:t>
      </w:r>
      <w:proofErr w:type="gramEnd"/>
      <w:del w:id="2013" w:author="BeBe" w:date="2012-09-29T20:44:00Z">
        <w:r w:rsidRPr="00901AA7" w:rsidDel="0077498B">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負荷。</w:t>
      </w:r>
    </w:p>
    <w:p w:rsidR="00113FF0" w:rsidRPr="00901AA7" w:rsidRDefault="00113FF0" w:rsidP="00113FF0">
      <w:pPr>
        <w:autoSpaceDE w:val="0"/>
        <w:autoSpaceDN w:val="0"/>
        <w:adjustRightInd w:val="0"/>
        <w:snapToGrid w:val="0"/>
        <w:rPr>
          <w:rFonts w:asciiTheme="minorEastAsia" w:hAnsiTheme="minorEastAsia" w:cs="Hei-Bd-HK-BF"/>
          <w:kern w:val="0"/>
          <w:sz w:val="20"/>
          <w:szCs w:val="20"/>
        </w:rPr>
      </w:pPr>
    </w:p>
    <w:p w:rsidR="00113FF0" w:rsidRPr="00901AA7" w:rsidDel="00D80B2F" w:rsidRDefault="00113FF0" w:rsidP="00113FF0">
      <w:pPr>
        <w:autoSpaceDE w:val="0"/>
        <w:autoSpaceDN w:val="0"/>
        <w:adjustRightInd w:val="0"/>
        <w:snapToGrid w:val="0"/>
        <w:rPr>
          <w:del w:id="2014" w:author="BeBe" w:date="2012-09-29T20:46:00Z"/>
          <w:rFonts w:asciiTheme="minorEastAsia" w:hAnsiTheme="minorEastAsia" w:cs="新細明體"/>
          <w:kern w:val="0"/>
          <w:sz w:val="20"/>
          <w:szCs w:val="20"/>
        </w:rPr>
      </w:pPr>
      <w:del w:id="2015" w:author="BeBe" w:date="2012-09-29T20:46:00Z">
        <w:r w:rsidRPr="00901AA7" w:rsidDel="00D80B2F">
          <w:rPr>
            <w:rFonts w:asciiTheme="minorEastAsia" w:hAnsiTheme="minorEastAsia" w:cs="新細明體" w:hint="eastAsia"/>
            <w:kern w:val="0"/>
            <w:sz w:val="20"/>
            <w:szCs w:val="20"/>
          </w:rPr>
          <w:delText>其中開發的小插曲</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就是在伺服器完成之後</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剛接上手機的時候</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突然發現不一會兒的時間</w:delText>
        </w:r>
        <w:r w:rsidRPr="00901AA7" w:rsidDel="00D80B2F">
          <w:rPr>
            <w:rFonts w:asciiTheme="minorEastAsia" w:hAnsiTheme="minorEastAsia" w:cs="Hei-Bd-HK-BF"/>
            <w:kern w:val="0"/>
            <w:sz w:val="20"/>
            <w:szCs w:val="20"/>
          </w:rPr>
          <w:delText xml:space="preserve">,GAE </w:delText>
        </w:r>
        <w:r w:rsidRPr="00901AA7" w:rsidDel="00D80B2F">
          <w:rPr>
            <w:rFonts w:asciiTheme="minorEastAsia" w:hAnsiTheme="minorEastAsia" w:cs="新細明體" w:hint="eastAsia"/>
            <w:kern w:val="0"/>
            <w:sz w:val="20"/>
            <w:szCs w:val="20"/>
          </w:rPr>
          <w:delText>竟然就已經超過流量</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超過免費的流量</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要付費不然不能使用</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所以趕緊再開一個伺服器</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這也是</w:delText>
        </w:r>
        <w:r w:rsidRPr="00901AA7" w:rsidDel="00D80B2F">
          <w:rPr>
            <w:rFonts w:asciiTheme="minorEastAsia" w:hAnsiTheme="minorEastAsia" w:cs="Hei-Bd-HK-BF"/>
            <w:kern w:val="0"/>
            <w:sz w:val="20"/>
            <w:szCs w:val="20"/>
          </w:rPr>
          <w:delText xml:space="preserve">GAE </w:delText>
        </w:r>
        <w:r w:rsidRPr="00901AA7" w:rsidDel="00D80B2F">
          <w:rPr>
            <w:rFonts w:asciiTheme="minorEastAsia" w:hAnsiTheme="minorEastAsia" w:cs="新細明體" w:hint="eastAsia"/>
            <w:kern w:val="0"/>
            <w:sz w:val="20"/>
            <w:szCs w:val="20"/>
          </w:rPr>
          <w:delText>的一個優點</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可以迅速的做發佈的動作</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。於是緊急的確認情況</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看到底是哪邊寫壞了</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就合理的推測應該是不可能在測試的時候就超過流量</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所以一定是哪裡寫壞了</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可能有一些地方做了無謂的動作</w:delText>
        </w:r>
        <w:r w:rsidRPr="00901AA7" w:rsidDel="00D80B2F">
          <w:rPr>
            <w:rFonts w:asciiTheme="minorEastAsia" w:hAnsiTheme="minorEastAsia" w:cs="Hei-Bd-HK-BF"/>
            <w:kern w:val="0"/>
            <w:sz w:val="20"/>
            <w:szCs w:val="20"/>
          </w:rPr>
          <w:delText>,</w:delText>
        </w:r>
        <w:r w:rsidRPr="00901AA7" w:rsidDel="00D80B2F">
          <w:rPr>
            <w:rFonts w:asciiTheme="minorEastAsia" w:hAnsiTheme="minorEastAsia" w:cs="新細明體" w:hint="eastAsia"/>
            <w:kern w:val="0"/>
            <w:sz w:val="20"/>
            <w:szCs w:val="20"/>
          </w:rPr>
          <w:delText>造成伺服器大量的</w:delText>
        </w:r>
        <w:commentRangeStart w:id="2016"/>
        <w:r w:rsidRPr="00901AA7" w:rsidDel="00D80B2F">
          <w:rPr>
            <w:rFonts w:asciiTheme="minorEastAsia" w:hAnsiTheme="minorEastAsia" w:cs="新細明體" w:hint="eastAsia"/>
            <w:kern w:val="0"/>
            <w:sz w:val="20"/>
            <w:szCs w:val="20"/>
          </w:rPr>
          <w:delText>負荷</w:delText>
        </w:r>
      </w:del>
      <w:commentRangeEnd w:id="2016"/>
      <w:r>
        <w:rPr>
          <w:rStyle w:val="a8"/>
        </w:rPr>
        <w:commentReference w:id="2016"/>
      </w:r>
      <w:del w:id="2017" w:author="BeBe" w:date="2012-09-29T20:46:00Z">
        <w:r w:rsidRPr="00901AA7" w:rsidDel="00D80B2F">
          <w:rPr>
            <w:rFonts w:asciiTheme="minorEastAsia" w:hAnsiTheme="minorEastAsia" w:cs="新細明體" w:hint="eastAsia"/>
            <w:kern w:val="0"/>
            <w:sz w:val="20"/>
            <w:szCs w:val="20"/>
          </w:rPr>
          <w:delText>。</w:delText>
        </w:r>
      </w:del>
    </w:p>
    <w:p w:rsidR="00113FF0" w:rsidRDefault="00113FF0" w:rsidP="00113FF0">
      <w:pPr>
        <w:autoSpaceDE w:val="0"/>
        <w:autoSpaceDN w:val="0"/>
        <w:adjustRightInd w:val="0"/>
        <w:snapToGrid w:val="0"/>
        <w:rPr>
          <w:rFonts w:asciiTheme="minorEastAsia" w:hAnsiTheme="minorEastAsia" w:cs="新細明體" w:hint="eastAsia"/>
          <w:kern w:val="0"/>
          <w:sz w:val="20"/>
          <w:szCs w:val="20"/>
        </w:rPr>
      </w:pPr>
      <w:del w:id="2018" w:author="BeBe" w:date="2012-09-29T21:07:00Z">
        <w:r w:rsidRPr="00901AA7" w:rsidDel="004A1D17">
          <w:rPr>
            <w:rFonts w:asciiTheme="minorEastAsia" w:hAnsiTheme="minorEastAsia" w:cs="新細明體" w:hint="eastAsia"/>
            <w:kern w:val="0"/>
            <w:sz w:val="20"/>
            <w:szCs w:val="20"/>
          </w:rPr>
          <w:delText>於是我們</w:delText>
        </w:r>
      </w:del>
      <w:r w:rsidRPr="00901AA7">
        <w:rPr>
          <w:rFonts w:asciiTheme="minorEastAsia" w:hAnsiTheme="minorEastAsia" w:cs="新細明體" w:hint="eastAsia"/>
          <w:kern w:val="0"/>
          <w:sz w:val="20"/>
          <w:szCs w:val="20"/>
        </w:rPr>
        <w:t>初步判定</w:t>
      </w:r>
      <w:del w:id="2019" w:author="BeBe" w:date="2012-09-29T20:47:00Z">
        <w:r w:rsidRPr="00901AA7" w:rsidDel="00D80B2F">
          <w:rPr>
            <w:rFonts w:asciiTheme="minorEastAsia" w:hAnsiTheme="minorEastAsia" w:cs="Hei-Bd-HK-BF" w:hint="eastAsia"/>
            <w:kern w:val="0"/>
            <w:sz w:val="20"/>
            <w:szCs w:val="20"/>
          </w:rPr>
          <w:delText>,</w:delText>
        </w:r>
      </w:del>
      <w:r w:rsidRPr="00901AA7">
        <w:rPr>
          <w:rFonts w:asciiTheme="minorEastAsia" w:hAnsiTheme="minorEastAsia" w:cs="新細明體" w:hint="eastAsia"/>
          <w:kern w:val="0"/>
          <w:sz w:val="20"/>
          <w:szCs w:val="20"/>
        </w:rPr>
        <w:t>可能是</w:t>
      </w:r>
      <w:ins w:id="2020" w:author="BeBe" w:date="2012-09-29T21:07: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找尋朋友名單</w:t>
      </w:r>
      <w:ins w:id="2021" w:author="BeBe" w:date="2012-09-29T21:07:00Z">
        <w:r>
          <w:rPr>
            <w:rFonts w:asciiTheme="minorEastAsia" w:hAnsiTheme="minorEastAsia" w:cs="新細明體" w:hint="eastAsia"/>
            <w:kern w:val="0"/>
            <w:sz w:val="20"/>
            <w:szCs w:val="20"/>
          </w:rPr>
          <w:t>」</w:t>
        </w:r>
      </w:ins>
      <w:del w:id="2022" w:author="BeBe" w:date="2012-09-29T21:07:00Z">
        <w:r w:rsidRPr="00901AA7" w:rsidDel="004A1D17">
          <w:rPr>
            <w:rFonts w:asciiTheme="minorEastAsia" w:hAnsiTheme="minorEastAsia" w:cs="新細明體" w:hint="eastAsia"/>
            <w:kern w:val="0"/>
            <w:sz w:val="20"/>
            <w:szCs w:val="20"/>
          </w:rPr>
          <w:delText>那邊</w:delText>
        </w:r>
      </w:del>
      <w:ins w:id="2023" w:author="BeBe" w:date="2012-09-29T21:07:00Z">
        <w:r>
          <w:rPr>
            <w:rFonts w:asciiTheme="minorEastAsia" w:hAnsiTheme="minorEastAsia" w:cs="新細明體" w:hint="eastAsia"/>
            <w:kern w:val="0"/>
            <w:sz w:val="20"/>
            <w:szCs w:val="20"/>
          </w:rPr>
          <w:t>出了問題</w:t>
        </w:r>
        <w:r>
          <w:rPr>
            <w:rFonts w:asciiTheme="minorEastAsia" w:hAnsiTheme="minorEastAsia" w:cs="Hei-Bd-HK-BF" w:hint="eastAsia"/>
            <w:kern w:val="0"/>
            <w:sz w:val="20"/>
            <w:szCs w:val="20"/>
          </w:rPr>
          <w:t>，</w:t>
        </w:r>
      </w:ins>
      <w:del w:id="2024" w:author="BeBe" w:date="2012-09-29T21:07:00Z">
        <w:r w:rsidRPr="00901AA7" w:rsidDel="004A1D17">
          <w:rPr>
            <w:rFonts w:asciiTheme="minorEastAsia" w:hAnsiTheme="minorEastAsia" w:cs="Hei-Bd-HK-BF"/>
            <w:kern w:val="0"/>
            <w:sz w:val="20"/>
            <w:szCs w:val="20"/>
          </w:rPr>
          <w:delText>,</w:delText>
        </w:r>
        <w:r w:rsidRPr="00901AA7" w:rsidDel="004A1D17">
          <w:rPr>
            <w:rFonts w:asciiTheme="minorEastAsia" w:hAnsiTheme="minorEastAsia" w:cs="新細明體" w:hint="eastAsia"/>
            <w:kern w:val="0"/>
            <w:sz w:val="20"/>
            <w:szCs w:val="20"/>
          </w:rPr>
          <w:delText>因為我們</w:delText>
        </w:r>
      </w:del>
      <w:ins w:id="2025" w:author="BeBe" w:date="2012-09-29T21:07:00Z">
        <w:r>
          <w:rPr>
            <w:rFonts w:asciiTheme="minorEastAsia" w:hAnsiTheme="minorEastAsia" w:cs="新細明體" w:hint="eastAsia"/>
            <w:kern w:val="0"/>
            <w:sz w:val="20"/>
            <w:szCs w:val="20"/>
          </w:rPr>
          <w:t>這功能</w:t>
        </w:r>
      </w:ins>
      <w:r w:rsidRPr="00901AA7">
        <w:rPr>
          <w:rFonts w:asciiTheme="minorEastAsia" w:hAnsiTheme="minorEastAsia" w:cs="新細明體" w:hint="eastAsia"/>
          <w:kern w:val="0"/>
          <w:sz w:val="20"/>
          <w:szCs w:val="20"/>
        </w:rPr>
        <w:t>會針對</w:t>
      </w:r>
      <w:del w:id="2026" w:author="BeBe" w:date="2012-09-29T21:07:00Z">
        <w:r w:rsidRPr="00901AA7" w:rsidDel="004A1D17">
          <w:rPr>
            <w:rFonts w:asciiTheme="minorEastAsia" w:hAnsiTheme="minorEastAsia" w:cs="新細明體" w:hint="eastAsia"/>
            <w:kern w:val="0"/>
            <w:sz w:val="20"/>
            <w:szCs w:val="20"/>
          </w:rPr>
          <w:delText>這個人</w:delText>
        </w:r>
      </w:del>
      <w:ins w:id="2027" w:author="BeBe" w:date="2012-09-29T21:08:00Z">
        <w:r>
          <w:rPr>
            <w:rFonts w:asciiTheme="minorEastAsia" w:hAnsiTheme="minorEastAsia" w:cs="新細明體" w:hint="eastAsia"/>
            <w:kern w:val="0"/>
            <w:sz w:val="20"/>
            <w:szCs w:val="20"/>
          </w:rPr>
          <w:t>單一</w:t>
        </w:r>
      </w:ins>
      <w:ins w:id="2028" w:author="BeBe" w:date="2012-09-29T21:07:00Z">
        <w:r>
          <w:rPr>
            <w:rFonts w:asciiTheme="minorEastAsia" w:hAnsiTheme="minorEastAsia" w:cs="新細明體" w:hint="eastAsia"/>
            <w:kern w:val="0"/>
            <w:sz w:val="20"/>
            <w:szCs w:val="20"/>
          </w:rPr>
          <w:t>使用者</w:t>
        </w:r>
      </w:ins>
      <w:ins w:id="2029" w:author="BeBe" w:date="2012-09-29T21:08:00Z">
        <w:r>
          <w:rPr>
            <w:rFonts w:asciiTheme="minorEastAsia" w:hAnsiTheme="minorEastAsia" w:cs="新細明體" w:hint="eastAsia"/>
            <w:kern w:val="0"/>
            <w:sz w:val="20"/>
            <w:szCs w:val="20"/>
          </w:rPr>
          <w:t>去詢問他</w:t>
        </w:r>
      </w:ins>
      <w:r w:rsidRPr="00901AA7">
        <w:rPr>
          <w:rFonts w:asciiTheme="minorEastAsia" w:hAnsiTheme="minorEastAsia" w:cs="新細明體" w:hint="eastAsia"/>
          <w:kern w:val="0"/>
          <w:sz w:val="20"/>
          <w:szCs w:val="20"/>
        </w:rPr>
        <w:t>所有</w:t>
      </w:r>
      <w:del w:id="2030" w:author="BeBe" w:date="2012-09-29T21:07:00Z">
        <w:r w:rsidRPr="00901AA7" w:rsidDel="004A1D17">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朋友</w:t>
      </w:r>
      <w:del w:id="2031" w:author="BeBe" w:date="2012-09-29T21:08:00Z">
        <w:r w:rsidRPr="00901AA7" w:rsidDel="004A1D17">
          <w:rPr>
            <w:rFonts w:asciiTheme="minorEastAsia" w:hAnsiTheme="minorEastAsia" w:cs="新細明體" w:hint="eastAsia"/>
            <w:kern w:val="0"/>
            <w:sz w:val="20"/>
            <w:szCs w:val="20"/>
          </w:rPr>
          <w:delText>去詢問到底</w:delText>
        </w:r>
      </w:del>
      <w:ins w:id="2032" w:author="BeBe" w:date="2012-09-29T21:08:00Z">
        <w:r>
          <w:rPr>
            <w:rFonts w:asciiTheme="minorEastAsia" w:hAnsiTheme="minorEastAsia" w:cs="新細明體" w:hint="eastAsia"/>
            <w:kern w:val="0"/>
            <w:sz w:val="20"/>
            <w:szCs w:val="20"/>
          </w:rPr>
          <w:t>是否有</w:t>
        </w:r>
      </w:ins>
      <w:r w:rsidRPr="00901AA7">
        <w:rPr>
          <w:rFonts w:asciiTheme="minorEastAsia" w:hAnsiTheme="minorEastAsia" w:cs="新細明體" w:hint="eastAsia"/>
          <w:kern w:val="0"/>
          <w:sz w:val="20"/>
          <w:szCs w:val="20"/>
        </w:rPr>
        <w:t>註冊</w:t>
      </w:r>
      <w:del w:id="2033" w:author="BeBe" w:date="2012-09-29T21:08:00Z">
        <w:r w:rsidRPr="00901AA7" w:rsidDel="004A1D17">
          <w:rPr>
            <w:rFonts w:asciiTheme="minorEastAsia" w:hAnsiTheme="minorEastAsia" w:cs="新細明體" w:hint="eastAsia"/>
            <w:kern w:val="0"/>
            <w:sz w:val="20"/>
            <w:szCs w:val="20"/>
          </w:rPr>
          <w:delText>了</w:delText>
        </w:r>
      </w:del>
      <w:r w:rsidRPr="00901AA7">
        <w:rPr>
          <w:rFonts w:asciiTheme="minorEastAsia" w:hAnsiTheme="minorEastAsia" w:cs="新細明體" w:hint="eastAsia"/>
          <w:kern w:val="0"/>
          <w:sz w:val="20"/>
          <w:szCs w:val="20"/>
        </w:rPr>
        <w:t>我們的</w:t>
      </w:r>
      <w:r w:rsidRPr="00901AA7">
        <w:rPr>
          <w:rFonts w:asciiTheme="minorEastAsia" w:hAnsiTheme="minorEastAsia" w:cs="Hei-Bd-HK-BF"/>
          <w:kern w:val="0"/>
          <w:sz w:val="20"/>
          <w:szCs w:val="20"/>
        </w:rPr>
        <w:t>App</w:t>
      </w:r>
      <w:del w:id="2034" w:author="BeBe" w:date="2012-09-29T21:08:00Z">
        <w:r w:rsidRPr="00901AA7" w:rsidDel="004A1D17">
          <w:rPr>
            <w:rFonts w:asciiTheme="minorEastAsia" w:hAnsiTheme="minorEastAsia" w:cs="Hei-Bd-HK-BF"/>
            <w:kern w:val="0"/>
            <w:sz w:val="20"/>
            <w:szCs w:val="20"/>
          </w:rPr>
          <w:delText xml:space="preserve"> </w:delText>
        </w:r>
        <w:r w:rsidRPr="00901AA7" w:rsidDel="004A1D17">
          <w:rPr>
            <w:rFonts w:asciiTheme="minorEastAsia" w:hAnsiTheme="minorEastAsia" w:cs="新細明體" w:hint="eastAsia"/>
            <w:kern w:val="0"/>
            <w:sz w:val="20"/>
            <w:szCs w:val="20"/>
          </w:rPr>
          <w:delText>沒有</w:delText>
        </w:r>
        <w:r w:rsidRPr="00901AA7" w:rsidDel="004A1D17">
          <w:rPr>
            <w:rFonts w:asciiTheme="minorEastAsia" w:hAnsiTheme="minorEastAsia" w:cs="Hei-Bd-HK-BF"/>
            <w:kern w:val="0"/>
            <w:sz w:val="20"/>
            <w:szCs w:val="20"/>
          </w:rPr>
          <w:delText>,</w:delText>
        </w:r>
      </w:del>
      <w:ins w:id="2035" w:author="BeBe" w:date="2012-09-29T21:08: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如果這個人有一千</w:t>
      </w:r>
      <w:proofErr w:type="gramStart"/>
      <w:r w:rsidRPr="00901AA7">
        <w:rPr>
          <w:rFonts w:asciiTheme="minorEastAsia" w:hAnsiTheme="minorEastAsia" w:cs="新細明體" w:hint="eastAsia"/>
          <w:kern w:val="0"/>
          <w:sz w:val="20"/>
          <w:szCs w:val="20"/>
        </w:rPr>
        <w:t>個</w:t>
      </w:r>
      <w:proofErr w:type="gramEnd"/>
      <w:r w:rsidRPr="00901AA7">
        <w:rPr>
          <w:rFonts w:asciiTheme="minorEastAsia" w:hAnsiTheme="minorEastAsia" w:cs="新細明體" w:hint="eastAsia"/>
          <w:kern w:val="0"/>
          <w:sz w:val="20"/>
          <w:szCs w:val="20"/>
        </w:rPr>
        <w:t>朋友</w:t>
      </w:r>
      <w:del w:id="2036" w:author="BeBe" w:date="2012-09-29T21:08:00Z">
        <w:r w:rsidRPr="00901AA7" w:rsidDel="004A1D17">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那麼</w:t>
      </w:r>
      <w:del w:id="2037" w:author="BeBe" w:date="2012-09-29T21:08:00Z">
        <w:r w:rsidRPr="00901AA7" w:rsidDel="004A1D17">
          <w:rPr>
            <w:rFonts w:asciiTheme="minorEastAsia" w:hAnsiTheme="minorEastAsia" w:cs="新細明體" w:hint="eastAsia"/>
            <w:kern w:val="0"/>
            <w:sz w:val="20"/>
            <w:szCs w:val="20"/>
          </w:rPr>
          <w:delText>就</w:delText>
        </w:r>
      </w:del>
      <w:r w:rsidRPr="00901AA7">
        <w:rPr>
          <w:rFonts w:asciiTheme="minorEastAsia" w:hAnsiTheme="minorEastAsia" w:cs="新細明體" w:hint="eastAsia"/>
          <w:kern w:val="0"/>
          <w:sz w:val="20"/>
          <w:szCs w:val="20"/>
        </w:rPr>
        <w:t>資料庫</w:t>
      </w:r>
      <w:ins w:id="2038" w:author="BeBe" w:date="2012-09-29T21:09:00Z">
        <w:r>
          <w:rPr>
            <w:rFonts w:asciiTheme="minorEastAsia" w:hAnsiTheme="minorEastAsia" w:cs="新細明體" w:hint="eastAsia"/>
            <w:kern w:val="0"/>
            <w:sz w:val="20"/>
            <w:szCs w:val="20"/>
          </w:rPr>
          <w:t>就會</w:t>
        </w:r>
      </w:ins>
      <w:r w:rsidRPr="00901AA7">
        <w:rPr>
          <w:rFonts w:asciiTheme="minorEastAsia" w:hAnsiTheme="minorEastAsia" w:cs="新細明體" w:hint="eastAsia"/>
          <w:kern w:val="0"/>
          <w:sz w:val="20"/>
          <w:szCs w:val="20"/>
        </w:rPr>
        <w:t>做一千次</w:t>
      </w:r>
      <w:del w:id="2039" w:author="BeBe" w:date="2012-09-29T21:09:00Z">
        <w:r w:rsidRPr="00901AA7" w:rsidDel="004A1D17">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詢問</w:t>
      </w:r>
      <w:del w:id="2040" w:author="BeBe" w:date="2012-09-29T21:09:00Z">
        <w:r w:rsidRPr="00901AA7" w:rsidDel="004A1D17">
          <w:rPr>
            <w:rFonts w:asciiTheme="minorEastAsia" w:hAnsiTheme="minorEastAsia" w:cs="Hei-Bd-HK-BF" w:hint="eastAsia"/>
            <w:kern w:val="0"/>
            <w:sz w:val="20"/>
            <w:szCs w:val="20"/>
          </w:rPr>
          <w:delText>,</w:delText>
        </w:r>
      </w:del>
      <w:ins w:id="2041" w:author="BeBe" w:date="2012-09-29T21:09:00Z">
        <w:r>
          <w:rPr>
            <w:rFonts w:asciiTheme="minorEastAsia" w:hAnsiTheme="minorEastAsia" w:cs="Hei-Bd-HK-BF" w:hint="eastAsia"/>
            <w:kern w:val="0"/>
            <w:sz w:val="20"/>
            <w:szCs w:val="20"/>
          </w:rPr>
          <w:t>，</w:t>
        </w:r>
      </w:ins>
      <w:del w:id="2042" w:author="BeBe" w:date="2012-09-29T21:29:00Z">
        <w:r w:rsidRPr="00901AA7" w:rsidDel="00F2461D">
          <w:rPr>
            <w:rFonts w:asciiTheme="minorEastAsia" w:hAnsiTheme="minorEastAsia" w:cs="新細明體" w:hint="eastAsia"/>
            <w:kern w:val="0"/>
            <w:sz w:val="20"/>
            <w:szCs w:val="20"/>
          </w:rPr>
          <w:delText>所以這邊的效率不是那麼的好</w:delText>
        </w:r>
        <w:r w:rsidRPr="00901AA7" w:rsidDel="00F2461D">
          <w:rPr>
            <w:rFonts w:asciiTheme="minorEastAsia" w:hAnsiTheme="minorEastAsia" w:cs="Hei-Bd-HK-BF"/>
            <w:kern w:val="0"/>
            <w:sz w:val="20"/>
            <w:szCs w:val="20"/>
          </w:rPr>
          <w:delText>,</w:delText>
        </w:r>
      </w:del>
      <w:ins w:id="2043" w:author="BeBe" w:date="2012-09-29T21:29: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所以最先修正</w:t>
      </w:r>
      <w:del w:id="2044" w:author="BeBe" w:date="2012-09-29T21:29:00Z">
        <w:r w:rsidRPr="00901AA7" w:rsidDel="00F2461D">
          <w:rPr>
            <w:rFonts w:asciiTheme="minorEastAsia" w:hAnsiTheme="minorEastAsia" w:cs="新細明體" w:hint="eastAsia"/>
            <w:kern w:val="0"/>
            <w:sz w:val="20"/>
            <w:szCs w:val="20"/>
          </w:rPr>
          <w:delText>了</w:delText>
        </w:r>
      </w:del>
      <w:r w:rsidRPr="00901AA7">
        <w:rPr>
          <w:rFonts w:asciiTheme="minorEastAsia" w:hAnsiTheme="minorEastAsia" w:cs="新細明體" w:hint="eastAsia"/>
          <w:kern w:val="0"/>
          <w:sz w:val="20"/>
          <w:szCs w:val="20"/>
        </w:rPr>
        <w:t>這部份的問題。但</w:t>
      </w:r>
      <w:del w:id="2045" w:author="BeBe" w:date="2012-09-29T21:30:00Z">
        <w:r w:rsidRPr="00901AA7" w:rsidDel="00F2461D">
          <w:rPr>
            <w:rFonts w:asciiTheme="minorEastAsia" w:hAnsiTheme="minorEastAsia" w:cs="新細明體" w:hint="eastAsia"/>
            <w:kern w:val="0"/>
            <w:sz w:val="20"/>
            <w:szCs w:val="20"/>
          </w:rPr>
          <w:delText>是</w:delText>
        </w:r>
        <w:r w:rsidRPr="00901AA7" w:rsidDel="00F2461D">
          <w:rPr>
            <w:rFonts w:asciiTheme="minorEastAsia" w:hAnsiTheme="minorEastAsia" w:cs="Hei-Bd-HK-BF"/>
            <w:kern w:val="0"/>
            <w:sz w:val="20"/>
            <w:szCs w:val="20"/>
          </w:rPr>
          <w:delText>,</w:delText>
        </w:r>
        <w:r w:rsidRPr="00901AA7" w:rsidDel="00F2461D">
          <w:rPr>
            <w:rFonts w:asciiTheme="minorEastAsia" w:hAnsiTheme="minorEastAsia" w:cs="新細明體" w:hint="eastAsia"/>
            <w:kern w:val="0"/>
            <w:sz w:val="20"/>
            <w:szCs w:val="20"/>
          </w:rPr>
          <w:delText>事情</w:delText>
        </w:r>
      </w:del>
      <w:ins w:id="2046" w:author="BeBe" w:date="2012-09-29T21:30:00Z">
        <w:r>
          <w:rPr>
            <w:rFonts w:asciiTheme="minorEastAsia" w:hAnsiTheme="minorEastAsia" w:cs="新細明體" w:hint="eastAsia"/>
            <w:kern w:val="0"/>
            <w:sz w:val="20"/>
            <w:szCs w:val="20"/>
          </w:rPr>
          <w:t>情況</w:t>
        </w:r>
      </w:ins>
      <w:r w:rsidRPr="00901AA7">
        <w:rPr>
          <w:rFonts w:asciiTheme="minorEastAsia" w:hAnsiTheme="minorEastAsia" w:cs="新細明體" w:hint="eastAsia"/>
          <w:kern w:val="0"/>
          <w:sz w:val="20"/>
          <w:szCs w:val="20"/>
        </w:rPr>
        <w:t>並沒有改善</w:t>
      </w:r>
      <w:del w:id="2047" w:author="BeBe" w:date="2012-09-29T21:30:00Z">
        <w:r w:rsidRPr="00901AA7" w:rsidDel="00F2461D">
          <w:rPr>
            <w:rFonts w:asciiTheme="minorEastAsia" w:hAnsiTheme="minorEastAsia" w:cs="Hei-Bd-HK-BF" w:hint="eastAsia"/>
            <w:kern w:val="0"/>
            <w:sz w:val="20"/>
            <w:szCs w:val="20"/>
          </w:rPr>
          <w:delText>,</w:delText>
        </w:r>
      </w:del>
      <w:ins w:id="2048" w:author="BeBe" w:date="2012-09-29T21:30:00Z">
        <w:r>
          <w:rPr>
            <w:rFonts w:asciiTheme="minorEastAsia" w:hAnsiTheme="minorEastAsia" w:cs="Hei-Bd-HK-BF" w:hint="eastAsia"/>
            <w:kern w:val="0"/>
            <w:sz w:val="20"/>
            <w:szCs w:val="20"/>
          </w:rPr>
          <w:t>，</w:t>
        </w:r>
      </w:ins>
      <w:del w:id="2049" w:author="BeBe" w:date="2012-09-29T21:30:00Z">
        <w:r w:rsidRPr="00901AA7" w:rsidDel="00F2461D">
          <w:rPr>
            <w:rFonts w:asciiTheme="minorEastAsia" w:hAnsiTheme="minorEastAsia" w:cs="新細明體" w:hint="eastAsia"/>
            <w:kern w:val="0"/>
            <w:sz w:val="20"/>
            <w:szCs w:val="20"/>
          </w:rPr>
          <w:delText>過了</w:delText>
        </w:r>
      </w:del>
      <w:proofErr w:type="gramStart"/>
      <w:r w:rsidRPr="00901AA7">
        <w:rPr>
          <w:rFonts w:asciiTheme="minorEastAsia" w:hAnsiTheme="minorEastAsia" w:cs="新細明體" w:hint="eastAsia"/>
          <w:kern w:val="0"/>
          <w:sz w:val="20"/>
          <w:szCs w:val="20"/>
        </w:rPr>
        <w:t>一</w:t>
      </w:r>
      <w:proofErr w:type="gramEnd"/>
      <w:del w:id="2050" w:author="BeBe" w:date="2012-09-29T21:30:00Z">
        <w:r w:rsidRPr="00901AA7" w:rsidDel="00F2461D">
          <w:rPr>
            <w:rFonts w:asciiTheme="minorEastAsia" w:hAnsiTheme="minorEastAsia" w:cs="新細明體" w:hint="eastAsia"/>
            <w:kern w:val="0"/>
            <w:sz w:val="20"/>
            <w:szCs w:val="20"/>
          </w:rPr>
          <w:delText>個</w:delText>
        </w:r>
      </w:del>
      <w:r w:rsidRPr="00901AA7">
        <w:rPr>
          <w:rFonts w:asciiTheme="minorEastAsia" w:hAnsiTheme="minorEastAsia" w:cs="新細明體" w:hint="eastAsia"/>
          <w:kern w:val="0"/>
          <w:sz w:val="20"/>
          <w:szCs w:val="20"/>
        </w:rPr>
        <w:t>小時後</w:t>
      </w:r>
      <w:del w:id="2051" w:author="BeBe" w:date="2012-09-29T21:30:00Z">
        <w:r w:rsidRPr="00901AA7" w:rsidDel="00F2461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伺服器還是超過流量了</w:t>
      </w:r>
      <w:ins w:id="2052" w:author="BeBe" w:date="2012-09-29T21:30:00Z">
        <w:r>
          <w:rPr>
            <w:rFonts w:asciiTheme="minorEastAsia" w:hAnsiTheme="minorEastAsia" w:cs="Hei-Bd-HK-BF" w:hint="eastAsia"/>
            <w:kern w:val="0"/>
            <w:sz w:val="20"/>
            <w:szCs w:val="20"/>
          </w:rPr>
          <w:t>，</w:t>
        </w:r>
      </w:ins>
      <w:del w:id="2053" w:author="BeBe" w:date="2012-09-29T21:30:00Z">
        <w:r w:rsidRPr="00901AA7" w:rsidDel="00F2461D">
          <w:rPr>
            <w:rFonts w:asciiTheme="minorEastAsia" w:hAnsiTheme="minorEastAsia" w:cs="Hei-Bd-HK-BF"/>
            <w:kern w:val="0"/>
            <w:sz w:val="20"/>
            <w:szCs w:val="20"/>
          </w:rPr>
          <w:delText>,</w:delText>
        </w:r>
      </w:del>
      <w:del w:id="2054" w:author="BeBe" w:date="2012-09-29T21:33:00Z">
        <w:r w:rsidRPr="00901AA7" w:rsidDel="00F2461D">
          <w:rPr>
            <w:rFonts w:asciiTheme="minorEastAsia" w:hAnsiTheme="minorEastAsia" w:cs="新細明體" w:hint="eastAsia"/>
            <w:kern w:val="0"/>
            <w:sz w:val="20"/>
            <w:szCs w:val="20"/>
          </w:rPr>
          <w:delText>我們又開了一個伺服器</w:delText>
        </w:r>
      </w:del>
      <w:del w:id="2055" w:author="BeBe" w:date="2012-09-29T21:30:00Z">
        <w:r w:rsidRPr="00901AA7" w:rsidDel="00F2461D">
          <w:rPr>
            <w:rFonts w:asciiTheme="minorEastAsia" w:hAnsiTheme="minorEastAsia" w:cs="Hei-Bd-HK-BF"/>
            <w:kern w:val="0"/>
            <w:sz w:val="20"/>
            <w:szCs w:val="20"/>
          </w:rPr>
          <w:delText>,</w:delText>
        </w:r>
      </w:del>
      <w:del w:id="2056" w:author="BeBe" w:date="2012-09-29T21:33:00Z">
        <w:r w:rsidRPr="00901AA7" w:rsidDel="00F2461D">
          <w:rPr>
            <w:rFonts w:asciiTheme="minorEastAsia" w:hAnsiTheme="minorEastAsia" w:cs="新細明體" w:hint="eastAsia"/>
            <w:kern w:val="0"/>
            <w:sz w:val="20"/>
            <w:szCs w:val="20"/>
          </w:rPr>
          <w:delText>這時候我們覺得</w:delText>
        </w:r>
        <w:r w:rsidRPr="00901AA7" w:rsidDel="00F2461D">
          <w:rPr>
            <w:rFonts w:asciiTheme="minorEastAsia" w:hAnsiTheme="minorEastAsia" w:cs="Hei-Bd-HK-BF"/>
            <w:kern w:val="0"/>
            <w:sz w:val="20"/>
            <w:szCs w:val="20"/>
          </w:rPr>
          <w:delText>,</w:delText>
        </w:r>
        <w:r w:rsidRPr="00901AA7" w:rsidDel="00F2461D">
          <w:rPr>
            <w:rFonts w:asciiTheme="minorEastAsia" w:hAnsiTheme="minorEastAsia" w:cs="新細明體" w:hint="eastAsia"/>
            <w:kern w:val="0"/>
            <w:sz w:val="20"/>
            <w:szCs w:val="20"/>
          </w:rPr>
          <w:delText>好像</w:delText>
        </w:r>
      </w:del>
      <w:del w:id="2057" w:author="BeBe" w:date="2012-09-29T21:34:00Z">
        <w:r w:rsidRPr="00901AA7" w:rsidDel="00F2461D">
          <w:rPr>
            <w:rFonts w:asciiTheme="minorEastAsia" w:hAnsiTheme="minorEastAsia" w:cs="新細明體" w:hint="eastAsia"/>
            <w:kern w:val="0"/>
            <w:sz w:val="20"/>
            <w:szCs w:val="20"/>
          </w:rPr>
          <w:delText>一時之內無法解決</w:delText>
        </w:r>
        <w:r w:rsidRPr="00901AA7" w:rsidDel="00F2461D">
          <w:rPr>
            <w:rFonts w:asciiTheme="minorEastAsia" w:hAnsiTheme="minorEastAsia" w:cs="Hei-Bd-HK-BF" w:hint="eastAsia"/>
            <w:kern w:val="0"/>
            <w:sz w:val="20"/>
            <w:szCs w:val="20"/>
          </w:rPr>
          <w:delText>,</w:delText>
        </w:r>
        <w:r w:rsidRPr="00901AA7" w:rsidDel="00F2461D">
          <w:rPr>
            <w:rFonts w:asciiTheme="minorEastAsia" w:hAnsiTheme="minorEastAsia" w:cs="新細明體" w:hint="eastAsia"/>
            <w:kern w:val="0"/>
            <w:sz w:val="20"/>
            <w:szCs w:val="20"/>
          </w:rPr>
          <w:delText>所以我們暫時放棄改善這個地方</w:delText>
        </w:r>
        <w:r w:rsidRPr="00901AA7" w:rsidDel="00F2461D">
          <w:rPr>
            <w:rFonts w:asciiTheme="minorEastAsia" w:hAnsiTheme="minorEastAsia" w:cs="Hei-Bd-HK-BF" w:hint="eastAsia"/>
            <w:kern w:val="0"/>
            <w:sz w:val="20"/>
            <w:szCs w:val="20"/>
          </w:rPr>
          <w:delText>,</w:delText>
        </w:r>
      </w:del>
      <w:ins w:id="2058" w:author="BeBe" w:date="2012-09-29T21:34:00Z">
        <w:r>
          <w:rPr>
            <w:rFonts w:asciiTheme="minorEastAsia" w:hAnsiTheme="minorEastAsia" w:cs="新細明體" w:hint="eastAsia"/>
            <w:kern w:val="0"/>
            <w:sz w:val="20"/>
            <w:szCs w:val="20"/>
          </w:rPr>
          <w:t>逼得</w:t>
        </w:r>
      </w:ins>
      <w:r w:rsidRPr="00901AA7">
        <w:rPr>
          <w:rFonts w:asciiTheme="minorEastAsia" w:hAnsiTheme="minorEastAsia" w:cs="新細明體" w:hint="eastAsia"/>
          <w:kern w:val="0"/>
          <w:sz w:val="20"/>
          <w:szCs w:val="20"/>
        </w:rPr>
        <w:t>我們</w:t>
      </w:r>
      <w:del w:id="2059" w:author="BeBe" w:date="2012-09-29T21:34:00Z">
        <w:r w:rsidRPr="00901AA7" w:rsidDel="00F2461D">
          <w:rPr>
            <w:rFonts w:asciiTheme="minorEastAsia" w:hAnsiTheme="minorEastAsia" w:cs="新細明體" w:hint="eastAsia"/>
            <w:kern w:val="0"/>
            <w:sz w:val="20"/>
            <w:szCs w:val="20"/>
          </w:rPr>
          <w:delText>只</w:delText>
        </w:r>
      </w:del>
      <w:r w:rsidRPr="00901AA7">
        <w:rPr>
          <w:rFonts w:asciiTheme="minorEastAsia" w:hAnsiTheme="minorEastAsia" w:cs="新細明體" w:hint="eastAsia"/>
          <w:kern w:val="0"/>
          <w:sz w:val="20"/>
          <w:szCs w:val="20"/>
        </w:rPr>
        <w:t>多開了三個伺服器</w:t>
      </w:r>
      <w:del w:id="2060" w:author="BeBe" w:date="2012-09-29T21:34:00Z">
        <w:r w:rsidRPr="00901AA7" w:rsidDel="00F2461D">
          <w:rPr>
            <w:rFonts w:asciiTheme="minorEastAsia" w:hAnsiTheme="minorEastAsia" w:cs="Hei-Bd-HK-BF"/>
            <w:kern w:val="0"/>
            <w:sz w:val="20"/>
            <w:szCs w:val="20"/>
          </w:rPr>
          <w:delText>,</w:delText>
        </w:r>
        <w:r w:rsidRPr="00901AA7" w:rsidDel="00F2461D">
          <w:rPr>
            <w:rFonts w:asciiTheme="minorEastAsia" w:hAnsiTheme="minorEastAsia" w:cs="新細明體" w:hint="eastAsia"/>
            <w:kern w:val="0"/>
            <w:sz w:val="20"/>
            <w:szCs w:val="20"/>
          </w:rPr>
          <w:delText>已備不時之需</w:delText>
        </w:r>
      </w:del>
      <w:r w:rsidRPr="00901AA7">
        <w:rPr>
          <w:rFonts w:asciiTheme="minorEastAsia" w:hAnsiTheme="minorEastAsia" w:cs="新細明體" w:hint="eastAsia"/>
          <w:kern w:val="0"/>
          <w:sz w:val="20"/>
          <w:szCs w:val="20"/>
        </w:rPr>
        <w:t>。</w:t>
      </w:r>
    </w:p>
    <w:p w:rsidR="00113FF0" w:rsidRDefault="00113FF0" w:rsidP="00113FF0">
      <w:pPr>
        <w:autoSpaceDE w:val="0"/>
        <w:autoSpaceDN w:val="0"/>
        <w:adjustRightInd w:val="0"/>
        <w:snapToGrid w:val="0"/>
        <w:rPr>
          <w:rFonts w:asciiTheme="minorEastAsia" w:hAnsiTheme="minorEastAsia" w:cs="新細明體" w:hint="eastAsia"/>
          <w:kern w:val="0"/>
          <w:sz w:val="20"/>
          <w:szCs w:val="20"/>
        </w:rPr>
      </w:pPr>
    </w:p>
    <w:p w:rsidR="00113FF0" w:rsidRPr="00901AA7" w:rsidRDefault="00113FF0" w:rsidP="00113FF0">
      <w:pPr>
        <w:autoSpaceDE w:val="0"/>
        <w:autoSpaceDN w:val="0"/>
        <w:adjustRightInd w:val="0"/>
        <w:snapToGrid w:val="0"/>
        <w:rPr>
          <w:rFonts w:asciiTheme="minorEastAsia" w:hAnsiTheme="minorEastAsia" w:cs="新細明體"/>
          <w:kern w:val="0"/>
          <w:sz w:val="20"/>
          <w:szCs w:val="20"/>
        </w:rPr>
      </w:pPr>
      <w:del w:id="2061" w:author="BeBe" w:date="2012-09-29T21:33:00Z">
        <w:r w:rsidRPr="00901AA7" w:rsidDel="00F2461D">
          <w:rPr>
            <w:rFonts w:asciiTheme="minorEastAsia" w:hAnsiTheme="minorEastAsia" w:cs="新細明體" w:hint="eastAsia"/>
            <w:kern w:val="0"/>
            <w:sz w:val="20"/>
            <w:szCs w:val="20"/>
          </w:rPr>
          <w:delText>就像這樣</w:delText>
        </w:r>
      </w:del>
      <w:del w:id="2062" w:author="BeBe" w:date="2012-09-29T21:32:00Z">
        <w:r w:rsidRPr="00901AA7" w:rsidDel="00F2461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又</w:t>
      </w:r>
      <w:del w:id="2063" w:author="BeBe" w:date="2012-09-29T21:34:00Z">
        <w:r w:rsidRPr="00901AA7" w:rsidDel="00F2461D">
          <w:rPr>
            <w:rFonts w:asciiTheme="minorEastAsia" w:hAnsiTheme="minorEastAsia" w:cs="新細明體" w:hint="eastAsia"/>
            <w:kern w:val="0"/>
            <w:sz w:val="20"/>
            <w:szCs w:val="20"/>
          </w:rPr>
          <w:delText>在</w:delText>
        </w:r>
      </w:del>
      <w:r w:rsidRPr="00901AA7">
        <w:rPr>
          <w:rFonts w:asciiTheme="minorEastAsia" w:hAnsiTheme="minorEastAsia" w:cs="新細明體" w:hint="eastAsia"/>
          <w:kern w:val="0"/>
          <w:sz w:val="20"/>
          <w:szCs w:val="20"/>
        </w:rPr>
        <w:t>過了一會兒</w:t>
      </w:r>
      <w:del w:id="2064" w:author="BeBe" w:date="2012-09-29T21:35:00Z">
        <w:r w:rsidRPr="00901AA7" w:rsidDel="00F2461D">
          <w:rPr>
            <w:rFonts w:asciiTheme="minorEastAsia" w:hAnsiTheme="minorEastAsia" w:cs="Hei-Bd-HK-BF" w:hint="eastAsia"/>
            <w:kern w:val="0"/>
            <w:sz w:val="20"/>
            <w:szCs w:val="20"/>
          </w:rPr>
          <w:delText>,</w:delText>
        </w:r>
      </w:del>
      <w:ins w:id="2065" w:author="BeBe" w:date="2012-09-29T21:35: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阿哲有了</w:t>
      </w:r>
      <w:del w:id="2066" w:author="BeBe" w:date="2012-09-29T21:35:00Z">
        <w:r w:rsidRPr="00901AA7" w:rsidDel="00F2461D">
          <w:rPr>
            <w:rFonts w:asciiTheme="minorEastAsia" w:hAnsiTheme="minorEastAsia" w:cs="新細明體" w:hint="eastAsia"/>
            <w:kern w:val="0"/>
            <w:sz w:val="20"/>
            <w:szCs w:val="20"/>
          </w:rPr>
          <w:delText>一個</w:delText>
        </w:r>
      </w:del>
      <w:r w:rsidRPr="00901AA7">
        <w:rPr>
          <w:rFonts w:asciiTheme="minorEastAsia" w:hAnsiTheme="minorEastAsia" w:cs="新細明體" w:hint="eastAsia"/>
          <w:kern w:val="0"/>
          <w:sz w:val="20"/>
          <w:szCs w:val="20"/>
        </w:rPr>
        <w:t>新</w:t>
      </w:r>
      <w:del w:id="2067" w:author="BeBe" w:date="2012-09-29T21:35:00Z">
        <w:r w:rsidRPr="00901AA7" w:rsidDel="00F2461D">
          <w:rPr>
            <w:rFonts w:asciiTheme="minorEastAsia" w:hAnsiTheme="minorEastAsia" w:cs="新細明體" w:hint="eastAsia"/>
            <w:kern w:val="0"/>
            <w:sz w:val="20"/>
            <w:szCs w:val="20"/>
          </w:rPr>
          <w:delText>的</w:delText>
        </w:r>
      </w:del>
      <w:r w:rsidRPr="00901AA7">
        <w:rPr>
          <w:rFonts w:asciiTheme="minorEastAsia" w:hAnsiTheme="minorEastAsia" w:cs="新細明體" w:hint="eastAsia"/>
          <w:kern w:val="0"/>
          <w:sz w:val="20"/>
          <w:szCs w:val="20"/>
        </w:rPr>
        <w:t>發現</w:t>
      </w:r>
      <w:del w:id="2068" w:author="BeBe" w:date="2012-09-29T21:35:00Z">
        <w:r w:rsidRPr="00901AA7" w:rsidDel="00F2461D">
          <w:rPr>
            <w:rFonts w:asciiTheme="minorEastAsia" w:hAnsiTheme="minorEastAsia" w:cs="Hei-Bd-HK-BF"/>
            <w:kern w:val="0"/>
            <w:sz w:val="20"/>
            <w:szCs w:val="20"/>
          </w:rPr>
          <w:delText>,</w:delText>
        </w:r>
      </w:del>
      <w:ins w:id="2069" w:author="BeBe" w:date="2012-09-29T21:35:00Z">
        <w:r>
          <w:rPr>
            <w:rFonts w:asciiTheme="minorEastAsia" w:hAnsiTheme="minorEastAsia" w:cs="Hei-Bd-HK-BF" w:hint="eastAsia"/>
            <w:kern w:val="0"/>
            <w:sz w:val="20"/>
            <w:szCs w:val="20"/>
          </w:rPr>
          <w:t>，</w:t>
        </w:r>
      </w:ins>
      <w:del w:id="2070" w:author="BeBe" w:date="2012-09-29T21:35:00Z">
        <w:r w:rsidRPr="00901AA7" w:rsidDel="00F2461D">
          <w:rPr>
            <w:rFonts w:asciiTheme="minorEastAsia" w:hAnsiTheme="minorEastAsia" w:cs="新細明體" w:hint="eastAsia"/>
            <w:kern w:val="0"/>
            <w:sz w:val="20"/>
            <w:szCs w:val="20"/>
          </w:rPr>
          <w:delText>就是</w:delText>
        </w:r>
      </w:del>
      <w:r w:rsidRPr="00901AA7">
        <w:rPr>
          <w:rFonts w:asciiTheme="minorEastAsia" w:hAnsiTheme="minorEastAsia" w:cs="新細明體" w:hint="eastAsia"/>
          <w:kern w:val="0"/>
          <w:sz w:val="20"/>
          <w:szCs w:val="20"/>
        </w:rPr>
        <w:t>手機端的程式碼</w:t>
      </w:r>
      <w:ins w:id="2071" w:author="BeBe" w:date="2012-09-29T21:35:00Z">
        <w:r>
          <w:rPr>
            <w:rFonts w:asciiTheme="minorEastAsia" w:hAnsiTheme="minorEastAsia" w:cs="新細明體" w:hint="eastAsia"/>
            <w:kern w:val="0"/>
            <w:sz w:val="20"/>
            <w:szCs w:val="20"/>
          </w:rPr>
          <w:t>中有個小錯誤</w:t>
        </w:r>
      </w:ins>
      <w:del w:id="2072" w:author="BeBe" w:date="2012-09-29T21:35:00Z">
        <w:r w:rsidRPr="00901AA7" w:rsidDel="00F2461D">
          <w:rPr>
            <w:rFonts w:asciiTheme="minorEastAsia" w:hAnsiTheme="minorEastAsia" w:cs="新細明體" w:hint="eastAsia"/>
            <w:kern w:val="0"/>
            <w:sz w:val="20"/>
            <w:szCs w:val="20"/>
          </w:rPr>
          <w:delText>不小心寫壞了</w:delText>
        </w:r>
        <w:r w:rsidRPr="00901AA7" w:rsidDel="00F2461D">
          <w:rPr>
            <w:rFonts w:asciiTheme="minorEastAsia" w:hAnsiTheme="minorEastAsia" w:cs="Hei-Bd-HK-BF"/>
            <w:kern w:val="0"/>
            <w:sz w:val="20"/>
            <w:szCs w:val="20"/>
          </w:rPr>
          <w:delText>,</w:delText>
        </w:r>
      </w:del>
      <w:ins w:id="2073" w:author="BeBe" w:date="2012-09-29T21:35: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原本是</w:t>
      </w:r>
      <w:ins w:id="2074" w:author="BeBe" w:date="2012-09-29T21:35:00Z">
        <w:r>
          <w:rPr>
            <w:rFonts w:asciiTheme="minorEastAsia" w:hAnsiTheme="minorEastAsia" w:cs="新細明體" w:hint="eastAsia"/>
            <w:kern w:val="0"/>
            <w:sz w:val="20"/>
            <w:szCs w:val="20"/>
          </w:rPr>
          <w:t>「每</w:t>
        </w:r>
        <w:proofErr w:type="gramStart"/>
        <w:r>
          <w:rPr>
            <w:rFonts w:asciiTheme="minorEastAsia" w:hAnsiTheme="minorEastAsia" w:cs="新細明體" w:hint="eastAsia"/>
            <w:kern w:val="0"/>
            <w:sz w:val="20"/>
            <w:szCs w:val="20"/>
          </w:rPr>
          <w:t>個</w:t>
        </w:r>
      </w:ins>
      <w:proofErr w:type="gramEnd"/>
      <w:r w:rsidRPr="00901AA7">
        <w:rPr>
          <w:rFonts w:asciiTheme="minorEastAsia" w:hAnsiTheme="minorEastAsia" w:cs="新細明體" w:hint="eastAsia"/>
          <w:kern w:val="0"/>
          <w:sz w:val="20"/>
          <w:szCs w:val="20"/>
        </w:rPr>
        <w:t>整點</w:t>
      </w:r>
      <w:del w:id="2075" w:author="BeBe" w:date="2012-09-29T21:35:00Z">
        <w:r w:rsidRPr="00901AA7" w:rsidDel="00F2461D">
          <w:rPr>
            <w:rFonts w:asciiTheme="minorEastAsia" w:hAnsiTheme="minorEastAsia" w:cs="新細明體" w:hint="eastAsia"/>
            <w:kern w:val="0"/>
            <w:sz w:val="20"/>
            <w:szCs w:val="20"/>
          </w:rPr>
          <w:delText>的時候要跟</w:delText>
        </w:r>
      </w:del>
      <w:ins w:id="2076" w:author="BeBe" w:date="2012-09-29T21:35:00Z">
        <w:r>
          <w:rPr>
            <w:rFonts w:asciiTheme="minorEastAsia" w:hAnsiTheme="minorEastAsia" w:cs="新細明體" w:hint="eastAsia"/>
            <w:kern w:val="0"/>
            <w:sz w:val="20"/>
            <w:szCs w:val="20"/>
          </w:rPr>
          <w:t>會和</w:t>
        </w:r>
      </w:ins>
      <w:r w:rsidRPr="00901AA7">
        <w:rPr>
          <w:rFonts w:asciiTheme="minorEastAsia" w:hAnsiTheme="minorEastAsia" w:cs="新細明體" w:hint="eastAsia"/>
          <w:kern w:val="0"/>
          <w:sz w:val="20"/>
          <w:szCs w:val="20"/>
        </w:rPr>
        <w:t>伺服器</w:t>
      </w:r>
      <w:del w:id="2077" w:author="BeBe" w:date="2012-09-29T21:36:00Z">
        <w:r w:rsidRPr="00901AA7" w:rsidDel="00F2461D">
          <w:rPr>
            <w:rFonts w:asciiTheme="minorEastAsia" w:hAnsiTheme="minorEastAsia" w:cs="新細明體" w:hint="eastAsia"/>
            <w:kern w:val="0"/>
            <w:sz w:val="20"/>
            <w:szCs w:val="20"/>
          </w:rPr>
          <w:delText>做</w:delText>
        </w:r>
      </w:del>
      <w:r w:rsidRPr="00901AA7">
        <w:rPr>
          <w:rFonts w:asciiTheme="minorEastAsia" w:hAnsiTheme="minorEastAsia" w:cs="新細明體" w:hint="eastAsia"/>
          <w:kern w:val="0"/>
          <w:sz w:val="20"/>
          <w:szCs w:val="20"/>
        </w:rPr>
        <w:t>拿資料</w:t>
      </w:r>
      <w:del w:id="2078" w:author="BeBe" w:date="2012-09-29T21:36:00Z">
        <w:r w:rsidRPr="00901AA7" w:rsidDel="00F2461D">
          <w:rPr>
            <w:rFonts w:asciiTheme="minorEastAsia" w:hAnsiTheme="minorEastAsia" w:cs="新細明體" w:hint="eastAsia"/>
            <w:kern w:val="0"/>
            <w:sz w:val="20"/>
            <w:szCs w:val="20"/>
          </w:rPr>
          <w:delText>的動作</w:delText>
        </w:r>
        <w:r w:rsidRPr="00901AA7" w:rsidDel="00F2461D">
          <w:rPr>
            <w:rFonts w:asciiTheme="minorEastAsia" w:hAnsiTheme="minorEastAsia" w:cs="Hei-Bd-HK-BF"/>
            <w:kern w:val="0"/>
            <w:sz w:val="20"/>
            <w:szCs w:val="20"/>
          </w:rPr>
          <w:delText>,</w:delText>
        </w:r>
      </w:del>
      <w:ins w:id="2079" w:author="BeBe" w:date="2012-09-29T21:36: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這個動作包含了拿取朋友名單</w:t>
      </w:r>
      <w:del w:id="2080" w:author="BeBe" w:date="2012-09-29T21:36:00Z">
        <w:r w:rsidRPr="00901AA7" w:rsidDel="00F2461D">
          <w:rPr>
            <w:rFonts w:asciiTheme="minorEastAsia" w:hAnsiTheme="minorEastAsia" w:cs="Hei-Bd-HK-BF"/>
            <w:kern w:val="0"/>
            <w:sz w:val="20"/>
            <w:szCs w:val="20"/>
          </w:rPr>
          <w:delText>,</w:delText>
        </w:r>
      </w:del>
      <w:ins w:id="2081" w:author="BeBe" w:date="2012-09-29T21:36: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收發信件內容等。然</w:t>
      </w:r>
      <w:ins w:id="2082" w:author="BeBe" w:date="2012-09-29T21:36:00Z">
        <w:r>
          <w:rPr>
            <w:rFonts w:asciiTheme="minorEastAsia" w:hAnsiTheme="minorEastAsia" w:cs="新細明體" w:hint="eastAsia"/>
            <w:kern w:val="0"/>
            <w:sz w:val="20"/>
            <w:szCs w:val="20"/>
          </w:rPr>
          <w:t>而</w:t>
        </w:r>
      </w:ins>
      <w:del w:id="2083" w:author="BeBe" w:date="2012-09-29T21:36:00Z">
        <w:r w:rsidRPr="00901AA7" w:rsidDel="00F2461D">
          <w:rPr>
            <w:rFonts w:asciiTheme="minorEastAsia" w:hAnsiTheme="minorEastAsia" w:cs="新細明體" w:hint="eastAsia"/>
            <w:kern w:val="0"/>
            <w:sz w:val="20"/>
            <w:szCs w:val="20"/>
          </w:rPr>
          <w:delText>後</w:delText>
        </w:r>
      </w:del>
      <w:r w:rsidRPr="00901AA7">
        <w:rPr>
          <w:rFonts w:asciiTheme="minorEastAsia" w:hAnsiTheme="minorEastAsia" w:cs="新細明體" w:hint="eastAsia"/>
          <w:kern w:val="0"/>
          <w:sz w:val="20"/>
          <w:szCs w:val="20"/>
        </w:rPr>
        <w:t>這</w:t>
      </w:r>
      <w:del w:id="2084" w:author="BeBe" w:date="2012-09-29T21:36:00Z">
        <w:r w:rsidRPr="00901AA7" w:rsidDel="00F2461D">
          <w:rPr>
            <w:rFonts w:asciiTheme="minorEastAsia" w:hAnsiTheme="minorEastAsia" w:cs="新細明體" w:hint="eastAsia"/>
            <w:kern w:val="0"/>
            <w:sz w:val="20"/>
            <w:szCs w:val="20"/>
          </w:rPr>
          <w:delText>個原本</w:delText>
        </w:r>
      </w:del>
      <w:r w:rsidRPr="00901AA7">
        <w:rPr>
          <w:rFonts w:asciiTheme="minorEastAsia" w:hAnsiTheme="minorEastAsia" w:cs="新細明體" w:hint="eastAsia"/>
          <w:kern w:val="0"/>
          <w:sz w:val="20"/>
          <w:szCs w:val="20"/>
        </w:rPr>
        <w:t>一小時</w:t>
      </w:r>
      <w:del w:id="2085" w:author="BeBe" w:date="2012-09-29T21:36:00Z">
        <w:r w:rsidRPr="00901AA7" w:rsidDel="00F2461D">
          <w:rPr>
            <w:rFonts w:asciiTheme="minorEastAsia" w:hAnsiTheme="minorEastAsia" w:cs="新細明體" w:hint="eastAsia"/>
            <w:kern w:val="0"/>
            <w:sz w:val="20"/>
            <w:szCs w:val="20"/>
          </w:rPr>
          <w:delText>會</w:delText>
        </w:r>
      </w:del>
      <w:r w:rsidRPr="00901AA7">
        <w:rPr>
          <w:rFonts w:asciiTheme="minorEastAsia" w:hAnsiTheme="minorEastAsia" w:cs="新細明體" w:hint="eastAsia"/>
          <w:kern w:val="0"/>
          <w:sz w:val="20"/>
          <w:szCs w:val="20"/>
        </w:rPr>
        <w:t>做一次的動作</w:t>
      </w:r>
      <w:ins w:id="2086" w:author="BeBe" w:date="2012-09-29T21:36:00Z">
        <w:r>
          <w:rPr>
            <w:rFonts w:asciiTheme="minorEastAsia" w:hAnsiTheme="minorEastAsia" w:cs="Hei-Bd-HK-BF" w:hint="eastAsia"/>
            <w:kern w:val="0"/>
            <w:sz w:val="20"/>
            <w:szCs w:val="20"/>
          </w:rPr>
          <w:t>，</w:t>
        </w:r>
      </w:ins>
      <w:del w:id="2087" w:author="BeBe" w:date="2012-09-29T21:36:00Z">
        <w:r w:rsidRPr="00901AA7" w:rsidDel="00F2461D">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竟</w:t>
      </w:r>
      <w:del w:id="2088" w:author="BeBe" w:date="2012-09-29T21:36:00Z">
        <w:r w:rsidRPr="00901AA7" w:rsidDel="00F2461D">
          <w:rPr>
            <w:rFonts w:asciiTheme="minorEastAsia" w:hAnsiTheme="minorEastAsia" w:cs="新細明體" w:hint="eastAsia"/>
            <w:kern w:val="0"/>
            <w:sz w:val="20"/>
            <w:szCs w:val="20"/>
          </w:rPr>
          <w:delText>然</w:delText>
        </w:r>
      </w:del>
      <w:r w:rsidRPr="00901AA7">
        <w:rPr>
          <w:rFonts w:asciiTheme="minorEastAsia" w:hAnsiTheme="minorEastAsia" w:cs="新細明體" w:hint="eastAsia"/>
          <w:kern w:val="0"/>
          <w:sz w:val="20"/>
          <w:szCs w:val="20"/>
        </w:rPr>
        <w:t>變成</w:t>
      </w:r>
      <w:del w:id="2089" w:author="BeBe" w:date="2012-09-29T21:36:00Z">
        <w:r w:rsidRPr="00901AA7" w:rsidDel="00F2461D">
          <w:rPr>
            <w:rFonts w:asciiTheme="minorEastAsia" w:hAnsiTheme="minorEastAsia" w:cs="新細明體" w:hint="eastAsia"/>
            <w:kern w:val="0"/>
            <w:sz w:val="20"/>
            <w:szCs w:val="20"/>
          </w:rPr>
          <w:delText>了</w:delText>
        </w:r>
      </w:del>
      <w:ins w:id="2090" w:author="BeBe" w:date="2012-09-29T21:36:00Z">
        <w:r>
          <w:rPr>
            <w:rFonts w:asciiTheme="minorEastAsia" w:hAnsiTheme="minorEastAsia" w:cs="新細明體" w:hint="eastAsia"/>
            <w:kern w:val="0"/>
            <w:sz w:val="20"/>
            <w:szCs w:val="20"/>
          </w:rPr>
          <w:t>「</w:t>
        </w:r>
      </w:ins>
      <w:r w:rsidRPr="00901AA7">
        <w:rPr>
          <w:rFonts w:asciiTheme="minorEastAsia" w:hAnsiTheme="minorEastAsia" w:cs="新細明體" w:hint="eastAsia"/>
          <w:kern w:val="0"/>
          <w:sz w:val="20"/>
          <w:szCs w:val="20"/>
        </w:rPr>
        <w:t>每秒做一次</w:t>
      </w:r>
      <w:ins w:id="2091" w:author="BeBe" w:date="2012-09-29T21:36:00Z">
        <w:r>
          <w:rPr>
            <w:rFonts w:asciiTheme="minorEastAsia" w:hAnsiTheme="minorEastAsia" w:cs="新細明體" w:hint="eastAsia"/>
            <w:kern w:val="0"/>
            <w:sz w:val="20"/>
            <w:szCs w:val="20"/>
          </w:rPr>
          <w:t>」</w:t>
        </w:r>
      </w:ins>
      <w:del w:id="2092" w:author="BeBe" w:date="2012-09-29T21:36:00Z">
        <w:r w:rsidRPr="00901AA7" w:rsidDel="00F2461D">
          <w:rPr>
            <w:rFonts w:asciiTheme="minorEastAsia" w:hAnsiTheme="minorEastAsia" w:cs="Hei-Bd-HK-BF"/>
            <w:kern w:val="0"/>
            <w:sz w:val="20"/>
            <w:szCs w:val="20"/>
          </w:rPr>
          <w:delText>,</w:delText>
        </w:r>
      </w:del>
      <w:ins w:id="2093" w:author="BeBe" w:date="2012-09-29T21:36: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也就是說</w:t>
      </w:r>
      <w:del w:id="2094" w:author="BeBe" w:date="2012-09-29T21:37:00Z">
        <w:r w:rsidRPr="00901AA7" w:rsidDel="00F2461D">
          <w:rPr>
            <w:rFonts w:asciiTheme="minorEastAsia" w:hAnsiTheme="minorEastAsia" w:cs="新細明體" w:hint="eastAsia"/>
            <w:kern w:val="0"/>
            <w:sz w:val="20"/>
            <w:szCs w:val="20"/>
          </w:rPr>
          <w:delText>變成</w:delText>
        </w:r>
      </w:del>
      <w:r w:rsidRPr="00901AA7">
        <w:rPr>
          <w:rFonts w:asciiTheme="minorEastAsia" w:hAnsiTheme="minorEastAsia" w:cs="新細明體" w:hint="eastAsia"/>
          <w:kern w:val="0"/>
          <w:sz w:val="20"/>
          <w:szCs w:val="20"/>
        </w:rPr>
        <w:t>每秒都有一個使用者在操作我們的</w:t>
      </w:r>
      <w:r w:rsidRPr="00901AA7">
        <w:rPr>
          <w:rFonts w:asciiTheme="minorEastAsia" w:hAnsiTheme="minorEastAsia" w:cs="Hei-Bd-HK-BF"/>
          <w:kern w:val="0"/>
          <w:sz w:val="20"/>
          <w:szCs w:val="20"/>
        </w:rPr>
        <w:t>APP</w:t>
      </w:r>
      <w:del w:id="2095" w:author="BeBe" w:date="2012-09-29T21:37:00Z">
        <w:r w:rsidRPr="00901AA7" w:rsidDel="00F2461D">
          <w:rPr>
            <w:rFonts w:asciiTheme="minorEastAsia" w:hAnsiTheme="minorEastAsia" w:cs="Hei-Bd-HK-BF" w:hint="eastAsia"/>
            <w:kern w:val="0"/>
            <w:sz w:val="20"/>
            <w:szCs w:val="20"/>
          </w:rPr>
          <w:delText>,</w:delText>
        </w:r>
        <w:r w:rsidRPr="00901AA7" w:rsidDel="00F2461D">
          <w:rPr>
            <w:rFonts w:asciiTheme="minorEastAsia" w:hAnsiTheme="minorEastAsia" w:cs="新細明體" w:hint="eastAsia"/>
            <w:kern w:val="0"/>
            <w:sz w:val="20"/>
            <w:szCs w:val="20"/>
          </w:rPr>
          <w:delText>於是</w:delText>
        </w:r>
      </w:del>
      <w:ins w:id="2096" w:author="BeBe" w:date="2012-09-29T21:37: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這件事情</w:t>
      </w:r>
      <w:ins w:id="2097" w:author="BeBe" w:date="2012-09-29T21:37:00Z">
        <w:r>
          <w:rPr>
            <w:rFonts w:asciiTheme="minorEastAsia" w:hAnsiTheme="minorEastAsia" w:cs="新細明體" w:hint="eastAsia"/>
            <w:kern w:val="0"/>
            <w:sz w:val="20"/>
            <w:szCs w:val="20"/>
          </w:rPr>
          <w:t>讓</w:t>
        </w:r>
      </w:ins>
      <w:r w:rsidRPr="00901AA7">
        <w:rPr>
          <w:rFonts w:asciiTheme="minorEastAsia" w:hAnsiTheme="minorEastAsia" w:cs="新細明體" w:hint="eastAsia"/>
          <w:kern w:val="0"/>
          <w:sz w:val="20"/>
          <w:szCs w:val="20"/>
        </w:rPr>
        <w:t>我們</w:t>
      </w:r>
      <w:del w:id="2098" w:author="BeBe" w:date="2012-09-29T21:37:00Z">
        <w:r w:rsidRPr="00901AA7" w:rsidDel="00F2461D">
          <w:rPr>
            <w:rFonts w:asciiTheme="minorEastAsia" w:hAnsiTheme="minorEastAsia" w:cs="新細明體" w:hint="eastAsia"/>
            <w:kern w:val="0"/>
            <w:sz w:val="20"/>
            <w:szCs w:val="20"/>
          </w:rPr>
          <w:delText>立馬</w:delText>
        </w:r>
      </w:del>
      <w:r w:rsidRPr="00901AA7">
        <w:rPr>
          <w:rFonts w:asciiTheme="minorEastAsia" w:hAnsiTheme="minorEastAsia" w:cs="新細明體" w:hint="eastAsia"/>
          <w:kern w:val="0"/>
          <w:sz w:val="20"/>
          <w:szCs w:val="20"/>
        </w:rPr>
        <w:t>得到一個結論</w:t>
      </w:r>
      <w:ins w:id="2099" w:author="BeBe" w:date="2012-09-29T21:37:00Z">
        <w:r>
          <w:rPr>
            <w:rFonts w:asciiTheme="minorEastAsia" w:hAnsiTheme="minorEastAsia" w:cs="新細明體" w:hint="eastAsia"/>
            <w:kern w:val="0"/>
            <w:sz w:val="20"/>
            <w:szCs w:val="20"/>
          </w:rPr>
          <w:t>：</w:t>
        </w:r>
      </w:ins>
      <w:del w:id="2100" w:author="BeBe" w:date="2012-09-29T21:37:00Z">
        <w:r w:rsidRPr="00901AA7" w:rsidDel="00F2461D">
          <w:rPr>
            <w:rFonts w:asciiTheme="minorEastAsia" w:hAnsiTheme="minorEastAsia" w:cs="新細明體" w:hint="eastAsia"/>
            <w:kern w:val="0"/>
            <w:sz w:val="20"/>
            <w:szCs w:val="20"/>
          </w:rPr>
          <w:delText>。</w:delText>
        </w:r>
      </w:del>
    </w:p>
    <w:p w:rsidR="00113FF0" w:rsidRPr="00901AA7" w:rsidRDefault="00113FF0" w:rsidP="00113FF0">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Hei-Bd-HK-BF"/>
          <w:kern w:val="0"/>
          <w:sz w:val="20"/>
          <w:szCs w:val="20"/>
        </w:rPr>
        <w:t>1.</w:t>
      </w:r>
      <w:ins w:id="2101" w:author="BeBe" w:date="2012-09-29T21:37:00Z">
        <w:r>
          <w:rPr>
            <w:rFonts w:asciiTheme="minorEastAsia" w:hAnsiTheme="minorEastAsia" w:cs="Hei-Bd-HK-BF" w:hint="eastAsia"/>
            <w:kern w:val="0"/>
            <w:sz w:val="20"/>
            <w:szCs w:val="20"/>
          </w:rPr>
          <w:t>若</w:t>
        </w:r>
      </w:ins>
      <w:r w:rsidRPr="00901AA7">
        <w:rPr>
          <w:rFonts w:asciiTheme="minorEastAsia" w:hAnsiTheme="minorEastAsia" w:cs="新細明體" w:hint="eastAsia"/>
          <w:kern w:val="0"/>
          <w:sz w:val="20"/>
          <w:szCs w:val="20"/>
        </w:rPr>
        <w:t>平均</w:t>
      </w:r>
      <w:del w:id="2102" w:author="BeBe" w:date="2012-09-29T21:37:00Z">
        <w:r w:rsidRPr="00901AA7" w:rsidDel="00F2461D">
          <w:rPr>
            <w:rFonts w:asciiTheme="minorEastAsia" w:hAnsiTheme="minorEastAsia" w:cs="新細明體" w:hint="eastAsia"/>
            <w:kern w:val="0"/>
            <w:sz w:val="20"/>
            <w:szCs w:val="20"/>
          </w:rPr>
          <w:delText>是</w:delText>
        </w:r>
      </w:del>
      <w:r w:rsidRPr="00901AA7">
        <w:rPr>
          <w:rFonts w:asciiTheme="minorEastAsia" w:hAnsiTheme="minorEastAsia" w:cs="新細明體" w:hint="eastAsia"/>
          <w:kern w:val="0"/>
          <w:sz w:val="20"/>
          <w:szCs w:val="20"/>
        </w:rPr>
        <w:t>每</w:t>
      </w:r>
      <w:del w:id="2103" w:author="BeBe" w:date="2012-09-29T21:37:00Z">
        <w:r w:rsidRPr="00901AA7" w:rsidDel="00F2461D">
          <w:rPr>
            <w:rFonts w:asciiTheme="minorEastAsia" w:hAnsiTheme="minorEastAsia" w:cs="新細明體" w:hint="eastAsia"/>
            <w:kern w:val="0"/>
            <w:sz w:val="20"/>
            <w:szCs w:val="20"/>
          </w:rPr>
          <w:delText>一</w:delText>
        </w:r>
      </w:del>
      <w:r w:rsidRPr="00901AA7">
        <w:rPr>
          <w:rFonts w:asciiTheme="minorEastAsia" w:hAnsiTheme="minorEastAsia" w:cs="新細明體" w:hint="eastAsia"/>
          <w:kern w:val="0"/>
          <w:sz w:val="20"/>
          <w:szCs w:val="20"/>
        </w:rPr>
        <w:t>分鐘都有</w:t>
      </w:r>
      <w:r w:rsidRPr="00901AA7">
        <w:rPr>
          <w:rFonts w:asciiTheme="minorEastAsia" w:hAnsiTheme="minorEastAsia" w:cs="Hei-Bd-HK-BF"/>
          <w:kern w:val="0"/>
          <w:sz w:val="20"/>
          <w:szCs w:val="20"/>
        </w:rPr>
        <w:t>60</w:t>
      </w:r>
      <w:r w:rsidRPr="00901AA7">
        <w:rPr>
          <w:rFonts w:asciiTheme="minorEastAsia" w:hAnsiTheme="minorEastAsia" w:cs="新細明體" w:hint="eastAsia"/>
          <w:kern w:val="0"/>
          <w:sz w:val="20"/>
          <w:szCs w:val="20"/>
        </w:rPr>
        <w:t>位使用者</w:t>
      </w:r>
      <w:del w:id="2104" w:author="BeBe" w:date="2012-09-29T21:37:00Z">
        <w:r w:rsidRPr="00901AA7" w:rsidDel="00F2461D">
          <w:rPr>
            <w:rFonts w:asciiTheme="minorEastAsia" w:hAnsiTheme="minorEastAsia" w:cs="新細明體" w:hint="eastAsia"/>
            <w:kern w:val="0"/>
            <w:sz w:val="20"/>
            <w:szCs w:val="20"/>
          </w:rPr>
          <w:delText>的話</w:delText>
        </w:r>
        <w:r w:rsidRPr="00901AA7" w:rsidDel="00F2461D">
          <w:rPr>
            <w:rFonts w:asciiTheme="minorEastAsia" w:hAnsiTheme="minorEastAsia" w:cs="Hei-Bd-HK-BF" w:hint="eastAsia"/>
            <w:kern w:val="0"/>
            <w:sz w:val="20"/>
            <w:szCs w:val="20"/>
          </w:rPr>
          <w:delText>,</w:delText>
        </w:r>
      </w:del>
      <w:ins w:id="2105" w:author="BeBe" w:date="2012-09-29T21:37:00Z">
        <w:r>
          <w:rPr>
            <w:rFonts w:asciiTheme="minorEastAsia" w:hAnsiTheme="minorEastAsia" w:cs="新細明體" w:hint="eastAsia"/>
            <w:kern w:val="0"/>
            <w:sz w:val="20"/>
            <w:szCs w:val="20"/>
          </w:rPr>
          <w:t>，</w:t>
        </w:r>
      </w:ins>
      <w:del w:id="2106" w:author="BeBe" w:date="2012-09-29T21:37:00Z">
        <w:r w:rsidRPr="00901AA7" w:rsidDel="00F2461D">
          <w:rPr>
            <w:rFonts w:asciiTheme="minorEastAsia" w:hAnsiTheme="minorEastAsia" w:cs="新細明體" w:hint="eastAsia"/>
            <w:kern w:val="0"/>
            <w:sz w:val="20"/>
            <w:szCs w:val="20"/>
          </w:rPr>
          <w:delText>那們我們</w:delText>
        </w:r>
      </w:del>
      <w:r w:rsidRPr="00901AA7">
        <w:rPr>
          <w:rFonts w:asciiTheme="minorEastAsia" w:hAnsiTheme="minorEastAsia" w:cs="新細明體" w:hint="eastAsia"/>
          <w:kern w:val="0"/>
          <w:sz w:val="20"/>
          <w:szCs w:val="20"/>
        </w:rPr>
        <w:t>伺服器大概一小時</w:t>
      </w:r>
      <w:del w:id="2107" w:author="BeBe" w:date="2012-09-29T21:38:00Z">
        <w:r w:rsidRPr="00901AA7" w:rsidDel="00F2461D">
          <w:rPr>
            <w:rFonts w:asciiTheme="minorEastAsia" w:hAnsiTheme="minorEastAsia" w:cs="新細明體" w:hint="eastAsia"/>
            <w:kern w:val="0"/>
            <w:sz w:val="20"/>
            <w:szCs w:val="20"/>
          </w:rPr>
          <w:delText>候</w:delText>
        </w:r>
      </w:del>
      <w:ins w:id="2108" w:author="BeBe" w:date="2012-09-29T21:38:00Z">
        <w:r>
          <w:rPr>
            <w:rFonts w:asciiTheme="minorEastAsia" w:hAnsiTheme="minorEastAsia" w:cs="新細明體" w:hint="eastAsia"/>
            <w:kern w:val="0"/>
            <w:sz w:val="20"/>
            <w:szCs w:val="20"/>
          </w:rPr>
          <w:t>後</w:t>
        </w:r>
      </w:ins>
      <w:r w:rsidRPr="00901AA7">
        <w:rPr>
          <w:rFonts w:asciiTheme="minorEastAsia" w:hAnsiTheme="minorEastAsia" w:cs="新細明體" w:hint="eastAsia"/>
          <w:kern w:val="0"/>
          <w:sz w:val="20"/>
          <w:szCs w:val="20"/>
        </w:rPr>
        <w:t>就會超過負荷</w:t>
      </w:r>
      <w:del w:id="2109" w:author="BeBe" w:date="2012-09-29T21:38:00Z">
        <w:r w:rsidRPr="00901AA7" w:rsidDel="00F2461D">
          <w:rPr>
            <w:rFonts w:asciiTheme="minorEastAsia" w:hAnsiTheme="minorEastAsia" w:cs="Hei-Bd-HK-BF" w:hint="eastAsia"/>
            <w:kern w:val="0"/>
            <w:sz w:val="20"/>
            <w:szCs w:val="20"/>
          </w:rPr>
          <w:delText>,</w:delText>
        </w:r>
        <w:r w:rsidRPr="00901AA7" w:rsidDel="00F2461D">
          <w:rPr>
            <w:rFonts w:asciiTheme="minorEastAsia" w:hAnsiTheme="minorEastAsia" w:cs="新細明體" w:hint="eastAsia"/>
            <w:kern w:val="0"/>
            <w:sz w:val="20"/>
            <w:szCs w:val="20"/>
          </w:rPr>
          <w:delText>也就是</w:delText>
        </w:r>
      </w:del>
      <w:ins w:id="2110" w:author="BeBe" w:date="2012-09-29T21:38:00Z">
        <w:r>
          <w:rPr>
            <w:rFonts w:asciiTheme="minorEastAsia" w:hAnsiTheme="minorEastAsia" w:cs="Hei-Bd-HK-BF" w:hint="eastAsia"/>
            <w:kern w:val="0"/>
            <w:sz w:val="20"/>
            <w:szCs w:val="20"/>
          </w:rPr>
          <w:t>即</w:t>
        </w:r>
      </w:ins>
      <w:r w:rsidRPr="00901AA7">
        <w:rPr>
          <w:rFonts w:asciiTheme="minorEastAsia" w:hAnsiTheme="minorEastAsia" w:cs="新細明體" w:hint="eastAsia"/>
          <w:kern w:val="0"/>
          <w:sz w:val="20"/>
          <w:szCs w:val="20"/>
        </w:rPr>
        <w:t>要開始要付</w:t>
      </w:r>
      <w:del w:id="2111" w:author="BeBe" w:date="2012-09-29T21:38:00Z">
        <w:r w:rsidRPr="00901AA7" w:rsidDel="00F2461D">
          <w:rPr>
            <w:rFonts w:asciiTheme="minorEastAsia" w:hAnsiTheme="minorEastAsia" w:cs="新細明體" w:hint="eastAsia"/>
            <w:kern w:val="0"/>
            <w:sz w:val="20"/>
            <w:szCs w:val="20"/>
          </w:rPr>
          <w:delText>錢</w:delText>
        </w:r>
      </w:del>
      <w:ins w:id="2112" w:author="BeBe" w:date="2012-09-29T21:38:00Z">
        <w:r>
          <w:rPr>
            <w:rFonts w:asciiTheme="minorEastAsia" w:hAnsiTheme="minorEastAsia" w:cs="新細明體" w:hint="eastAsia"/>
            <w:kern w:val="0"/>
            <w:sz w:val="20"/>
            <w:szCs w:val="20"/>
          </w:rPr>
          <w:t>費</w:t>
        </w:r>
      </w:ins>
      <w:r w:rsidRPr="00901AA7">
        <w:rPr>
          <w:rFonts w:asciiTheme="minorEastAsia" w:hAnsiTheme="minorEastAsia" w:cs="新細明體" w:hint="eastAsia"/>
          <w:kern w:val="0"/>
          <w:sz w:val="20"/>
          <w:szCs w:val="20"/>
        </w:rPr>
        <w:t>。</w:t>
      </w:r>
    </w:p>
    <w:p w:rsidR="00113FF0" w:rsidRPr="00901AA7" w:rsidRDefault="00113FF0" w:rsidP="00113FF0">
      <w:pPr>
        <w:autoSpaceDE w:val="0"/>
        <w:autoSpaceDN w:val="0"/>
        <w:adjustRightInd w:val="0"/>
        <w:snapToGrid w:val="0"/>
        <w:rPr>
          <w:rFonts w:asciiTheme="minorEastAsia" w:hAnsiTheme="minorEastAsia" w:cs="Hei-Bd-HK-BF"/>
          <w:kern w:val="0"/>
          <w:sz w:val="20"/>
          <w:szCs w:val="20"/>
        </w:rPr>
      </w:pPr>
      <w:r w:rsidRPr="00901AA7">
        <w:rPr>
          <w:rFonts w:asciiTheme="minorEastAsia" w:hAnsiTheme="minorEastAsia" w:cs="Hei-Bd-HK-BF"/>
          <w:kern w:val="0"/>
          <w:sz w:val="20"/>
          <w:szCs w:val="20"/>
        </w:rPr>
        <w:t>2.</w:t>
      </w:r>
      <w:del w:id="2113" w:author="BeBe" w:date="2012-09-29T21:38:00Z">
        <w:r w:rsidRPr="00901AA7" w:rsidDel="00F2461D">
          <w:rPr>
            <w:rFonts w:asciiTheme="minorEastAsia" w:hAnsiTheme="minorEastAsia" w:cs="新細明體" w:hint="eastAsia"/>
            <w:kern w:val="0"/>
            <w:sz w:val="20"/>
            <w:szCs w:val="20"/>
          </w:rPr>
          <w:delText>還有詳細的看</w:delText>
        </w:r>
      </w:del>
      <w:ins w:id="2114" w:author="BeBe" w:date="2012-09-29T21:38:00Z">
        <w:r>
          <w:rPr>
            <w:rFonts w:asciiTheme="minorEastAsia" w:hAnsiTheme="minorEastAsia" w:cs="新細明體" w:hint="eastAsia"/>
            <w:kern w:val="0"/>
            <w:sz w:val="20"/>
            <w:szCs w:val="20"/>
          </w:rPr>
          <w:t>仔細檢查</w:t>
        </w:r>
      </w:ins>
      <w:r w:rsidRPr="00901AA7">
        <w:rPr>
          <w:rFonts w:asciiTheme="minorEastAsia" w:hAnsiTheme="minorEastAsia" w:cs="Hei-Bd-HK-BF"/>
          <w:kern w:val="0"/>
          <w:sz w:val="20"/>
          <w:szCs w:val="20"/>
        </w:rPr>
        <w:t xml:space="preserve">Log </w:t>
      </w:r>
      <w:r w:rsidRPr="00901AA7">
        <w:rPr>
          <w:rFonts w:asciiTheme="minorEastAsia" w:hAnsiTheme="minorEastAsia" w:cs="新細明體" w:hint="eastAsia"/>
          <w:kern w:val="0"/>
          <w:sz w:val="20"/>
          <w:szCs w:val="20"/>
        </w:rPr>
        <w:t>是很重要的</w:t>
      </w:r>
      <w:ins w:id="2115" w:author="BeBe" w:date="2012-09-29T21:41:00Z">
        <w:r>
          <w:rPr>
            <w:rFonts w:asciiTheme="minorEastAsia" w:hAnsiTheme="minorEastAsia" w:cs="Hei-Bd-HK-BF" w:hint="eastAsia"/>
            <w:kern w:val="0"/>
            <w:sz w:val="20"/>
            <w:szCs w:val="20"/>
          </w:rPr>
          <w:t>，</w:t>
        </w:r>
      </w:ins>
      <w:del w:id="2116" w:author="BeBe" w:date="2012-09-29T21:41:00Z">
        <w:r w:rsidRPr="00901AA7" w:rsidDel="00BD4CC3">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不能只看表面的數據流量</w:t>
      </w:r>
      <w:del w:id="2117" w:author="BeBe" w:date="2012-09-29T21:52:00Z">
        <w:r w:rsidRPr="00901AA7" w:rsidDel="00580DA9">
          <w:rPr>
            <w:rFonts w:asciiTheme="minorEastAsia" w:hAnsiTheme="minorEastAsia" w:cs="Hei-Bd-HK-BF" w:hint="eastAsia"/>
            <w:kern w:val="0"/>
            <w:sz w:val="20"/>
            <w:szCs w:val="20"/>
          </w:rPr>
          <w:delText>,</w:delText>
        </w:r>
        <w:r w:rsidRPr="00901AA7" w:rsidDel="00580DA9">
          <w:rPr>
            <w:rFonts w:asciiTheme="minorEastAsia" w:hAnsiTheme="minorEastAsia" w:cs="新細明體" w:hint="eastAsia"/>
            <w:kern w:val="0"/>
            <w:sz w:val="20"/>
            <w:szCs w:val="20"/>
          </w:rPr>
          <w:delText>從</w:delText>
        </w:r>
        <w:r w:rsidRPr="00901AA7" w:rsidDel="00580DA9">
          <w:rPr>
            <w:rFonts w:asciiTheme="minorEastAsia" w:hAnsiTheme="minorEastAsia" w:cs="Hei-Bd-HK-BF" w:hint="eastAsia"/>
            <w:kern w:val="0"/>
            <w:sz w:val="20"/>
            <w:szCs w:val="20"/>
          </w:rPr>
          <w:delText xml:space="preserve">Log </w:delText>
        </w:r>
        <w:r w:rsidRPr="00901AA7" w:rsidDel="00580DA9">
          <w:rPr>
            <w:rFonts w:asciiTheme="minorEastAsia" w:hAnsiTheme="minorEastAsia" w:cs="新細明體" w:hint="eastAsia"/>
            <w:kern w:val="0"/>
            <w:sz w:val="20"/>
            <w:szCs w:val="20"/>
          </w:rPr>
          <w:delText>才可以仔細的看到發生什麼事情</w:delText>
        </w:r>
        <w:r w:rsidRPr="00901AA7" w:rsidDel="00580DA9">
          <w:rPr>
            <w:rFonts w:asciiTheme="minorEastAsia" w:hAnsiTheme="minorEastAsia" w:cs="Hei-Bd-HK-BF" w:hint="eastAsia"/>
            <w:kern w:val="0"/>
            <w:sz w:val="20"/>
            <w:szCs w:val="20"/>
          </w:rPr>
          <w:delText>,</w:delText>
        </w:r>
      </w:del>
      <w:ins w:id="2118" w:author="BeBe" w:date="2012-09-29T21:52: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因為一開始</w:t>
      </w:r>
      <w:ins w:id="2119" w:author="BeBe" w:date="2012-09-29T21:52:00Z">
        <w:r>
          <w:rPr>
            <w:rFonts w:asciiTheme="minorEastAsia" w:hAnsiTheme="minorEastAsia" w:cs="新細明體" w:hint="eastAsia"/>
            <w:kern w:val="0"/>
            <w:sz w:val="20"/>
            <w:szCs w:val="20"/>
          </w:rPr>
          <w:t>疏忽</w:t>
        </w:r>
      </w:ins>
      <w:r w:rsidRPr="00901AA7">
        <w:rPr>
          <w:rFonts w:asciiTheme="minorEastAsia" w:hAnsiTheme="minorEastAsia" w:cs="新細明體" w:hint="eastAsia"/>
          <w:kern w:val="0"/>
          <w:sz w:val="20"/>
          <w:szCs w:val="20"/>
        </w:rPr>
        <w:t>沒</w:t>
      </w:r>
      <w:del w:id="2120" w:author="BeBe" w:date="2012-09-29T21:52:00Z">
        <w:r w:rsidRPr="00901AA7" w:rsidDel="00580DA9">
          <w:rPr>
            <w:rFonts w:asciiTheme="minorEastAsia" w:hAnsiTheme="minorEastAsia" w:cs="新細明體" w:hint="eastAsia"/>
            <w:kern w:val="0"/>
            <w:sz w:val="20"/>
            <w:szCs w:val="20"/>
          </w:rPr>
          <w:delText>有</w:delText>
        </w:r>
      </w:del>
      <w:r w:rsidRPr="00901AA7">
        <w:rPr>
          <w:rFonts w:asciiTheme="minorEastAsia" w:hAnsiTheme="minorEastAsia" w:cs="新細明體" w:hint="eastAsia"/>
          <w:kern w:val="0"/>
          <w:sz w:val="20"/>
          <w:szCs w:val="20"/>
        </w:rPr>
        <w:t>仔細</w:t>
      </w:r>
      <w:del w:id="2121" w:author="BeBe" w:date="2012-09-29T21:52:00Z">
        <w:r w:rsidRPr="00901AA7" w:rsidDel="00580DA9">
          <w:rPr>
            <w:rFonts w:asciiTheme="minorEastAsia" w:hAnsiTheme="minorEastAsia" w:cs="新細明體" w:hint="eastAsia"/>
            <w:kern w:val="0"/>
            <w:sz w:val="20"/>
            <w:szCs w:val="20"/>
          </w:rPr>
          <w:delText>看</w:delText>
        </w:r>
      </w:del>
      <w:ins w:id="2122" w:author="BeBe" w:date="2012-09-29T21:52:00Z">
        <w:r>
          <w:rPr>
            <w:rFonts w:asciiTheme="minorEastAsia" w:hAnsiTheme="minorEastAsia" w:cs="新細明體" w:hint="eastAsia"/>
            <w:kern w:val="0"/>
            <w:sz w:val="20"/>
            <w:szCs w:val="20"/>
          </w:rPr>
          <w:t>檢查</w:t>
        </w:r>
      </w:ins>
      <w:r w:rsidRPr="00901AA7">
        <w:rPr>
          <w:rFonts w:asciiTheme="minorEastAsia" w:hAnsiTheme="minorEastAsia" w:cs="Hei-Bd-HK-BF"/>
          <w:kern w:val="0"/>
          <w:sz w:val="20"/>
          <w:szCs w:val="20"/>
        </w:rPr>
        <w:t>Log</w:t>
      </w:r>
      <w:del w:id="2123" w:author="BeBe" w:date="2012-09-29T21:52:00Z">
        <w:r w:rsidRPr="00901AA7" w:rsidDel="00580DA9">
          <w:rPr>
            <w:rFonts w:asciiTheme="minorEastAsia" w:hAnsiTheme="minorEastAsia" w:cs="Hei-Bd-HK-BF"/>
            <w:kern w:val="0"/>
            <w:sz w:val="20"/>
            <w:szCs w:val="20"/>
          </w:rPr>
          <w:delText>,</w:delText>
        </w:r>
      </w:del>
      <w:ins w:id="2124" w:author="BeBe" w:date="2012-09-29T21:52:00Z">
        <w:r>
          <w:rPr>
            <w:rFonts w:asciiTheme="minorEastAsia" w:hAnsiTheme="minorEastAsia" w:cs="Hei-Bd-HK-BF" w:hint="eastAsia"/>
            <w:kern w:val="0"/>
            <w:sz w:val="20"/>
            <w:szCs w:val="20"/>
          </w:rPr>
          <w:t>，</w:t>
        </w:r>
      </w:ins>
      <w:del w:id="2125" w:author="BeBe" w:date="2012-09-29T21:55:00Z">
        <w:r w:rsidRPr="00901AA7" w:rsidDel="00580DA9">
          <w:rPr>
            <w:rFonts w:asciiTheme="minorEastAsia" w:hAnsiTheme="minorEastAsia" w:cs="新細明體" w:hint="eastAsia"/>
            <w:kern w:val="0"/>
            <w:sz w:val="20"/>
            <w:szCs w:val="20"/>
          </w:rPr>
          <w:delText>不然應該</w:delText>
        </w:r>
      </w:del>
      <w:ins w:id="2126" w:author="BeBe" w:date="2012-09-29T21:55:00Z">
        <w:r>
          <w:rPr>
            <w:rFonts w:asciiTheme="minorEastAsia" w:hAnsiTheme="minorEastAsia" w:cs="新細明體" w:hint="eastAsia"/>
            <w:kern w:val="0"/>
            <w:sz w:val="20"/>
            <w:szCs w:val="20"/>
          </w:rPr>
          <w:t>否則</w:t>
        </w:r>
      </w:ins>
      <w:r w:rsidRPr="00901AA7">
        <w:rPr>
          <w:rFonts w:asciiTheme="minorEastAsia" w:hAnsiTheme="minorEastAsia" w:cs="新細明體" w:hint="eastAsia"/>
          <w:kern w:val="0"/>
          <w:sz w:val="20"/>
          <w:szCs w:val="20"/>
        </w:rPr>
        <w:t>一開始就能</w:t>
      </w:r>
      <w:del w:id="2127" w:author="BeBe" w:date="2012-09-29T21:55:00Z">
        <w:r w:rsidRPr="00901AA7" w:rsidDel="00580DA9">
          <w:rPr>
            <w:rFonts w:asciiTheme="minorEastAsia" w:hAnsiTheme="minorEastAsia" w:cs="新細明體" w:hint="eastAsia"/>
            <w:kern w:val="0"/>
            <w:sz w:val="20"/>
            <w:szCs w:val="20"/>
          </w:rPr>
          <w:delText>夠</w:delText>
        </w:r>
      </w:del>
      <w:r w:rsidRPr="00901AA7">
        <w:rPr>
          <w:rFonts w:asciiTheme="minorEastAsia" w:hAnsiTheme="minorEastAsia" w:cs="新細明體" w:hint="eastAsia"/>
          <w:kern w:val="0"/>
          <w:sz w:val="20"/>
          <w:szCs w:val="20"/>
        </w:rPr>
        <w:t>發</w:t>
      </w:r>
      <w:del w:id="2128" w:author="BeBe" w:date="2012-09-29T21:55:00Z">
        <w:r w:rsidRPr="00901AA7" w:rsidDel="00580DA9">
          <w:rPr>
            <w:rFonts w:asciiTheme="minorEastAsia" w:hAnsiTheme="minorEastAsia" w:cs="新細明體" w:hint="eastAsia"/>
            <w:kern w:val="0"/>
            <w:sz w:val="20"/>
            <w:szCs w:val="20"/>
          </w:rPr>
          <w:delText>現是</w:delText>
        </w:r>
      </w:del>
      <w:ins w:id="2129" w:author="BeBe" w:date="2012-09-29T21:55:00Z">
        <w:r>
          <w:rPr>
            <w:rFonts w:asciiTheme="minorEastAsia" w:hAnsiTheme="minorEastAsia" w:cs="新細明體" w:hint="eastAsia"/>
            <w:kern w:val="0"/>
            <w:sz w:val="20"/>
            <w:szCs w:val="20"/>
          </w:rPr>
          <w:t>覺</w:t>
        </w:r>
      </w:ins>
      <w:r w:rsidRPr="00901AA7">
        <w:rPr>
          <w:rFonts w:asciiTheme="minorEastAsia" w:hAnsiTheme="minorEastAsia" w:cs="新細明體" w:hint="eastAsia"/>
          <w:kern w:val="0"/>
          <w:sz w:val="20"/>
          <w:szCs w:val="20"/>
        </w:rPr>
        <w:t>不正常的使用者端行為。</w:t>
      </w:r>
    </w:p>
    <w:p w:rsidR="00A97931" w:rsidRPr="00F10E43" w:rsidRDefault="00113FF0" w:rsidP="00113FF0">
      <w:pPr>
        <w:autoSpaceDE w:val="0"/>
        <w:autoSpaceDN w:val="0"/>
        <w:adjustRightInd w:val="0"/>
        <w:snapToGrid w:val="0"/>
      </w:pPr>
      <w:r w:rsidRPr="00901AA7">
        <w:rPr>
          <w:rFonts w:asciiTheme="minorEastAsia" w:hAnsiTheme="minorEastAsia" w:cs="Hei-Bd-HK-BF"/>
          <w:kern w:val="0"/>
          <w:sz w:val="20"/>
          <w:szCs w:val="20"/>
        </w:rPr>
        <w:t>3.GAE</w:t>
      </w:r>
      <w:del w:id="2130" w:author="BeBe" w:date="2012-09-29T21:55:00Z">
        <w:r w:rsidRPr="00901AA7" w:rsidDel="00580DA9">
          <w:rPr>
            <w:rFonts w:asciiTheme="minorEastAsia" w:hAnsiTheme="minorEastAsia" w:cs="Hei-Bd-HK-BF"/>
            <w:kern w:val="0"/>
            <w:sz w:val="20"/>
            <w:szCs w:val="20"/>
          </w:rPr>
          <w:delText xml:space="preserve"> </w:delText>
        </w:r>
        <w:r w:rsidRPr="00901AA7" w:rsidDel="00580DA9">
          <w:rPr>
            <w:rFonts w:asciiTheme="minorEastAsia" w:hAnsiTheme="minorEastAsia" w:cs="新細明體" w:hint="eastAsia"/>
            <w:kern w:val="0"/>
            <w:sz w:val="20"/>
            <w:szCs w:val="20"/>
          </w:rPr>
          <w:delText>其實</w:delText>
        </w:r>
      </w:del>
      <w:r w:rsidRPr="00901AA7">
        <w:rPr>
          <w:rFonts w:asciiTheme="minorEastAsia" w:hAnsiTheme="minorEastAsia" w:cs="新細明體" w:hint="eastAsia"/>
          <w:kern w:val="0"/>
          <w:sz w:val="20"/>
          <w:szCs w:val="20"/>
        </w:rPr>
        <w:t>收費</w:t>
      </w:r>
      <w:ins w:id="2131" w:author="BeBe" w:date="2012-09-29T21:55:00Z">
        <w:r>
          <w:rPr>
            <w:rFonts w:asciiTheme="minorEastAsia" w:hAnsiTheme="minorEastAsia" w:cs="新細明體" w:hint="eastAsia"/>
            <w:kern w:val="0"/>
            <w:sz w:val="20"/>
            <w:szCs w:val="20"/>
          </w:rPr>
          <w:t>並</w:t>
        </w:r>
      </w:ins>
      <w:r w:rsidRPr="00901AA7">
        <w:rPr>
          <w:rFonts w:asciiTheme="minorEastAsia" w:hAnsiTheme="minorEastAsia" w:cs="新細明體" w:hint="eastAsia"/>
          <w:kern w:val="0"/>
          <w:sz w:val="20"/>
          <w:szCs w:val="20"/>
        </w:rPr>
        <w:t>不便宜</w:t>
      </w:r>
      <w:del w:id="2132" w:author="BeBe" w:date="2012-09-29T21:55:00Z">
        <w:r w:rsidRPr="00901AA7" w:rsidDel="00580DA9">
          <w:rPr>
            <w:rFonts w:asciiTheme="minorEastAsia" w:hAnsiTheme="minorEastAsia" w:cs="Hei-Bd-HK-BF" w:hint="eastAsia"/>
            <w:kern w:val="0"/>
            <w:sz w:val="20"/>
            <w:szCs w:val="20"/>
          </w:rPr>
          <w:delText>,</w:delText>
        </w:r>
      </w:del>
      <w:ins w:id="2133" w:author="BeBe" w:date="2012-09-29T21:55: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門檻很容易超過。</w:t>
      </w:r>
      <w:del w:id="2134" w:author="BeBe" w:date="2012-09-29T21:56:00Z">
        <w:r w:rsidRPr="00901AA7" w:rsidDel="00580DA9">
          <w:rPr>
            <w:rFonts w:asciiTheme="minorEastAsia" w:hAnsiTheme="minorEastAsia" w:cs="新細明體" w:hint="eastAsia"/>
            <w:kern w:val="0"/>
            <w:sz w:val="20"/>
            <w:szCs w:val="20"/>
          </w:rPr>
          <w:delText>因為知道問題的所在</w:delText>
        </w:r>
        <w:r w:rsidRPr="00901AA7" w:rsidDel="00580DA9">
          <w:rPr>
            <w:rFonts w:asciiTheme="minorEastAsia" w:hAnsiTheme="minorEastAsia" w:cs="Hei-Bd-HK-BF"/>
            <w:kern w:val="0"/>
            <w:sz w:val="20"/>
            <w:szCs w:val="20"/>
          </w:rPr>
          <w:delText>,</w:delText>
        </w:r>
        <w:r w:rsidRPr="00901AA7" w:rsidDel="00580DA9">
          <w:rPr>
            <w:rFonts w:asciiTheme="minorEastAsia" w:hAnsiTheme="minorEastAsia" w:cs="新細明體" w:hint="eastAsia"/>
            <w:kern w:val="0"/>
            <w:sz w:val="20"/>
            <w:szCs w:val="20"/>
          </w:rPr>
          <w:delText>所以我們馬上做了</w:delText>
        </w:r>
      </w:del>
      <w:ins w:id="2135" w:author="BeBe" w:date="2012-09-29T21:56:00Z">
        <w:r>
          <w:rPr>
            <w:rFonts w:asciiTheme="minorEastAsia" w:hAnsiTheme="minorEastAsia" w:cs="新細明體" w:hint="eastAsia"/>
            <w:kern w:val="0"/>
            <w:sz w:val="20"/>
            <w:szCs w:val="20"/>
          </w:rPr>
          <w:t>在錯誤</w:t>
        </w:r>
      </w:ins>
      <w:r w:rsidRPr="00901AA7">
        <w:rPr>
          <w:rFonts w:asciiTheme="minorEastAsia" w:hAnsiTheme="minorEastAsia" w:cs="新細明體" w:hint="eastAsia"/>
          <w:kern w:val="0"/>
          <w:sz w:val="20"/>
          <w:szCs w:val="20"/>
        </w:rPr>
        <w:t>修正</w:t>
      </w:r>
      <w:del w:id="2136" w:author="BeBe" w:date="2012-09-29T21:56:00Z">
        <w:r w:rsidRPr="00901AA7" w:rsidDel="00580DA9">
          <w:rPr>
            <w:rFonts w:asciiTheme="minorEastAsia" w:hAnsiTheme="minorEastAsia" w:cs="新細明體" w:hint="eastAsia"/>
            <w:kern w:val="0"/>
            <w:sz w:val="20"/>
            <w:szCs w:val="20"/>
          </w:rPr>
          <w:delText>。就解決了</w:delText>
        </w:r>
      </w:del>
      <w:ins w:id="2137" w:author="BeBe" w:date="2012-09-29T21:56:00Z">
        <w:r>
          <w:rPr>
            <w:rFonts w:asciiTheme="minorEastAsia" w:hAnsiTheme="minorEastAsia" w:cs="新細明體" w:hint="eastAsia"/>
            <w:kern w:val="0"/>
            <w:sz w:val="20"/>
            <w:szCs w:val="20"/>
          </w:rPr>
          <w:t>後</w:t>
        </w:r>
      </w:ins>
      <w:r w:rsidRPr="00901AA7">
        <w:rPr>
          <w:rFonts w:asciiTheme="minorEastAsia" w:hAnsiTheme="minorEastAsia" w:cs="新細明體" w:hint="eastAsia"/>
          <w:kern w:val="0"/>
          <w:sz w:val="20"/>
          <w:szCs w:val="20"/>
        </w:rPr>
        <w:t>這個問題</w:t>
      </w:r>
      <w:ins w:id="2138" w:author="BeBe" w:date="2012-09-29T21:56:00Z">
        <w:r>
          <w:rPr>
            <w:rFonts w:asciiTheme="minorEastAsia" w:hAnsiTheme="minorEastAsia" w:cs="新細明體" w:hint="eastAsia"/>
            <w:kern w:val="0"/>
            <w:sz w:val="20"/>
            <w:szCs w:val="20"/>
          </w:rPr>
          <w:t>也解決了</w:t>
        </w:r>
      </w:ins>
      <w:r w:rsidRPr="00901AA7">
        <w:rPr>
          <w:rFonts w:asciiTheme="minorEastAsia" w:hAnsiTheme="minorEastAsia" w:cs="新細明體" w:hint="eastAsia"/>
          <w:kern w:val="0"/>
          <w:sz w:val="20"/>
          <w:szCs w:val="20"/>
        </w:rPr>
        <w:t>。</w:t>
      </w:r>
      <w:del w:id="2139" w:author="BeBe" w:date="2012-09-29T21:56:00Z">
        <w:r w:rsidRPr="00901AA7" w:rsidDel="00580DA9">
          <w:rPr>
            <w:rFonts w:asciiTheme="minorEastAsia" w:hAnsiTheme="minorEastAsia" w:cs="新細明體" w:hint="eastAsia"/>
            <w:kern w:val="0"/>
            <w:sz w:val="20"/>
            <w:szCs w:val="20"/>
          </w:rPr>
          <w:delText>之後在</w:delText>
        </w:r>
      </w:del>
      <w:r w:rsidRPr="00901AA7">
        <w:rPr>
          <w:rFonts w:asciiTheme="minorEastAsia" w:hAnsiTheme="minorEastAsia" w:cs="新細明體" w:hint="eastAsia"/>
          <w:kern w:val="0"/>
          <w:sz w:val="20"/>
          <w:szCs w:val="20"/>
        </w:rPr>
        <w:t>期末展</w:t>
      </w:r>
      <w:ins w:id="2140" w:author="BeBe" w:date="2012-09-29T21:56:00Z">
        <w:r>
          <w:rPr>
            <w:rFonts w:asciiTheme="minorEastAsia" w:hAnsiTheme="minorEastAsia" w:cs="新細明體" w:hint="eastAsia"/>
            <w:kern w:val="0"/>
            <w:sz w:val="20"/>
            <w:szCs w:val="20"/>
          </w:rPr>
          <w:t>時</w:t>
        </w:r>
      </w:ins>
      <w:del w:id="2141" w:author="BeBe" w:date="2012-09-29T21:56:00Z">
        <w:r w:rsidRPr="00901AA7" w:rsidDel="00580DA9">
          <w:rPr>
            <w:rFonts w:asciiTheme="minorEastAsia" w:hAnsiTheme="minorEastAsia" w:cs="Hei-Bd-HK-BF"/>
            <w:kern w:val="0"/>
            <w:sz w:val="20"/>
            <w:szCs w:val="20"/>
          </w:rPr>
          <w:delText>,</w:delText>
        </w:r>
      </w:del>
      <w:r w:rsidRPr="00901AA7">
        <w:rPr>
          <w:rFonts w:asciiTheme="minorEastAsia" w:hAnsiTheme="minorEastAsia" w:cs="新細明體" w:hint="eastAsia"/>
          <w:kern w:val="0"/>
          <w:sz w:val="20"/>
          <w:szCs w:val="20"/>
        </w:rPr>
        <w:t>我們瘋狂的使用</w:t>
      </w:r>
      <w:del w:id="2142" w:author="BeBe" w:date="2012-09-29T21:56:00Z">
        <w:r w:rsidRPr="00901AA7" w:rsidDel="00580DA9">
          <w:rPr>
            <w:rFonts w:asciiTheme="minorEastAsia" w:hAnsiTheme="minorEastAsia" w:cs="新細明體" w:hint="eastAsia"/>
            <w:kern w:val="0"/>
            <w:sz w:val="20"/>
            <w:szCs w:val="20"/>
          </w:rPr>
          <w:delText>我們的</w:delText>
        </w:r>
      </w:del>
      <w:r w:rsidRPr="00901AA7">
        <w:rPr>
          <w:rFonts w:asciiTheme="minorEastAsia" w:hAnsiTheme="minorEastAsia" w:cs="Hei-Bd-HK-BF"/>
          <w:kern w:val="0"/>
          <w:sz w:val="20"/>
          <w:szCs w:val="20"/>
        </w:rPr>
        <w:t xml:space="preserve">App </w:t>
      </w:r>
      <w:r w:rsidRPr="00901AA7">
        <w:rPr>
          <w:rFonts w:asciiTheme="minorEastAsia" w:hAnsiTheme="minorEastAsia" w:cs="新細明體" w:hint="eastAsia"/>
          <w:kern w:val="0"/>
          <w:sz w:val="20"/>
          <w:szCs w:val="20"/>
        </w:rPr>
        <w:t>來做</w:t>
      </w:r>
      <w:r w:rsidRPr="00901AA7">
        <w:rPr>
          <w:rFonts w:asciiTheme="minorEastAsia" w:hAnsiTheme="minorEastAsia" w:cs="Hei-Bd-HK-BF"/>
          <w:kern w:val="0"/>
          <w:sz w:val="20"/>
          <w:szCs w:val="20"/>
        </w:rPr>
        <w:t>Demo</w:t>
      </w:r>
      <w:del w:id="2143" w:author="BeBe" w:date="2012-09-29T21:57:00Z">
        <w:r w:rsidRPr="00901AA7" w:rsidDel="00580DA9">
          <w:rPr>
            <w:rFonts w:asciiTheme="minorEastAsia" w:hAnsiTheme="minorEastAsia" w:cs="Hei-Bd-HK-BF" w:hint="eastAsia"/>
            <w:kern w:val="0"/>
            <w:sz w:val="20"/>
            <w:szCs w:val="20"/>
          </w:rPr>
          <w:delText xml:space="preserve"> </w:delText>
        </w:r>
        <w:r w:rsidRPr="00901AA7" w:rsidDel="00580DA9">
          <w:rPr>
            <w:rFonts w:asciiTheme="minorEastAsia" w:hAnsiTheme="minorEastAsia" w:cs="新細明體" w:hint="eastAsia"/>
            <w:kern w:val="0"/>
            <w:sz w:val="20"/>
            <w:szCs w:val="20"/>
          </w:rPr>
          <w:delText>後</w:delText>
        </w:r>
        <w:r w:rsidRPr="00901AA7" w:rsidDel="00580DA9">
          <w:rPr>
            <w:rFonts w:asciiTheme="minorEastAsia" w:hAnsiTheme="minorEastAsia" w:cs="Hei-Bd-HK-BF" w:hint="eastAsia"/>
            <w:kern w:val="0"/>
            <w:sz w:val="20"/>
            <w:szCs w:val="20"/>
          </w:rPr>
          <w:delText>,</w:delText>
        </w:r>
      </w:del>
      <w:ins w:id="2144" w:author="BeBe" w:date="2012-09-29T21:57:00Z">
        <w:r>
          <w:rPr>
            <w:rFonts w:asciiTheme="minorEastAsia" w:hAnsiTheme="minorEastAsia" w:cs="Hei-Bd-HK-BF" w:hint="eastAsia"/>
            <w:kern w:val="0"/>
            <w:sz w:val="20"/>
            <w:szCs w:val="20"/>
          </w:rPr>
          <w:t>，</w:t>
        </w:r>
      </w:ins>
      <w:ins w:id="2145" w:author="BeBe" w:date="2012-09-29T21:58:00Z">
        <w:r>
          <w:rPr>
            <w:rFonts w:asciiTheme="minorEastAsia" w:hAnsiTheme="minorEastAsia" w:cs="Hei-Bd-HK-BF" w:hint="eastAsia"/>
            <w:kern w:val="0"/>
            <w:sz w:val="20"/>
            <w:szCs w:val="20"/>
          </w:rPr>
          <w:t>之後</w:t>
        </w:r>
      </w:ins>
      <w:r w:rsidRPr="00901AA7">
        <w:rPr>
          <w:rFonts w:asciiTheme="minorEastAsia" w:hAnsiTheme="minorEastAsia" w:cs="新細明體" w:hint="eastAsia"/>
          <w:kern w:val="0"/>
          <w:sz w:val="20"/>
          <w:szCs w:val="20"/>
        </w:rPr>
        <w:t>查看了伺服器的使用量</w:t>
      </w:r>
      <w:del w:id="2146" w:author="BeBe" w:date="2012-09-29T21:58:00Z">
        <w:r w:rsidRPr="00901AA7" w:rsidDel="00580DA9">
          <w:rPr>
            <w:rFonts w:asciiTheme="minorEastAsia" w:hAnsiTheme="minorEastAsia" w:cs="Hei-Bd-HK-BF" w:hint="eastAsia"/>
            <w:kern w:val="0"/>
            <w:sz w:val="20"/>
            <w:szCs w:val="20"/>
          </w:rPr>
          <w:delText>,</w:delText>
        </w:r>
      </w:del>
      <w:ins w:id="2147" w:author="BeBe" w:date="2012-09-29T21:58:00Z">
        <w:r>
          <w:rPr>
            <w:rFonts w:asciiTheme="minorEastAsia" w:hAnsiTheme="minorEastAsia" w:cs="Hei-Bd-HK-BF" w:hint="eastAsia"/>
            <w:kern w:val="0"/>
            <w:sz w:val="20"/>
            <w:szCs w:val="20"/>
          </w:rPr>
          <w:t>，</w:t>
        </w:r>
      </w:ins>
      <w:r w:rsidRPr="00901AA7">
        <w:rPr>
          <w:rFonts w:asciiTheme="minorEastAsia" w:hAnsiTheme="minorEastAsia" w:cs="新細明體" w:hint="eastAsia"/>
          <w:kern w:val="0"/>
          <w:sz w:val="20"/>
          <w:szCs w:val="20"/>
        </w:rPr>
        <w:t>大概是達</w:t>
      </w:r>
      <w:r w:rsidRPr="00901AA7">
        <w:rPr>
          <w:rFonts w:asciiTheme="minorEastAsia" w:hAnsiTheme="minorEastAsia" w:cs="Hei-Bd-HK-BF"/>
          <w:kern w:val="0"/>
          <w:sz w:val="20"/>
          <w:szCs w:val="20"/>
        </w:rPr>
        <w:t>9%(100%</w:t>
      </w:r>
      <w:del w:id="2148" w:author="BeBe" w:date="2012-09-29T21:58:00Z">
        <w:r w:rsidRPr="00901AA7" w:rsidDel="00580DA9">
          <w:rPr>
            <w:rFonts w:asciiTheme="minorEastAsia" w:hAnsiTheme="minorEastAsia" w:cs="Hei-Bd-HK-BF" w:hint="eastAsia"/>
            <w:kern w:val="0"/>
            <w:sz w:val="20"/>
            <w:szCs w:val="20"/>
          </w:rPr>
          <w:delText xml:space="preserve"> </w:delText>
        </w:r>
        <w:r w:rsidRPr="00901AA7" w:rsidDel="00580DA9">
          <w:rPr>
            <w:rFonts w:asciiTheme="minorEastAsia" w:hAnsiTheme="minorEastAsia" w:cs="新細明體" w:hint="eastAsia"/>
            <w:kern w:val="0"/>
            <w:sz w:val="20"/>
            <w:szCs w:val="20"/>
          </w:rPr>
          <w:delText>就是要</w:delText>
        </w:r>
      </w:del>
      <w:ins w:id="2149" w:author="BeBe" w:date="2012-09-29T21:58:00Z">
        <w:r>
          <w:rPr>
            <w:rFonts w:asciiTheme="minorEastAsia" w:hAnsiTheme="minorEastAsia" w:cs="Hei-Bd-HK-BF" w:hint="eastAsia"/>
            <w:kern w:val="0"/>
            <w:sz w:val="20"/>
            <w:szCs w:val="20"/>
          </w:rPr>
          <w:t>便</w:t>
        </w:r>
      </w:ins>
      <w:r w:rsidRPr="00901AA7">
        <w:rPr>
          <w:rFonts w:asciiTheme="minorEastAsia" w:hAnsiTheme="minorEastAsia" w:cs="新細明體" w:hint="eastAsia"/>
          <w:kern w:val="0"/>
          <w:sz w:val="20"/>
          <w:szCs w:val="20"/>
        </w:rPr>
        <w:t>開始收費</w:t>
      </w:r>
      <w:r w:rsidRPr="00901AA7">
        <w:rPr>
          <w:rFonts w:asciiTheme="minorEastAsia" w:hAnsiTheme="minorEastAsia" w:cs="Hei-Bd-HK-BF"/>
          <w:kern w:val="0"/>
          <w:sz w:val="20"/>
          <w:szCs w:val="20"/>
        </w:rPr>
        <w:t>)</w:t>
      </w:r>
      <w:del w:id="2150" w:author="BeBe" w:date="2012-09-29T21:58:00Z">
        <w:r w:rsidRPr="00901AA7" w:rsidDel="00580DA9">
          <w:rPr>
            <w:rFonts w:asciiTheme="minorEastAsia" w:hAnsiTheme="minorEastAsia" w:cs="Hei-Bd-HK-BF"/>
            <w:kern w:val="0"/>
            <w:sz w:val="20"/>
            <w:szCs w:val="20"/>
          </w:rPr>
          <w:delText>,</w:delText>
        </w:r>
        <w:r w:rsidRPr="00901AA7" w:rsidDel="00580DA9">
          <w:rPr>
            <w:rFonts w:asciiTheme="minorEastAsia" w:hAnsiTheme="minorEastAsia" w:cs="新細明體" w:hint="eastAsia"/>
            <w:kern w:val="0"/>
            <w:sz w:val="20"/>
            <w:szCs w:val="20"/>
          </w:rPr>
          <w:delText>這個流量還算可以接受</w:delText>
        </w:r>
      </w:del>
      <w:r w:rsidRPr="00901AA7">
        <w:rPr>
          <w:rFonts w:asciiTheme="minorEastAsia" w:hAnsiTheme="minorEastAsia" w:cs="新細明體" w:hint="eastAsia"/>
          <w:kern w:val="0"/>
          <w:sz w:val="20"/>
          <w:szCs w:val="20"/>
        </w:rPr>
        <w:t>。</w:t>
      </w:r>
    </w:p>
    <w:sectPr w:rsidR="00A97931" w:rsidRPr="00F10E43" w:rsidSect="00113FF0">
      <w:pgSz w:w="12240" w:h="15840"/>
      <w:pgMar w:top="1440" w:right="1800" w:bottom="1440" w:left="180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8" w:author="BeBe" w:date="2014-05-01T15:40:00Z" w:initials="B">
    <w:p w:rsidR="00C81B68" w:rsidRDefault="00C81B68" w:rsidP="00212559">
      <w:pPr>
        <w:pStyle w:val="a9"/>
      </w:pPr>
      <w:r>
        <w:rPr>
          <w:rStyle w:val="a8"/>
        </w:rPr>
        <w:annotationRef/>
      </w:r>
      <w:r>
        <w:rPr>
          <w:rFonts w:hint="eastAsia"/>
        </w:rPr>
        <w:t>和上面的</w:t>
      </w:r>
      <w:r>
        <w:rPr>
          <w:rFonts w:hint="eastAsia"/>
        </w:rPr>
        <w:t>c.</w:t>
      </w:r>
      <w:r>
        <w:rPr>
          <w:rFonts w:hint="eastAsia"/>
        </w:rPr>
        <w:t>停機坪是重複的？</w:t>
      </w:r>
    </w:p>
  </w:comment>
  <w:comment w:id="309" w:author="BeBe" w:date="2014-05-01T17:20:00Z" w:initials="B">
    <w:p w:rsidR="00C81B68" w:rsidRDefault="00C81B68" w:rsidP="00400D1E">
      <w:pPr>
        <w:pStyle w:val="a9"/>
      </w:pPr>
      <w:r>
        <w:rPr>
          <w:rStyle w:val="a8"/>
        </w:rPr>
        <w:annotationRef/>
      </w:r>
      <w:r>
        <w:rPr>
          <w:rFonts w:hint="eastAsia"/>
        </w:rPr>
        <w:t>語意有點難懂？</w:t>
      </w:r>
    </w:p>
  </w:comment>
  <w:comment w:id="316" w:author="BeBe" w:date="2014-05-01T17:20:00Z" w:initials="B">
    <w:p w:rsidR="00C81B68" w:rsidRDefault="00C81B68" w:rsidP="00400D1E">
      <w:pPr>
        <w:pStyle w:val="a9"/>
      </w:pPr>
      <w:r>
        <w:rPr>
          <w:rStyle w:val="a8"/>
        </w:rPr>
        <w:annotationRef/>
      </w:r>
      <w:r>
        <w:rPr>
          <w:rFonts w:hint="eastAsia"/>
        </w:rPr>
        <w:t>以下文字敘述中有</w:t>
      </w:r>
      <w:proofErr w:type="gramStart"/>
      <w:r>
        <w:t>”</w:t>
      </w:r>
      <w:proofErr w:type="gramEnd"/>
      <w:r>
        <w:rPr>
          <w:rFonts w:hint="eastAsia"/>
        </w:rPr>
        <w:t>→</w:t>
      </w:r>
      <w:proofErr w:type="gramStart"/>
      <w:r>
        <w:t>”</w:t>
      </w:r>
      <w:proofErr w:type="gramEnd"/>
      <w:r>
        <w:rPr>
          <w:rFonts w:hint="eastAsia"/>
        </w:rPr>
        <w:t>代表其中的次序關係，但以</w:t>
      </w:r>
      <w:proofErr w:type="gramStart"/>
      <w:r>
        <w:rPr>
          <w:rFonts w:hint="eastAsia"/>
        </w:rPr>
        <w:t>文章式的呈現</w:t>
      </w:r>
      <w:proofErr w:type="gramEnd"/>
      <w:r>
        <w:rPr>
          <w:rFonts w:hint="eastAsia"/>
        </w:rPr>
        <w:t>效果不佳，建議此部分可換</w:t>
      </w:r>
      <w:proofErr w:type="gramStart"/>
      <w:r>
        <w:rPr>
          <w:rFonts w:hint="eastAsia"/>
        </w:rPr>
        <w:t>成圖表</w:t>
      </w:r>
      <w:proofErr w:type="gramEnd"/>
      <w:r>
        <w:rPr>
          <w:rFonts w:hint="eastAsia"/>
        </w:rPr>
        <w:t>，變成「操作步驟」的感覺，並刪去設計者的語氣。</w:t>
      </w:r>
    </w:p>
  </w:comment>
  <w:comment w:id="368" w:author="BeBe" w:date="2014-05-01T17:20:00Z" w:initials="B">
    <w:p w:rsidR="00C81B68" w:rsidRDefault="00C81B68" w:rsidP="00400D1E">
      <w:pPr>
        <w:pStyle w:val="a9"/>
      </w:pPr>
      <w:r>
        <w:rPr>
          <w:rStyle w:val="a8"/>
        </w:rPr>
        <w:annotationRef/>
      </w:r>
      <w:r>
        <w:rPr>
          <w:rFonts w:hint="eastAsia"/>
        </w:rPr>
        <w:t>可將設計者的觀點附註於底下。</w:t>
      </w:r>
    </w:p>
  </w:comment>
  <w:comment w:id="454" w:author="BeBe" w:date="2014-05-01T17:20:00Z" w:initials="B">
    <w:p w:rsidR="00C81B68" w:rsidRDefault="00C81B68" w:rsidP="00400D1E">
      <w:pPr>
        <w:pStyle w:val="a9"/>
      </w:pPr>
      <w:r>
        <w:rPr>
          <w:rStyle w:val="a8"/>
        </w:rPr>
        <w:annotationRef/>
      </w:r>
      <w:r>
        <w:t>“</w:t>
      </w:r>
      <w:r>
        <w:rPr>
          <w:rFonts w:hint="eastAsia"/>
        </w:rPr>
        <w:t>什麼步驟</w:t>
      </w:r>
      <w:r>
        <w:t>”</w:t>
      </w:r>
      <w:r>
        <w:rPr>
          <w:rFonts w:hint="eastAsia"/>
        </w:rPr>
        <w:t>，感覺少一個形容。</w:t>
      </w:r>
    </w:p>
  </w:comment>
  <w:comment w:id="712" w:author="BeBe" w:date="2014-05-01T17:19:00Z" w:initials="B">
    <w:p w:rsidR="00C81B68" w:rsidRDefault="00C81B68" w:rsidP="00400D1E">
      <w:pPr>
        <w:pStyle w:val="a9"/>
      </w:pPr>
      <w:r>
        <w:rPr>
          <w:rStyle w:val="a8"/>
        </w:rPr>
        <w:annotationRef/>
      </w:r>
      <w:r>
        <w:rPr>
          <w:rFonts w:hint="eastAsia"/>
        </w:rPr>
        <w:t>這</w:t>
      </w:r>
      <w:proofErr w:type="gramStart"/>
      <w:r>
        <w:rPr>
          <w:rFonts w:hint="eastAsia"/>
        </w:rPr>
        <w:t>一段好繞口</w:t>
      </w:r>
      <w:proofErr w:type="gramEnd"/>
      <w:r>
        <w:rPr>
          <w:rFonts w:hint="eastAsia"/>
        </w:rPr>
        <w:t>，讀不懂。</w:t>
      </w:r>
    </w:p>
  </w:comment>
  <w:comment w:id="992" w:author="BeBe" w:date="2014-05-01T16:53:00Z" w:initials="B">
    <w:p w:rsidR="00C81B68" w:rsidRDefault="00C81B68" w:rsidP="003E0B69">
      <w:pPr>
        <w:pStyle w:val="a9"/>
      </w:pPr>
      <w:r>
        <w:rPr>
          <w:rStyle w:val="a8"/>
        </w:rPr>
        <w:annotationRef/>
      </w:r>
      <w:r>
        <w:rPr>
          <w:rFonts w:hint="eastAsia"/>
        </w:rPr>
        <w:t>語意？看不太懂</w:t>
      </w:r>
    </w:p>
  </w:comment>
  <w:comment w:id="1008" w:author="BeBe" w:date="2014-05-01T16:53:00Z" w:initials="B">
    <w:p w:rsidR="00C81B68" w:rsidRDefault="00C81B68" w:rsidP="003E0B69">
      <w:pPr>
        <w:pStyle w:val="a9"/>
      </w:pPr>
      <w:r>
        <w:rPr>
          <w:rStyle w:val="a8"/>
        </w:rPr>
        <w:annotationRef/>
      </w:r>
      <w:r>
        <w:rPr>
          <w:rFonts w:hint="eastAsia"/>
        </w:rPr>
        <w:t>這段所敘述的在前幾頁都提過了呢。</w:t>
      </w:r>
    </w:p>
  </w:comment>
  <w:comment w:id="1018" w:author="BeBe" w:date="2014-05-01T16:53:00Z" w:initials="B">
    <w:p w:rsidR="00C81B68" w:rsidRDefault="00C81B68" w:rsidP="003E0B69">
      <w:pPr>
        <w:pStyle w:val="a9"/>
      </w:pPr>
      <w:r>
        <w:rPr>
          <w:rStyle w:val="a8"/>
        </w:rPr>
        <w:annotationRef/>
      </w:r>
      <w:r>
        <w:rPr>
          <w:rFonts w:hint="eastAsia"/>
        </w:rPr>
        <w:t>不是刪去影片嗎？</w:t>
      </w:r>
    </w:p>
  </w:comment>
  <w:comment w:id="1057" w:author="BeBe" w:date="2014-05-01T16:53:00Z" w:initials="B">
    <w:p w:rsidR="00C81B68" w:rsidRDefault="00C81B68" w:rsidP="003E0B69">
      <w:pPr>
        <w:pStyle w:val="a9"/>
      </w:pPr>
      <w:r>
        <w:rPr>
          <w:rStyle w:val="a8"/>
        </w:rPr>
        <w:annotationRef/>
      </w:r>
      <w:r>
        <w:rPr>
          <w:rFonts w:hint="eastAsia"/>
        </w:rPr>
        <w:t>是指新奇的還是懷舊的？</w:t>
      </w:r>
    </w:p>
  </w:comment>
  <w:comment w:id="1179" w:author="BeBe" w:date="2014-05-01T16:57:00Z" w:initials="B">
    <w:p w:rsidR="00C81B68" w:rsidRDefault="00C81B68" w:rsidP="00E03C7C">
      <w:pPr>
        <w:pStyle w:val="a9"/>
      </w:pPr>
      <w:r>
        <w:rPr>
          <w:rStyle w:val="a8"/>
        </w:rPr>
        <w:annotationRef/>
      </w:r>
      <w:r>
        <w:rPr>
          <w:rFonts w:hint="eastAsia"/>
        </w:rPr>
        <w:t>既然有圖在右側，可以把</w:t>
      </w:r>
      <w:proofErr w:type="gramStart"/>
      <w:r>
        <w:rPr>
          <w:rFonts w:hint="eastAsia"/>
        </w:rPr>
        <w:t>這段改放在</w:t>
      </w:r>
      <w:proofErr w:type="gramEnd"/>
      <w:r>
        <w:rPr>
          <w:rFonts w:hint="eastAsia"/>
        </w:rPr>
        <w:t>圖底下說明，不然以文章的形式不好閱讀，圖也顯得不知所云。</w:t>
      </w:r>
    </w:p>
  </w:comment>
  <w:comment w:id="1231" w:author="BeBe" w:date="2014-05-01T16:57:00Z" w:initials="B">
    <w:p w:rsidR="00C81B68" w:rsidRDefault="00C81B68" w:rsidP="00E03C7C">
      <w:pPr>
        <w:pStyle w:val="a9"/>
      </w:pPr>
      <w:r>
        <w:rPr>
          <w:rStyle w:val="a8"/>
        </w:rPr>
        <w:annotationRef/>
      </w:r>
      <w:r>
        <w:rPr>
          <w:rFonts w:hint="eastAsia"/>
        </w:rPr>
        <w:t>這是一位組員嗎？</w:t>
      </w:r>
    </w:p>
  </w:comment>
  <w:comment w:id="1290" w:author="BeBe" w:date="2014-05-01T16:57:00Z" w:initials="B">
    <w:p w:rsidR="00C81B68" w:rsidRDefault="00C81B68" w:rsidP="00E03C7C">
      <w:pPr>
        <w:pStyle w:val="a9"/>
      </w:pPr>
      <w:r>
        <w:rPr>
          <w:rStyle w:val="a8"/>
        </w:rPr>
        <w:annotationRef/>
      </w:r>
      <w:r>
        <w:rPr>
          <w:rFonts w:hint="eastAsia"/>
        </w:rPr>
        <w:t>一位組員的名字嗎？</w:t>
      </w:r>
    </w:p>
  </w:comment>
  <w:comment w:id="1320" w:author="BeBe" w:date="2014-05-01T16:57:00Z" w:initials="B">
    <w:p w:rsidR="00C81B68" w:rsidRDefault="00C81B68" w:rsidP="00E03C7C">
      <w:pPr>
        <w:pStyle w:val="a9"/>
      </w:pPr>
      <w:r>
        <w:rPr>
          <w:rStyle w:val="a8"/>
        </w:rPr>
        <w:annotationRef/>
      </w:r>
      <w:r>
        <w:rPr>
          <w:rFonts w:hint="eastAsia"/>
        </w:rPr>
        <w:t>這句斟酌須要放進來嗎？</w:t>
      </w:r>
    </w:p>
  </w:comment>
  <w:comment w:id="1599" w:author="BeBe" w:date="2014-05-01T17:05:00Z" w:initials="B">
    <w:p w:rsidR="00C81B68" w:rsidRDefault="00C81B68" w:rsidP="00E03C7C">
      <w:pPr>
        <w:pStyle w:val="a9"/>
      </w:pPr>
      <w:r>
        <w:rPr>
          <w:rStyle w:val="a8"/>
        </w:rPr>
        <w:annotationRef/>
      </w:r>
      <w:r>
        <w:rPr>
          <w:rFonts w:hint="eastAsia"/>
        </w:rPr>
        <w:t>但這邊的例子，</w:t>
      </w:r>
      <w:proofErr w:type="gramStart"/>
      <w:r>
        <w:rPr>
          <w:rFonts w:hint="eastAsia"/>
        </w:rPr>
        <w:t>說的是</w:t>
      </w:r>
      <w:proofErr w:type="gramEnd"/>
      <w:r>
        <w:rPr>
          <w:rFonts w:hint="eastAsia"/>
        </w:rPr>
        <w:t>不貼近真實世界的？</w:t>
      </w:r>
    </w:p>
  </w:comment>
  <w:comment w:id="1613" w:author="BeBe" w:date="2014-05-01T17:05:00Z" w:initials="B">
    <w:p w:rsidR="00C81B68" w:rsidRDefault="00C81B68" w:rsidP="00E03C7C">
      <w:pPr>
        <w:pStyle w:val="a9"/>
      </w:pPr>
      <w:r>
        <w:rPr>
          <w:rStyle w:val="a8"/>
        </w:rPr>
        <w:annotationRef/>
      </w:r>
      <w:r>
        <w:rPr>
          <w:rFonts w:hint="eastAsia"/>
        </w:rPr>
        <w:t>使用者的心情？</w:t>
      </w:r>
      <w:r>
        <w:rPr>
          <w:rFonts w:hint="eastAsia"/>
        </w:rPr>
        <w:t>(</w:t>
      </w:r>
      <w:r>
        <w:rPr>
          <w:rFonts w:hint="eastAsia"/>
        </w:rPr>
        <w:t>有可能嗎</w:t>
      </w:r>
      <w:r>
        <w:rPr>
          <w:rFonts w:hint="eastAsia"/>
        </w:rPr>
        <w:t>!?)</w:t>
      </w:r>
    </w:p>
    <w:p w:rsidR="00C81B68" w:rsidRDefault="00C81B68" w:rsidP="00E03C7C">
      <w:pPr>
        <w:pStyle w:val="a9"/>
      </w:pPr>
      <w:r>
        <w:rPr>
          <w:rFonts w:hint="eastAsia"/>
        </w:rPr>
        <w:t>還是手拿手機的動作？</w:t>
      </w:r>
    </w:p>
  </w:comment>
  <w:comment w:id="1676" w:author="BeBe" w:date="2014-05-01T17:05:00Z" w:initials="B">
    <w:p w:rsidR="00C81B68" w:rsidRDefault="00C81B68" w:rsidP="00E03C7C">
      <w:pPr>
        <w:pStyle w:val="a9"/>
      </w:pPr>
      <w:r>
        <w:rPr>
          <w:rStyle w:val="a8"/>
        </w:rPr>
        <w:annotationRef/>
      </w:r>
      <w:r>
        <w:rPr>
          <w:rFonts w:hint="eastAsia"/>
        </w:rPr>
        <w:t>需加入中文註解：</w:t>
      </w:r>
      <w:r w:rsidRPr="00901AA7">
        <w:rPr>
          <w:rFonts w:asciiTheme="minorEastAsia" w:hAnsiTheme="minorEastAsia" w:cs="Hei-Bd-HK-BF"/>
          <w:kern w:val="0"/>
          <w:sz w:val="20"/>
          <w:szCs w:val="20"/>
        </w:rPr>
        <w:t>affordance</w:t>
      </w:r>
      <w:r>
        <w:rPr>
          <w:rStyle w:val="a8"/>
        </w:rPr>
        <w:annotationRef/>
      </w:r>
      <w:r>
        <w:rPr>
          <w:rFonts w:asciiTheme="minorEastAsia" w:hAnsiTheme="minorEastAsia" w:cs="Hei-Bd-HK-BF" w:hint="eastAsia"/>
          <w:kern w:val="0"/>
          <w:sz w:val="20"/>
          <w:szCs w:val="20"/>
        </w:rPr>
        <w:t xml:space="preserve">  </w:t>
      </w:r>
      <w:r>
        <w:rPr>
          <w:rFonts w:asciiTheme="minorEastAsia" w:hAnsiTheme="minorEastAsia" w:cs="Hei-Bd-HK-BF" w:hint="eastAsia"/>
          <w:kern w:val="0"/>
          <w:sz w:val="20"/>
          <w:szCs w:val="20"/>
        </w:rPr>
        <w:t>可以是一件物品、設施、標示、環境</w:t>
      </w:r>
      <w:r>
        <w:rPr>
          <w:rFonts w:asciiTheme="minorEastAsia" w:hAnsiTheme="minorEastAsia" w:cs="Hei-Bd-HK-BF"/>
          <w:kern w:val="0"/>
          <w:sz w:val="20"/>
          <w:szCs w:val="20"/>
        </w:rPr>
        <w:t>…</w:t>
      </w:r>
      <w:proofErr w:type="gramStart"/>
      <w:r>
        <w:rPr>
          <w:rFonts w:asciiTheme="minorEastAsia" w:hAnsiTheme="minorEastAsia" w:cs="Hei-Bd-HK-BF"/>
          <w:kern w:val="0"/>
          <w:sz w:val="20"/>
          <w:szCs w:val="20"/>
        </w:rPr>
        <w:t>…</w:t>
      </w:r>
      <w:proofErr w:type="gramEnd"/>
      <w:r>
        <w:rPr>
          <w:rFonts w:asciiTheme="minorEastAsia" w:hAnsiTheme="minorEastAsia" w:cs="Hei-Bd-HK-BF" w:hint="eastAsia"/>
          <w:kern w:val="0"/>
          <w:sz w:val="20"/>
          <w:szCs w:val="20"/>
        </w:rPr>
        <w:t>，能引起人對此物作出該有的反應或動作。</w:t>
      </w:r>
    </w:p>
  </w:comment>
  <w:comment w:id="1679" w:author="BeBe" w:date="2014-05-01T17:05:00Z" w:initials="B">
    <w:p w:rsidR="00C81B68" w:rsidRDefault="00C81B68" w:rsidP="00E03C7C">
      <w:pPr>
        <w:pStyle w:val="a9"/>
      </w:pPr>
      <w:r>
        <w:rPr>
          <w:rStyle w:val="a8"/>
        </w:rPr>
        <w:annotationRef/>
      </w:r>
      <w:r>
        <w:rPr>
          <w:rFonts w:hint="eastAsia"/>
        </w:rPr>
        <w:t>這</w:t>
      </w:r>
      <w:proofErr w:type="gramStart"/>
      <w:r>
        <w:rPr>
          <w:rFonts w:hint="eastAsia"/>
        </w:rPr>
        <w:t>用詞會不會</w:t>
      </w:r>
      <w:proofErr w:type="gramEnd"/>
      <w:r>
        <w:rPr>
          <w:rFonts w:hint="eastAsia"/>
        </w:rPr>
        <w:t>太重？但我想不到恰當的</w:t>
      </w:r>
      <w:proofErr w:type="gramStart"/>
      <w:r>
        <w:rPr>
          <w:rFonts w:hint="eastAsia"/>
        </w:rPr>
        <w:t>ˊˇˋ</w:t>
      </w:r>
      <w:proofErr w:type="gramEnd"/>
    </w:p>
  </w:comment>
  <w:comment w:id="1946" w:author="BeBe" w:date="2014-05-01T17:12:00Z" w:initials="B">
    <w:p w:rsidR="00C81B68" w:rsidRDefault="00C81B68" w:rsidP="00113FF0">
      <w:pPr>
        <w:pStyle w:val="a9"/>
      </w:pPr>
      <w:r>
        <w:rPr>
          <w:rStyle w:val="a8"/>
        </w:rPr>
        <w:annotationRef/>
      </w:r>
      <w:proofErr w:type="gramStart"/>
      <w:r>
        <w:rPr>
          <w:rFonts w:hint="eastAsia"/>
        </w:rPr>
        <w:t>這段看不</w:t>
      </w:r>
      <w:proofErr w:type="gramEnd"/>
      <w:r>
        <w:rPr>
          <w:rFonts w:hint="eastAsia"/>
        </w:rPr>
        <w:t>太懂，怎麼用都不會壞掉，到底是怎麼用？後顧之憂是什麼？</w:t>
      </w:r>
      <w:r>
        <w:rPr>
          <w:rFonts w:hint="eastAsia"/>
        </w:rPr>
        <w:t>(</w:t>
      </w:r>
      <w:r>
        <w:rPr>
          <w:rFonts w:hint="eastAsia"/>
        </w:rPr>
        <w:t>壞了會怎麼樣？</w:t>
      </w:r>
      <w:proofErr w:type="gramStart"/>
      <w:r>
        <w:rPr>
          <w:rFonts w:hint="eastAsia"/>
        </w:rPr>
        <w:t>)</w:t>
      </w:r>
      <w:r>
        <w:rPr>
          <w:rFonts w:hint="eastAsia"/>
        </w:rPr>
        <w:t>沒問題的爽感是什麼感覺</w:t>
      </w:r>
      <w:proofErr w:type="gramEnd"/>
      <w:r>
        <w:rPr>
          <w:rFonts w:hint="eastAsia"/>
        </w:rPr>
        <w:t>？且有不少不太恰當的措辭。</w:t>
      </w:r>
    </w:p>
  </w:comment>
  <w:comment w:id="1970" w:author="BeBe" w:date="2014-05-01T17:12:00Z" w:initials="B">
    <w:p w:rsidR="00C81B68" w:rsidRDefault="00C81B68" w:rsidP="00113FF0">
      <w:pPr>
        <w:pStyle w:val="a9"/>
      </w:pPr>
      <w:r>
        <w:rPr>
          <w:rStyle w:val="a8"/>
        </w:rPr>
        <w:annotationRef/>
      </w:r>
      <w:r>
        <w:rPr>
          <w:rFonts w:hint="eastAsia"/>
        </w:rPr>
        <w:t>雖說是小插曲，卻花了很多篇幅說明。</w:t>
      </w:r>
    </w:p>
  </w:comment>
  <w:comment w:id="2016" w:author="BeBe" w:date="2014-05-01T17:12:00Z" w:initials="B">
    <w:p w:rsidR="00C81B68" w:rsidRDefault="00C81B68" w:rsidP="00113FF0">
      <w:pPr>
        <w:pStyle w:val="a9"/>
      </w:pPr>
      <w:r>
        <w:rPr>
          <w:rStyle w:val="a8"/>
        </w:rPr>
        <w:annotationRef/>
      </w:r>
      <w:r>
        <w:rPr>
          <w:rFonts w:hint="eastAsia"/>
        </w:rPr>
        <w:t>整段重複了。</w:t>
      </w:r>
    </w:p>
  </w:comment>
</w:comment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Lt-HK-BF">
    <w:altName w:val="???"/>
    <w:panose1 w:val="00000000000000000000"/>
    <w:charset w:val="00"/>
    <w:family w:val="auto"/>
    <w:notTrueType/>
    <w:pitch w:val="default"/>
    <w:sig w:usb0="00000003" w:usb1="00000000" w:usb2="00000000" w:usb3="00000000" w:csb0="00000001" w:csb1="00000000"/>
  </w:font>
  <w:font w:name="MingStd-W5">
    <w:altName w:val="???"/>
    <w:panose1 w:val="00000000000000000000"/>
    <w:charset w:val="00"/>
    <w:family w:val="auto"/>
    <w:notTrueType/>
    <w:pitch w:val="default"/>
    <w:sig w:usb0="00000003" w:usb1="00000000" w:usb2="00000000" w:usb3="00000000" w:csb0="00000001" w:csb1="00000000"/>
  </w:font>
  <w:font w:name="MingStd-W9">
    <w:altName w:val="???"/>
    <w:panose1 w:val="00000000000000000000"/>
    <w:charset w:val="00"/>
    <w:family w:val="auto"/>
    <w:notTrueType/>
    <w:pitch w:val="default"/>
    <w:sig w:usb0="00000003" w:usb1="00000000" w:usb2="00000000" w:usb3="00000000" w:csb0="00000001" w:csb1="00000000"/>
  </w:font>
  <w:font w:name="MingStd-W7">
    <w:altName w:val="???"/>
    <w:panose1 w:val="00000000000000000000"/>
    <w:charset w:val="00"/>
    <w:family w:val="auto"/>
    <w:notTrueType/>
    <w:pitch w:val="default"/>
    <w:sig w:usb0="00000003" w:usb1="00000000" w:usb2="00000000" w:usb3="00000000" w:csb0="00000001" w:csb1="00000000"/>
  </w:font>
  <w:font w:name="Hei-Bd-HK-BF">
    <w:altName w:val="???"/>
    <w:panose1 w:val="00000000000000000000"/>
    <w:charset w:val="00"/>
    <w:family w:val="auto"/>
    <w:notTrueType/>
    <w:pitch w:val="default"/>
    <w:sig w:usb0="00000003" w:usb1="00000000" w:usb2="00000000" w:usb3="00000000" w:csb0="00000001" w:csb1="00000000"/>
  </w:font>
  <w:font w:name="ebuchetMS-Italic">
    <w:altName w:val="???"/>
    <w:panose1 w:val="00000000000000000000"/>
    <w:charset w:val="00"/>
    <w:family w:val="auto"/>
    <w:notTrueType/>
    <w:pitch w:val="default"/>
    <w:sig w:usb0="00000003" w:usb1="00000000" w:usb2="00000000" w:usb3="00000000" w:csb0="00000001" w:csb1="00000000"/>
  </w:font>
  <w:font w:name="dot-HTF-B64-Bold">
    <w:altName w:val="???"/>
    <w:panose1 w:val="00000000000000000000"/>
    <w:charset w:val="00"/>
    <w:family w:val="auto"/>
    <w:notTrueType/>
    <w:pitch w:val="default"/>
    <w:sig w:usb0="00000003" w:usb1="00000000" w:usb2="00000000" w:usb3="00000000" w:csb0="00000001" w:csb1="00000000"/>
  </w:font>
  <w:font w:name="DFMingStd-W5">
    <w:altName w:val="BabelSans"/>
    <w:panose1 w:val="00000000000000000000"/>
    <w:charset w:val="88"/>
    <w:family w:val="auto"/>
    <w:notTrueType/>
    <w:pitch w:val="default"/>
    <w:sig w:usb0="00000001" w:usb1="08080000" w:usb2="00000010" w:usb3="00000000" w:csb0="00100000" w:csb1="00000000"/>
  </w:font>
  <w:font w:name="ebuchetMS">
    <w:altName w:val="???"/>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C4D64"/>
    <w:multiLevelType w:val="hybridMultilevel"/>
    <w:tmpl w:val="04C209AE"/>
    <w:lvl w:ilvl="0" w:tplc="8522FF98">
      <w:start w:val="1"/>
      <w:numFmt w:val="decimal"/>
      <w:lvlText w:val="%1."/>
      <w:lvlJc w:val="left"/>
      <w:pPr>
        <w:ind w:left="360" w:hanging="36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6BC2212"/>
    <w:multiLevelType w:val="hybridMultilevel"/>
    <w:tmpl w:val="1F52CDF0"/>
    <w:lvl w:ilvl="0" w:tplc="4624410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9A55146"/>
    <w:multiLevelType w:val="hybridMultilevel"/>
    <w:tmpl w:val="7EB68086"/>
    <w:lvl w:ilvl="0" w:tplc="BC5CC2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E661525"/>
    <w:multiLevelType w:val="hybridMultilevel"/>
    <w:tmpl w:val="137CD69E"/>
    <w:lvl w:ilvl="0" w:tplc="906E45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5894A3C"/>
    <w:multiLevelType w:val="hybridMultilevel"/>
    <w:tmpl w:val="792895F0"/>
    <w:lvl w:ilvl="0" w:tplc="CB007888">
      <w:start w:val="1"/>
      <w:numFmt w:val="decimal"/>
      <w:lvlText w:val="%1."/>
      <w:lvlJc w:val="left"/>
      <w:pPr>
        <w:ind w:left="360" w:hanging="360"/>
      </w:pPr>
      <w:rPr>
        <w:rFonts w:ascii="新細明體" w:eastAsia="新細明體" w:hAnsi="新細明體" w:hint="default"/>
        <w:color w:val="574759"/>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revisionView w:markup="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0E43"/>
    <w:rsid w:val="00113FF0"/>
    <w:rsid w:val="001D0AFE"/>
    <w:rsid w:val="00212559"/>
    <w:rsid w:val="00216619"/>
    <w:rsid w:val="00272AE8"/>
    <w:rsid w:val="003E0B69"/>
    <w:rsid w:val="003E6FA4"/>
    <w:rsid w:val="00400D1E"/>
    <w:rsid w:val="00451C9E"/>
    <w:rsid w:val="006856DE"/>
    <w:rsid w:val="007F7649"/>
    <w:rsid w:val="0083033F"/>
    <w:rsid w:val="00852A70"/>
    <w:rsid w:val="0098098C"/>
    <w:rsid w:val="009A45E7"/>
    <w:rsid w:val="00A97931"/>
    <w:rsid w:val="00B831CC"/>
    <w:rsid w:val="00C81B68"/>
    <w:rsid w:val="00CC3FED"/>
    <w:rsid w:val="00E03C7C"/>
    <w:rsid w:val="00E77B3A"/>
    <w:rsid w:val="00F043E2"/>
    <w:rsid w:val="00F10E4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E4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10E43"/>
    <w:pPr>
      <w:tabs>
        <w:tab w:val="center" w:pos="4153"/>
        <w:tab w:val="right" w:pos="8306"/>
      </w:tabs>
      <w:snapToGrid w:val="0"/>
    </w:pPr>
    <w:rPr>
      <w:sz w:val="20"/>
      <w:szCs w:val="20"/>
    </w:rPr>
  </w:style>
  <w:style w:type="character" w:customStyle="1" w:styleId="a4">
    <w:name w:val="頁首 字元"/>
    <w:basedOn w:val="a0"/>
    <w:link w:val="a3"/>
    <w:uiPriority w:val="99"/>
    <w:semiHidden/>
    <w:rsid w:val="00F10E43"/>
    <w:rPr>
      <w:sz w:val="20"/>
      <w:szCs w:val="20"/>
    </w:rPr>
  </w:style>
  <w:style w:type="paragraph" w:styleId="a5">
    <w:name w:val="footer"/>
    <w:basedOn w:val="a"/>
    <w:link w:val="a6"/>
    <w:uiPriority w:val="99"/>
    <w:semiHidden/>
    <w:unhideWhenUsed/>
    <w:rsid w:val="00F10E43"/>
    <w:pPr>
      <w:tabs>
        <w:tab w:val="center" w:pos="4153"/>
        <w:tab w:val="right" w:pos="8306"/>
      </w:tabs>
      <w:snapToGrid w:val="0"/>
    </w:pPr>
    <w:rPr>
      <w:sz w:val="20"/>
      <w:szCs w:val="20"/>
    </w:rPr>
  </w:style>
  <w:style w:type="character" w:customStyle="1" w:styleId="a6">
    <w:name w:val="頁尾 字元"/>
    <w:basedOn w:val="a0"/>
    <w:link w:val="a5"/>
    <w:uiPriority w:val="99"/>
    <w:semiHidden/>
    <w:rsid w:val="00F10E43"/>
    <w:rPr>
      <w:sz w:val="20"/>
      <w:szCs w:val="20"/>
    </w:rPr>
  </w:style>
  <w:style w:type="paragraph" w:styleId="a7">
    <w:name w:val="List Paragraph"/>
    <w:basedOn w:val="a"/>
    <w:uiPriority w:val="34"/>
    <w:qFormat/>
    <w:rsid w:val="00F10E43"/>
    <w:pPr>
      <w:ind w:leftChars="200" w:left="480"/>
    </w:pPr>
  </w:style>
  <w:style w:type="character" w:styleId="a8">
    <w:name w:val="annotation reference"/>
    <w:basedOn w:val="a0"/>
    <w:uiPriority w:val="99"/>
    <w:semiHidden/>
    <w:unhideWhenUsed/>
    <w:rsid w:val="00212559"/>
    <w:rPr>
      <w:sz w:val="18"/>
      <w:szCs w:val="18"/>
    </w:rPr>
  </w:style>
  <w:style w:type="paragraph" w:styleId="a9">
    <w:name w:val="annotation text"/>
    <w:basedOn w:val="a"/>
    <w:link w:val="aa"/>
    <w:uiPriority w:val="99"/>
    <w:semiHidden/>
    <w:unhideWhenUsed/>
    <w:rsid w:val="00212559"/>
  </w:style>
  <w:style w:type="character" w:customStyle="1" w:styleId="aa">
    <w:name w:val="註解文字 字元"/>
    <w:basedOn w:val="a0"/>
    <w:link w:val="a9"/>
    <w:uiPriority w:val="99"/>
    <w:semiHidden/>
    <w:rsid w:val="00212559"/>
  </w:style>
  <w:style w:type="paragraph" w:styleId="ab">
    <w:name w:val="Balloon Text"/>
    <w:basedOn w:val="a"/>
    <w:link w:val="ac"/>
    <w:uiPriority w:val="99"/>
    <w:semiHidden/>
    <w:unhideWhenUsed/>
    <w:rsid w:val="003E0B69"/>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E0B69"/>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11</Pages>
  <Words>2370</Words>
  <Characters>13514</Characters>
  <Application>Microsoft Office Word</Application>
  <DocSecurity>0</DocSecurity>
  <Lines>112</Lines>
  <Paragraphs>31</Paragraphs>
  <ScaleCrop>false</ScaleCrop>
  <Company/>
  <LinksUpToDate>false</LinksUpToDate>
  <CharactersWithSpaces>15853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克姐</dc:creator>
  <cp:lastModifiedBy>克姐</cp:lastModifiedBy>
  <cp:revision>7</cp:revision>
  <dcterms:created xsi:type="dcterms:W3CDTF">2014-05-01T07:36:00Z</dcterms:created>
  <dcterms:modified xsi:type="dcterms:W3CDTF">2014-05-01T09:45:00Z</dcterms:modified>
</cp:coreProperties>
</file>