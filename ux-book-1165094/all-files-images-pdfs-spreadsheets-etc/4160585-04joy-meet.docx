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26" w:rsidRDefault="00F10E43" w:rsidP="00E70126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C5717C">
        <w:rPr>
          <w:rFonts w:asciiTheme="minorEastAsia" w:hAnsiTheme="minorEastAsia" w:cs="新細明體"/>
          <w:kern w:val="0"/>
          <w:sz w:val="20"/>
          <w:szCs w:val="20"/>
        </w:rPr>
        <w:t>0</w:t>
      </w:r>
      <w:r w:rsidR="00E70126">
        <w:rPr>
          <w:rFonts w:asciiTheme="minorEastAsia" w:hAnsiTheme="minorEastAsia" w:cs="新細明體" w:hint="eastAsia"/>
          <w:kern w:val="0"/>
          <w:sz w:val="20"/>
          <w:szCs w:val="20"/>
        </w:rPr>
        <w:t>4</w:t>
      </w:r>
      <w:r w:rsidR="00E70126" w:rsidRPr="00E70126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="00E70126">
        <w:rPr>
          <w:rFonts w:asciiTheme="minorEastAsia" w:hAnsiTheme="minorEastAsia" w:cs="新細明體" w:hint="eastAsia"/>
          <w:kern w:val="0"/>
          <w:sz w:val="20"/>
          <w:szCs w:val="20"/>
        </w:rPr>
        <w:t>Joy &amp; Meet</w:t>
      </w:r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簡述文字</w:t>
      </w:r>
    </w:p>
    <w:p w:rsidR="00E70126" w:rsidRDefault="00E70126" w:rsidP="00E70126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C5717C">
        <w:rPr>
          <w:rFonts w:asciiTheme="minorEastAsia" w:hAnsiTheme="minorEastAsia" w:cs="新細明體"/>
          <w:kern w:val="0"/>
          <w:sz w:val="20"/>
          <w:szCs w:val="20"/>
        </w:rPr>
        <w:t>0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4</w:t>
      </w:r>
      <w:r w:rsidRPr="00E70126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Joy &amp; Meet</w:t>
      </w:r>
    </w:p>
    <w:p w:rsidR="00852A70" w:rsidRDefault="00852A70" w:rsidP="00E70126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852A70">
        <w:rPr>
          <w:rFonts w:asciiTheme="minorEastAsia" w:hAnsiTheme="minorEastAsia" w:cs="新細明體" w:hint="eastAsia"/>
          <w:kern w:val="0"/>
          <w:sz w:val="20"/>
          <w:szCs w:val="20"/>
        </w:rPr>
        <w:t>(放組員照片)</w:t>
      </w:r>
    </w:p>
    <w:p w:rsidR="00E70126" w:rsidRPr="00852A70" w:rsidRDefault="00E70126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proofErr w:type="spellStart"/>
      <w:r w:rsidRPr="00E70126">
        <w:rPr>
          <w:rFonts w:asciiTheme="minorEastAsia" w:hAnsiTheme="minorEastAsia" w:cs="新細明體"/>
          <w:kern w:val="0"/>
          <w:sz w:val="20"/>
          <w:szCs w:val="20"/>
        </w:rPr>
        <w:t>SoLoMo</w:t>
      </w:r>
      <w:proofErr w:type="spellEnd"/>
      <w:r w:rsidRPr="00E70126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Pr="00E70126">
        <w:rPr>
          <w:rFonts w:asciiTheme="minorEastAsia" w:hAnsiTheme="minorEastAsia" w:cs="新細明體" w:hint="eastAsia"/>
          <w:kern w:val="0"/>
          <w:sz w:val="20"/>
          <w:szCs w:val="20"/>
        </w:rPr>
        <w:t>即時揪團</w:t>
      </w:r>
    </w:p>
    <w:p w:rsidR="00E70126" w:rsidRPr="00B86674" w:rsidRDefault="00E70126" w:rsidP="00E70126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都會生活中</w:t>
      </w:r>
      <w:del w:id="0" w:author="BeBe" w:date="2012-10-05T18:14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ins w:id="1" w:author="BeBe" w:date="2012-10-05T18:1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人們逐漸被大大小小的螢幕包圍</w:t>
      </w:r>
      <w:del w:id="2" w:author="BeBe" w:date="2012-10-05T18:15:00Z">
        <w:r w:rsidRPr="00B86674" w:rsidDel="00735A4E">
          <w:rPr>
            <w:rFonts w:asciiTheme="minorEastAsia" w:hAnsiTheme="minorEastAsia" w:cs="MingStd-W5" w:hint="eastAsia"/>
            <w:kern w:val="0"/>
            <w:sz w:val="20"/>
            <w:szCs w:val="20"/>
          </w:rPr>
          <w:delText>,</w:delText>
        </w:r>
      </w:del>
      <w:ins w:id="3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或許跟遠方的朋友溝通密切</w:t>
      </w:r>
      <w:ins w:id="4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5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卻沒有什麼適當的機會認識身邊的陌生人</w:t>
      </w:r>
      <w:ins w:id="6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7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MingStd-W5"/>
          <w:kern w:val="0"/>
          <w:sz w:val="20"/>
          <w:szCs w:val="20"/>
        </w:rPr>
        <w:t xml:space="preserve">Joy &amp; Meet </w:t>
      </w:r>
      <w:del w:id="8" w:author="BeBe" w:date="2012-10-05T18:15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就是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針對這樣的處境</w:t>
      </w:r>
      <w:del w:id="9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ins w:id="10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讓使用者透過手機連結到這個即時的活動媒合平台</w:t>
      </w:r>
      <w:ins w:id="11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2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進而幫助有共同興趣的人找到同伴。</w:t>
      </w:r>
    </w:p>
    <w:p w:rsidR="00F10E43" w:rsidRDefault="00E70126" w:rsidP="00E70126">
      <w:pPr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使用者可以隨時利用這個</w:t>
      </w:r>
      <w:r w:rsidRPr="00B86674">
        <w:rPr>
          <w:rFonts w:asciiTheme="minorEastAsia" w:hAnsiTheme="minorEastAsia" w:cs="MingStd-W5"/>
          <w:kern w:val="0"/>
          <w:sz w:val="20"/>
          <w:szCs w:val="20"/>
        </w:rPr>
        <w:t>app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發起活動、招募參與者</w:t>
      </w:r>
      <w:ins w:id="13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4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並探索這個平台上最新、最熱門、或自己附近的事件。藉由關注特定人物、地點、活動的功能</w:t>
      </w:r>
      <w:ins w:id="15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6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以及參與者彼此間互相評價的機制和留言板</w:t>
      </w:r>
      <w:ins w:id="17" w:author="BeBe" w:date="2012-10-05T18:15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8" w:author="BeBe" w:date="2012-10-05T18:15:00Z">
        <w:r w:rsidRPr="00B86674" w:rsidDel="00735A4E">
          <w:rPr>
            <w:rFonts w:asciiTheme="minorEastAsia" w:hAnsiTheme="minorEastAsia" w:cs="MingStd-W5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人們將可</w:t>
      </w:r>
      <w:del w:id="19" w:author="BeBe" w:date="2012-10-05T18:16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更安心愉快地認識新朋友。</w:t>
      </w:r>
    </w:p>
    <w:p w:rsidR="00E70126" w:rsidRDefault="00E70126" w:rsidP="00E70126">
      <w:pPr>
        <w:rPr>
          <w:rFonts w:asciiTheme="minorEastAsia" w:hAnsiTheme="minorEastAsia"/>
          <w:sz w:val="20"/>
          <w:szCs w:val="20"/>
        </w:rPr>
      </w:pPr>
    </w:p>
    <w:p w:rsidR="00F10E43" w:rsidRP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功能簡介</w:t>
      </w:r>
    </w:p>
    <w:p w:rsidR="00F10E43" w:rsidRPr="00E70126" w:rsidRDefault="00E70126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 w:rsidRPr="00E70126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選幾個大功能簡述(配合app</w:t>
      </w:r>
      <w:proofErr w:type="gramStart"/>
      <w:r w:rsidRPr="00E70126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畫面截圖說明</w:t>
      </w:r>
      <w:proofErr w:type="gramEnd"/>
      <w:r w:rsidRPr="00E70126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)</w:t>
      </w:r>
    </w:p>
    <w:p w:rsidR="00F10E43" w:rsidRPr="00E70126" w:rsidRDefault="00F10E43" w:rsidP="00E70126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</w:p>
    <w:p w:rsidR="00F10E43" w:rsidRDefault="00F10E43" w:rsidP="00F10E43">
      <w:pPr>
        <w:rPr>
          <w:rFonts w:asciiTheme="minorEastAsia" w:hAnsiTheme="minorEastAsia"/>
          <w:sz w:val="20"/>
          <w:szCs w:val="20"/>
        </w:rPr>
      </w:pPr>
    </w:p>
    <w:p w:rsidR="00852A70" w:rsidRP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設計流程</w:t>
      </w:r>
    </w:p>
    <w:p w:rsidR="00F10E43" w:rsidRPr="00852A70" w:rsidRDefault="007F7649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852A70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852A70">
        <w:rPr>
          <w:rFonts w:asciiTheme="minorEastAsia" w:hAnsiTheme="minorEastAsia" w:cs="新細明體" w:hint="eastAsia"/>
          <w:b/>
          <w:kern w:val="0"/>
          <w:sz w:val="28"/>
          <w:szCs w:val="28"/>
        </w:rPr>
        <w:t>tep1 Topic Search</w:t>
      </w:r>
    </w:p>
    <w:p w:rsidR="00F10E43" w:rsidRP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C5717C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F10E43">
        <w:rPr>
          <w:rFonts w:asciiTheme="minorEastAsia" w:hAnsiTheme="minorEastAsia" w:cs="新細明體"/>
          <w:kern w:val="0"/>
          <w:sz w:val="20"/>
          <w:szCs w:val="20"/>
        </w:rPr>
        <w:t>Brain Storming</w:t>
      </w:r>
      <w:r w:rsidRPr="00C5717C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color w:val="BFBFBF" w:themeColor="background1" w:themeShade="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課程的第一階段</w:t>
      </w:r>
      <w:del w:id="20" w:author="BeBe" w:date="2012-10-05T18:16:00Z">
        <w:r w:rsidRPr="00B86674" w:rsidDel="00735A4E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21" w:author="BeBe" w:date="2012-10-05T18:16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是採取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Human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centered Design(HCD)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的方式</w:t>
      </w:r>
      <w:ins w:id="22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23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從真實的環境中</w:t>
      </w:r>
      <w:ins w:id="24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25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將現有的問題轉化為設計條件。</w:t>
      </w:r>
      <w:del w:id="26" w:author="BeBe" w:date="2012-10-05T18:17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我們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一開始先廣泛地從文化、社會、科技三大範疇進行腦力激盪</w:t>
      </w:r>
      <w:ins w:id="27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28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最後選出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open kitchen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這個較為特殊、以分享食物為主的概念。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01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由科技、經濟等議題發展出可能的情境</w:t>
      </w:r>
      <w:ins w:id="29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30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31" w:author="BeBe" w:date="2012-10-05T18:1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再</w:t>
        </w:r>
      </w:ins>
      <w:del w:id="32" w:author="BeBe" w:date="2012-10-05T18:17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在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收斂為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10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個最重要的議題。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02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綜合以上機會</w:t>
      </w:r>
      <w:ins w:id="33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34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發展出可能的概念。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03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確定設計議題的方向之後</w:t>
      </w:r>
      <w:ins w:id="35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36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鎖定目標族群</w:t>
      </w:r>
      <w:ins w:id="37" w:author="BeBe" w:date="2012-10-05T18:1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38" w:author="BeBe" w:date="2012-10-05T18:17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設想可能的使用情境。</w:t>
      </w:r>
    </w:p>
    <w:p w:rsidR="00721E55" w:rsidRPr="00721E55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b/>
          <w:kern w:val="0"/>
          <w:sz w:val="20"/>
          <w:szCs w:val="20"/>
        </w:rPr>
      </w:pPr>
      <w:r w:rsidRPr="00721E55">
        <w:rPr>
          <w:rFonts w:asciiTheme="minorEastAsia" w:hAnsiTheme="minorEastAsia" w:cs="Hei-Lt-HK-BF"/>
          <w:b/>
          <w:kern w:val="0"/>
          <w:sz w:val="20"/>
          <w:szCs w:val="20"/>
        </w:rPr>
        <w:t xml:space="preserve">LOCATION BASE </w:t>
      </w:r>
      <w:proofErr w:type="gramStart"/>
      <w:r w:rsidRPr="00721E55">
        <w:rPr>
          <w:rFonts w:asciiTheme="minorEastAsia" w:hAnsiTheme="minorEastAsia" w:cs="新細明體" w:hint="eastAsia"/>
          <w:b/>
          <w:kern w:val="0"/>
          <w:sz w:val="20"/>
          <w:szCs w:val="20"/>
        </w:rPr>
        <w:t>即時揪團軟體</w:t>
      </w:r>
      <w:proofErr w:type="gramEnd"/>
    </w:p>
    <w:p w:rsidR="00721E55" w:rsidRPr="00E70126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這部分是不要</w:t>
      </w:r>
      <w:proofErr w:type="gramStart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要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配上該組討論出的SET大海報照片?不然只有敘述很空泛</w:t>
      </w:r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852A70" w:rsidRPr="00721E55" w:rsidRDefault="007F7649" w:rsidP="007F7649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852A70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852A70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tep2 </w:t>
      </w:r>
      <w:r w:rsidR="00721E55" w:rsidRPr="00721E55">
        <w:rPr>
          <w:rFonts w:asciiTheme="minorEastAsia" w:hAnsiTheme="minorEastAsia" w:cs="新細明體"/>
          <w:b/>
          <w:kern w:val="0"/>
          <w:sz w:val="28"/>
          <w:szCs w:val="28"/>
        </w:rPr>
        <w:t>Contextual Inquiry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隨後我們開始一段短期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(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兩三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週</w:t>
      </w:r>
      <w:proofErr w:type="gramEnd"/>
      <w:r w:rsidRPr="00B86674">
        <w:rPr>
          <w:rFonts w:asciiTheme="minorEastAsia" w:hAnsiTheme="minorEastAsia" w:cs="Hei-Lt-HK-BF"/>
          <w:kern w:val="0"/>
          <w:sz w:val="20"/>
          <w:szCs w:val="20"/>
        </w:rPr>
        <w:t>)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HCD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流程。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首先</w:t>
      </w:r>
      <w:ins w:id="39" w:author="BeBe" w:date="2012-10-05T18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在</w:t>
        </w:r>
      </w:ins>
      <w:del w:id="40" w:author="BeBe" w:date="2012-10-05T18:18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的</w:delText>
        </w:r>
      </w:del>
      <w:r w:rsidRPr="00B86674">
        <w:rPr>
          <w:rFonts w:asciiTheme="minorEastAsia" w:hAnsiTheme="minorEastAsia" w:cs="Hei-Lt-HK-BF"/>
          <w:kern w:val="0"/>
          <w:sz w:val="20"/>
          <w:szCs w:val="20"/>
        </w:rPr>
        <w:t>Hear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階段</w:t>
      </w:r>
      <w:ins w:id="41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42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每個人分頭去找一兩位可能的使用者</w:t>
      </w:r>
      <w:ins w:id="43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44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訪談他們對我們概念的看法</w:t>
      </w:r>
      <w:ins w:id="45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；</w:t>
        </w:r>
      </w:ins>
      <w:del w:id="46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del w:id="47" w:author="BeBe" w:date="2012-10-05T18:19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並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隨後</w:t>
      </w:r>
      <w:del w:id="48" w:author="BeBe" w:date="2012-10-05T18:19:00Z">
        <w:r w:rsidRPr="00B86674" w:rsidDel="00735A4E">
          <w:rPr>
            <w:rFonts w:asciiTheme="minorEastAsia" w:hAnsiTheme="minorEastAsia" w:cs="新細明體" w:hint="eastAsia"/>
            <w:kern w:val="0"/>
            <w:sz w:val="20"/>
            <w:szCs w:val="20"/>
          </w:rPr>
          <w:delText>在</w:delText>
        </w:r>
      </w:del>
      <w:ins w:id="49" w:author="BeBe" w:date="2012-10-05T18:19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的</w:t>
        </w:r>
      </w:ins>
      <w:r w:rsidRPr="00B86674">
        <w:rPr>
          <w:rFonts w:asciiTheme="minorEastAsia" w:hAnsiTheme="minorEastAsia" w:cs="Hei-Lt-HK-BF"/>
          <w:kern w:val="0"/>
          <w:sz w:val="20"/>
          <w:szCs w:val="20"/>
        </w:rPr>
        <w:t>Create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階段</w:t>
      </w:r>
      <w:ins w:id="50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51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全組聚集在一起</w:t>
      </w:r>
      <w:ins w:id="52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53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用便利貼對每個人帶回來的使用者情境做脈絡分析。</w:t>
      </w:r>
    </w:p>
    <w:p w:rsidR="00721E55" w:rsidRPr="00B86674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我們發現</w:t>
      </w:r>
      <w:del w:id="54" w:author="BeBe" w:date="2012-10-05T21:17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20~30</w:delText>
        </w:r>
      </w:del>
      <w:ins w:id="55" w:author="BeBe" w:date="2012-10-05T21:1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二十至三十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歲左右的族群中</w:t>
      </w:r>
      <w:ins w:id="56" w:author="BeBe" w:date="2012-10-05T18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57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確實存在著某種分享食物或量販商品的需求</w:t>
      </w:r>
      <w:ins w:id="58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59" w:author="BeBe" w:date="2012-10-05T18:18:00Z">
        <w:r w:rsidRPr="00B86674" w:rsidDel="00735A4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某些喜歡</w:t>
      </w:r>
      <w:del w:id="60" w:author="BeBe" w:date="2012-10-05T21:18:00Z">
        <w:r w:rsidRPr="00B86674" w:rsidDel="0028027E">
          <w:rPr>
            <w:rFonts w:asciiTheme="minorEastAsia" w:hAnsiTheme="minorEastAsia" w:cs="新細明體" w:hint="eastAsia"/>
            <w:kern w:val="0"/>
            <w:sz w:val="20"/>
            <w:szCs w:val="20"/>
          </w:rPr>
          <w:delText>煮</w:delText>
        </w:r>
      </w:del>
      <w:ins w:id="61" w:author="BeBe" w:date="2012-10-05T21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下廚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的人會願意和不熟</w:t>
      </w:r>
      <w:ins w:id="62" w:author="BeBe" w:date="2012-10-05T21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視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的人分享自己做</w:t>
      </w:r>
      <w:del w:id="63" w:author="BeBe" w:date="2012-10-05T21:18:00Z">
        <w:r w:rsidRPr="00B86674" w:rsidDel="0028027E">
          <w:rPr>
            <w:rFonts w:asciiTheme="minorEastAsia" w:hAnsiTheme="minorEastAsia" w:cs="新細明體" w:hint="eastAsia"/>
            <w:kern w:val="0"/>
            <w:sz w:val="20"/>
            <w:szCs w:val="20"/>
          </w:rPr>
          <w:delText>的</w:delText>
        </w:r>
      </w:del>
      <w:proofErr w:type="gramStart"/>
      <w:ins w:id="64" w:author="BeBe" w:date="2012-10-05T21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得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菜</w:t>
      </w:r>
      <w:proofErr w:type="gramEnd"/>
      <w:ins w:id="65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66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某些人</w:t>
      </w:r>
      <w:ins w:id="67" w:author="BeBe" w:date="2012-10-05T21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可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接受到不熟</w:t>
      </w:r>
      <w:ins w:id="68" w:author="BeBe" w:date="2012-10-05T21:1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視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的人家裡吃對方做</w:t>
      </w:r>
      <w:ins w:id="69" w:author="BeBe" w:date="2012-10-05T21:19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得</w:t>
        </w:r>
      </w:ins>
      <w:del w:id="70" w:author="BeBe" w:date="2012-10-05T21:19:00Z">
        <w:r w:rsidRPr="00B86674" w:rsidDel="0028027E">
          <w:rPr>
            <w:rFonts w:asciiTheme="minorEastAsia" w:hAnsiTheme="minorEastAsia" w:cs="新細明體" w:hint="eastAsia"/>
            <w:kern w:val="0"/>
            <w:sz w:val="20"/>
            <w:szCs w:val="20"/>
          </w:rPr>
          <w:delText>的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菜。對於陌生人的信任度是</w:t>
      </w:r>
      <w:ins w:id="71" w:author="BeBe" w:date="2012-10-05T21:19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此</w:t>
        </w:r>
      </w:ins>
      <w:del w:id="72" w:author="BeBe" w:date="2012-10-05T21:19:00Z">
        <w:r w:rsidRPr="00B86674" w:rsidDel="0028027E">
          <w:rPr>
            <w:rFonts w:asciiTheme="minorEastAsia" w:hAnsiTheme="minorEastAsia" w:cs="新細明體" w:hint="eastAsia"/>
            <w:kern w:val="0"/>
            <w:sz w:val="20"/>
            <w:szCs w:val="20"/>
          </w:rPr>
          <w:delText>這個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概念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最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關鍵的議題</w:t>
      </w:r>
      <w:ins w:id="73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74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如果彼此間毫無共同點</w:t>
      </w:r>
      <w:ins w:id="75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76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人們願意參與的程度不高</w:t>
      </w:r>
      <w:ins w:id="77" w:author="BeBe" w:date="2012-10-05T21:1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；</w:t>
        </w:r>
      </w:ins>
      <w:del w:id="78" w:author="BeBe" w:date="2012-10-05T21:19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;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但如果是有地緣關係</w:t>
      </w:r>
      <w:ins w:id="79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80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譬如同一棟宿舍的人、公司附近的人</w:t>
      </w:r>
      <w:ins w:id="81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82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或是朋友的朋友</w:t>
      </w:r>
      <w:ins w:id="83" w:author="BeBe" w:date="2012-10-05T21:18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84" w:author="BeBe" w:date="2012-10-05T21:18:00Z">
        <w:r w:rsidRPr="00B86674" w:rsidDel="0028027E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則參與分享的意願會提高許多。</w:t>
      </w:r>
    </w:p>
    <w:p w:rsidR="00F10E43" w:rsidRPr="00721E55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7F7649" w:rsidRPr="00B831CC" w:rsidRDefault="007F7649" w:rsidP="007F7649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>tep3 Persona</w:t>
      </w:r>
    </w:p>
    <w:p w:rsidR="00721E55" w:rsidRPr="00721E55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在這個階段</w:t>
      </w:r>
      <w:ins w:id="85" w:author="BeBe" w:date="2012-10-05T21:21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86" w:author="BeBe" w:date="2012-10-05T21:21:00Z">
        <w:r w:rsidRPr="00B86674" w:rsidDel="008515DD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我們從十多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個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案例中</w:t>
      </w:r>
      <w:del w:id="87" w:author="BeBe" w:date="2012-10-05T21:21:00Z">
        <w:r w:rsidRPr="00B86674" w:rsidDel="008515DD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del w:id="88" w:author="BeBe" w:date="2012-10-05T21:22:00Z">
        <w:r w:rsidRPr="00B86674" w:rsidDel="00F921E3">
          <w:rPr>
            <w:rFonts w:asciiTheme="minorEastAsia" w:hAnsiTheme="minorEastAsia" w:cs="新細明體" w:hint="eastAsia"/>
            <w:kern w:val="0"/>
            <w:sz w:val="20"/>
            <w:szCs w:val="20"/>
          </w:rPr>
          <w:delText>比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較不同的行為模式</w:t>
      </w:r>
      <w:ins w:id="89" w:author="BeBe" w:date="2012-10-05T21:21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90" w:author="BeBe" w:date="2012-10-05T21:21:00Z">
        <w:r w:rsidRPr="00B86674" w:rsidDel="008515DD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挑出</w:t>
      </w:r>
      <w:proofErr w:type="spellStart"/>
      <w:r w:rsidRPr="00B86674">
        <w:rPr>
          <w:rFonts w:asciiTheme="minorEastAsia" w:hAnsiTheme="minorEastAsia" w:cs="Hei-Lt-HK-BF"/>
          <w:kern w:val="0"/>
          <w:sz w:val="20"/>
          <w:szCs w:val="20"/>
        </w:rPr>
        <w:t>Rayray</w:t>
      </w:r>
      <w:proofErr w:type="spell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和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Adam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兩個人做為代表人物</w:t>
      </w:r>
      <w:ins w:id="91" w:author="BeBe" w:date="2012-10-05T21:21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92" w:author="BeBe" w:date="2012-10-05T21:21:00Z">
        <w:r w:rsidRPr="00B86674" w:rsidDel="008515DD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藉由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think,</w:t>
      </w:r>
      <w:ins w:id="93" w:author="BeBe" w:date="2012-10-05T21:2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 xml:space="preserve"> </w:t>
        </w:r>
      </w:ins>
      <w:r w:rsidRPr="00B86674">
        <w:rPr>
          <w:rFonts w:asciiTheme="minorEastAsia" w:hAnsiTheme="minorEastAsia" w:cs="Hei-Lt-HK-BF"/>
          <w:kern w:val="0"/>
          <w:sz w:val="20"/>
          <w:szCs w:val="20"/>
        </w:rPr>
        <w:t>feel,</w:t>
      </w:r>
      <w:ins w:id="94" w:author="BeBe" w:date="2012-10-05T21:2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 xml:space="preserve"> </w:t>
        </w:r>
      </w:ins>
      <w:r w:rsidRPr="00B86674">
        <w:rPr>
          <w:rFonts w:asciiTheme="minorEastAsia" w:hAnsiTheme="minorEastAsia" w:cs="Hei-Lt-HK-BF"/>
          <w:kern w:val="0"/>
          <w:sz w:val="20"/>
          <w:szCs w:val="20"/>
        </w:rPr>
        <w:t>do,</w:t>
      </w:r>
      <w:ins w:id="95" w:author="BeBe" w:date="2012-10-05T21:2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 xml:space="preserve"> </w:t>
        </w:r>
      </w:ins>
      <w:r w:rsidRPr="00B86674">
        <w:rPr>
          <w:rFonts w:asciiTheme="minorEastAsia" w:hAnsiTheme="minorEastAsia" w:cs="Hei-Lt-HK-BF"/>
          <w:kern w:val="0"/>
          <w:sz w:val="20"/>
          <w:szCs w:val="20"/>
        </w:rPr>
        <w:t>say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四種層面</w:t>
      </w:r>
      <w:ins w:id="96" w:author="BeBe" w:date="2012-10-05T21:21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97" w:author="BeBe" w:date="2012-10-05T21:21:00Z">
        <w:r w:rsidRPr="00B86674" w:rsidDel="008515DD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分別呈現「二十多歲單身女性上班族」以及「三十多歲已婚工程師」的角色特徵。</w:t>
      </w:r>
    </w:p>
    <w:p w:rsidR="00721E55" w:rsidRPr="00E70126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旁邊配的兩張照片似乎是</w:t>
      </w:r>
      <w:proofErr w:type="spellStart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ppt</w:t>
      </w:r>
      <w:proofErr w:type="spellEnd"/>
      <w:proofErr w:type="gramStart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截圖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?是否可取出文字與</w:t>
      </w:r>
      <w:proofErr w:type="gramStart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照片原檔給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編排另作排版?</w:t>
      </w:r>
      <w:r w:rsidRPr="00E70126">
        <w:rPr>
          <w:rFonts w:asciiTheme="minorEastAsia" w:hAnsiTheme="minorEastAsia" w:cs="新細明體"/>
          <w:color w:val="FF0000"/>
          <w:kern w:val="0"/>
          <w:sz w:val="20"/>
          <w:szCs w:val="20"/>
        </w:rPr>
        <w:t xml:space="preserve"> </w:t>
      </w:r>
    </w:p>
    <w:p w:rsidR="00F10E43" w:rsidRPr="00721E55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F10E43" w:rsidRDefault="007F7649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tep4 </w:t>
      </w:r>
      <w:r w:rsidR="00721E55">
        <w:rPr>
          <w:rFonts w:asciiTheme="minorEastAsia" w:hAnsiTheme="minorEastAsia" w:cs="新細明體" w:hint="eastAsia"/>
          <w:b/>
          <w:kern w:val="0"/>
          <w:sz w:val="28"/>
          <w:szCs w:val="28"/>
        </w:rPr>
        <w:t>Storyboard</w:t>
      </w:r>
    </w:p>
    <w:p w:rsidR="00721E55" w:rsidRDefault="00721E55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我們對幾位比較有代表性的使用者發展了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storyboard</w:t>
      </w:r>
      <w:ins w:id="98" w:author="BeBe" w:date="2012-10-05T21:23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99" w:author="BeBe" w:date="2012-10-05T21:23:00Z">
        <w:r w:rsidRPr="00B86674" w:rsidDel="00F921E3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預先想像使用者可能會如何與我們的最終產品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lastRenderedPageBreak/>
        <w:t>進行互動。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Persona/ ODM廠產品工程師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Event/ 都市人想找到適當的方式，去認識更多身邊的陌生人，打開自己的社交圈。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Time/ 需求產生的隨時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Place/ 任何地點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Object/ 提供更多機會，增加有共同興趣的陌生人在現實生活中交友的次數。</w:t>
      </w:r>
    </w:p>
    <w:p w:rsidR="001549F1" w:rsidRDefault="001549F1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【早上，老王剛進公司不久，就臨時接到要往新竹洽公的任務】→</w:t>
      </w:r>
    </w:p>
    <w:p w:rsidR="00C45C18" w:rsidRDefault="00C45C18" w:rsidP="00C45C18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【最近油價很貴，所以出發前他發出訊息，想知道有沒有其他人想共乘過去】→</w:t>
      </w:r>
    </w:p>
    <w:p w:rsidR="00C45C18" w:rsidRDefault="00C45C18" w:rsidP="00C45C18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【有兩個人想一起共乘，但都不在公司附近，老王必須繞去接他們】→</w:t>
      </w:r>
    </w:p>
    <w:p w:rsidR="00C45C18" w:rsidRDefault="00C45C18" w:rsidP="00C45C18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【老王到了某家飯店門口，發訊息給某甲說他到了，請過來相認】→</w:t>
      </w:r>
    </w:p>
    <w:p w:rsidR="00C45C18" w:rsidRDefault="00C45C18" w:rsidP="00C45C18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【老王接到了某甲，但被某乙放鴿子，這讓他有點不開心】→</w:t>
      </w:r>
    </w:p>
    <w:p w:rsidR="00C45C18" w:rsidRDefault="00C45C18" w:rsidP="00C45C18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【老王和某甲在車程中相談甚歡，到了目的地之後，兩人直接向朋友一樣揮手道別】→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【中午，老王聽說附近有家好吃的合菜，想看看別人有沒有要開團去吃】→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【選擇參與分攤某個團之後，老王看了一下也有誰參加，對方是怎麼樣的人】→</w:t>
      </w:r>
    </w:p>
    <w:p w:rsid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【老王跟今天合菜團</w:t>
      </w:r>
      <w:r w:rsidR="001549F1">
        <w:rPr>
          <w:rFonts w:asciiTheme="minorEastAsia" w:hAnsiTheme="minorEastAsia" w:cs="Hei-Lt-HK-BF" w:hint="eastAsia"/>
          <w:kern w:val="0"/>
          <w:sz w:val="20"/>
          <w:szCs w:val="20"/>
        </w:rPr>
        <w:t>的團長老黃聊得很開心，彼此還互相加為好友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】→</w:t>
      </w:r>
    </w:p>
    <w:p w:rsidR="001549F1" w:rsidRDefault="001549F1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【老王晚上有一攤potluck，他在分工表上自告奮勇說要去買啤酒】→</w:t>
      </w:r>
    </w:p>
    <w:p w:rsidR="001549F1" w:rsidRDefault="001549F1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【老王在</w:t>
      </w:r>
      <w:proofErr w:type="spellStart"/>
      <w:r>
        <w:rPr>
          <w:rFonts w:asciiTheme="minorEastAsia" w:hAnsiTheme="minorEastAsia" w:cs="Hei-Lt-HK-BF" w:hint="eastAsia"/>
          <w:kern w:val="0"/>
          <w:sz w:val="20"/>
          <w:szCs w:val="20"/>
        </w:rPr>
        <w:t>Cosco</w:t>
      </w:r>
      <w:proofErr w:type="spellEnd"/>
      <w:r>
        <w:rPr>
          <w:rFonts w:asciiTheme="minorEastAsia" w:hAnsiTheme="minorEastAsia" w:cs="Hei-Lt-HK-BF" w:hint="eastAsia"/>
          <w:kern w:val="0"/>
          <w:sz w:val="20"/>
          <w:szCs w:val="20"/>
        </w:rPr>
        <w:t>用拍照的方式問朋友們還想不想在分攤甜點】→</w:t>
      </w:r>
    </w:p>
    <w:p w:rsidR="001549F1" w:rsidRPr="001549F1" w:rsidRDefault="001549F1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 w:hint="eastAsia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【老王回到了家，跟朋友們相聚，度過了忙裡偷閒的周末夜】</w:t>
      </w:r>
    </w:p>
    <w:p w:rsidR="00C45C18" w:rsidRPr="00C45C18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C45C18" w:rsidRPr="00E70126" w:rsidRDefault="00C45C18" w:rsidP="00721E5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附上</w:t>
      </w:r>
      <w:r w:rsidR="001549F1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的</w:t>
      </w: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storyboard圖片</w:t>
      </w:r>
      <w:r w:rsidR="001549F1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，這樣字很小很小根本看不清楚效果不好</w:t>
      </w: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?</w:t>
      </w:r>
    </w:p>
    <w:p w:rsidR="00F10E43" w:rsidRPr="00721E55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7F7649" w:rsidRPr="001549F1" w:rsidRDefault="007F7649" w:rsidP="007F7649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b/>
          <w:kern w:val="0"/>
          <w:szCs w:val="24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>te</w:t>
      </w:r>
      <w:r w:rsidRPr="001549F1">
        <w:rPr>
          <w:rFonts w:asciiTheme="minorEastAsia" w:hAnsiTheme="minorEastAsia" w:cs="Hei-Lt-HK-BF" w:hint="eastAsia"/>
          <w:b/>
          <w:kern w:val="0"/>
          <w:szCs w:val="24"/>
        </w:rPr>
        <w:t xml:space="preserve">p5 </w:t>
      </w:r>
      <w:r w:rsidR="001549F1">
        <w:rPr>
          <w:rFonts w:asciiTheme="minorEastAsia" w:hAnsiTheme="minorEastAsia" w:cs="Hei-Lt-HK-BF"/>
          <w:b/>
          <w:kern w:val="0"/>
          <w:szCs w:val="24"/>
        </w:rPr>
        <w:t>Application defi</w:t>
      </w:r>
      <w:r w:rsidR="001549F1" w:rsidRPr="001549F1">
        <w:rPr>
          <w:rFonts w:asciiTheme="minorEastAsia" w:hAnsiTheme="minorEastAsia" w:cs="Hei-Lt-HK-BF"/>
          <w:b/>
          <w:kern w:val="0"/>
          <w:szCs w:val="24"/>
        </w:rPr>
        <w:t>nition statement</w:t>
      </w:r>
    </w:p>
    <w:p w:rsidR="001549F1" w:rsidRPr="00B86674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B86674">
        <w:rPr>
          <w:rFonts w:asciiTheme="minorEastAsia" w:hAnsiTheme="minorEastAsia" w:cs="ebuchet-BoldItalic"/>
          <w:kern w:val="0"/>
          <w:sz w:val="20"/>
          <w:szCs w:val="20"/>
        </w:rPr>
        <w:t xml:space="preserve">Who it’s for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1549F1" w:rsidRPr="00B86674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住在附近的人</w:t>
      </w:r>
      <w:ins w:id="100" w:author="BeBe" w:date="2012-10-05T21:23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01" w:author="BeBe" w:date="2012-10-05T21:23:00Z">
        <w:r w:rsidRPr="00B86674" w:rsidDel="00F921E3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常會多煮或是多買食物</w:t>
      </w:r>
      <w:del w:id="102" w:author="BeBe" w:date="2012-10-05T21:24:00Z">
        <w:r w:rsidRPr="00B86674" w:rsidDel="00F921E3">
          <w:rPr>
            <w:rFonts w:asciiTheme="minorEastAsia" w:hAnsiTheme="minorEastAsia" w:cs="新細明體" w:hint="eastAsia"/>
            <w:kern w:val="0"/>
            <w:sz w:val="20"/>
            <w:szCs w:val="20"/>
          </w:rPr>
          <w:delText>的人、</w:delText>
        </w:r>
      </w:del>
      <w:ins w:id="103" w:author="BeBe" w:date="2012-10-05T21:2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，也不乏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喜歡嘗試</w:t>
      </w:r>
      <w:del w:id="104" w:author="BeBe" w:date="2012-10-05T21:24:00Z">
        <w:r w:rsidRPr="00B86674" w:rsidDel="00F921E3">
          <w:rPr>
            <w:rFonts w:asciiTheme="minorEastAsia" w:hAnsiTheme="minorEastAsia" w:cs="新細明體" w:hint="eastAsia"/>
            <w:kern w:val="0"/>
            <w:sz w:val="20"/>
            <w:szCs w:val="20"/>
          </w:rPr>
          <w:delText>不同</w:delText>
        </w:r>
      </w:del>
      <w:ins w:id="105" w:author="BeBe" w:date="2012-10-05T21:2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新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口味的人。</w:t>
      </w:r>
    </w:p>
    <w:p w:rsidR="001549F1" w:rsidRPr="00B86674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B86674">
        <w:rPr>
          <w:rFonts w:asciiTheme="minorEastAsia" w:hAnsiTheme="minorEastAsia" w:cs="ebuchet-BoldItalic"/>
          <w:kern w:val="0"/>
          <w:sz w:val="20"/>
          <w:szCs w:val="20"/>
        </w:rPr>
        <w:t xml:space="preserve">Core functionality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1549F1" w:rsidRPr="00376BE6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建立一個新的資訊共享通路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/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管道</w:t>
      </w:r>
      <w:ins w:id="106" w:author="BeBe" w:date="2012-10-05T21:23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07" w:author="BeBe" w:date="2012-10-05T21:23:00Z">
        <w:r w:rsidRPr="00B86674" w:rsidDel="00F921E3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讓多煮的人知道可以把資訊分享到哪裡</w:t>
      </w:r>
      <w:ins w:id="108" w:author="BeBe" w:date="2012-10-05T21:23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09" w:author="BeBe" w:date="2012-10-05T21:23:00Z">
        <w:r w:rsidRPr="00B86674" w:rsidDel="00F921E3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讓想吃便宜、吃多元化的</w:t>
      </w:r>
      <w:r>
        <w:rPr>
          <w:rFonts w:ascii="新細明體" w:eastAsia="新細明體" w:hAnsi="新細明體" w:cs="新細明體" w:hint="eastAsia"/>
          <w:color w:val="4E4B41"/>
          <w:kern w:val="0"/>
          <w:sz w:val="20"/>
          <w:szCs w:val="24"/>
        </w:rPr>
        <w:t>人</w:t>
      </w:r>
      <w:r w:rsidRPr="00376BE6">
        <w:rPr>
          <w:rFonts w:asciiTheme="minorEastAsia" w:hAnsiTheme="minorEastAsia" w:cs="新細明體" w:hint="eastAsia"/>
          <w:kern w:val="0"/>
          <w:sz w:val="20"/>
          <w:szCs w:val="20"/>
        </w:rPr>
        <w:t>找得到哪裡有得吃。</w:t>
      </w:r>
    </w:p>
    <w:p w:rsidR="001549F1" w:rsidRPr="00B86674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B86674">
        <w:rPr>
          <w:rFonts w:asciiTheme="minorEastAsia" w:hAnsiTheme="minorEastAsia" w:cs="ebuchet-BoldItalic"/>
          <w:kern w:val="0"/>
          <w:sz w:val="20"/>
          <w:szCs w:val="20"/>
        </w:rPr>
        <w:t xml:space="preserve">Consolidated definition statement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1549F1" w:rsidRPr="00B86674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當愛煮的人煮太多的時候</w:t>
      </w:r>
      <w:ins w:id="110" w:author="BeBe" w:date="2012-10-05T21:23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也可以很容易地找到附近的人來跟你分享食物。</w:t>
      </w:r>
    </w:p>
    <w:p w:rsidR="001549F1" w:rsidRPr="00DE15AC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DE15AC">
        <w:rPr>
          <w:rFonts w:asciiTheme="minorEastAsia" w:hAnsiTheme="minorEastAsia" w:cs="新細明體"/>
          <w:kern w:val="0"/>
          <w:sz w:val="20"/>
          <w:szCs w:val="20"/>
        </w:rPr>
        <w:t>How they’ll use it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1549F1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預計要</w:t>
      </w:r>
      <w:del w:id="111" w:author="BeBe" w:date="2012-10-05T21:29:00Z">
        <w:r w:rsidRPr="00B86674" w:rsidDel="00B62C02">
          <w:rPr>
            <w:rFonts w:asciiTheme="minorEastAsia" w:hAnsiTheme="minorEastAsia" w:cs="新細明體" w:hint="eastAsia"/>
            <w:kern w:val="0"/>
            <w:sz w:val="20"/>
            <w:szCs w:val="20"/>
          </w:rPr>
          <w:delText>煮飯</w:delText>
        </w:r>
      </w:del>
      <w:ins w:id="112" w:author="BeBe" w:date="2012-10-05T21:29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開伙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或是多買食物的人就可以先發佈共食或分享訊息</w:t>
      </w:r>
      <w:ins w:id="113" w:author="BeBe" w:date="2012-10-05T21:23:00Z">
        <w:r w:rsidRPr="00DE15AC"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讓其他人可以預先加入共食的活動</w:t>
      </w:r>
      <w:ins w:id="114" w:author="BeBe" w:date="2012-10-05T21:23:00Z">
        <w:r w:rsidRPr="00DE15AC"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del w:id="115" w:author="BeBe" w:date="2012-10-05T21:30:00Z">
        <w:r w:rsidRPr="00B86674" w:rsidDel="00B62C02">
          <w:rPr>
            <w:rFonts w:asciiTheme="minorEastAsia" w:hAnsiTheme="minorEastAsia" w:cs="新細明體" w:hint="eastAsia"/>
            <w:kern w:val="0"/>
            <w:sz w:val="20"/>
            <w:szCs w:val="20"/>
          </w:rPr>
          <w:delText>煮飯</w:delText>
        </w:r>
      </w:del>
      <w:proofErr w:type="gramStart"/>
      <w:ins w:id="116" w:author="BeBe" w:date="2012-10-05T21:30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下廚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前或</w:t>
      </w:r>
      <w:proofErr w:type="gramEnd"/>
      <w:del w:id="117" w:author="BeBe" w:date="2012-10-05T21:30:00Z">
        <w:r w:rsidRPr="00B86674" w:rsidDel="00B62C02">
          <w:rPr>
            <w:rFonts w:asciiTheme="minorEastAsia" w:hAnsiTheme="minorEastAsia" w:cs="新細明體" w:hint="eastAsia"/>
            <w:kern w:val="0"/>
            <w:sz w:val="20"/>
            <w:szCs w:val="20"/>
          </w:rPr>
          <w:delText>煮飯</w:delText>
        </w:r>
      </w:del>
      <w:ins w:id="118" w:author="BeBe" w:date="2012-10-05T21:30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料理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後也可以發</w:t>
      </w:r>
      <w:del w:id="119" w:author="BeBe" w:date="2012-10-05T21:30:00Z">
        <w:r w:rsidRPr="00B86674" w:rsidDel="00B62C02">
          <w:rPr>
            <w:rFonts w:asciiTheme="minorEastAsia" w:hAnsiTheme="minorEastAsia" w:cs="新細明體" w:hint="eastAsia"/>
            <w:kern w:val="0"/>
            <w:sz w:val="20"/>
            <w:szCs w:val="20"/>
          </w:rPr>
          <w:delText>怖</w:delText>
        </w:r>
      </w:del>
      <w:proofErr w:type="gramStart"/>
      <w:ins w:id="120" w:author="BeBe" w:date="2012-10-05T21:30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佈</w:t>
        </w:r>
      </w:ins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緊急分享訊息。</w:t>
      </w:r>
    </w:p>
    <w:p w:rsidR="001549F1" w:rsidRPr="00DE15AC" w:rsidRDefault="001549F1" w:rsidP="001549F1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DE15AC">
        <w:rPr>
          <w:rFonts w:asciiTheme="minorEastAsia" w:hAnsiTheme="minorEastAsia" w:cs="新細明體"/>
          <w:kern w:val="0"/>
          <w:sz w:val="20"/>
          <w:szCs w:val="20"/>
        </w:rPr>
        <w:t>Highlights</w:t>
      </w: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F10E43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分享：</w:t>
      </w: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一</w:t>
      </w:r>
      <w:proofErr w:type="gramEnd"/>
      <w:r>
        <w:rPr>
          <w:rFonts w:asciiTheme="minorEastAsia" w:hAnsiTheme="minorEastAsia" w:cs="新細明體" w:hint="eastAsia"/>
          <w:kern w:val="0"/>
          <w:sz w:val="20"/>
          <w:szCs w:val="20"/>
        </w:rPr>
        <w:t>個人不好煮，可以用</w:t>
      </w: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最</w:t>
      </w:r>
      <w:proofErr w:type="gramEnd"/>
      <w:r>
        <w:rPr>
          <w:rFonts w:asciiTheme="minorEastAsia" w:hAnsiTheme="minorEastAsia" w:cs="新細明體" w:hint="eastAsia"/>
          <w:kern w:val="0"/>
          <w:sz w:val="20"/>
          <w:szCs w:val="20"/>
        </w:rPr>
        <w:t>快速度分享給附近的朋友們。</w:t>
      </w: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合作：一人份的料理不好張羅，不如邀請街坊鄰居一同搭伙！</w:t>
      </w: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在地：嘴饞時，可以就近找到便宜又美味的私房菜。</w:t>
      </w: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即時：可以透過簡單動作，即時收到感興趣的在地料理。</w:t>
      </w:r>
    </w:p>
    <w:p w:rsidR="00DE15AC" w:rsidRP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社群：</w:t>
      </w: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餐前餐後</w:t>
      </w:r>
      <w:proofErr w:type="gramEnd"/>
      <w:r>
        <w:rPr>
          <w:rFonts w:asciiTheme="minorEastAsia" w:hAnsiTheme="minorEastAsia" w:cs="新細明體" w:hint="eastAsia"/>
          <w:kern w:val="0"/>
          <w:sz w:val="20"/>
          <w:szCs w:val="20"/>
        </w:rPr>
        <w:t>，都可以在app上互相討論與料理有關的話題，並給予評價。</w:t>
      </w:r>
    </w:p>
    <w:p w:rsidR="00DE15AC" w:rsidRP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DE15AC" w:rsidRDefault="007F7649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tep6 </w:t>
      </w:r>
      <w:r w:rsidR="00DE15AC" w:rsidRPr="00DE15AC">
        <w:rPr>
          <w:rFonts w:asciiTheme="minorEastAsia" w:hAnsiTheme="minorEastAsia" w:cs="新細明體"/>
          <w:b/>
          <w:kern w:val="0"/>
          <w:sz w:val="28"/>
          <w:szCs w:val="28"/>
        </w:rPr>
        <w:t>Paper prototyping</w:t>
      </w: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這邊只有圖片，</w:t>
      </w:r>
      <w:r w:rsidRPr="00DE15AC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可以加上文字說明</w:t>
      </w: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>tep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7 </w:t>
      </w:r>
      <w:proofErr w:type="spellStart"/>
      <w:r w:rsidRPr="00DE15AC">
        <w:rPr>
          <w:rFonts w:asciiTheme="minorEastAsia" w:hAnsiTheme="minorEastAsia" w:cs="新細明體"/>
          <w:b/>
          <w:kern w:val="0"/>
          <w:sz w:val="28"/>
          <w:szCs w:val="28"/>
        </w:rPr>
        <w:t>Axure</w:t>
      </w:r>
      <w:proofErr w:type="spellEnd"/>
      <w:r w:rsidRPr="00DE15AC">
        <w:rPr>
          <w:rFonts w:asciiTheme="minorEastAsia" w:hAnsiTheme="minorEastAsia" w:cs="新細明體"/>
          <w:b/>
          <w:kern w:val="0"/>
          <w:sz w:val="28"/>
          <w:szCs w:val="28"/>
        </w:rPr>
        <w:t xml:space="preserve"> prototyping</w:t>
      </w:r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三項主要功能</w:t>
      </w:r>
      <w:ins w:id="121" w:author="BeBe" w:date="2012-10-05T21:3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：</w:t>
        </w:r>
      </w:ins>
      <w:del w:id="122" w:author="BeBe" w:date="2012-10-05T21:30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:</w:delText>
        </w:r>
      </w:del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>1.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探索新活動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/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依</w:t>
      </w:r>
      <w:ins w:id="123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照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最新、最熱門、附近</w:t>
      </w:r>
      <w:ins w:id="124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排序。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>2.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管理自己關注的人物、活動、地點</w:t>
      </w:r>
      <w:ins w:id="125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Hei-Lt-HK-BF"/>
          <w:kern w:val="0"/>
          <w:sz w:val="20"/>
          <w:szCs w:val="20"/>
        </w:rPr>
        <w:t>3.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舉辦一個新活動</w:t>
      </w:r>
      <w:ins w:id="126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兩項次要功能</w:t>
      </w:r>
      <w:ins w:id="127" w:author="BeBe" w:date="2012-10-05T21:31:00Z">
        <w:r w:rsidRPr="00DE15AC">
          <w:rPr>
            <w:rFonts w:asciiTheme="minorEastAsia" w:hAnsiTheme="minorEastAsia" w:cs="新細明體" w:hint="eastAsia"/>
            <w:kern w:val="0"/>
            <w:sz w:val="20"/>
            <w:szCs w:val="20"/>
          </w:rPr>
          <w:t>：</w:t>
        </w:r>
      </w:ins>
      <w:del w:id="128" w:author="BeBe" w:date="2012-10-05T21:31:00Z">
        <w:r w:rsidRPr="00DE15AC" w:rsidDel="00B62C02">
          <w:rPr>
            <w:rFonts w:asciiTheme="minorEastAsia" w:hAnsiTheme="minorEastAsia" w:cs="新細明體"/>
            <w:kern w:val="0"/>
            <w:sz w:val="20"/>
            <w:szCs w:val="20"/>
          </w:rPr>
          <w:delText>:</w:delText>
        </w:r>
      </w:del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DE15AC">
        <w:rPr>
          <w:rFonts w:asciiTheme="minorEastAsia" w:hAnsiTheme="minorEastAsia" w:cs="新細明體"/>
          <w:kern w:val="0"/>
          <w:sz w:val="20"/>
          <w:szCs w:val="20"/>
        </w:rPr>
        <w:t>1.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管理自己主辦或是參加的活動</w:t>
      </w:r>
      <w:ins w:id="129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DE15AC">
        <w:rPr>
          <w:rFonts w:asciiTheme="minorEastAsia" w:hAnsiTheme="minorEastAsia" w:cs="新細明體"/>
          <w:kern w:val="0"/>
          <w:sz w:val="20"/>
          <w:szCs w:val="20"/>
        </w:rPr>
        <w:t>2.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平台上的訊息溝通</w:t>
      </w:r>
      <w:ins w:id="130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DE15AC" w:rsidRP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其他功能頁面</w:t>
      </w:r>
    </w:p>
    <w:p w:rsid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這邊只有圖片，</w:t>
      </w:r>
      <w:r w:rsidRPr="00DE15AC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可以加上文字說明</w:t>
      </w:r>
    </w:p>
    <w:p w:rsid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</w:p>
    <w:p w:rsid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S</w:t>
      </w:r>
      <w:r w:rsidRPr="00DE15AC">
        <w:rPr>
          <w:rFonts w:asciiTheme="minorEastAsia" w:hAnsiTheme="minorEastAsia" w:cs="新細明體"/>
          <w:b/>
          <w:kern w:val="0"/>
          <w:sz w:val="28"/>
          <w:szCs w:val="28"/>
        </w:rPr>
        <w:t>tep8 UI/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</w:t>
      </w:r>
      <w:proofErr w:type="spellStart"/>
      <w:r w:rsidRPr="00DE15AC">
        <w:rPr>
          <w:rFonts w:asciiTheme="minorEastAsia" w:hAnsiTheme="minorEastAsia" w:cs="新細明體"/>
          <w:b/>
          <w:kern w:val="0"/>
          <w:sz w:val="28"/>
          <w:szCs w:val="28"/>
        </w:rPr>
        <w:t>Interation</w:t>
      </w:r>
      <w:proofErr w:type="spellEnd"/>
      <w:r w:rsidRPr="00DE15AC">
        <w:rPr>
          <w:rFonts w:asciiTheme="minorEastAsia" w:hAnsiTheme="minorEastAsia" w:cs="新細明體"/>
          <w:b/>
          <w:kern w:val="0"/>
          <w:sz w:val="28"/>
          <w:szCs w:val="28"/>
        </w:rPr>
        <w:t xml:space="preserve"> Design</w:t>
      </w:r>
    </w:p>
    <w:p w:rsidR="00DE15AC" w:rsidRP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Bd-HK-BF" w:hint="eastAsia"/>
          <w:kern w:val="0"/>
          <w:sz w:val="20"/>
          <w:szCs w:val="20"/>
        </w:rPr>
      </w:pPr>
      <w:r w:rsidRPr="00DE15AC">
        <w:rPr>
          <w:rFonts w:asciiTheme="minorEastAsia" w:hAnsiTheme="minorEastAsia" w:cs="Hei-Bd-HK-BF" w:hint="eastAsia"/>
          <w:kern w:val="0"/>
          <w:sz w:val="20"/>
          <w:szCs w:val="20"/>
        </w:rPr>
        <w:t>【</w:t>
      </w:r>
      <w:r w:rsidR="00742D60">
        <w:rPr>
          <w:rFonts w:asciiTheme="minorEastAsia" w:hAnsiTheme="minorEastAsia" w:cs="Hei-Bd-HK-BF"/>
          <w:kern w:val="0"/>
          <w:sz w:val="20"/>
          <w:szCs w:val="20"/>
        </w:rPr>
        <w:t>Function 1 Search for event</w:t>
      </w:r>
      <w:r w:rsidRPr="00DE15AC">
        <w:rPr>
          <w:rFonts w:asciiTheme="minorEastAsia" w:hAnsiTheme="minorEastAsia" w:cs="Hei-Bd-HK-BF" w:hint="eastAsia"/>
          <w:kern w:val="0"/>
          <w:sz w:val="20"/>
          <w:szCs w:val="20"/>
        </w:rPr>
        <w:t>】</w:t>
      </w:r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ramondPremrPro"/>
          <w:kern w:val="0"/>
          <w:sz w:val="20"/>
          <w:szCs w:val="20"/>
        </w:rPr>
        <w:t>1</w:t>
      </w:r>
      <w:r>
        <w:rPr>
          <w:rFonts w:asciiTheme="minorEastAsia" w:hAnsiTheme="minorEastAsia" w:cs="ramondPremrPro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尋找活動</w:t>
      </w:r>
      <w:ins w:id="131" w:author="BeBe" w:date="2012-10-05T21:31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32" w:author="BeBe" w:date="2012-10-05T21:31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進入頁面</w:t>
      </w:r>
      <w:ins w:id="133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ramondPremrPro"/>
          <w:kern w:val="0"/>
          <w:sz w:val="20"/>
          <w:szCs w:val="20"/>
        </w:rPr>
        <w:t xml:space="preserve">2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活動詳細資料</w:t>
      </w:r>
      <w:ins w:id="134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ramondPremrPro"/>
          <w:kern w:val="0"/>
          <w:sz w:val="20"/>
          <w:szCs w:val="20"/>
        </w:rPr>
        <w:t xml:space="preserve">3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活動發起者資訊</w:t>
      </w:r>
      <w:ins w:id="135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ramondPremrPro"/>
          <w:kern w:val="0"/>
          <w:sz w:val="20"/>
          <w:szCs w:val="20"/>
        </w:rPr>
        <w:t xml:space="preserve">4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留言板詢問詳情</w:t>
      </w:r>
      <w:ins w:id="136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DE15AC">
        <w:rPr>
          <w:rFonts w:asciiTheme="minorEastAsia" w:hAnsiTheme="minorEastAsia" w:cs="新細明體"/>
          <w:kern w:val="0"/>
          <w:sz w:val="20"/>
          <w:szCs w:val="20"/>
        </w:rPr>
        <w:t xml:space="preserve">5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瀏覽其他參加成員</w:t>
      </w:r>
      <w:ins w:id="137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DE15AC">
        <w:rPr>
          <w:rFonts w:asciiTheme="minorEastAsia" w:hAnsiTheme="minorEastAsia" w:cs="新細明體"/>
          <w:kern w:val="0"/>
          <w:sz w:val="20"/>
          <w:szCs w:val="20"/>
        </w:rPr>
        <w:t>6</w:t>
      </w: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活動快開始前以訊息通知</w:t>
      </w:r>
      <w:ins w:id="138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DE15AC" w:rsidRPr="00DE15AC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DE15AC">
        <w:rPr>
          <w:rFonts w:asciiTheme="minorEastAsia" w:hAnsiTheme="minorEastAsia" w:cs="新細明體"/>
          <w:kern w:val="0"/>
          <w:sz w:val="20"/>
          <w:szCs w:val="20"/>
        </w:rPr>
        <w:t xml:space="preserve">Function </w:t>
      </w:r>
      <w:r w:rsidR="00742D60">
        <w:rPr>
          <w:rFonts w:asciiTheme="minorEastAsia" w:hAnsiTheme="minorEastAsia" w:cs="新細明體"/>
          <w:kern w:val="0"/>
          <w:sz w:val="20"/>
          <w:szCs w:val="20"/>
        </w:rPr>
        <w:t>2 My focus/event, people, place</w:t>
      </w:r>
      <w:r w:rsidRPr="00DE15AC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Bd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1.2</w:t>
      </w:r>
      <w:r w:rsidR="00742D60">
        <w:rPr>
          <w:rFonts w:asciiTheme="minorEastAsia" w:hAnsiTheme="minorEastAsia" w:cs="新細明體" w:hint="eastAsia"/>
          <w:kern w:val="0"/>
          <w:sz w:val="20"/>
          <w:szCs w:val="20"/>
        </w:rPr>
        <w:t xml:space="preserve">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將常去的地點、考慮</w:t>
      </w:r>
      <w:del w:id="139" w:author="BeBe" w:date="2012-10-10T17:37:00Z">
        <w:r w:rsidRPr="00B86674" w:rsidDel="009D1747">
          <w:rPr>
            <w:rFonts w:asciiTheme="minorEastAsia" w:hAnsiTheme="minorEastAsia" w:cs="新細明體" w:hint="eastAsia"/>
            <w:kern w:val="0"/>
            <w:sz w:val="20"/>
            <w:szCs w:val="20"/>
          </w:rPr>
          <w:delText>要</w:delText>
        </w:r>
      </w:del>
      <w:del w:id="140" w:author="BeBe" w:date="2012-10-05T21:32:00Z">
        <w:r w:rsidRPr="00B86674" w:rsidDel="00B62C02">
          <w:rPr>
            <w:rFonts w:asciiTheme="minorEastAsia" w:hAnsiTheme="minorEastAsia" w:cs="新細明體" w:hint="eastAsia"/>
            <w:kern w:val="0"/>
            <w:sz w:val="20"/>
            <w:szCs w:val="20"/>
          </w:rPr>
          <w:delText>步</w:delText>
        </w:r>
      </w:del>
      <w:del w:id="141" w:author="BeBe" w:date="2012-10-10T17:38:00Z">
        <w:r w:rsidRPr="00B86674" w:rsidDel="009D1747">
          <w:rPr>
            <w:rFonts w:asciiTheme="minorEastAsia" w:hAnsiTheme="minorEastAsia" w:cs="新細明體" w:hint="eastAsia"/>
            <w:kern w:val="0"/>
            <w:sz w:val="20"/>
            <w:szCs w:val="20"/>
          </w:rPr>
          <w:delText>要</w:delText>
        </w:r>
      </w:del>
      <w:ins w:id="142" w:author="BeBe" w:date="2012-10-10T17:3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是否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參加的活動和喜歡的使用者加入關注</w:t>
      </w:r>
      <w:ins w:id="143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Bd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3.4</w:t>
      </w:r>
      <w:r w:rsidR="00742D60">
        <w:rPr>
          <w:rFonts w:asciiTheme="minorEastAsia" w:hAnsiTheme="minorEastAsia" w:cs="新細明體" w:hint="eastAsia"/>
          <w:kern w:val="0"/>
          <w:sz w:val="20"/>
          <w:szCs w:val="20"/>
        </w:rPr>
        <w:t xml:space="preserve">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瀏覽你所關注的使用者</w:t>
      </w:r>
      <w:r w:rsidRPr="00B86674">
        <w:rPr>
          <w:rFonts w:asciiTheme="minorEastAsia" w:hAnsiTheme="minorEastAsia" w:cs="Hei-Bd-HK-BF"/>
          <w:kern w:val="0"/>
          <w:sz w:val="20"/>
          <w:szCs w:val="20"/>
        </w:rPr>
        <w:t xml:space="preserve">/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近期活動、歷史評價</w:t>
      </w:r>
      <w:ins w:id="144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Bd-HK-BF"/>
          <w:kern w:val="0"/>
          <w:sz w:val="20"/>
          <w:szCs w:val="20"/>
        </w:rPr>
      </w:pPr>
      <w:r w:rsidRPr="00B86674">
        <w:rPr>
          <w:rFonts w:asciiTheme="minorEastAsia" w:hAnsiTheme="minorEastAsia" w:cs="ramondPremrPro"/>
          <w:kern w:val="0"/>
          <w:sz w:val="20"/>
          <w:szCs w:val="20"/>
        </w:rPr>
        <w:t>5</w:t>
      </w:r>
      <w:r w:rsidR="00742D60">
        <w:rPr>
          <w:rFonts w:asciiTheme="minorEastAsia" w:hAnsiTheme="minorEastAsia" w:cs="ramondPremrPro" w:hint="eastAsia"/>
          <w:kern w:val="0"/>
          <w:sz w:val="20"/>
          <w:szCs w:val="20"/>
        </w:rPr>
        <w:t xml:space="preserve">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編輯你所關</w:t>
      </w:r>
      <w:r w:rsidRPr="00DE15AC">
        <w:rPr>
          <w:rFonts w:asciiTheme="minorEastAsia" w:hAnsiTheme="minorEastAsia" w:cs="Hei-Bd-HK-BF" w:hint="eastAsia"/>
          <w:kern w:val="0"/>
          <w:sz w:val="20"/>
          <w:szCs w:val="20"/>
        </w:rPr>
        <w:t>注的使用者</w:t>
      </w:r>
      <w:ins w:id="145" w:author="BeBe" w:date="2012-10-10T17:41:00Z">
        <w:r w:rsidRPr="00DE15AC">
          <w:rPr>
            <w:rFonts w:asciiTheme="minorEastAsia" w:hAnsiTheme="minorEastAsia" w:cs="Hei-Bd-HK-BF" w:hint="eastAsia"/>
            <w:kern w:val="0"/>
            <w:sz w:val="20"/>
            <w:szCs w:val="20"/>
          </w:rPr>
          <w:t>。</w:t>
        </w:r>
      </w:ins>
    </w:p>
    <w:p w:rsidR="00DE15AC" w:rsidRP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Hei-Bd-HK-BF"/>
          <w:kern w:val="0"/>
          <w:sz w:val="20"/>
          <w:szCs w:val="20"/>
        </w:rPr>
      </w:pPr>
      <w:r w:rsidRPr="00DE15AC">
        <w:rPr>
          <w:rFonts w:asciiTheme="minorEastAsia" w:hAnsiTheme="minorEastAsia" w:cs="Hei-Bd-HK-BF"/>
          <w:kern w:val="0"/>
          <w:sz w:val="20"/>
          <w:szCs w:val="20"/>
        </w:rPr>
        <w:t>6</w:t>
      </w:r>
      <w:r w:rsidR="00742D60">
        <w:rPr>
          <w:rFonts w:asciiTheme="minorEastAsia" w:hAnsiTheme="minorEastAsia" w:cs="Hei-Bd-HK-BF" w:hint="eastAsia"/>
          <w:kern w:val="0"/>
          <w:sz w:val="20"/>
          <w:szCs w:val="20"/>
        </w:rPr>
        <w:t xml:space="preserve">. </w:t>
      </w:r>
      <w:r w:rsidRPr="00DE15AC">
        <w:rPr>
          <w:rFonts w:asciiTheme="minorEastAsia" w:hAnsiTheme="minorEastAsia" w:cs="Hei-Bd-HK-BF" w:hint="eastAsia"/>
          <w:kern w:val="0"/>
          <w:sz w:val="20"/>
          <w:szCs w:val="20"/>
        </w:rPr>
        <w:t>以地圖拖曳的方式新增</w:t>
      </w:r>
      <w:del w:id="146" w:author="BeBe" w:date="2012-10-05T21:33:00Z">
        <w:r w:rsidRPr="00DE15AC" w:rsidDel="00B62C02">
          <w:rPr>
            <w:rFonts w:asciiTheme="minorEastAsia" w:hAnsiTheme="minorEastAsia" w:cs="Hei-Bd-HK-BF" w:hint="eastAsia"/>
            <w:kern w:val="0"/>
            <w:sz w:val="20"/>
            <w:szCs w:val="20"/>
          </w:rPr>
          <w:delText>你</w:delText>
        </w:r>
      </w:del>
      <w:r w:rsidRPr="00DE15AC">
        <w:rPr>
          <w:rFonts w:asciiTheme="minorEastAsia" w:hAnsiTheme="minorEastAsia" w:cs="Hei-Bd-HK-BF" w:hint="eastAsia"/>
          <w:kern w:val="0"/>
          <w:sz w:val="20"/>
          <w:szCs w:val="20"/>
        </w:rPr>
        <w:t>常去的地點</w:t>
      </w:r>
      <w:ins w:id="147" w:author="BeBe" w:date="2012-10-10T17:41:00Z">
        <w:r w:rsidRPr="00DE15AC">
          <w:rPr>
            <w:rFonts w:asciiTheme="minorEastAsia" w:hAnsiTheme="minorEastAsia" w:cs="Hei-Bd-HK-BF" w:hint="eastAsia"/>
            <w:kern w:val="0"/>
            <w:sz w:val="20"/>
            <w:szCs w:val="20"/>
          </w:rPr>
          <w:t>。</w:t>
        </w:r>
      </w:ins>
    </w:p>
    <w:p w:rsidR="00DE15AC" w:rsidRPr="00742D60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DE15AC">
        <w:rPr>
          <w:rFonts w:asciiTheme="minorEastAsia" w:hAnsiTheme="minorEastAsia" w:cs="Hei-Bd-HK-BF"/>
          <w:kern w:val="0"/>
          <w:sz w:val="20"/>
          <w:szCs w:val="20"/>
        </w:rPr>
        <w:t>7</w:t>
      </w:r>
      <w:r w:rsidR="00742D60">
        <w:rPr>
          <w:rFonts w:asciiTheme="minorEastAsia" w:hAnsiTheme="minorEastAsia" w:cs="Hei-Bd-HK-BF" w:hint="eastAsia"/>
          <w:kern w:val="0"/>
          <w:sz w:val="20"/>
          <w:szCs w:val="20"/>
        </w:rPr>
        <w:t xml:space="preserve">. </w:t>
      </w: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搜尋</w:t>
      </w:r>
      <w:del w:id="148" w:author="BeBe" w:date="2012-10-10T17:37:00Z">
        <w:r w:rsidRPr="00742D60" w:rsidDel="009D1747">
          <w:rPr>
            <w:rFonts w:asciiTheme="minorEastAsia" w:hAnsiTheme="minorEastAsia" w:cs="新細明體" w:hint="eastAsia"/>
            <w:kern w:val="0"/>
            <w:sz w:val="20"/>
            <w:szCs w:val="20"/>
          </w:rPr>
          <w:delText>你的</w:delText>
        </w:r>
      </w:del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好友</w:t>
      </w:r>
      <w:ins w:id="149" w:author="BeBe" w:date="2012-10-05T21:33:00Z">
        <w:r w:rsidRPr="00742D60"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del w:id="150" w:author="BeBe" w:date="2012-10-05T21:33:00Z">
        <w:r w:rsidRPr="00742D60" w:rsidDel="00B62C02">
          <w:rPr>
            <w:rFonts w:asciiTheme="minorEastAsia" w:hAnsiTheme="minorEastAsia" w:cs="新細明體"/>
            <w:kern w:val="0"/>
            <w:sz w:val="20"/>
            <w:szCs w:val="20"/>
          </w:rPr>
          <w:delText>,</w:delText>
        </w:r>
      </w:del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將他們加入你的關注</w:t>
      </w:r>
      <w:ins w:id="151" w:author="BeBe" w:date="2012-10-10T17:41:00Z">
        <w:r w:rsidRPr="00742D60"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742D60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</w:p>
    <w:p w:rsidR="00DE15AC" w:rsidRPr="00742D60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="00742D60">
        <w:rPr>
          <w:rFonts w:asciiTheme="minorEastAsia" w:hAnsiTheme="minorEastAsia" w:cs="新細明體"/>
          <w:kern w:val="0"/>
          <w:sz w:val="20"/>
          <w:szCs w:val="20"/>
        </w:rPr>
        <w:t>Function 3 Host a new event</w:t>
      </w: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DE15AC" w:rsidRPr="00742D60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742D60">
        <w:rPr>
          <w:rFonts w:asciiTheme="minorEastAsia" w:hAnsiTheme="minorEastAsia" w:cs="新細明體"/>
          <w:kern w:val="0"/>
          <w:sz w:val="20"/>
          <w:szCs w:val="20"/>
        </w:rPr>
        <w:t>1 / 2 / 3</w:t>
      </w:r>
    </w:p>
    <w:p w:rsidR="00DE15AC" w:rsidRPr="00742D60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加入相片及參加條件即可輕鬆舉辦活動</w:t>
      </w:r>
      <w:ins w:id="152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</w:p>
    <w:p w:rsidR="00DE15AC" w:rsidRDefault="00DE15AC" w:rsidP="00742D6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742D60">
        <w:rPr>
          <w:rFonts w:asciiTheme="minorEastAsia" w:hAnsiTheme="minorEastAsia" w:cs="新細明體"/>
          <w:kern w:val="0"/>
          <w:sz w:val="20"/>
          <w:szCs w:val="20"/>
        </w:rPr>
        <w:t>Function 4 -</w:t>
      </w: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="00742D60">
        <w:rPr>
          <w:rFonts w:asciiTheme="minorEastAsia" w:hAnsiTheme="minorEastAsia" w:cs="新細明體"/>
          <w:kern w:val="0"/>
          <w:sz w:val="20"/>
          <w:szCs w:val="20"/>
        </w:rPr>
        <w:t>My event</w:t>
      </w: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DE15AC" w:rsidRPr="00B86674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1.</w:t>
      </w:r>
      <w:r w:rsidR="00742D60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我的個人資料首頁</w:t>
      </w:r>
      <w:ins w:id="153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742D60" w:rsidRDefault="00DE15AC" w:rsidP="00DE15AC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2.3.</w:t>
      </w:r>
      <w:r w:rsidR="00742D60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管理我所舉行的活動</w:t>
      </w:r>
      <w:r w:rsidRPr="00742D60">
        <w:rPr>
          <w:rFonts w:asciiTheme="minorEastAsia" w:hAnsiTheme="minorEastAsia" w:cs="新細明體"/>
          <w:kern w:val="0"/>
          <w:sz w:val="20"/>
          <w:szCs w:val="20"/>
        </w:rPr>
        <w:t>/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提前成團、核准參加者</w:t>
      </w:r>
      <w:ins w:id="154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DE15AC" w:rsidRPr="00742D60" w:rsidRDefault="00DE15AC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</w:p>
    <w:p w:rsidR="00DE15AC" w:rsidRPr="00742D60" w:rsidRDefault="00742D60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>
        <w:rPr>
          <w:rFonts w:asciiTheme="minorEastAsia" w:hAnsiTheme="minorEastAsia" w:cs="新細明體"/>
          <w:kern w:val="0"/>
          <w:sz w:val="20"/>
          <w:szCs w:val="20"/>
        </w:rPr>
        <w:t>Function 5 Evaluate</w:t>
      </w:r>
      <w:r w:rsidRPr="00742D60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742D60" w:rsidRPr="00742D60" w:rsidRDefault="00742D60" w:rsidP="00742D6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1.2.3.4.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活動結束後所有參與者互相給予評價</w:t>
      </w:r>
      <w:ins w:id="155" w:author="BeBe" w:date="2012-10-05T21:33:00Z">
        <w:r w:rsidRPr="00742D60"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del w:id="156" w:author="BeBe" w:date="2012-10-05T21:33:00Z">
        <w:r w:rsidRPr="00742D60" w:rsidDel="00B62C02">
          <w:rPr>
            <w:rFonts w:asciiTheme="minorEastAsia" w:hAnsiTheme="minorEastAsia" w:cs="新細明體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作為其他使用者的參考。</w:t>
      </w:r>
    </w:p>
    <w:p w:rsidR="00742D60" w:rsidRPr="00B86674" w:rsidRDefault="00742D60" w:rsidP="00742D6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5.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訊息通知首頁</w:t>
      </w:r>
      <w:ins w:id="157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742D60" w:rsidRPr="00B86674" w:rsidRDefault="00742D60" w:rsidP="00742D6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6.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訊息通知活動頁面</w:t>
      </w:r>
      <w:ins w:id="158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742D60" w:rsidRPr="00B86674" w:rsidRDefault="00742D60" w:rsidP="00742D6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7.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退出</w:t>
      </w:r>
      <w:r w:rsidRPr="00B86674">
        <w:rPr>
          <w:rFonts w:asciiTheme="minorEastAsia" w:hAnsiTheme="minorEastAsia" w:cs="Hei-Bd-HK-BF"/>
          <w:kern w:val="0"/>
          <w:sz w:val="20"/>
          <w:szCs w:val="20"/>
        </w:rPr>
        <w:t>/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參加</w:t>
      </w:r>
      <w:ins w:id="159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742D60" w:rsidRPr="00B86674" w:rsidRDefault="00742D60" w:rsidP="00742D60">
      <w:pPr>
        <w:autoSpaceDE w:val="0"/>
        <w:autoSpaceDN w:val="0"/>
        <w:adjustRightInd w:val="0"/>
        <w:snapToGrid w:val="0"/>
        <w:rPr>
          <w:rFonts w:asciiTheme="minorEastAsia" w:hAnsiTheme="minorEastAsia" w:cs="Hei-Bd-HK-BF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8.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確定退出</w:t>
      </w:r>
      <w:ins w:id="160" w:author="BeBe" w:date="2012-10-10T17:41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</w:p>
    <w:p w:rsidR="00742D60" w:rsidRDefault="00742D60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742D60" w:rsidRPr="00DE15AC" w:rsidRDefault="00E41005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/>
          <w:b/>
          <w:kern w:val="0"/>
          <w:sz w:val="28"/>
          <w:szCs w:val="28"/>
        </w:rPr>
        <w:t>tep</w:t>
      </w:r>
      <w:r w:rsidRPr="00E41005">
        <w:rPr>
          <w:rFonts w:asciiTheme="minorEastAsia" w:hAnsiTheme="minorEastAsia" w:cs="新細明體"/>
          <w:b/>
          <w:kern w:val="0"/>
          <w:sz w:val="28"/>
          <w:szCs w:val="28"/>
        </w:rPr>
        <w:t>9 Coding</w:t>
      </w:r>
    </w:p>
    <w:p w:rsidR="00E41005" w:rsidRPr="00B86674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本次</w:t>
      </w:r>
      <w:del w:id="161" w:author="BeBe" w:date="2012-10-05T21:33:00Z">
        <w:r w:rsidRPr="00B86674" w:rsidDel="00B62C02">
          <w:rPr>
            <w:rFonts w:asciiTheme="minorEastAsia" w:hAnsiTheme="minorEastAsia" w:cs="Hei-Lt-HK-BF" w:hint="eastAsia"/>
            <w:kern w:val="0"/>
            <w:sz w:val="20"/>
            <w:szCs w:val="20"/>
          </w:rPr>
          <w:delText>Project</w:delText>
        </w:r>
      </w:del>
      <w:ins w:id="162" w:author="BeBe" w:date="2012-10-05T21:3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計劃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簡單來說就是一個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Location-based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行動揪團軟體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。實作上使用了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Phone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Gap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Framework</w:t>
      </w:r>
      <w:ins w:id="163" w:author="BeBe" w:date="2012-10-05T21:3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64" w:author="BeBe" w:date="2012-10-05T21:34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是一套以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Web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為基礎的跨平台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App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開發工具。這套工具以一些特殊的實作方式讓</w:t>
      </w:r>
      <w:proofErr w:type="spellStart"/>
      <w:r w:rsidRPr="00B86674">
        <w:rPr>
          <w:rFonts w:asciiTheme="minorEastAsia" w:hAnsiTheme="minorEastAsia" w:cs="Hei-Lt-HK-BF"/>
          <w:kern w:val="0"/>
          <w:sz w:val="20"/>
          <w:szCs w:val="20"/>
        </w:rPr>
        <w:t>Javascript</w:t>
      </w:r>
      <w:proofErr w:type="spell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可以接上手機的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Native API</w:t>
      </w:r>
      <w:ins w:id="165" w:author="BeBe" w:date="2012-10-05T21:3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66" w:author="BeBe" w:date="2012-10-05T21:34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例如相機等等功能。會選用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Web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平台的原因</w:t>
      </w:r>
      <w:ins w:id="167" w:author="BeBe" w:date="2012-10-05T21:3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68" w:author="BeBe" w:date="2012-10-05T21:34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是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因為揪團軟體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講求的是快速和有效。而要讓這個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平台揪團時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變得快速又有效</w:t>
      </w:r>
      <w:ins w:id="169" w:author="BeBe" w:date="2012-10-05T21:3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70" w:author="BeBe" w:date="2012-10-05T21:34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其中一個方法就是增加可能接觸到的</w:t>
      </w:r>
      <w:del w:id="171" w:author="BeBe" w:date="2012-10-05T21:35:00Z">
        <w:r w:rsidRPr="00B86674" w:rsidDel="00823576">
          <w:rPr>
            <w:rFonts w:asciiTheme="minorEastAsia" w:hAnsiTheme="minorEastAsia" w:cs="Hei-Lt-HK-BF" w:hint="eastAsia"/>
            <w:kern w:val="0"/>
            <w:sz w:val="20"/>
            <w:szCs w:val="20"/>
          </w:rPr>
          <w:delText>user</w:delText>
        </w:r>
      </w:del>
      <w:ins w:id="172" w:author="BeBe" w:date="2012-10-05T21:35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使用者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數量</w:t>
      </w:r>
      <w:ins w:id="173" w:author="BeBe" w:date="2012-10-05T21:34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74" w:author="BeBe" w:date="2012-10-05T21:34:00Z">
        <w:r w:rsidRPr="00B86674" w:rsidDel="00B62C02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也就是增加支援的平台數量。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Server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端選用的工具是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Rails + </w:t>
      </w:r>
      <w:proofErr w:type="spellStart"/>
      <w:r w:rsidRPr="00B86674">
        <w:rPr>
          <w:rFonts w:asciiTheme="minorEastAsia" w:hAnsiTheme="minorEastAsia" w:cs="Hei-Lt-HK-BF"/>
          <w:kern w:val="0"/>
          <w:sz w:val="20"/>
          <w:szCs w:val="20"/>
        </w:rPr>
        <w:t>Heroku</w:t>
      </w:r>
      <w:proofErr w:type="spellEnd"/>
      <w:r w:rsidRPr="00B86674">
        <w:rPr>
          <w:rFonts w:asciiTheme="minorEastAsia" w:hAnsiTheme="minorEastAsia" w:cs="Hei-Lt-HK-BF"/>
          <w:kern w:val="0"/>
          <w:sz w:val="20"/>
          <w:szCs w:val="20"/>
        </w:rPr>
        <w:t>,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另外搭配簡單的</w:t>
      </w:r>
      <w:proofErr w:type="spellStart"/>
      <w:r w:rsidRPr="00B86674">
        <w:rPr>
          <w:rFonts w:asciiTheme="minorEastAsia" w:hAnsiTheme="minorEastAsia" w:cs="Hei-Lt-HK-BF"/>
          <w:kern w:val="0"/>
          <w:sz w:val="20"/>
          <w:szCs w:val="20"/>
        </w:rPr>
        <w:t>RESTful</w:t>
      </w:r>
      <w:proofErr w:type="spellEnd"/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 API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來讓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client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端做</w:t>
      </w:r>
      <w:commentRangeStart w:id="175"/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介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接</w:t>
      </w:r>
      <w:commentRangeEnd w:id="175"/>
      <w:r>
        <w:rPr>
          <w:rStyle w:val="a8"/>
        </w:rPr>
        <w:commentReference w:id="175"/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。會選用這個組合的</w:t>
      </w:r>
      <w:del w:id="176" w:author="BeBe" w:date="2012-10-05T21:36:00Z"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原因主要</w:delText>
        </w:r>
      </w:del>
      <w:ins w:id="177" w:author="BeBe" w:date="2012-10-05T21:3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主因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是為了省時</w:t>
      </w:r>
      <w:del w:id="178" w:author="BeBe" w:date="2012-10-05T21:36:00Z"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間</w:delText>
        </w:r>
        <w:r w:rsidRPr="00B86674" w:rsidDel="00823576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79" w:author="BeBe" w:date="2012-10-05T21:3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同時設定開發機器的步驟也很簡單</w:t>
      </w:r>
      <w:ins w:id="180" w:author="BeBe" w:date="2012-10-05T21:36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81" w:author="BeBe" w:date="2012-10-05T21:36:00Z">
        <w:r w:rsidRPr="00B86674" w:rsidDel="00823576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可以省去不少教學的時間。</w:t>
      </w:r>
    </w:p>
    <w:p w:rsidR="00E41005" w:rsidRPr="00E41005" w:rsidRDefault="00E41005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E41005" w:rsidRDefault="00E41005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E41005" w:rsidRPr="00DE15AC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/>
          <w:b/>
          <w:kern w:val="0"/>
          <w:sz w:val="28"/>
          <w:szCs w:val="28"/>
        </w:rPr>
        <w:t>tep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10 Demo</w:t>
      </w:r>
    </w:p>
    <w:p w:rsidR="00E41005" w:rsidRDefault="00E41005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 w:rsidRPr="00E41005">
        <w:rPr>
          <w:rFonts w:asciiTheme="minorEastAsia" w:hAnsiTheme="minorEastAsia" w:cs="新細明體" w:hint="eastAsia"/>
          <w:kern w:val="0"/>
          <w:sz w:val="20"/>
          <w:szCs w:val="20"/>
        </w:rPr>
        <w:t>台大雲端學程聯合展</w:t>
      </w:r>
      <w:r w:rsidRPr="00E41005">
        <w:rPr>
          <w:rFonts w:asciiTheme="minorEastAsia" w:hAnsiTheme="minorEastAsia" w:cs="新細明體"/>
          <w:kern w:val="0"/>
          <w:sz w:val="20"/>
          <w:szCs w:val="20"/>
        </w:rPr>
        <w:t xml:space="preserve"> N T U C l o u d E x p o</w:t>
      </w:r>
    </w:p>
    <w:p w:rsidR="00E41005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這邊只有圖片，</w:t>
      </w:r>
      <w:r w:rsidRPr="00DE15AC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可以加上文字說明</w:t>
      </w:r>
    </w:p>
    <w:p w:rsidR="00E41005" w:rsidRDefault="00E41005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</w:p>
    <w:p w:rsidR="00E41005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/>
          <w:b/>
          <w:kern w:val="0"/>
          <w:sz w:val="28"/>
          <w:szCs w:val="28"/>
        </w:rPr>
        <w:t>tep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11 Video</w:t>
      </w:r>
    </w:p>
    <w:p w:rsidR="00E41005" w:rsidRPr="00B86674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這一天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L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ily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正在自己練習彈烏克麗麗</w:t>
      </w:r>
      <w:ins w:id="182" w:author="BeBe" w:date="2012-10-05T21:3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83" w:author="BeBe" w:date="2012-10-05T21:37:00Z">
        <w:r w:rsidRPr="00B86674" w:rsidDel="00823576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一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邊練習一邊覺得彈得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不太順</w:t>
      </w:r>
      <w:proofErr w:type="gramEnd"/>
      <w:ins w:id="184" w:author="BeBe" w:date="2012-10-05T21:3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85" w:author="BeBe" w:date="2012-10-05T21:37:00Z">
        <w:r w:rsidRPr="00B86674" w:rsidDel="00823576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>
        <w:rPr>
          <w:rFonts w:asciiTheme="minorEastAsia" w:hAnsiTheme="minorEastAsia" w:cs="新細明體" w:hint="eastAsia"/>
          <w:kern w:val="0"/>
          <w:sz w:val="20"/>
          <w:szCs w:val="20"/>
        </w:rPr>
        <w:t>有沒有誰可以跟我</w:t>
      </w: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一起彈啊</w:t>
      </w:r>
      <w:proofErr w:type="gramEnd"/>
      <w:r>
        <w:rPr>
          <w:rFonts w:asciiTheme="minorEastAsia" w:hAnsiTheme="minorEastAsia" w:cs="新細明體" w:hint="eastAsia"/>
          <w:kern w:val="0"/>
          <w:sz w:val="20"/>
          <w:szCs w:val="20"/>
        </w:rPr>
        <w:t>？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對了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！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可以用</w:t>
      </w:r>
      <w:proofErr w:type="spellStart"/>
      <w:r w:rsidRPr="00B86674">
        <w:rPr>
          <w:rFonts w:asciiTheme="minorEastAsia" w:hAnsiTheme="minorEastAsia" w:cs="Hei-Lt-HK-BF"/>
          <w:kern w:val="0"/>
          <w:sz w:val="20"/>
          <w:szCs w:val="20"/>
        </w:rPr>
        <w:t>joy&amp;meet</w:t>
      </w:r>
      <w:proofErr w:type="spellEnd"/>
      <w:r w:rsidRPr="00B86674">
        <w:rPr>
          <w:rFonts w:asciiTheme="minorEastAsia" w:hAnsiTheme="minorEastAsia" w:cs="Hei-Lt-HK-BF"/>
          <w:kern w:val="0"/>
          <w:sz w:val="20"/>
          <w:szCs w:val="20"/>
        </w:rPr>
        <w:t xml:space="preserve"> app</w:t>
      </w:r>
      <w:del w:id="186" w:author="BeBe" w:date="2012-10-05T21:37:00Z"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揪</w:delText>
        </w:r>
      </w:del>
      <w:ins w:id="187" w:author="BeBe" w:date="2012-10-05T21:3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邀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附近的朋友一起進行</w:t>
      </w:r>
      <w:ins w:id="188" w:author="BeBe" w:date="2012-10-05T21:3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「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烏克麗麗一起玩</w:t>
      </w:r>
      <w:ins w:id="189" w:author="BeBe" w:date="2012-10-05T21:3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」</w:t>
        </w:r>
      </w:ins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的活動。過沒多久理查老師和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苓苓</w:t>
      </w:r>
      <w:proofErr w:type="gramEnd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參加了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烏克麗麗揪團</w:t>
      </w:r>
      <w:proofErr w:type="gramEnd"/>
      <w:ins w:id="190" w:author="BeBe" w:date="2012-10-05T21:3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del w:id="191" w:author="BeBe" w:date="2012-10-05T21:37:00Z"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。</w:delText>
        </w:r>
      </w:del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所有新朋友們都到達</w:t>
      </w:r>
      <w:r w:rsidRPr="00B86674">
        <w:rPr>
          <w:rFonts w:asciiTheme="minorEastAsia" w:hAnsiTheme="minorEastAsia" w:cs="Hei-Lt-HK-BF"/>
          <w:kern w:val="0"/>
          <w:sz w:val="20"/>
          <w:szCs w:val="20"/>
        </w:rPr>
        <w:t>LILY</w:t>
      </w:r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家一起玩。這次活動這</w:t>
      </w:r>
      <w:proofErr w:type="gramStart"/>
      <w:r w:rsidRPr="00B86674">
        <w:rPr>
          <w:rFonts w:asciiTheme="minorEastAsia" w:hAnsiTheme="minorEastAsia" w:cs="新細明體" w:hint="eastAsia"/>
          <w:kern w:val="0"/>
          <w:sz w:val="20"/>
          <w:szCs w:val="20"/>
        </w:rPr>
        <w:t>麼</w:t>
      </w:r>
      <w:proofErr w:type="gramEnd"/>
      <w:del w:id="192" w:author="BeBe" w:date="2012-10-05T21:38:00Z">
        <w:r w:rsidRPr="00B86674" w:rsidDel="00823576">
          <w:rPr>
            <w:rFonts w:asciiTheme="minorEastAsia" w:hAnsiTheme="minorEastAsia" w:cs="新細明體" w:hint="eastAsia"/>
            <w:kern w:val="0"/>
            <w:sz w:val="20"/>
            <w:szCs w:val="20"/>
          </w:rPr>
          <w:delText>嗨</w:delText>
        </w:r>
      </w:del>
      <w:ins w:id="193" w:author="BeBe" w:date="2012-10-05T21:38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High</w:t>
        </w:r>
      </w:ins>
      <w:ins w:id="194" w:author="BeBe" w:date="2012-10-05T21:37:00Z">
        <w:r>
          <w:rPr>
            <w:rFonts w:asciiTheme="minorEastAsia" w:hAnsiTheme="minorEastAsia" w:cs="MingStd-W5" w:hint="eastAsia"/>
            <w:kern w:val="0"/>
            <w:sz w:val="20"/>
            <w:szCs w:val="20"/>
          </w:rPr>
          <w:t>，</w:t>
        </w:r>
      </w:ins>
      <w:del w:id="195" w:author="BeBe" w:date="2012-10-05T21:37:00Z">
        <w:r w:rsidRPr="00B86674" w:rsidDel="00823576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>
        <w:rPr>
          <w:rFonts w:asciiTheme="minorEastAsia" w:hAnsiTheme="minorEastAsia" w:cs="新細明體" w:hint="eastAsia"/>
          <w:kern w:val="0"/>
          <w:sz w:val="20"/>
          <w:szCs w:val="20"/>
        </w:rPr>
        <w:t>你說好不好玩？</w:t>
      </w:r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3E6FA4" w:rsidRPr="003E6FA4" w:rsidRDefault="003E6FA4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>
        <w:rPr>
          <w:rFonts w:asciiTheme="minorEastAsia" w:hAnsiTheme="minorEastAsia" w:cs="新細明體" w:hint="eastAsia"/>
          <w:color w:val="0070C0"/>
          <w:kern w:val="0"/>
          <w:szCs w:val="24"/>
        </w:rPr>
        <w:t>心得紀錄</w:t>
      </w:r>
    </w:p>
    <w:p w:rsidR="003E6FA4" w:rsidRDefault="003E6FA4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設計過程分享</w:t>
      </w:r>
    </w:p>
    <w:p w:rsidR="00E41005" w:rsidRPr="00B547B0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這一組都沒有，是否可以簡單補上收穫與心得?</w:t>
      </w:r>
    </w:p>
    <w:p w:rsidR="00E41005" w:rsidRPr="001C6B4A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E41005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b/>
          <w:kern w:val="0"/>
          <w:szCs w:val="24"/>
        </w:rPr>
        <w:t>郭建言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科系?/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E41005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b/>
          <w:kern w:val="0"/>
          <w:szCs w:val="24"/>
        </w:rPr>
        <w:t>簡妙恩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科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系?/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E41005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b/>
          <w:kern w:val="0"/>
          <w:szCs w:val="24"/>
        </w:rPr>
        <w:t>鄭達陽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科系?/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E41005" w:rsidRPr="003E6FA4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proofErr w:type="gramStart"/>
      <w:r>
        <w:rPr>
          <w:rFonts w:asciiTheme="minorEastAsia" w:hAnsiTheme="minorEastAsia" w:cs="Hei-Lt-HK-BF" w:hint="eastAsia"/>
          <w:b/>
          <w:kern w:val="0"/>
          <w:szCs w:val="24"/>
        </w:rPr>
        <w:t>吳細顏</w:t>
      </w:r>
      <w:proofErr w:type="gramEnd"/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科系?/ 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p w:rsidR="00E41005" w:rsidRPr="003E6FA4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b/>
          <w:kern w:val="0"/>
          <w:szCs w:val="24"/>
        </w:rPr>
        <w:t>陳俞佑</w:t>
      </w:r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 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科系?/ 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p w:rsidR="00E41005" w:rsidRPr="003E6FA4" w:rsidRDefault="00E41005" w:rsidP="00E41005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b/>
          <w:kern w:val="0"/>
          <w:szCs w:val="24"/>
        </w:rPr>
        <w:t>張仕</w:t>
      </w:r>
      <w:proofErr w:type="gramStart"/>
      <w:r>
        <w:rPr>
          <w:rFonts w:asciiTheme="minorEastAsia" w:hAnsiTheme="minorEastAsia" w:cs="Hei-Lt-HK-BF" w:hint="eastAsia"/>
          <w:b/>
          <w:kern w:val="0"/>
          <w:szCs w:val="24"/>
        </w:rPr>
        <w:t>錩</w:t>
      </w:r>
      <w:proofErr w:type="gramEnd"/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 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科系?/ 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p w:rsidR="00272AE8" w:rsidRDefault="00272AE8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sectPr w:rsidR="00272AE8" w:rsidSect="008066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5" w:author="BeBe" w:date="2014-05-13T21:09:00Z" w:initials="B">
    <w:p w:rsidR="00E41005" w:rsidRDefault="00E41005" w:rsidP="00E4100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？不懂，是錯字嗎？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DE9" w:rsidRDefault="00C42DE9" w:rsidP="006C4111">
      <w:r>
        <w:separator/>
      </w:r>
    </w:p>
  </w:endnote>
  <w:endnote w:type="continuationSeparator" w:id="0">
    <w:p w:rsidR="00C42DE9" w:rsidRDefault="00C42DE9" w:rsidP="006C4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gStd-W5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-Lt-HK-BF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uchet-BoldItalic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-Bd-HK-BF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mondPremrPro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DE9" w:rsidRDefault="00C42DE9" w:rsidP="006C4111">
      <w:r>
        <w:separator/>
      </w:r>
    </w:p>
  </w:footnote>
  <w:footnote w:type="continuationSeparator" w:id="0">
    <w:p w:rsidR="00C42DE9" w:rsidRDefault="00C42DE9" w:rsidP="006C4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D64"/>
    <w:multiLevelType w:val="hybridMultilevel"/>
    <w:tmpl w:val="04C209AE"/>
    <w:lvl w:ilvl="0" w:tplc="8522FF98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BC2212"/>
    <w:multiLevelType w:val="hybridMultilevel"/>
    <w:tmpl w:val="1F52CDF0"/>
    <w:lvl w:ilvl="0" w:tplc="462441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55146"/>
    <w:multiLevelType w:val="hybridMultilevel"/>
    <w:tmpl w:val="7EB68086"/>
    <w:lvl w:ilvl="0" w:tplc="BC5CC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661525"/>
    <w:multiLevelType w:val="hybridMultilevel"/>
    <w:tmpl w:val="137CD69E"/>
    <w:lvl w:ilvl="0" w:tplc="906E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894A3C"/>
    <w:multiLevelType w:val="hybridMultilevel"/>
    <w:tmpl w:val="792895F0"/>
    <w:lvl w:ilvl="0" w:tplc="CB007888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  <w:color w:val="5747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E43"/>
    <w:rsid w:val="001549F1"/>
    <w:rsid w:val="001D0AFE"/>
    <w:rsid w:val="00272AE8"/>
    <w:rsid w:val="003E6FA4"/>
    <w:rsid w:val="006C4111"/>
    <w:rsid w:val="00721E55"/>
    <w:rsid w:val="00742D60"/>
    <w:rsid w:val="007F7649"/>
    <w:rsid w:val="0083033F"/>
    <w:rsid w:val="00852A70"/>
    <w:rsid w:val="009A45E7"/>
    <w:rsid w:val="00A97931"/>
    <w:rsid w:val="00B03DBD"/>
    <w:rsid w:val="00B831CC"/>
    <w:rsid w:val="00C42DE9"/>
    <w:rsid w:val="00C45C18"/>
    <w:rsid w:val="00CC3FED"/>
    <w:rsid w:val="00DE15AC"/>
    <w:rsid w:val="00E41005"/>
    <w:rsid w:val="00E70126"/>
    <w:rsid w:val="00F1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E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0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0E4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0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0E43"/>
    <w:rPr>
      <w:sz w:val="20"/>
      <w:szCs w:val="20"/>
    </w:rPr>
  </w:style>
  <w:style w:type="paragraph" w:styleId="a7">
    <w:name w:val="List Paragraph"/>
    <w:basedOn w:val="a"/>
    <w:uiPriority w:val="34"/>
    <w:qFormat/>
    <w:rsid w:val="00F10E4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4100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41005"/>
  </w:style>
  <w:style w:type="character" w:customStyle="1" w:styleId="aa">
    <w:name w:val="註解文字 字元"/>
    <w:basedOn w:val="a0"/>
    <w:link w:val="a9"/>
    <w:uiPriority w:val="99"/>
    <w:semiHidden/>
    <w:rsid w:val="00E41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克姐</dc:creator>
  <cp:lastModifiedBy>BeBe</cp:lastModifiedBy>
  <cp:revision>4</cp:revision>
  <dcterms:created xsi:type="dcterms:W3CDTF">2014-05-13T12:11:00Z</dcterms:created>
  <dcterms:modified xsi:type="dcterms:W3CDTF">2014-05-13T13:14:00Z</dcterms:modified>
</cp:coreProperties>
</file>