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59" w:type="dxa"/>
        <w:tblLook w:val="04A0" w:firstRow="1" w:lastRow="0" w:firstColumn="1" w:lastColumn="0" w:noHBand="0" w:noVBand="1"/>
      </w:tblPr>
      <w:tblGrid>
        <w:gridCol w:w="1951"/>
        <w:gridCol w:w="7371"/>
        <w:gridCol w:w="6237"/>
      </w:tblGrid>
      <w:tr w:rsidR="00064E9F" w:rsidRPr="00F013F5" w14:paraId="4D1C231A" w14:textId="77777777" w:rsidTr="00534A40">
        <w:tc>
          <w:tcPr>
            <w:tcW w:w="1951" w:type="dxa"/>
            <w:vAlign w:val="center"/>
          </w:tcPr>
          <w:p w14:paraId="48F3B400" w14:textId="7CF6E986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/>
                <w:sz w:val="32"/>
              </w:rPr>
              <w:t>需求</w:t>
            </w:r>
          </w:p>
        </w:tc>
        <w:tc>
          <w:tcPr>
            <w:tcW w:w="7371" w:type="dxa"/>
            <w:vAlign w:val="center"/>
          </w:tcPr>
          <w:p w14:paraId="1F29215A" w14:textId="3EF2E528" w:rsidR="00064E9F" w:rsidRPr="00F013F5" w:rsidRDefault="007F4DF2" w:rsidP="00B81A75">
            <w:pPr>
              <w:jc w:val="center"/>
              <w:rPr>
                <w:rFonts w:ascii="微軟正黑體" w:eastAsia="微軟正黑體" w:hAnsi="微軟正黑體"/>
                <w:sz w:val="32"/>
              </w:rPr>
            </w:pPr>
            <w:ins w:id="0" w:author="Wan-Ying Lin" w:date="2017-04-07T01:38:00Z">
              <w:r>
                <w:rPr>
                  <w:rFonts w:ascii="微軟正黑體" w:eastAsia="微軟正黑體" w:hAnsi="微軟正黑體" w:hint="eastAsia"/>
                  <w:sz w:val="32"/>
                </w:rPr>
                <w:t>痛點</w:t>
              </w:r>
            </w:ins>
            <w:del w:id="1" w:author="Wan-Ying Lin" w:date="2017-04-07T01:38:00Z">
              <w:r w:rsidR="00064E9F" w:rsidDel="007F4DF2">
                <w:rPr>
                  <w:rFonts w:ascii="微軟正黑體" w:eastAsia="微軟正黑體" w:hAnsi="微軟正黑體" w:hint="eastAsia"/>
                  <w:sz w:val="32"/>
                </w:rPr>
                <w:delText>長輩這麼說</w:delText>
              </w:r>
            </w:del>
          </w:p>
        </w:tc>
        <w:tc>
          <w:tcPr>
            <w:tcW w:w="6237" w:type="dxa"/>
            <w:vAlign w:val="center"/>
          </w:tcPr>
          <w:p w14:paraId="07F13F75" w14:textId="77777777" w:rsidR="00064E9F" w:rsidRPr="00F013F5" w:rsidRDefault="00064E9F" w:rsidP="00621C97">
            <w:pPr>
              <w:jc w:val="center"/>
              <w:rPr>
                <w:rFonts w:ascii="微軟正黑體" w:eastAsia="微軟正黑體" w:hAnsi="微軟正黑體"/>
                <w:sz w:val="32"/>
              </w:rPr>
            </w:pPr>
            <w:r w:rsidRPr="00F013F5">
              <w:rPr>
                <w:rFonts w:ascii="微軟正黑體" w:eastAsia="微軟正黑體" w:hAnsi="微軟正黑體"/>
                <w:sz w:val="32"/>
              </w:rPr>
              <w:t>解</w:t>
            </w:r>
            <w:r>
              <w:rPr>
                <w:rFonts w:ascii="微軟正黑體" w:eastAsia="微軟正黑體" w:hAnsi="微軟正黑體" w:hint="eastAsia"/>
                <w:sz w:val="32"/>
              </w:rPr>
              <w:t>決方案</w:t>
            </w:r>
          </w:p>
        </w:tc>
      </w:tr>
      <w:tr w:rsidR="00064E9F" w:rsidRPr="00A651B3" w14:paraId="54CD10CF" w14:textId="77777777" w:rsidTr="00534A40">
        <w:trPr>
          <w:trHeight w:val="2121"/>
        </w:trPr>
        <w:tc>
          <w:tcPr>
            <w:tcW w:w="1951" w:type="dxa"/>
            <w:vMerge w:val="restart"/>
            <w:shd w:val="clear" w:color="auto" w:fill="E2EFD9" w:themeFill="accent6" w:themeFillTint="33"/>
            <w:vAlign w:val="center"/>
          </w:tcPr>
          <w:p w14:paraId="523429A7" w14:textId="69275437" w:rsidR="00064E9F" w:rsidRDefault="00064E9F" w:rsidP="00780BF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預告</w:t>
            </w:r>
            <w:r>
              <w:rPr>
                <w:rFonts w:ascii="微軟正黑體" w:eastAsia="微軟正黑體" w:hAnsi="微軟正黑體" w:hint="eastAsia"/>
              </w:rPr>
              <w:t>健康狀況</w:t>
            </w:r>
          </w:p>
        </w:tc>
        <w:tc>
          <w:tcPr>
            <w:tcW w:w="7371" w:type="dxa"/>
            <w:vAlign w:val="center"/>
          </w:tcPr>
          <w:p w14:paraId="1A9A4741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洗澡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洗碗得拿下身上戴的量測設備；拿下來就常常忘記戴回去。</w:t>
            </w:r>
          </w:p>
        </w:tc>
        <w:tc>
          <w:tcPr>
            <w:tcW w:w="6237" w:type="dxa"/>
            <w:vAlign w:val="center"/>
          </w:tcPr>
          <w:p w14:paraId="2BAC53C5" w14:textId="77777777" w:rsidR="00064E9F" w:rsidRPr="008979EE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  <w:color w:val="4472C4" w:themeColor="accent5"/>
              </w:rPr>
              <w:t>穿戴式裝置</w:t>
            </w:r>
            <w:r>
              <w:rPr>
                <w:rFonts w:ascii="微軟正黑體" w:eastAsia="微軟正黑體" w:hAnsi="微軟正黑體" w:hint="eastAsia"/>
                <w:color w:val="4472C4" w:themeColor="accent5"/>
              </w:rPr>
              <w:t>要</w:t>
            </w:r>
          </w:p>
          <w:p w14:paraId="0D16672A" w14:textId="77777777" w:rsidR="00064E9F" w:rsidRPr="008979EE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防水</w:t>
            </w:r>
          </w:p>
          <w:p w14:paraId="2F806B62" w14:textId="408F2C18" w:rsidR="00064E9F" w:rsidRPr="008979EE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直接</w:t>
            </w:r>
            <w:r>
              <w:rPr>
                <w:rFonts w:ascii="微軟正黑體" w:eastAsia="微軟正黑體" w:hAnsi="微軟正黑體" w:hint="eastAsia"/>
              </w:rPr>
              <w:t>鑲在</w:t>
            </w:r>
            <w:r w:rsidRPr="008979EE">
              <w:rPr>
                <w:rFonts w:ascii="微軟正黑體" w:eastAsia="微軟正黑體" w:hAnsi="微軟正黑體" w:hint="eastAsia"/>
              </w:rPr>
              <w:t>固定戴的飾品內</w:t>
            </w:r>
          </w:p>
          <w:p w14:paraId="6CA4601F" w14:textId="77777777" w:rsidR="00064E9F" w:rsidRPr="008979EE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發出提醒配戴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8979EE">
              <w:rPr>
                <w:rFonts w:ascii="微軟正黑體" w:eastAsia="微軟正黑體" w:hAnsi="微軟正黑體" w:hint="eastAsia"/>
              </w:rPr>
              <w:t>聲音</w:t>
            </w:r>
          </w:p>
          <w:p w14:paraId="79087713" w14:textId="25FE1D27" w:rsidR="00064E9F" w:rsidRPr="003F516F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像</w:t>
            </w:r>
            <w:r>
              <w:rPr>
                <w:rFonts w:ascii="微軟正黑體" w:eastAsia="微軟正黑體" w:hAnsi="微軟正黑體" w:hint="eastAsia"/>
              </w:rPr>
              <w:t>配</w:t>
            </w:r>
            <w:r w:rsidRPr="008979EE">
              <w:rPr>
                <w:rFonts w:ascii="微軟正黑體" w:eastAsia="微軟正黑體" w:hAnsi="微軟正黑體" w:hint="eastAsia"/>
              </w:rPr>
              <w:t>飾般美觀</w:t>
            </w:r>
          </w:p>
        </w:tc>
      </w:tr>
      <w:tr w:rsidR="00064E9F" w:rsidRPr="00CC0855" w14:paraId="3D2FEEBD" w14:textId="77777777" w:rsidTr="00534A40">
        <w:trPr>
          <w:trHeight w:val="1269"/>
        </w:trPr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65BEF1C1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462BD7D" w14:textId="77777777" w:rsidR="00064E9F" w:rsidRPr="00A651B3" w:rsidRDefault="00064E9F" w:rsidP="003F516F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我不是醫生，沒辦法從數字、線圖了解身體狀況；要淺顯易懂的說明。</w:t>
            </w:r>
          </w:p>
        </w:tc>
        <w:tc>
          <w:tcPr>
            <w:tcW w:w="6237" w:type="dxa"/>
            <w:vAlign w:val="center"/>
          </w:tcPr>
          <w:p w14:paraId="55427B4E" w14:textId="77777777" w:rsidR="00064E9F" w:rsidRPr="00F00C25" w:rsidRDefault="00064E9F" w:rsidP="00F00C25">
            <w:pPr>
              <w:snapToGrid w:val="0"/>
              <w:rPr>
                <w:rFonts w:ascii="微軟正黑體" w:eastAsia="微軟正黑體" w:hAnsi="微軟正黑體"/>
                <w:color w:val="4472C4" w:themeColor="accent5"/>
              </w:rPr>
            </w:pPr>
            <w:r w:rsidRPr="00F00C25">
              <w:rPr>
                <w:rFonts w:ascii="微軟正黑體" w:eastAsia="微軟正黑體" w:hAnsi="微軟正黑體" w:hint="eastAsia"/>
                <w:color w:val="4472C4" w:themeColor="accent5"/>
              </w:rPr>
              <w:t>日常生理數據</w:t>
            </w:r>
          </w:p>
          <w:p w14:paraId="2B0C2AFF" w14:textId="72815485" w:rsidR="00064E9F" w:rsidRDefault="00064E9F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</w:t>
            </w:r>
            <w:r w:rsidRPr="003F516F">
              <w:rPr>
                <w:rFonts w:ascii="微軟正黑體" w:eastAsia="微軟正黑體" w:hAnsi="微軟正黑體" w:hint="eastAsia"/>
              </w:rPr>
              <w:t>顏色</w:t>
            </w:r>
            <w:r>
              <w:rPr>
                <w:rFonts w:ascii="微軟正黑體" w:eastAsia="微軟正黑體" w:hAnsi="微軟正黑體" w:hint="eastAsia"/>
              </w:rPr>
              <w:t>警示</w:t>
            </w:r>
          </w:p>
          <w:p w14:paraId="0CDA3029" w14:textId="77777777" w:rsidR="00064E9F" w:rsidRDefault="00064E9F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</w:t>
            </w:r>
            <w:r w:rsidRPr="003F516F">
              <w:rPr>
                <w:rFonts w:ascii="微軟正黑體" w:eastAsia="微軟正黑體" w:hAnsi="微軟正黑體"/>
              </w:rPr>
              <w:t>圖</w:t>
            </w:r>
            <w:r>
              <w:rPr>
                <w:rFonts w:ascii="微軟正黑體" w:eastAsia="微軟正黑體" w:hAnsi="微軟正黑體" w:hint="eastAsia"/>
              </w:rPr>
              <w:t>片顯示</w:t>
            </w:r>
            <w:r w:rsidRPr="003F516F">
              <w:rPr>
                <w:rFonts w:ascii="微軟正黑體" w:eastAsia="微軟正黑體" w:hAnsi="微軟正黑體"/>
              </w:rPr>
              <w:t>身體狀況</w:t>
            </w:r>
          </w:p>
          <w:p w14:paraId="29765F3A" w14:textId="77777777" w:rsidR="00064E9F" w:rsidRPr="003F516F" w:rsidRDefault="00064E9F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用日常用語說明</w:t>
            </w:r>
          </w:p>
        </w:tc>
      </w:tr>
      <w:tr w:rsidR="00064E9F" w:rsidRPr="00CC0855" w14:paraId="19E952D8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163F6B4D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287A286" w14:textId="77777777" w:rsidR="00064E9F" w:rsidRPr="00CC0855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兒子不知道我</w:t>
            </w:r>
            <w:r>
              <w:rPr>
                <w:rFonts w:ascii="微軟正黑體" w:eastAsia="微軟正黑體" w:hAnsi="微軟正黑體"/>
              </w:rPr>
              <w:t>測量</w:t>
            </w:r>
            <w:r>
              <w:rPr>
                <w:rFonts w:ascii="微軟正黑體" w:eastAsia="微軟正黑體" w:hAnsi="微軟正黑體" w:hint="eastAsia"/>
              </w:rPr>
              <w:t>到的身體指數異常，都不會來關心我。</w:t>
            </w:r>
          </w:p>
        </w:tc>
        <w:tc>
          <w:tcPr>
            <w:tcW w:w="6237" w:type="dxa"/>
            <w:vAlign w:val="center"/>
          </w:tcPr>
          <w:p w14:paraId="1872C3F3" w14:textId="54DD764C" w:rsidR="00064E9F" w:rsidRPr="008979EE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color w:val="4472C4" w:themeColor="accent5"/>
              </w:rPr>
              <w:t>量測設備要</w:t>
            </w:r>
          </w:p>
          <w:p w14:paraId="05D40FE2" w14:textId="6B5AA53F" w:rsidR="00064E9F" w:rsidRPr="005B0B58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把量測數值傳給子女</w:t>
            </w:r>
          </w:p>
          <w:p w14:paraId="3371F2F8" w14:textId="15509CAE" w:rsidR="00064E9F" w:rsidRPr="005B0B58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可選擇要</w:t>
            </w:r>
            <w:r w:rsidRPr="005B0B58">
              <w:rPr>
                <w:rFonts w:ascii="微軟正黑體" w:eastAsia="微軟正黑體" w:hAnsi="微軟正黑體"/>
              </w:rPr>
              <w:t>分享的</w:t>
            </w:r>
            <w:r w:rsidRPr="005B0B58">
              <w:rPr>
                <w:rFonts w:ascii="微軟正黑體" w:eastAsia="微軟正黑體" w:hAnsi="微軟正黑體" w:hint="eastAsia"/>
              </w:rPr>
              <w:t>生理數據</w:t>
            </w:r>
          </w:p>
          <w:p w14:paraId="3582F1D4" w14:textId="77777777" w:rsidR="00064E9F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把重要警告傳給子女</w:t>
            </w:r>
          </w:p>
          <w:p w14:paraId="7B8434C5" w14:textId="77777777" w:rsidR="00064E9F" w:rsidRPr="008979EE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提醒子女正確顧長輩的方式</w:t>
            </w:r>
          </w:p>
        </w:tc>
      </w:tr>
      <w:tr w:rsidR="00064E9F" w:rsidRPr="00CC0855" w14:paraId="704DD489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740256E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96D4A41" w14:textId="77777777" w:rsidR="00064E9F" w:rsidRPr="00F62DB0" w:rsidRDefault="00064E9F" w:rsidP="008979EE">
            <w:pPr>
              <w:snapToGrid w:val="0"/>
              <w:rPr>
                <w:rFonts w:ascii="微軟正黑體" w:eastAsia="微軟正黑體" w:hAnsi="微軟正黑體"/>
                <w:color w:val="FF0000"/>
              </w:rPr>
            </w:pPr>
            <w:r w:rsidRPr="00CC0855">
              <w:rPr>
                <w:rFonts w:ascii="微軟正黑體" w:eastAsia="微軟正黑體" w:hAnsi="微軟正黑體"/>
              </w:rPr>
              <w:t>醫生都不想看我自己量測的數字，我何必</w:t>
            </w:r>
            <w:r>
              <w:rPr>
                <w:rFonts w:ascii="微軟正黑體" w:eastAsia="微軟正黑體" w:hAnsi="微軟正黑體" w:hint="eastAsia"/>
              </w:rPr>
              <w:t>配</w:t>
            </w:r>
            <w:r w:rsidRPr="00CC0855">
              <w:rPr>
                <w:rFonts w:ascii="微軟正黑體" w:eastAsia="微軟正黑體" w:hAnsi="微軟正黑體"/>
              </w:rPr>
              <w:t>戴</w:t>
            </w:r>
            <w:r>
              <w:rPr>
                <w:rFonts w:ascii="微軟正黑體" w:eastAsia="微軟正黑體" w:hAnsi="微軟正黑體" w:hint="eastAsia"/>
              </w:rPr>
              <w:t>？何必</w:t>
            </w:r>
            <w:r w:rsidRPr="00CC0855">
              <w:rPr>
                <w:rFonts w:ascii="微軟正黑體" w:eastAsia="微軟正黑體" w:hAnsi="微軟正黑體"/>
              </w:rPr>
              <w:t>每天</w:t>
            </w:r>
            <w:r>
              <w:rPr>
                <w:rFonts w:ascii="微軟正黑體" w:eastAsia="微軟正黑體" w:hAnsi="微軟正黑體" w:hint="eastAsia"/>
              </w:rPr>
              <w:t>認真紀錄？</w:t>
            </w:r>
          </w:p>
        </w:tc>
        <w:tc>
          <w:tcPr>
            <w:tcW w:w="6237" w:type="dxa"/>
            <w:vAlign w:val="center"/>
          </w:tcPr>
          <w:p w14:paraId="60C66A04" w14:textId="77777777" w:rsidR="00064E9F" w:rsidRPr="008979EE" w:rsidRDefault="00064E9F" w:rsidP="008979EE">
            <w:pPr>
              <w:snapToGrid w:val="0"/>
              <w:rPr>
                <w:rFonts w:ascii="微軟正黑體" w:eastAsia="微軟正黑體" w:hAnsi="微軟正黑體"/>
                <w:color w:val="4472C4" w:themeColor="accent5"/>
              </w:rPr>
            </w:pPr>
            <w:r w:rsidRPr="008979EE">
              <w:rPr>
                <w:rFonts w:ascii="微軟正黑體" w:eastAsia="微軟正黑體" w:hAnsi="微軟正黑體"/>
                <w:color w:val="4472C4" w:themeColor="accent5"/>
              </w:rPr>
              <w:t>日常生理數據</w:t>
            </w:r>
          </w:p>
          <w:p w14:paraId="36DE0374" w14:textId="77777777" w:rsidR="00064E9F" w:rsidRDefault="00064E9F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做成整合報告方便攜帶就醫</w:t>
            </w:r>
          </w:p>
          <w:p w14:paraId="7E375779" w14:textId="77777777" w:rsidR="00064E9F" w:rsidRDefault="00064E9F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直接</w:t>
            </w:r>
            <w:r>
              <w:rPr>
                <w:rFonts w:ascii="微軟正黑體" w:eastAsia="微軟正黑體" w:hAnsi="微軟正黑體" w:hint="eastAsia"/>
              </w:rPr>
              <w:t>彙入病歷</w:t>
            </w:r>
          </w:p>
          <w:p w14:paraId="2C23B119" w14:textId="77777777" w:rsidR="00064E9F" w:rsidRPr="008979EE" w:rsidRDefault="00064E9F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規定醫生要看</w:t>
            </w:r>
          </w:p>
        </w:tc>
      </w:tr>
      <w:tr w:rsidR="00064E9F" w:rsidRPr="00CC0855" w14:paraId="3B45701D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3D0158B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4ED88A5" w14:textId="77777777" w:rsidR="00064E9F" w:rsidRPr="00CC0855" w:rsidRDefault="00064E9F" w:rsidP="00C642D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偵測</w:t>
            </w:r>
            <w:r w:rsidRPr="00C642D4">
              <w:rPr>
                <w:rFonts w:ascii="微軟正黑體" w:eastAsia="微軟正黑體" w:hAnsi="微軟正黑體" w:hint="eastAsia"/>
              </w:rPr>
              <w:t>裝置</w:t>
            </w:r>
            <w:r>
              <w:rPr>
                <w:rFonts w:ascii="微軟正黑體" w:eastAsia="微軟正黑體" w:hAnsi="微軟正黑體" w:hint="eastAsia"/>
              </w:rPr>
              <w:t>顯示我睡不好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血糖太高，但我想知道的是怎麼做才能改善。</w:t>
            </w:r>
          </w:p>
        </w:tc>
        <w:tc>
          <w:tcPr>
            <w:tcW w:w="6237" w:type="dxa"/>
            <w:vAlign w:val="center"/>
          </w:tcPr>
          <w:p w14:paraId="4DA17129" w14:textId="77777777" w:rsidR="00064E9F" w:rsidRPr="00F00C25" w:rsidRDefault="00064E9F" w:rsidP="00F00C25">
            <w:pPr>
              <w:snapToGrid w:val="0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  <w:color w:val="4472C4" w:themeColor="accent5"/>
              </w:rPr>
              <w:t>量測設備</w:t>
            </w:r>
          </w:p>
          <w:p w14:paraId="779FD723" w14:textId="457F09C9" w:rsidR="00064E9F" w:rsidRPr="005B0B58" w:rsidRDefault="00064E9F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作息改善建議</w:t>
            </w:r>
          </w:p>
          <w:p w14:paraId="4A0D5891" w14:textId="77777777" w:rsidR="00064E9F" w:rsidRPr="005B0B58" w:rsidRDefault="00064E9F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飲食改善建議</w:t>
            </w:r>
          </w:p>
          <w:p w14:paraId="7D0BA071" w14:textId="77777777" w:rsidR="00064E9F" w:rsidRPr="005B0B58" w:rsidRDefault="00064E9F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運動改善建議</w:t>
            </w:r>
          </w:p>
          <w:p w14:paraId="0A495B6F" w14:textId="5DCD5F73" w:rsidR="00064E9F" w:rsidRPr="005B0B58" w:rsidRDefault="00064E9F" w:rsidP="009E408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lastRenderedPageBreak/>
              <w:t>不當</w:t>
            </w:r>
            <w:r>
              <w:rPr>
                <w:rFonts w:ascii="微軟正黑體" w:eastAsia="微軟正黑體" w:hAnsi="微軟正黑體" w:hint="eastAsia"/>
              </w:rPr>
              <w:t>飲食作息</w:t>
            </w:r>
            <w:r w:rsidRPr="005B0B58">
              <w:rPr>
                <w:rFonts w:ascii="微軟正黑體" w:eastAsia="微軟正黑體" w:hAnsi="微軟正黑體" w:hint="eastAsia"/>
              </w:rPr>
              <w:t>警示</w:t>
            </w:r>
          </w:p>
        </w:tc>
      </w:tr>
      <w:tr w:rsidR="00064E9F" w:rsidRPr="00CC0855" w14:paraId="6BEE62C1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5C378052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74849A9" w14:textId="77777777" w:rsidR="00064E9F" w:rsidRPr="00CC0855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身體</w:t>
            </w:r>
            <w:r>
              <w:rPr>
                <w:rFonts w:ascii="微軟正黑體" w:eastAsia="微軟正黑體" w:hAnsi="微軟正黑體" w:hint="eastAsia"/>
              </w:rPr>
              <w:t>遇到緊急突發狀況，我該怎麼自救？怎麼通知別人來救我？</w:t>
            </w:r>
          </w:p>
        </w:tc>
        <w:tc>
          <w:tcPr>
            <w:tcW w:w="6237" w:type="dxa"/>
            <w:vAlign w:val="center"/>
          </w:tcPr>
          <w:p w14:paraId="2B3EC797" w14:textId="77777777" w:rsidR="00064E9F" w:rsidRDefault="00064E9F" w:rsidP="00696857">
            <w:pPr>
              <w:snapToGrid w:val="0"/>
              <w:rPr>
                <w:rFonts w:ascii="微軟正黑體" w:eastAsia="微軟正黑體" w:hAnsi="微軟正黑體"/>
                <w:color w:val="4472C4" w:themeColor="accent5"/>
              </w:rPr>
            </w:pPr>
            <w:r w:rsidRPr="008979EE">
              <w:rPr>
                <w:rFonts w:ascii="微軟正黑體" w:eastAsia="微軟正黑體" w:hAnsi="微軟正黑體" w:hint="eastAsia"/>
                <w:color w:val="4472C4" w:themeColor="accent5"/>
              </w:rPr>
              <w:t>穿戴式裝置</w:t>
            </w:r>
            <w:r>
              <w:rPr>
                <w:rFonts w:ascii="微軟正黑體" w:eastAsia="微軟正黑體" w:hAnsi="微軟正黑體" w:hint="eastAsia"/>
                <w:color w:val="4472C4" w:themeColor="accent5"/>
              </w:rPr>
              <w:t>要有</w:t>
            </w:r>
          </w:p>
          <w:p w14:paraId="227BB49D" w14:textId="77777777" w:rsidR="00064E9F" w:rsidRPr="008979EE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給予自救建議</w:t>
            </w:r>
          </w:p>
          <w:p w14:paraId="7ECCACD2" w14:textId="08102E61" w:rsidR="00064E9F" w:rsidRPr="005B0B58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發出警報</w:t>
            </w:r>
            <w:r>
              <w:rPr>
                <w:rFonts w:ascii="微軟正黑體" w:eastAsia="微軟正黑體" w:hAnsi="微軟正黑體" w:hint="eastAsia"/>
              </w:rPr>
              <w:t>請</w:t>
            </w:r>
            <w:r w:rsidRPr="005B0B58">
              <w:rPr>
                <w:rFonts w:ascii="微軟正黑體" w:eastAsia="微軟正黑體" w:hAnsi="微軟正黑體" w:hint="eastAsia"/>
              </w:rPr>
              <w:t>附近路人協助</w:t>
            </w:r>
          </w:p>
          <w:p w14:paraId="0D0EE090" w14:textId="77777777" w:rsidR="00064E9F" w:rsidRPr="008979EE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定位系統直接通報醫療院所</w:t>
            </w:r>
          </w:p>
          <w:p w14:paraId="0EC9B9ED" w14:textId="77777777" w:rsidR="00064E9F" w:rsidRPr="008979EE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定位系統自動通報家人</w:t>
            </w:r>
          </w:p>
        </w:tc>
      </w:tr>
      <w:tr w:rsidR="00064E9F" w:rsidRPr="00CC0855" w14:paraId="761458A8" w14:textId="77777777" w:rsidTr="00534A40">
        <w:tc>
          <w:tcPr>
            <w:tcW w:w="1951" w:type="dxa"/>
            <w:vMerge w:val="restart"/>
            <w:shd w:val="clear" w:color="auto" w:fill="E2EFD9" w:themeFill="accent6" w:themeFillTint="33"/>
            <w:vAlign w:val="center"/>
          </w:tcPr>
          <w:p w14:paraId="67C707C7" w14:textId="66147020" w:rsidR="00064E9F" w:rsidRDefault="00064E9F" w:rsidP="00632AF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吃得營養</w:t>
            </w:r>
          </w:p>
        </w:tc>
        <w:tc>
          <w:tcPr>
            <w:tcW w:w="7371" w:type="dxa"/>
            <w:vAlign w:val="center"/>
          </w:tcPr>
          <w:p w14:paraId="05B495BD" w14:textId="77777777" w:rsidR="00064E9F" w:rsidRPr="00CC0855" w:rsidRDefault="00064E9F" w:rsidP="00160B5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要誰幫全家準備飯菜都</w:t>
            </w:r>
            <w:r>
              <w:rPr>
                <w:rFonts w:ascii="微軟正黑體" w:eastAsia="微軟正黑體" w:hAnsi="微軟正黑體"/>
              </w:rPr>
              <w:t>很</w:t>
            </w:r>
            <w:r>
              <w:rPr>
                <w:rFonts w:ascii="微軟正黑體" w:eastAsia="微軟正黑體" w:hAnsi="微軟正黑體" w:hint="eastAsia"/>
              </w:rPr>
              <w:t>麻煩。年輕人愛吃麻辣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油炸，</w:t>
            </w:r>
            <w:r>
              <w:rPr>
                <w:rFonts w:ascii="微軟正黑體" w:eastAsia="微軟正黑體" w:hAnsi="微軟正黑體"/>
              </w:rPr>
              <w:t>口味不適合</w:t>
            </w:r>
            <w:r>
              <w:rPr>
                <w:rFonts w:ascii="微軟正黑體" w:eastAsia="微軟正黑體" w:hAnsi="微軟正黑體" w:hint="eastAsia"/>
              </w:rPr>
              <w:t>我。</w:t>
            </w:r>
          </w:p>
        </w:tc>
        <w:tc>
          <w:tcPr>
            <w:tcW w:w="6237" w:type="dxa"/>
            <w:vAlign w:val="center"/>
          </w:tcPr>
          <w:p w14:paraId="7BE13884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0A421D63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小份量的簡易食譜</w:t>
            </w:r>
          </w:p>
          <w:p w14:paraId="256E1524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多元需求的套餐食譜</w:t>
            </w:r>
          </w:p>
          <w:p w14:paraId="0B2DC612" w14:textId="77777777" w:rsidR="00064E9F" w:rsidRPr="00705F38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長輩專用營養食譜</w:t>
            </w:r>
          </w:p>
        </w:tc>
      </w:tr>
      <w:tr w:rsidR="00064E9F" w:rsidRPr="00CC0855" w14:paraId="53891ADB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05DB1D3D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35CE0E8" w14:textId="77777777" w:rsidR="00064E9F" w:rsidRPr="00CC0855" w:rsidRDefault="00064E9F" w:rsidP="00705F38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外食不安心，自己一個人下廚只好煮麵、</w:t>
            </w:r>
            <w:r>
              <w:rPr>
                <w:rFonts w:ascii="微軟正黑體" w:eastAsia="微軟正黑體" w:hAnsi="微軟正黑體"/>
              </w:rPr>
              <w:t>下</w:t>
            </w:r>
            <w:r>
              <w:rPr>
                <w:rFonts w:ascii="微軟正黑體" w:eastAsia="微軟正黑體" w:hAnsi="微軟正黑體" w:hint="eastAsia"/>
              </w:rPr>
              <w:t>水餃，不夠營養。</w:t>
            </w:r>
          </w:p>
        </w:tc>
        <w:tc>
          <w:tcPr>
            <w:tcW w:w="6237" w:type="dxa"/>
            <w:vAlign w:val="center"/>
          </w:tcPr>
          <w:p w14:paraId="5D2D0636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23542EF8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營養代餐</w:t>
            </w:r>
          </w:p>
          <w:p w14:paraId="6F9AA267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1A55401B" w14:textId="77777777" w:rsidR="00064E9F" w:rsidRPr="00705F38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社區聚餐共食分享</w:t>
            </w:r>
          </w:p>
        </w:tc>
      </w:tr>
      <w:tr w:rsidR="00064E9F" w:rsidRPr="00CC0855" w14:paraId="499A8D3E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7A8D19F3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6E481528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年紀越大身體代謝越慢，怎麼吃才能夠營養，又不會攝取過多熱量？</w:t>
            </w:r>
          </w:p>
        </w:tc>
        <w:tc>
          <w:tcPr>
            <w:tcW w:w="6237" w:type="dxa"/>
            <w:vAlign w:val="center"/>
          </w:tcPr>
          <w:p w14:paraId="5E607F37" w14:textId="77777777" w:rsidR="00064E9F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36FD392C" w14:textId="77777777" w:rsidR="00064E9F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705F38">
              <w:rPr>
                <w:rFonts w:ascii="微軟正黑體" w:eastAsia="微軟正黑體" w:hAnsi="微軟正黑體" w:hint="eastAsia"/>
              </w:rPr>
              <w:t>長輩專用營養食譜</w:t>
            </w:r>
          </w:p>
          <w:p w14:paraId="2B871ECF" w14:textId="77777777" w:rsidR="00064E9F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身體偵測提醒營養缺口</w:t>
            </w:r>
          </w:p>
          <w:p w14:paraId="79B5AC29" w14:textId="77777777" w:rsidR="00064E9F" w:rsidRPr="00705F38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營養師諮詢</w:t>
            </w:r>
          </w:p>
        </w:tc>
      </w:tr>
      <w:tr w:rsidR="00064E9F" w:rsidRPr="00CC0855" w14:paraId="4BD66BB8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50F5A13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335E1AF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肉眼看不出食材栽種過程可能的汙染，但餐餐吃有機蔬果花費也吃不消。</w:t>
            </w:r>
          </w:p>
        </w:tc>
        <w:tc>
          <w:tcPr>
            <w:tcW w:w="6237" w:type="dxa"/>
            <w:vAlign w:val="center"/>
          </w:tcPr>
          <w:p w14:paraId="451FB092" w14:textId="77777777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便宜的有機蔬果</w:t>
            </w:r>
          </w:p>
          <w:p w14:paraId="6BC59B25" w14:textId="77777777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清除農藥的洗劑</w:t>
            </w:r>
          </w:p>
          <w:p w14:paraId="2DCC4F0A" w14:textId="6C6579CF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省水洗菜機</w:t>
            </w:r>
          </w:p>
          <w:p w14:paraId="16DDBD93" w14:textId="77777777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簡易家用殘留農藥測試</w:t>
            </w:r>
          </w:p>
          <w:p w14:paraId="53BE6FDE" w14:textId="1336064A" w:rsidR="00064E9F" w:rsidRPr="00280FC1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可靠的農產品安心標章</w:t>
            </w:r>
          </w:p>
        </w:tc>
      </w:tr>
      <w:tr w:rsidR="00064E9F" w:rsidRPr="00CC0855" w14:paraId="7EBB6FDF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2512177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76EB1EF" w14:textId="77777777" w:rsidR="00064E9F" w:rsidRPr="00CC0855" w:rsidRDefault="00064E9F" w:rsidP="00280FC1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年紀大反應變慢，炒菜、切菜變得危險，味覺遲鈍難調味。</w:t>
            </w:r>
          </w:p>
        </w:tc>
        <w:tc>
          <w:tcPr>
            <w:tcW w:w="6237" w:type="dxa"/>
            <w:vAlign w:val="center"/>
          </w:tcPr>
          <w:p w14:paraId="5CACE1A2" w14:textId="05D7F308" w:rsidR="00064E9F" w:rsidRDefault="00064E9F" w:rsidP="00280FC1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洗切妥當的食材</w:t>
            </w:r>
          </w:p>
          <w:p w14:paraId="6F58EC73" w14:textId="77777777" w:rsidR="00064E9F" w:rsidRDefault="00064E9F" w:rsidP="00280FC1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4173E77F" w14:textId="77777777" w:rsidR="00064E9F" w:rsidRDefault="00064E9F" w:rsidP="00696857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社區共煮共食</w:t>
            </w:r>
          </w:p>
          <w:p w14:paraId="1684C663" w14:textId="77777777" w:rsidR="00064E9F" w:rsidRPr="00280FC1" w:rsidRDefault="00064E9F" w:rsidP="00696857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標準配料包</w:t>
            </w:r>
          </w:p>
        </w:tc>
      </w:tr>
      <w:tr w:rsidR="00064E9F" w:rsidRPr="00CC0855" w14:paraId="56706A2D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0EBAFAB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DA8D92A" w14:textId="77777777" w:rsidR="00064E9F" w:rsidRPr="00CC0855" w:rsidRDefault="00064E9F" w:rsidP="00280FC1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家人總是抱怨老吃相同菜色很膩，要餐餐變化又有營養真的好難。</w:t>
            </w:r>
          </w:p>
        </w:tc>
        <w:tc>
          <w:tcPr>
            <w:tcW w:w="6237" w:type="dxa"/>
            <w:vAlign w:val="center"/>
          </w:tcPr>
          <w:p w14:paraId="719FDA40" w14:textId="77777777" w:rsidR="00064E9F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1C84B9B8" w14:textId="77777777" w:rsidR="00064E9F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2AD5940C" w14:textId="77777777" w:rsidR="00064E9F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多元需求的套餐食譜</w:t>
            </w:r>
          </w:p>
          <w:p w14:paraId="5E9D5FC8" w14:textId="77777777" w:rsidR="00064E9F" w:rsidRPr="00CC0855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社區共煮共食</w:t>
            </w:r>
          </w:p>
        </w:tc>
      </w:tr>
      <w:tr w:rsidR="00064E9F" w:rsidRPr="00CC0855" w14:paraId="79EC1703" w14:textId="77777777" w:rsidTr="00534A40">
        <w:tc>
          <w:tcPr>
            <w:tcW w:w="1951" w:type="dxa"/>
            <w:vMerge w:val="restart"/>
            <w:shd w:val="clear" w:color="auto" w:fill="E2EFD9" w:themeFill="accent6" w:themeFillTint="33"/>
            <w:vAlign w:val="center"/>
          </w:tcPr>
          <w:p w14:paraId="431D970B" w14:textId="5CF51A10" w:rsidR="00064E9F" w:rsidRDefault="00064E9F" w:rsidP="00632AF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有效</w:t>
            </w:r>
            <w:r>
              <w:rPr>
                <w:rFonts w:ascii="微軟正黑體" w:eastAsia="微軟正黑體" w:hAnsi="微軟正黑體"/>
              </w:rPr>
              <w:t>就醫</w:t>
            </w:r>
          </w:p>
        </w:tc>
        <w:tc>
          <w:tcPr>
            <w:tcW w:w="7371" w:type="dxa"/>
            <w:vAlign w:val="center"/>
          </w:tcPr>
          <w:p w14:paraId="339CBC47" w14:textId="77777777" w:rsidR="00064E9F" w:rsidRPr="00CC0855" w:rsidRDefault="00064E9F" w:rsidP="00417F1F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身體不舒服</w:t>
            </w:r>
            <w:r>
              <w:rPr>
                <w:rFonts w:ascii="微軟正黑體" w:eastAsia="微軟正黑體" w:hAnsi="微軟正黑體"/>
              </w:rPr>
              <w:t>去看醫生</w:t>
            </w:r>
            <w:r>
              <w:rPr>
                <w:rFonts w:ascii="微軟正黑體" w:eastAsia="微軟正黑體" w:hAnsi="微軟正黑體" w:hint="eastAsia"/>
              </w:rPr>
              <w:t>，光是找到要掛號哪一科就很難。</w:t>
            </w:r>
          </w:p>
        </w:tc>
        <w:tc>
          <w:tcPr>
            <w:tcW w:w="6237" w:type="dxa"/>
            <w:vAlign w:val="center"/>
          </w:tcPr>
          <w:p w14:paraId="1EEFD09A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掛號諮詢電話</w:t>
            </w:r>
          </w:p>
          <w:p w14:paraId="7122717E" w14:textId="4EE1F903" w:rsidR="00064E9F" w:rsidRPr="005B0B58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</w:t>
            </w:r>
            <w:r>
              <w:rPr>
                <w:rFonts w:ascii="微軟正黑體" w:eastAsia="微軟正黑體" w:hAnsi="微軟正黑體" w:hint="eastAsia"/>
              </w:rPr>
              <w:t>就醫</w:t>
            </w:r>
            <w:r w:rsidRPr="005B0B58">
              <w:rPr>
                <w:rFonts w:ascii="微軟正黑體" w:eastAsia="微軟正黑體" w:hAnsi="微軟正黑體" w:hint="eastAsia"/>
              </w:rPr>
              <w:t>諮詢中心</w:t>
            </w:r>
          </w:p>
          <w:p w14:paraId="5168EEE6" w14:textId="1BBD50F1" w:rsidR="00064E9F" w:rsidRPr="005B0B58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社區醫生問診轉介專科醫生</w:t>
            </w:r>
          </w:p>
          <w:p w14:paraId="41A1DEC6" w14:textId="77777777" w:rsidR="00064E9F" w:rsidRPr="00711925" w:rsidRDefault="00064E9F" w:rsidP="00711925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症狀分類系統</w:t>
            </w:r>
          </w:p>
        </w:tc>
      </w:tr>
      <w:tr w:rsidR="00064E9F" w:rsidRPr="00CC0855" w14:paraId="54E281A8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1B5DC7EA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CF77B65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小病小痛</w:t>
            </w:r>
            <w:r>
              <w:rPr>
                <w:rFonts w:ascii="微軟正黑體" w:eastAsia="微軟正黑體" w:hAnsi="微軟正黑體" w:hint="eastAsia"/>
              </w:rPr>
              <w:t>不</w:t>
            </w:r>
            <w:r w:rsidRPr="00CC0855">
              <w:rPr>
                <w:rFonts w:ascii="微軟正黑體" w:eastAsia="微軟正黑體" w:hAnsi="微軟正黑體"/>
              </w:rPr>
              <w:t>檢查</w:t>
            </w:r>
            <w:r>
              <w:rPr>
                <w:rFonts w:ascii="微軟正黑體" w:eastAsia="微軟正黑體" w:hAnsi="微軟正黑體" w:hint="eastAsia"/>
              </w:rPr>
              <w:t>怕拖成大病</w:t>
            </w:r>
            <w:r w:rsidRPr="00CC0855"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老跑醫院又怕是小題大做。</w:t>
            </w:r>
          </w:p>
        </w:tc>
        <w:tc>
          <w:tcPr>
            <w:tcW w:w="6237" w:type="dxa"/>
            <w:vAlign w:val="center"/>
          </w:tcPr>
          <w:p w14:paraId="0D459B46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社區諮詢中心</w:t>
            </w:r>
          </w:p>
          <w:p w14:paraId="42628E24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症狀自我檢視系統</w:t>
            </w:r>
          </w:p>
          <w:p w14:paraId="59F3E061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簡易檢測方式</w:t>
            </w:r>
          </w:p>
          <w:p w14:paraId="7BF3D941" w14:textId="0032A850" w:rsidR="00064E9F" w:rsidRPr="005B0B58" w:rsidRDefault="00064E9F" w:rsidP="005B0B58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社區檢驗中心</w:t>
            </w:r>
          </w:p>
        </w:tc>
      </w:tr>
      <w:tr w:rsidR="00064E9F" w:rsidRPr="00CC0855" w14:paraId="0F6D4041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3C1626C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BC531A7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影響血壓</w:t>
            </w:r>
            <w:r>
              <w:rPr>
                <w:rFonts w:ascii="微軟正黑體" w:eastAsia="微軟正黑體" w:hAnsi="微軟正黑體" w:hint="eastAsia"/>
              </w:rPr>
              <w:t>心跳的因素太多，醫生也說不準，自己記錄生活大小事也沒用</w:t>
            </w:r>
            <w:r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6E78889E" w14:textId="77777777" w:rsidR="00064E9F" w:rsidRPr="005B0B58" w:rsidRDefault="00064E9F" w:rsidP="0049179D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生理偵測</w:t>
            </w:r>
            <w:r w:rsidRPr="005B0B58">
              <w:rPr>
                <w:rFonts w:ascii="新細明體" w:eastAsia="新細明體" w:hAnsi="新細明體" w:hint="eastAsia"/>
              </w:rPr>
              <w:t>、</w:t>
            </w:r>
            <w:r w:rsidRPr="005B0B58">
              <w:rPr>
                <w:rFonts w:ascii="微軟正黑體" w:eastAsia="微軟正黑體" w:hAnsi="微軟正黑體" w:hint="eastAsia"/>
              </w:rPr>
              <w:t>提醒</w:t>
            </w:r>
          </w:p>
          <w:p w14:paraId="211DFBC1" w14:textId="77777777" w:rsidR="00064E9F" w:rsidRPr="005B0B58" w:rsidRDefault="00064E9F" w:rsidP="0049179D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生理偵測分析</w:t>
            </w:r>
          </w:p>
          <w:p w14:paraId="164FD363" w14:textId="326FA9C7" w:rsidR="00064E9F" w:rsidRPr="00632AF0" w:rsidRDefault="00064E9F" w:rsidP="005B0B58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環境偵測與記錄</w:t>
            </w:r>
          </w:p>
        </w:tc>
      </w:tr>
      <w:tr w:rsidR="00064E9F" w:rsidRPr="00CC0855" w14:paraId="35757FB9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4CAB4987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F1BEEE1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看醫生從候診到拿藥，關關都要等待，太浪費時間。</w:t>
            </w:r>
          </w:p>
        </w:tc>
        <w:tc>
          <w:tcPr>
            <w:tcW w:w="6237" w:type="dxa"/>
            <w:vAlign w:val="center"/>
          </w:tcPr>
          <w:p w14:paraId="0DA7F3F3" w14:textId="77777777" w:rsidR="00064E9F" w:rsidRDefault="00064E9F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精準看診進度通知</w:t>
            </w:r>
          </w:p>
          <w:p w14:paraId="7F466C51" w14:textId="24B3D586" w:rsidR="00064E9F" w:rsidRPr="00377512" w:rsidRDefault="00064E9F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社區檢驗中心</w:t>
            </w:r>
          </w:p>
          <w:p w14:paraId="4BB664B9" w14:textId="77777777" w:rsidR="00064E9F" w:rsidRPr="005B0B58" w:rsidRDefault="00064E9F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電子化自助結帳</w:t>
            </w:r>
            <w:r w:rsidRPr="005B0B58">
              <w:rPr>
                <w:rFonts w:ascii="微軟正黑體" w:eastAsia="微軟正黑體" w:hAnsi="微軟正黑體"/>
              </w:rPr>
              <w:t xml:space="preserve"> (KIOSK)</w:t>
            </w:r>
          </w:p>
          <w:p w14:paraId="2F42EC71" w14:textId="2C66B453" w:rsidR="00064E9F" w:rsidRPr="00377512" w:rsidRDefault="00064E9F" w:rsidP="00377512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附</w:t>
            </w:r>
            <w:r w:rsidRPr="0049179D">
              <w:rPr>
                <w:rFonts w:ascii="微軟正黑體" w:eastAsia="微軟正黑體" w:hAnsi="微軟正黑體"/>
              </w:rPr>
              <w:t>近藥局取藥</w:t>
            </w:r>
          </w:p>
        </w:tc>
      </w:tr>
      <w:tr w:rsidR="00064E9F" w:rsidRPr="00CC0855" w14:paraId="2498FB3C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7357AD6E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5C2A4368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我的記性不比以往，醫生給的建議</w:t>
            </w:r>
            <w:r>
              <w:rPr>
                <w:rFonts w:ascii="微軟正黑體" w:eastAsia="微軟正黑體" w:hAnsi="微軟正黑體"/>
              </w:rPr>
              <w:t>，一</w:t>
            </w:r>
            <w:r>
              <w:rPr>
                <w:rFonts w:ascii="微軟正黑體" w:eastAsia="微軟正黑體" w:hAnsi="微軟正黑體" w:hint="eastAsia"/>
              </w:rPr>
              <w:t>回家就忘得差不多了。</w:t>
            </w:r>
          </w:p>
        </w:tc>
        <w:tc>
          <w:tcPr>
            <w:tcW w:w="6237" w:type="dxa"/>
            <w:vAlign w:val="center"/>
          </w:tcPr>
          <w:p w14:paraId="5C68E1BE" w14:textId="77777777" w:rsidR="00064E9F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醫囑錄音</w:t>
            </w:r>
          </w:p>
          <w:p w14:paraId="3EA9249E" w14:textId="16795557" w:rsidR="00064E9F" w:rsidRPr="005B0B58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醫囑印</w:t>
            </w:r>
            <w:r>
              <w:rPr>
                <w:rFonts w:ascii="微軟正黑體" w:eastAsia="微軟正黑體" w:hAnsi="微軟正黑體" w:hint="eastAsia"/>
              </w:rPr>
              <w:t>在</w:t>
            </w:r>
            <w:r w:rsidRPr="005B0B58">
              <w:rPr>
                <w:rFonts w:ascii="微軟正黑體" w:eastAsia="微軟正黑體" w:hAnsi="微軟正黑體" w:hint="eastAsia"/>
              </w:rPr>
              <w:t>藥袋</w:t>
            </w:r>
            <w:r>
              <w:rPr>
                <w:rFonts w:ascii="微軟正黑體" w:eastAsia="微軟正黑體" w:hAnsi="微軟正黑體" w:hint="eastAsia"/>
              </w:rPr>
              <w:t>上</w:t>
            </w:r>
          </w:p>
          <w:p w14:paraId="79EE9F21" w14:textId="77777777" w:rsidR="00064E9F" w:rsidRPr="005B0B58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醫囑文字便箋</w:t>
            </w:r>
          </w:p>
          <w:p w14:paraId="525BBE1B" w14:textId="77777777" w:rsidR="00064E9F" w:rsidRPr="005B0B58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醫囑傳送給家屬</w:t>
            </w:r>
          </w:p>
        </w:tc>
      </w:tr>
      <w:tr w:rsidR="00064E9F" w:rsidRPr="00CC0855" w14:paraId="4DEC17B1" w14:textId="77777777" w:rsidTr="00534A40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1FEF297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FE6623A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醫生說要多喝水、早睡早起、運動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姿勢正確，真的很難每項都做到。</w:t>
            </w:r>
          </w:p>
        </w:tc>
        <w:tc>
          <w:tcPr>
            <w:tcW w:w="6237" w:type="dxa"/>
            <w:vAlign w:val="center"/>
          </w:tcPr>
          <w:p w14:paraId="34530B96" w14:textId="06827FD7" w:rsidR="00064E9F" w:rsidRPr="005B0B58" w:rsidRDefault="00064E9F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/>
              </w:rPr>
              <w:t>生活作息</w:t>
            </w:r>
            <w:r w:rsidRPr="005B0B58">
              <w:rPr>
                <w:rFonts w:ascii="微軟正黑體" w:eastAsia="微軟正黑體" w:hAnsi="微軟正黑體" w:hint="eastAsia"/>
              </w:rPr>
              <w:t>偵測與</w:t>
            </w:r>
            <w:r w:rsidRPr="005B0B58">
              <w:rPr>
                <w:rFonts w:ascii="微軟正黑體" w:eastAsia="微軟正黑體" w:hAnsi="微軟正黑體"/>
              </w:rPr>
              <w:t>提醒</w:t>
            </w:r>
          </w:p>
          <w:p w14:paraId="70F03C07" w14:textId="5E9DD50B" w:rsidR="00064E9F" w:rsidRDefault="00064E9F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喝水量偵測</w:t>
            </w:r>
            <w:r>
              <w:rPr>
                <w:rFonts w:ascii="新細明體" w:eastAsia="新細明體" w:hAnsi="新細明體" w:hint="eastAsia"/>
              </w:rPr>
              <w:t>與</w:t>
            </w:r>
            <w:r>
              <w:rPr>
                <w:rFonts w:ascii="微軟正黑體" w:eastAsia="微軟正黑體" w:hAnsi="微軟正黑體" w:hint="eastAsia"/>
              </w:rPr>
              <w:t>提醒</w:t>
            </w:r>
          </w:p>
          <w:p w14:paraId="4B3BBDC5" w14:textId="77777777" w:rsidR="00064E9F" w:rsidRPr="00632AF0" w:rsidRDefault="00064E9F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姿勢偵測警示</w:t>
            </w:r>
          </w:p>
        </w:tc>
      </w:tr>
      <w:tr w:rsidR="00534A40" w:rsidRPr="00CC0855" w14:paraId="373CCFD3" w14:textId="77777777" w:rsidTr="00534A40">
        <w:tc>
          <w:tcPr>
            <w:tcW w:w="1951" w:type="dxa"/>
            <w:vMerge w:val="restart"/>
            <w:shd w:val="clear" w:color="auto" w:fill="DEEAF6" w:themeFill="accent1" w:themeFillTint="33"/>
            <w:vAlign w:val="center"/>
          </w:tcPr>
          <w:p w14:paraId="30E28F12" w14:textId="0C8464A0" w:rsidR="00534A40" w:rsidRDefault="00534A40" w:rsidP="00F0731A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</w:t>
            </w:r>
          </w:p>
        </w:tc>
        <w:tc>
          <w:tcPr>
            <w:tcW w:w="7371" w:type="dxa"/>
            <w:vAlign w:val="center"/>
          </w:tcPr>
          <w:p w14:paraId="52D83401" w14:textId="77777777" w:rsidR="00534A40" w:rsidRPr="00CC0855" w:rsidRDefault="00534A40" w:rsidP="0049179D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騎三輪、四輪的車一定比兩輪安全，但是三、四輪車看</w:t>
            </w:r>
            <w:r>
              <w:rPr>
                <w:rFonts w:ascii="微軟正黑體" w:eastAsia="微軟正黑體" w:hAnsi="微軟正黑體" w:hint="eastAsia"/>
              </w:rPr>
              <w:t>起來像</w:t>
            </w:r>
            <w:r>
              <w:rPr>
                <w:rFonts w:ascii="微軟正黑體" w:eastAsia="微軟正黑體" w:hAnsi="微軟正黑體"/>
              </w:rPr>
              <w:t>失能</w:t>
            </w:r>
            <w:r>
              <w:rPr>
                <w:rFonts w:ascii="微軟正黑體" w:eastAsia="微軟正黑體" w:hAnsi="微軟正黑體" w:hint="eastAsia"/>
              </w:rPr>
              <w:t>用的。</w:t>
            </w:r>
          </w:p>
        </w:tc>
        <w:tc>
          <w:tcPr>
            <w:tcW w:w="6237" w:type="dxa"/>
            <w:vAlign w:val="center"/>
          </w:tcPr>
          <w:p w14:paraId="6B719969" w14:textId="47F13A61" w:rsidR="00534A40" w:rsidRDefault="00534A40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機車造型般的</w:t>
            </w:r>
            <w:r w:rsidRPr="005B0B58">
              <w:rPr>
                <w:rFonts w:ascii="微軟正黑體" w:eastAsia="微軟正黑體" w:hAnsi="微軟正黑體"/>
              </w:rPr>
              <w:t>三</w:t>
            </w:r>
            <w:r w:rsidRPr="005B0B58">
              <w:rPr>
                <w:rFonts w:ascii="微軟正黑體" w:eastAsia="微軟正黑體" w:hAnsi="微軟正黑體" w:hint="eastAsia"/>
              </w:rPr>
              <w:t>或</w:t>
            </w:r>
            <w:r w:rsidRPr="005B0B58">
              <w:rPr>
                <w:rFonts w:ascii="微軟正黑體" w:eastAsia="微軟正黑體" w:hAnsi="微軟正黑體"/>
              </w:rPr>
              <w:t>四輪車</w:t>
            </w:r>
          </w:p>
          <w:p w14:paraId="53CA06DD" w14:textId="77777777" w:rsidR="00534A40" w:rsidRPr="005B0B58" w:rsidRDefault="00534A40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標示非失能的</w:t>
            </w:r>
            <w:r w:rsidRPr="005B0B58">
              <w:rPr>
                <w:rFonts w:ascii="微軟正黑體" w:eastAsia="微軟正黑體" w:hAnsi="微軟正黑體"/>
              </w:rPr>
              <w:t>代步工具</w:t>
            </w:r>
          </w:p>
          <w:p w14:paraId="08762381" w14:textId="77777777" w:rsidR="00534A40" w:rsidRPr="005B0B58" w:rsidRDefault="00534A40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不像輪椅的座椅造型</w:t>
            </w:r>
          </w:p>
        </w:tc>
      </w:tr>
      <w:tr w:rsidR="00534A40" w:rsidRPr="00CC0855" w14:paraId="2B36BDAB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47360321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9207C09" w14:textId="77777777" w:rsidR="00534A40" w:rsidRPr="00CC0855" w:rsidRDefault="00534A40" w:rsidP="0049179D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年紀越大，外出</w:t>
            </w:r>
            <w:r>
              <w:rPr>
                <w:rFonts w:ascii="微軟正黑體" w:eastAsia="微軟正黑體" w:hAnsi="微軟正黑體" w:hint="eastAsia"/>
              </w:rPr>
              <w:t>風</w:t>
            </w:r>
            <w:r>
              <w:rPr>
                <w:rFonts w:ascii="微軟正黑體" w:eastAsia="微軟正黑體" w:hAnsi="微軟正黑體"/>
              </w:rPr>
              <w:t>吹日曬</w:t>
            </w:r>
            <w:r>
              <w:rPr>
                <w:rFonts w:ascii="微軟正黑體" w:eastAsia="微軟正黑體" w:hAnsi="微軟正黑體" w:hint="eastAsia"/>
              </w:rPr>
              <w:t>容易</w:t>
            </w:r>
            <w:r>
              <w:rPr>
                <w:rFonts w:ascii="微軟正黑體" w:eastAsia="微軟正黑體" w:hAnsi="微軟正黑體"/>
              </w:rPr>
              <w:t>不</w:t>
            </w:r>
            <w:r w:rsidRPr="00CC0855">
              <w:rPr>
                <w:rFonts w:ascii="微軟正黑體" w:eastAsia="微軟正黑體" w:hAnsi="微軟正黑體"/>
              </w:rPr>
              <w:t>舒服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198755DC" w14:textId="63193A04" w:rsidR="00534A40" w:rsidRPr="005B0B58" w:rsidRDefault="00534A40" w:rsidP="0049179D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有伸縮防護罩的機車</w:t>
            </w:r>
          </w:p>
          <w:p w14:paraId="6E436997" w14:textId="4AA1DC1E" w:rsidR="00534A40" w:rsidRPr="005B0B58" w:rsidRDefault="00534A40" w:rsidP="00923011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  <w:strike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可套住全身的</w:t>
            </w:r>
            <w:r>
              <w:rPr>
                <w:rFonts w:ascii="微軟正黑體" w:eastAsia="微軟正黑體" w:hAnsi="微軟正黑體" w:hint="eastAsia"/>
              </w:rPr>
              <w:t>防風抗曬</w:t>
            </w:r>
            <w:r w:rsidRPr="005B0B58">
              <w:rPr>
                <w:rFonts w:ascii="微軟正黑體" w:eastAsia="微軟正黑體" w:hAnsi="微軟正黑體" w:hint="eastAsia"/>
              </w:rPr>
              <w:t>套</w:t>
            </w:r>
          </w:p>
        </w:tc>
      </w:tr>
      <w:tr w:rsidR="00534A40" w:rsidRPr="00CC0855" w14:paraId="10B7E304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0574ADC6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26BA85" w14:textId="77777777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視力和注意力都跟</w:t>
            </w:r>
            <w:r>
              <w:rPr>
                <w:rFonts w:ascii="微軟正黑體" w:eastAsia="微軟正黑體" w:hAnsi="微軟正黑體" w:hint="eastAsia"/>
              </w:rPr>
              <w:t>年輕時</w:t>
            </w:r>
            <w:r w:rsidRPr="00CC0855">
              <w:rPr>
                <w:rFonts w:ascii="微軟正黑體" w:eastAsia="微軟正黑體" w:hAnsi="微軟正黑體"/>
              </w:rPr>
              <w:t>不能比，</w:t>
            </w:r>
            <w:r>
              <w:rPr>
                <w:rFonts w:ascii="微軟正黑體" w:eastAsia="微軟正黑體" w:hAnsi="微軟正黑體"/>
              </w:rPr>
              <w:t>騎車時</w:t>
            </w:r>
            <w:r>
              <w:rPr>
                <w:rFonts w:ascii="微軟正黑體" w:eastAsia="微軟正黑體" w:hAnsi="微軟正黑體" w:hint="eastAsia"/>
              </w:rPr>
              <w:t>非得減速不可。</w:t>
            </w:r>
          </w:p>
        </w:tc>
        <w:tc>
          <w:tcPr>
            <w:tcW w:w="6237" w:type="dxa"/>
            <w:vAlign w:val="center"/>
          </w:tcPr>
          <w:p w14:paraId="34CE61B9" w14:textId="4C0ED0AD" w:rsidR="00534A40" w:rsidRPr="005B0B58" w:rsidRDefault="00534A40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/>
              </w:rPr>
              <w:t>機車</w:t>
            </w:r>
            <w:r w:rsidRPr="005B0B58">
              <w:rPr>
                <w:rFonts w:ascii="微軟正黑體" w:eastAsia="微軟正黑體" w:hAnsi="微軟正黑體" w:hint="eastAsia"/>
              </w:rPr>
              <w:t>路線</w:t>
            </w:r>
            <w:r w:rsidRPr="005B0B58">
              <w:rPr>
                <w:rFonts w:ascii="微軟正黑體" w:eastAsia="微軟正黑體" w:hAnsi="微軟正黑體"/>
              </w:rPr>
              <w:t>語音導航</w:t>
            </w:r>
          </w:p>
          <w:p w14:paraId="6F685E2D" w14:textId="11F1E2AE" w:rsidR="00534A40" w:rsidRPr="005B0B58" w:rsidRDefault="00534A40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危險路段語音提醒</w:t>
            </w:r>
          </w:p>
          <w:p w14:paraId="6C87D524" w14:textId="77777777" w:rsidR="00534A40" w:rsidRPr="005B0B58" w:rsidRDefault="00534A40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機車自動駕駛</w:t>
            </w:r>
          </w:p>
          <w:p w14:paraId="0791EA48" w14:textId="77777777" w:rsidR="00534A40" w:rsidRPr="005B0B58" w:rsidRDefault="00534A40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機車定位通知</w:t>
            </w:r>
          </w:p>
          <w:p w14:paraId="3208A53D" w14:textId="5306C19C" w:rsidR="00534A40" w:rsidRPr="005B0B58" w:rsidRDefault="00534A40" w:rsidP="005B0B58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道路</w:t>
            </w:r>
            <w:r w:rsidRPr="005B0B58">
              <w:rPr>
                <w:rFonts w:ascii="微軟正黑體" w:eastAsia="微軟正黑體" w:hAnsi="微軟正黑體" w:hint="eastAsia"/>
              </w:rPr>
              <w:t>照明協助</w:t>
            </w:r>
          </w:p>
        </w:tc>
      </w:tr>
      <w:tr w:rsidR="00534A40" w:rsidRPr="00CC0855" w14:paraId="189CA313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6B0055F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B84D0DE" w14:textId="3202770E" w:rsidR="00534A40" w:rsidRPr="00160B59" w:rsidRDefault="00534A40" w:rsidP="00621C97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>
              <w:rPr>
                <w:rFonts w:ascii="微軟正黑體" w:eastAsia="微軟正黑體" w:hAnsi="微軟正黑體"/>
              </w:rPr>
              <w:t>年紀大身體狀況</w:t>
            </w:r>
            <w:r>
              <w:rPr>
                <w:rFonts w:ascii="微軟正黑體" w:eastAsia="微軟正黑體" w:hAnsi="微軟正黑體" w:hint="eastAsia"/>
              </w:rPr>
              <w:t>說不準</w:t>
            </w:r>
            <w:r w:rsidRPr="00CC0855">
              <w:rPr>
                <w:rFonts w:ascii="微軟正黑體" w:eastAsia="微軟正黑體" w:hAnsi="微軟正黑體"/>
              </w:rPr>
              <w:t>，突然病發，車上又剛好沒人，怎麼辦？</w:t>
            </w:r>
          </w:p>
        </w:tc>
        <w:tc>
          <w:tcPr>
            <w:tcW w:w="6237" w:type="dxa"/>
            <w:vAlign w:val="center"/>
          </w:tcPr>
          <w:p w14:paraId="0568F961" w14:textId="77777777" w:rsidR="00534A40" w:rsidRPr="005B0B58" w:rsidRDefault="00534A40" w:rsidP="005B0B58">
            <w:pPr>
              <w:snapToGrid w:val="0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智慧汽機車設計要點</w:t>
            </w:r>
          </w:p>
          <w:p w14:paraId="2733A9EC" w14:textId="77777777" w:rsidR="00534A40" w:rsidRPr="005B0B58" w:rsidRDefault="00534A40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駕駛人</w:t>
            </w:r>
            <w:r w:rsidRPr="005B0B58">
              <w:rPr>
                <w:rFonts w:ascii="微軟正黑體" w:eastAsia="微軟正黑體" w:hAnsi="微軟正黑體"/>
              </w:rPr>
              <w:t>生理</w:t>
            </w:r>
            <w:r w:rsidRPr="005B0B58">
              <w:rPr>
                <w:rFonts w:ascii="微軟正黑體" w:eastAsia="微軟正黑體" w:hAnsi="微軟正黑體" w:hint="eastAsia"/>
              </w:rPr>
              <w:t>監控</w:t>
            </w:r>
          </w:p>
          <w:p w14:paraId="040A989B" w14:textId="77777777" w:rsidR="00534A40" w:rsidRPr="005B0B58" w:rsidRDefault="00534A40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駕駛人生理</w:t>
            </w:r>
            <w:r w:rsidRPr="005B0B58">
              <w:rPr>
                <w:rFonts w:ascii="微軟正黑體" w:eastAsia="微軟正黑體" w:hAnsi="微軟正黑體"/>
              </w:rPr>
              <w:t>異常</w:t>
            </w:r>
            <w:r w:rsidRPr="005B0B58">
              <w:rPr>
                <w:rFonts w:ascii="微軟正黑體" w:eastAsia="微軟正黑體" w:hAnsi="微軟正黑體" w:hint="eastAsia"/>
              </w:rPr>
              <w:t>警示</w:t>
            </w:r>
          </w:p>
          <w:p w14:paraId="258D2BEE" w14:textId="77777777" w:rsidR="00534A40" w:rsidRDefault="00534A40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自動駕駛</w:t>
            </w:r>
          </w:p>
          <w:p w14:paraId="014D96BE" w14:textId="33DB1716" w:rsidR="00534A40" w:rsidRPr="00CC0855" w:rsidRDefault="00534A40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緊急自動定位通知</w:t>
            </w:r>
          </w:p>
        </w:tc>
      </w:tr>
      <w:tr w:rsidR="00534A40" w:rsidRPr="00CC0855" w14:paraId="4935BE9D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55333674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4A1808" w14:textId="7690B126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開車</w:t>
            </w:r>
            <w:r>
              <w:rPr>
                <w:rFonts w:ascii="微軟正黑體" w:eastAsia="微軟正黑體" w:hAnsi="微軟正黑體" w:hint="eastAsia"/>
              </w:rPr>
              <w:t>幾十</w:t>
            </w:r>
            <w:r w:rsidRPr="00CC0855">
              <w:rPr>
                <w:rFonts w:ascii="微軟正黑體" w:eastAsia="微軟正黑體" w:hAnsi="微軟正黑體"/>
              </w:rPr>
              <w:t>年，</w:t>
            </w:r>
            <w:r>
              <w:rPr>
                <w:rFonts w:ascii="微軟正黑體" w:eastAsia="微軟正黑體" w:hAnsi="微軟正黑體" w:hint="eastAsia"/>
              </w:rPr>
              <w:t>現在得</w:t>
            </w:r>
            <w:r w:rsidRPr="00CC0855">
              <w:rPr>
                <w:rFonts w:ascii="微軟正黑體" w:eastAsia="微軟正黑體" w:hAnsi="微軟正黑體"/>
              </w:rPr>
              <w:t>學跟機器一起聯手開車，</w:t>
            </w:r>
            <w:r>
              <w:rPr>
                <w:rFonts w:ascii="微軟正黑體" w:eastAsia="微軟正黑體" w:hAnsi="微軟正黑體" w:hint="eastAsia"/>
              </w:rPr>
              <w:t>反而</w:t>
            </w:r>
            <w:r w:rsidRPr="00CC0855">
              <w:rPr>
                <w:rFonts w:ascii="微軟正黑體" w:eastAsia="微軟正黑體" w:hAnsi="微軟正黑體"/>
              </w:rPr>
              <w:t>越開越緊張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312CBA3B" w14:textId="77777777" w:rsidR="00534A40" w:rsidRDefault="00534A40" w:rsidP="00CD562B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新車駕訓班</w:t>
            </w:r>
          </w:p>
          <w:p w14:paraId="1BF14932" w14:textId="77777777" w:rsidR="00534A40" w:rsidRPr="005B0B58" w:rsidRDefault="00534A40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汽車自動駕駛使用訓練</w:t>
            </w:r>
          </w:p>
          <w:p w14:paraId="1291BBE3" w14:textId="77777777" w:rsidR="00534A40" w:rsidRPr="005B0B58" w:rsidRDefault="00534A40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機器學習駕駛人的習慣</w:t>
            </w:r>
          </w:p>
          <w:p w14:paraId="57F766F6" w14:textId="7BE1BA32" w:rsidR="00534A40" w:rsidRPr="00621C97" w:rsidRDefault="00534A40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專人即時諮詢服務</w:t>
            </w:r>
          </w:p>
        </w:tc>
      </w:tr>
      <w:tr w:rsidR="00534A40" w:rsidRPr="00CC0855" w14:paraId="4E4B5854" w14:textId="77777777" w:rsidTr="00534A40">
        <w:tc>
          <w:tcPr>
            <w:tcW w:w="1951" w:type="dxa"/>
            <w:vMerge w:val="restart"/>
            <w:shd w:val="clear" w:color="auto" w:fill="DEEAF6" w:themeFill="accent1" w:themeFillTint="33"/>
            <w:vAlign w:val="center"/>
          </w:tcPr>
          <w:p w14:paraId="46FB1E1C" w14:textId="3B2780A4" w:rsidR="00534A40" w:rsidRDefault="00534A40" w:rsidP="00534A4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行走輕鬆安全</w:t>
            </w:r>
          </w:p>
        </w:tc>
        <w:tc>
          <w:tcPr>
            <w:tcW w:w="7371" w:type="dxa"/>
            <w:vAlign w:val="center"/>
          </w:tcPr>
          <w:p w14:paraId="3CD5734E" w14:textId="29BFDB13" w:rsidR="00534A40" w:rsidRPr="00CC0855" w:rsidRDefault="00534A40" w:rsidP="00621C97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穿裙子時露</w:t>
            </w:r>
            <w:r>
              <w:rPr>
                <w:rFonts w:ascii="微軟正黑體" w:eastAsia="微軟正黑體" w:hAnsi="微軟正黑體"/>
              </w:rPr>
              <w:t>出護</w:t>
            </w:r>
            <w:r>
              <w:rPr>
                <w:rFonts w:ascii="微軟正黑體" w:eastAsia="微軟正黑體" w:hAnsi="微軟正黑體" w:hint="eastAsia"/>
              </w:rPr>
              <w:t>膝</w:t>
            </w:r>
            <w:r>
              <w:rPr>
                <w:rFonts w:ascii="微軟正黑體" w:eastAsia="微軟正黑體" w:hAnsi="微軟正黑體"/>
              </w:rPr>
              <w:t>多不好意思，</w:t>
            </w:r>
            <w:r>
              <w:rPr>
                <w:rFonts w:ascii="微軟正黑體" w:eastAsia="微軟正黑體" w:hAnsi="微軟正黑體" w:hint="eastAsia"/>
              </w:rPr>
              <w:t>別人</w:t>
            </w:r>
            <w:r>
              <w:rPr>
                <w:rFonts w:ascii="微軟正黑體" w:eastAsia="微軟正黑體" w:hAnsi="微軟正黑體"/>
              </w:rPr>
              <w:t>看</w:t>
            </w:r>
            <w:r>
              <w:rPr>
                <w:rFonts w:ascii="微軟正黑體" w:eastAsia="微軟正黑體" w:hAnsi="微軟正黑體" w:hint="eastAsia"/>
              </w:rPr>
              <w:t>到就</w:t>
            </w:r>
            <w:r>
              <w:rPr>
                <w:rFonts w:ascii="微軟正黑體" w:eastAsia="微軟正黑體" w:hAnsi="微軟正黑體"/>
              </w:rPr>
              <w:t>知道我老了膝蓋沒力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1217302D" w14:textId="77777777" w:rsidR="00534A40" w:rsidRPr="005B0B58" w:rsidRDefault="00534A40" w:rsidP="00CD562B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美觀的輔具</w:t>
            </w:r>
          </w:p>
          <w:p w14:paraId="1E9FF947" w14:textId="77777777" w:rsidR="00534A40" w:rsidRPr="005B0B58" w:rsidRDefault="00534A40" w:rsidP="00CD562B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有輔助功能的長褲</w:t>
            </w:r>
          </w:p>
          <w:p w14:paraId="3D570443" w14:textId="7A2AE4D8" w:rsidR="00534A40" w:rsidRPr="00CD562B" w:rsidRDefault="00534A40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小巧的輔具</w:t>
            </w:r>
          </w:p>
        </w:tc>
      </w:tr>
      <w:tr w:rsidR="00534A40" w:rsidRPr="00CC0855" w14:paraId="001E5207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170C84E8" w14:textId="2DC35F30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537058D4" w14:textId="64F08C56" w:rsidR="00534A40" w:rsidRPr="00CC0855" w:rsidRDefault="00534A40" w:rsidP="00CD562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出門</w:t>
            </w:r>
            <w:r>
              <w:rPr>
                <w:rFonts w:ascii="微軟正黑體" w:eastAsia="微軟正黑體" w:hAnsi="微軟正黑體" w:hint="eastAsia"/>
              </w:rPr>
              <w:t>要帶</w:t>
            </w:r>
            <w:r>
              <w:rPr>
                <w:rFonts w:ascii="微軟正黑體" w:eastAsia="微軟正黑體" w:hAnsi="微軟正黑體"/>
              </w:rPr>
              <w:t>好多</w:t>
            </w:r>
            <w:r>
              <w:rPr>
                <w:rFonts w:ascii="微軟正黑體" w:eastAsia="微軟正黑體" w:hAnsi="微軟正黑體" w:hint="eastAsia"/>
              </w:rPr>
              <w:t>東西</w:t>
            </w:r>
            <w:r>
              <w:rPr>
                <w:rFonts w:ascii="微軟正黑體" w:eastAsia="微軟正黑體" w:hAnsi="微軟正黑體"/>
              </w:rPr>
              <w:t>，加上買菜、購物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真的提不太動。</w:t>
            </w:r>
          </w:p>
        </w:tc>
        <w:tc>
          <w:tcPr>
            <w:tcW w:w="6237" w:type="dxa"/>
            <w:vAlign w:val="center"/>
          </w:tcPr>
          <w:p w14:paraId="13359AD8" w14:textId="77777777" w:rsidR="00534A40" w:rsidRDefault="00534A40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</w:t>
            </w:r>
            <w:r w:rsidRPr="00E82639">
              <w:rPr>
                <w:rFonts w:ascii="微軟正黑體" w:eastAsia="微軟正黑體" w:hAnsi="微軟正黑體"/>
              </w:rPr>
              <w:t>功能雨傘</w:t>
            </w:r>
          </w:p>
          <w:p w14:paraId="0A8216AE" w14:textId="77777777" w:rsidR="00534A40" w:rsidRDefault="00534A40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輕巧耐用提袋</w:t>
            </w:r>
          </w:p>
          <w:p w14:paraId="3BACCC41" w14:textId="77777777" w:rsidR="00534A40" w:rsidRDefault="00534A40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輕型外套</w:t>
            </w:r>
          </w:p>
          <w:p w14:paraId="2841D1E7" w14:textId="6F24B88B" w:rsidR="00534A40" w:rsidRPr="005B0B58" w:rsidRDefault="00534A40" w:rsidP="005B0B58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美觀購物推車</w:t>
            </w:r>
          </w:p>
        </w:tc>
      </w:tr>
      <w:tr w:rsidR="00534A40" w:rsidRPr="00CC0855" w14:paraId="40FE1D2F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40F7A88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A4BC902" w14:textId="246237AB" w:rsidR="00534A40" w:rsidRPr="00CC0855" w:rsidRDefault="00534A40" w:rsidP="00E8263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馬路狀況不佳，走得膽戰心驚，</w:t>
            </w:r>
            <w:r>
              <w:rPr>
                <w:rFonts w:ascii="微軟正黑體" w:eastAsia="微軟正黑體" w:hAnsi="微軟正黑體" w:hint="eastAsia"/>
              </w:rPr>
              <w:t>怎樣</w:t>
            </w:r>
            <w:r>
              <w:rPr>
                <w:rFonts w:ascii="微軟正黑體" w:eastAsia="微軟正黑體" w:hAnsi="微軟正黑體"/>
              </w:rPr>
              <w:t>才能讓我在外走路不危險？</w:t>
            </w:r>
          </w:p>
        </w:tc>
        <w:tc>
          <w:tcPr>
            <w:tcW w:w="6237" w:type="dxa"/>
            <w:vAlign w:val="center"/>
          </w:tcPr>
          <w:p w14:paraId="49476525" w14:textId="77777777" w:rsidR="00534A40" w:rsidRDefault="00534A40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E82639">
              <w:rPr>
                <w:rFonts w:ascii="微軟正黑體" w:eastAsia="微軟正黑體" w:hAnsi="微軟正黑體"/>
              </w:rPr>
              <w:t>防滑</w:t>
            </w:r>
            <w:r>
              <w:rPr>
                <w:rFonts w:ascii="微軟正黑體" w:eastAsia="微軟正黑體" w:hAnsi="微軟正黑體" w:hint="eastAsia"/>
              </w:rPr>
              <w:t>道路</w:t>
            </w:r>
          </w:p>
          <w:p w14:paraId="53001754" w14:textId="77777777" w:rsidR="00534A40" w:rsidRDefault="00534A40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巷弄夜間照明</w:t>
            </w:r>
          </w:p>
          <w:p w14:paraId="458BD804" w14:textId="77777777" w:rsidR="00534A40" w:rsidRDefault="00534A40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人行道鋪平無障礙</w:t>
            </w:r>
          </w:p>
          <w:p w14:paraId="65CB3D5E" w14:textId="20EAFDE0" w:rsidR="00534A40" w:rsidRPr="00E82639" w:rsidRDefault="00534A40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高低差警示裝置</w:t>
            </w:r>
          </w:p>
        </w:tc>
      </w:tr>
      <w:tr w:rsidR="00534A40" w:rsidRPr="00CC0855" w14:paraId="483E0618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AF31E66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08DEFE2" w14:textId="76293EA4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我知道</w:t>
            </w:r>
            <w:r>
              <w:rPr>
                <w:rFonts w:ascii="微軟正黑體" w:eastAsia="微軟正黑體" w:hAnsi="微軟正黑體" w:hint="eastAsia"/>
              </w:rPr>
              <w:t>要</w:t>
            </w:r>
            <w:r>
              <w:rPr>
                <w:rFonts w:ascii="微軟正黑體" w:eastAsia="微軟正黑體" w:hAnsi="微軟正黑體"/>
              </w:rPr>
              <w:t>走穩</w:t>
            </w:r>
            <w:r>
              <w:rPr>
                <w:rFonts w:ascii="微軟正黑體" w:eastAsia="微軟正黑體" w:hAnsi="微軟正黑體" w:hint="eastAsia"/>
              </w:rPr>
              <w:t>得</w:t>
            </w:r>
            <w:r w:rsidRPr="00CC0855">
              <w:rPr>
                <w:rFonts w:ascii="微軟正黑體" w:eastAsia="微軟正黑體" w:hAnsi="微軟正黑體"/>
              </w:rPr>
              <w:t>拿拐杖，可是只要一拿</w:t>
            </w:r>
            <w:r>
              <w:rPr>
                <w:rFonts w:ascii="微軟正黑體" w:eastAsia="微軟正黑體" w:hAnsi="微軟正黑體"/>
              </w:rPr>
              <w:t>拐杖</w:t>
            </w:r>
            <w:r w:rsidRPr="00CC0855">
              <w:rPr>
                <w:rFonts w:ascii="微軟正黑體" w:eastAsia="微軟正黑體" w:hAnsi="微軟正黑體"/>
              </w:rPr>
              <w:t>就覺得自己</w:t>
            </w:r>
            <w:r w:rsidRPr="00E82639">
              <w:rPr>
                <w:rFonts w:ascii="微軟正黑體" w:eastAsia="微軟正黑體" w:hAnsi="微軟正黑體" w:hint="eastAsia"/>
              </w:rPr>
              <w:t>老</w:t>
            </w:r>
            <w:r w:rsidRPr="00E82639">
              <w:rPr>
                <w:rFonts w:ascii="微軟正黑體" w:eastAsia="微軟正黑體" w:hAnsi="微軟正黑體"/>
              </w:rPr>
              <w:t>了</w:t>
            </w:r>
            <w:r w:rsidRPr="00E82639">
              <w:rPr>
                <w:rFonts w:ascii="微軟正黑體" w:eastAsia="微軟正黑體" w:hAnsi="微軟正黑體" w:hint="eastAsia"/>
              </w:rPr>
              <w:t>沒用了</w:t>
            </w:r>
            <w:r w:rsidRPr="00E82639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077D1763" w14:textId="77777777" w:rsidR="00534A40" w:rsidRDefault="00534A40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不像拐杖的</w:t>
            </w:r>
            <w:r w:rsidRPr="00E82639">
              <w:rPr>
                <w:rFonts w:ascii="微軟正黑體" w:eastAsia="微軟正黑體" w:hAnsi="微軟正黑體" w:hint="eastAsia"/>
              </w:rPr>
              <w:t>輔具</w:t>
            </w:r>
          </w:p>
          <w:p w14:paraId="64F6F7FF" w14:textId="77777777" w:rsidR="00534A40" w:rsidRDefault="00534A40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</w:t>
            </w:r>
            <w:r w:rsidRPr="00E82639">
              <w:rPr>
                <w:rFonts w:ascii="微軟正黑體" w:eastAsia="微軟正黑體" w:hAnsi="微軟正黑體"/>
              </w:rPr>
              <w:t>功能雨傘</w:t>
            </w:r>
          </w:p>
          <w:p w14:paraId="41CF495B" w14:textId="7194D2F7" w:rsidR="00534A40" w:rsidRPr="00CC0855" w:rsidRDefault="00534A40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有輔助功能的長褲</w:t>
            </w:r>
          </w:p>
        </w:tc>
      </w:tr>
      <w:tr w:rsidR="00534A40" w:rsidRPr="00CC0855" w14:paraId="54FC8C9A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5DEC0256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EDB41B2" w14:textId="2368BEE2" w:rsidR="00534A40" w:rsidRPr="00CC0855" w:rsidRDefault="00534A40" w:rsidP="00E82639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以後走不動時，兒子會換大車載我跟我的輪椅嗎</w:t>
            </w:r>
            <w:r>
              <w:rPr>
                <w:rFonts w:ascii="微軟正黑體" w:eastAsia="微軟正黑體" w:hAnsi="微軟正黑體" w:hint="eastAsia"/>
              </w:rPr>
              <w:t>？</w:t>
            </w:r>
          </w:p>
        </w:tc>
        <w:tc>
          <w:tcPr>
            <w:tcW w:w="6237" w:type="dxa"/>
            <w:vAlign w:val="center"/>
          </w:tcPr>
          <w:p w14:paraId="485057DA" w14:textId="77777777" w:rsidR="00534A40" w:rsidRPr="005B0B58" w:rsidRDefault="00534A40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加大行李箱的小轎車</w:t>
            </w:r>
          </w:p>
          <w:p w14:paraId="4D4719E4" w14:textId="77777777" w:rsidR="00534A40" w:rsidRPr="005B0B58" w:rsidRDefault="00534A40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可輪椅直入的後座空間</w:t>
            </w:r>
          </w:p>
          <w:p w14:paraId="05EC4AC1" w14:textId="3BB9158C" w:rsidR="00534A40" w:rsidRPr="00E82639" w:rsidRDefault="00534A40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輕便型自動輪椅</w:t>
            </w:r>
          </w:p>
        </w:tc>
      </w:tr>
      <w:tr w:rsidR="00534A40" w:rsidRPr="00CC0855" w14:paraId="48AA57E9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70DA955B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8A81CE9" w14:textId="2E913327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我擔心</w:t>
            </w:r>
            <w:r>
              <w:rPr>
                <w:rFonts w:ascii="微軟正黑體" w:eastAsia="微軟正黑體" w:hAnsi="微軟正黑體" w:hint="eastAsia"/>
              </w:rPr>
              <w:t>更</w:t>
            </w:r>
            <w:r>
              <w:rPr>
                <w:rFonts w:ascii="微軟正黑體" w:eastAsia="微軟正黑體" w:hAnsi="微軟正黑體"/>
              </w:rPr>
              <w:t>老後連為自己倒杯水</w:t>
            </w:r>
            <w:r>
              <w:rPr>
                <w:rFonts w:ascii="微軟正黑體" w:eastAsia="微軟正黑體" w:hAnsi="微軟正黑體" w:hint="eastAsia"/>
              </w:rPr>
              <w:t>的力氣都</w:t>
            </w:r>
            <w:r>
              <w:rPr>
                <w:rFonts w:ascii="微軟正黑體" w:eastAsia="微軟正黑體" w:hAnsi="微軟正黑體"/>
              </w:rPr>
              <w:t>沒有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0217CB03" w14:textId="77777777" w:rsidR="00534A40" w:rsidRDefault="00534A40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居家用輕便智能輔具</w:t>
            </w:r>
          </w:p>
          <w:p w14:paraId="65D3EC75" w14:textId="77777777" w:rsidR="00534A40" w:rsidRPr="005B0B58" w:rsidRDefault="00534A40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家事機器人</w:t>
            </w:r>
          </w:p>
          <w:p w14:paraId="0E233175" w14:textId="77777777" w:rsidR="00534A40" w:rsidRPr="005B0B58" w:rsidRDefault="00534A40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無障礙居家空間</w:t>
            </w:r>
          </w:p>
          <w:p w14:paraId="567103C4" w14:textId="772CFDAA" w:rsidR="00534A40" w:rsidRPr="005B0B58" w:rsidRDefault="00534A40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無障礙的家電用品</w:t>
            </w:r>
          </w:p>
        </w:tc>
      </w:tr>
      <w:tr w:rsidR="00534A40" w:rsidRPr="00CC0855" w14:paraId="69B0AFE9" w14:textId="77777777" w:rsidTr="00534A40">
        <w:tc>
          <w:tcPr>
            <w:tcW w:w="1951" w:type="dxa"/>
            <w:vMerge w:val="restart"/>
            <w:shd w:val="clear" w:color="auto" w:fill="DEEAF6" w:themeFill="accent1" w:themeFillTint="33"/>
            <w:vAlign w:val="center"/>
          </w:tcPr>
          <w:p w14:paraId="4ABBF308" w14:textId="54C31D4E" w:rsidR="00534A40" w:rsidRDefault="00534A40" w:rsidP="00E82639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大眾運輸</w:t>
            </w:r>
            <w:r>
              <w:rPr>
                <w:rFonts w:ascii="微軟正黑體" w:eastAsia="微軟正黑體" w:hAnsi="微軟正黑體" w:hint="eastAsia"/>
              </w:rPr>
              <w:t>方便</w:t>
            </w:r>
          </w:p>
        </w:tc>
        <w:tc>
          <w:tcPr>
            <w:tcW w:w="7371" w:type="dxa"/>
            <w:vAlign w:val="center"/>
          </w:tcPr>
          <w:p w14:paraId="1A3B945E" w14:textId="368E7389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腿腳無力走不遠，</w:t>
            </w:r>
            <w:r w:rsidRPr="00CC0855">
              <w:rPr>
                <w:rFonts w:ascii="微軟正黑體" w:eastAsia="微軟正黑體" w:hAnsi="微軟正黑體"/>
              </w:rPr>
              <w:t>走到</w:t>
            </w:r>
            <w:r>
              <w:rPr>
                <w:rFonts w:ascii="微軟正黑體" w:eastAsia="微軟正黑體" w:hAnsi="微軟正黑體"/>
              </w:rPr>
              <w:t>公車站牌搭車已經很累了，捷運站轉車也是好遠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34FD01CA" w14:textId="77777777" w:rsidR="00534A40" w:rsidRPr="00F00C25" w:rsidRDefault="00534A40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家門口到車站的接駁車</w:t>
            </w:r>
          </w:p>
          <w:p w14:paraId="693A72B4" w14:textId="77777777" w:rsidR="00534A40" w:rsidRPr="00F00C25" w:rsidRDefault="00534A40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隨招隨停的車站接駁車</w:t>
            </w:r>
          </w:p>
          <w:p w14:paraId="024F58CF" w14:textId="77777777" w:rsidR="00534A40" w:rsidRPr="00F00C25" w:rsidRDefault="00534A40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方便短程移動的代步工具</w:t>
            </w:r>
          </w:p>
          <w:p w14:paraId="7B9DA430" w14:textId="390EA284" w:rsidR="00534A40" w:rsidRPr="00CC0855" w:rsidRDefault="00534A40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可預約的短程接駁</w:t>
            </w:r>
          </w:p>
        </w:tc>
      </w:tr>
      <w:tr w:rsidR="00534A40" w:rsidRPr="00CC0855" w14:paraId="58FB4E08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4908C6E4" w14:textId="44719738" w:rsidR="00534A40" w:rsidRDefault="00534A40" w:rsidP="00E82639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57C42B73" w14:textId="42E3E760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不是每個捷運出口都有電扶梯，</w:t>
            </w:r>
            <w:r>
              <w:rPr>
                <w:rFonts w:ascii="微軟正黑體" w:eastAsia="微軟正黑體" w:hAnsi="微軟正黑體" w:hint="eastAsia"/>
              </w:rPr>
              <w:t>得</w:t>
            </w:r>
            <w:r>
              <w:rPr>
                <w:rFonts w:ascii="微軟正黑體" w:eastAsia="微軟正黑體" w:hAnsi="微軟正黑體"/>
              </w:rPr>
              <w:t>繞路</w:t>
            </w:r>
            <w:r>
              <w:rPr>
                <w:rFonts w:ascii="微軟正黑體" w:eastAsia="微軟正黑體" w:hAnsi="微軟正黑體" w:hint="eastAsia"/>
              </w:rPr>
              <w:t>或是</w:t>
            </w:r>
            <w:r>
              <w:rPr>
                <w:rFonts w:ascii="微軟正黑體" w:eastAsia="微軟正黑體" w:hAnsi="微軟正黑體"/>
              </w:rPr>
              <w:t>硬著頭皮爬</w:t>
            </w:r>
            <w:r>
              <w:rPr>
                <w:rFonts w:ascii="微軟正黑體" w:eastAsia="微軟正黑體" w:hAnsi="微軟正黑體" w:hint="eastAsia"/>
              </w:rPr>
              <w:t>樓梯，</w:t>
            </w:r>
            <w:r>
              <w:rPr>
                <w:rFonts w:ascii="微軟正黑體" w:eastAsia="微軟正黑體" w:hAnsi="微軟正黑體"/>
              </w:rPr>
              <w:t>吃力</w:t>
            </w:r>
            <w:r>
              <w:rPr>
                <w:rFonts w:ascii="微軟正黑體" w:eastAsia="微軟正黑體" w:hAnsi="微軟正黑體" w:hint="eastAsia"/>
              </w:rPr>
              <w:t>又</w:t>
            </w:r>
            <w:r w:rsidRPr="00CC0855">
              <w:rPr>
                <w:rFonts w:ascii="微軟正黑體" w:eastAsia="微軟正黑體" w:hAnsi="微軟正黑體"/>
              </w:rPr>
              <w:t>怕跌倒。</w:t>
            </w:r>
          </w:p>
        </w:tc>
        <w:tc>
          <w:tcPr>
            <w:tcW w:w="6237" w:type="dxa"/>
            <w:vAlign w:val="center"/>
          </w:tcPr>
          <w:p w14:paraId="1C3A2E19" w14:textId="77777777" w:rsidR="00534A40" w:rsidRPr="0061124A" w:rsidRDefault="00534A40" w:rsidP="006C35E0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每個</w:t>
            </w:r>
            <w:r w:rsidRPr="0061124A">
              <w:rPr>
                <w:rFonts w:ascii="微軟正黑體" w:eastAsia="微軟正黑體" w:hAnsi="微軟正黑體"/>
              </w:rPr>
              <w:t>捷運出口</w:t>
            </w:r>
            <w:r w:rsidRPr="0061124A">
              <w:rPr>
                <w:rFonts w:ascii="微軟正黑體" w:eastAsia="微軟正黑體" w:hAnsi="微軟正黑體" w:hint="eastAsia"/>
              </w:rPr>
              <w:t>增設</w:t>
            </w:r>
            <w:r w:rsidRPr="0061124A">
              <w:rPr>
                <w:rFonts w:ascii="微軟正黑體" w:eastAsia="微軟正黑體" w:hAnsi="微軟正黑體"/>
              </w:rPr>
              <w:t>電扶梯</w:t>
            </w:r>
          </w:p>
          <w:p w14:paraId="5970D72A" w14:textId="7F07264E" w:rsidR="00534A40" w:rsidRPr="00F00C25" w:rsidRDefault="00534A40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清楚的電扶梯標示</w:t>
            </w:r>
          </w:p>
        </w:tc>
      </w:tr>
      <w:tr w:rsidR="00534A40" w:rsidRPr="00CC0855" w14:paraId="6553228B" w14:textId="77777777" w:rsidTr="00534A40">
        <w:trPr>
          <w:trHeight w:val="1324"/>
        </w:trPr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03C452B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55344BF" w14:textId="7CD58F6E" w:rsidR="00534A40" w:rsidRPr="00CC0855" w:rsidRDefault="00534A40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等</w:t>
            </w:r>
            <w:r>
              <w:rPr>
                <w:rFonts w:ascii="微軟正黑體" w:eastAsia="微軟正黑體" w:hAnsi="微軟正黑體" w:hint="eastAsia"/>
              </w:rPr>
              <w:t>公車</w:t>
            </w:r>
            <w:r>
              <w:rPr>
                <w:rFonts w:ascii="微軟正黑體" w:eastAsia="微軟正黑體" w:hAnsi="微軟正黑體"/>
              </w:rPr>
              <w:t>加上</w:t>
            </w:r>
            <w:r>
              <w:rPr>
                <w:rFonts w:ascii="微軟正黑體" w:eastAsia="微軟正黑體" w:hAnsi="微軟正黑體" w:hint="eastAsia"/>
              </w:rPr>
              <w:t>坐在</w:t>
            </w:r>
            <w:r>
              <w:rPr>
                <w:rFonts w:ascii="微軟正黑體" w:eastAsia="微軟正黑體" w:hAnsi="微軟正黑體"/>
              </w:rPr>
              <w:t>公車上的時間</w:t>
            </w:r>
            <w:r>
              <w:rPr>
                <w:rFonts w:ascii="微軟正黑體" w:eastAsia="微軟正黑體" w:hAnsi="微軟正黑體" w:hint="eastAsia"/>
              </w:rPr>
              <w:t>很長</w:t>
            </w:r>
            <w:r>
              <w:rPr>
                <w:rFonts w:ascii="微軟正黑體" w:eastAsia="微軟正黑體" w:hAnsi="微軟正黑體"/>
              </w:rPr>
              <w:t>，我</w:t>
            </w:r>
            <w:r w:rsidRPr="00CC0855">
              <w:rPr>
                <w:rFonts w:ascii="微軟正黑體" w:eastAsia="微軟正黑體" w:hAnsi="微軟正黑體"/>
              </w:rPr>
              <w:t>擔心上車後萬一想上廁所怎麼辦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3104B786" w14:textId="77777777" w:rsidR="00534A40" w:rsidRDefault="00534A40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公車增設廁所</w:t>
            </w:r>
          </w:p>
          <w:p w14:paraId="1D016DF1" w14:textId="77777777" w:rsidR="00534A40" w:rsidRDefault="00534A40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公車站增設廁所</w:t>
            </w:r>
          </w:p>
          <w:p w14:paraId="4637CA27" w14:textId="5AE37D5B" w:rsidR="00534A40" w:rsidRPr="0061124A" w:rsidRDefault="00534A40" w:rsidP="006C35E0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標出車站附近友善廁所店家</w:t>
            </w:r>
          </w:p>
        </w:tc>
      </w:tr>
      <w:tr w:rsidR="00534A40" w:rsidRPr="00CC0855" w14:paraId="77B73DE2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42AEFB3C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6D1A6B5" w14:textId="78D9AF28" w:rsidR="00534A40" w:rsidRPr="00CC0855" w:rsidRDefault="00534A40" w:rsidP="00250A93">
            <w:pPr>
              <w:snapToGrid w:val="0"/>
              <w:rPr>
                <w:rFonts w:ascii="微軟正黑體" w:eastAsia="微軟正黑體" w:hAnsi="微軟正黑體"/>
              </w:rPr>
            </w:pPr>
            <w:r w:rsidRPr="00250A93">
              <w:rPr>
                <w:rFonts w:ascii="微軟正黑體" w:eastAsia="微軟正黑體" w:hAnsi="微軟正黑體"/>
              </w:rPr>
              <w:t>想要共乘</w:t>
            </w:r>
            <w:r>
              <w:rPr>
                <w:rFonts w:ascii="微軟正黑體" w:eastAsia="微軟正黑體" w:hAnsi="微軟正黑體" w:hint="eastAsia"/>
              </w:rPr>
              <w:t>計程車</w:t>
            </w:r>
            <w:r w:rsidRPr="00250A93">
              <w:rPr>
                <w:rFonts w:ascii="微軟正黑體" w:eastAsia="微軟正黑體" w:hAnsi="微軟正黑體"/>
              </w:rPr>
              <w:t>找不到伴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Pr="0061124A">
              <w:rPr>
                <w:rFonts w:ascii="微軟正黑體" w:eastAsia="微軟正黑體" w:hAnsi="微軟正黑體" w:hint="eastAsia"/>
              </w:rPr>
              <w:t>也不知道共乘者可不可靠。</w:t>
            </w:r>
          </w:p>
        </w:tc>
        <w:tc>
          <w:tcPr>
            <w:tcW w:w="6237" w:type="dxa"/>
            <w:vAlign w:val="center"/>
          </w:tcPr>
          <w:p w14:paraId="6E1FBCC3" w14:textId="77777777" w:rsidR="00534A40" w:rsidRPr="0061124A" w:rsidRDefault="00534A40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可預約的共乘</w:t>
            </w:r>
            <w:r>
              <w:rPr>
                <w:rFonts w:ascii="微軟正黑體" w:eastAsia="微軟正黑體" w:hAnsi="微軟正黑體" w:hint="eastAsia"/>
              </w:rPr>
              <w:t>車</w:t>
            </w:r>
          </w:p>
          <w:p w14:paraId="52996F16" w14:textId="77777777" w:rsidR="00534A40" w:rsidRPr="0061124A" w:rsidRDefault="00534A40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有政府或企業背書的共乘機制</w:t>
            </w:r>
          </w:p>
          <w:p w14:paraId="63478EB5" w14:textId="77777777" w:rsidR="00534A40" w:rsidRDefault="00534A40" w:rsidP="00250A93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</w:t>
            </w:r>
            <w:r w:rsidRPr="00250A93">
              <w:rPr>
                <w:rFonts w:ascii="微軟正黑體" w:eastAsia="微軟正黑體" w:hAnsi="微軟正黑體"/>
              </w:rPr>
              <w:t>媒合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250A93">
              <w:rPr>
                <w:rFonts w:ascii="微軟正黑體" w:eastAsia="微軟正黑體" w:hAnsi="微軟正黑體"/>
              </w:rPr>
              <w:t>共乘客服中心</w:t>
            </w:r>
          </w:p>
          <w:p w14:paraId="69442E75" w14:textId="4B3AAF4A" w:rsidR="00534A40" w:rsidRPr="00250A93" w:rsidRDefault="00534A40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有考核的</w:t>
            </w:r>
            <w:r w:rsidRPr="00250A93">
              <w:rPr>
                <w:rFonts w:ascii="微軟正黑體" w:eastAsia="微軟正黑體" w:hAnsi="微軟正黑體"/>
              </w:rPr>
              <w:t>共乘客服中心</w:t>
            </w:r>
          </w:p>
        </w:tc>
      </w:tr>
      <w:tr w:rsidR="00534A40" w:rsidRPr="00CC0855" w14:paraId="07E50C19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367755A3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529F54A" w14:textId="73937AF7" w:rsidR="00534A40" w:rsidRPr="00CC0855" w:rsidRDefault="00534A40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女兒不准我再開車，</w:t>
            </w:r>
            <w:r>
              <w:rPr>
                <w:rFonts w:ascii="微軟正黑體" w:eastAsia="微軟正黑體" w:hAnsi="微軟正黑體" w:hint="eastAsia"/>
              </w:rPr>
              <w:t>只好</w:t>
            </w:r>
            <w:r>
              <w:rPr>
                <w:rFonts w:ascii="微軟正黑體" w:eastAsia="微軟正黑體" w:hAnsi="微軟正黑體"/>
              </w:rPr>
              <w:t>學搭</w:t>
            </w:r>
            <w:r>
              <w:rPr>
                <w:rFonts w:ascii="微軟正黑體" w:eastAsia="微軟正黑體" w:hAnsi="微軟正黑體" w:hint="eastAsia"/>
              </w:rPr>
              <w:t>大眾</w:t>
            </w:r>
            <w:r w:rsidRPr="00CC0855">
              <w:rPr>
                <w:rFonts w:ascii="微軟正黑體" w:eastAsia="微軟正黑體" w:hAnsi="微軟正黑體"/>
              </w:rPr>
              <w:t>交通工具去台北看她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Pr="00CC0855">
              <w:rPr>
                <w:rFonts w:ascii="微軟正黑體" w:eastAsia="微軟正黑體" w:hAnsi="微軟正黑體"/>
              </w:rPr>
              <w:t>一趟真不容易。</w:t>
            </w:r>
          </w:p>
        </w:tc>
        <w:tc>
          <w:tcPr>
            <w:tcW w:w="6237" w:type="dxa"/>
            <w:vAlign w:val="center"/>
          </w:tcPr>
          <w:p w14:paraId="0DAD8EF4" w14:textId="77777777" w:rsidR="00534A40" w:rsidRPr="0061124A" w:rsidRDefault="00534A40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長途</w:t>
            </w:r>
            <w:r w:rsidRPr="0061124A">
              <w:rPr>
                <w:rFonts w:ascii="微軟正黑體" w:eastAsia="微軟正黑體" w:hAnsi="微軟正黑體"/>
              </w:rPr>
              <w:t>共乘客服中心</w:t>
            </w:r>
          </w:p>
          <w:p w14:paraId="396F8F9B" w14:textId="5651F218" w:rsidR="00534A40" w:rsidRPr="006C35E0" w:rsidRDefault="00534A40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大眾</w:t>
            </w:r>
            <w:r w:rsidRPr="00CC0855">
              <w:rPr>
                <w:rFonts w:ascii="微軟正黑體" w:eastAsia="微軟正黑體" w:hAnsi="微軟正黑體"/>
              </w:rPr>
              <w:t>交通工具</w:t>
            </w:r>
            <w:r>
              <w:rPr>
                <w:rFonts w:ascii="微軟正黑體" w:eastAsia="微軟正黑體" w:hAnsi="微軟正黑體" w:hint="eastAsia"/>
              </w:rPr>
              <w:t>轉接協助</w:t>
            </w:r>
          </w:p>
        </w:tc>
      </w:tr>
      <w:tr w:rsidR="00534A40" w:rsidRPr="00CC0855" w14:paraId="3E8DBF0E" w14:textId="77777777" w:rsidTr="00534A40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06F847F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81B250C" w14:textId="34875171" w:rsidR="00534A40" w:rsidRPr="00CC0855" w:rsidRDefault="00534A40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年輕人</w:t>
            </w:r>
            <w:r w:rsidRPr="00CC0855">
              <w:rPr>
                <w:rFonts w:ascii="微軟正黑體" w:eastAsia="微軟正黑體" w:hAnsi="微軟正黑體"/>
              </w:rPr>
              <w:t>說手機叫車不用講位置</w:t>
            </w:r>
            <w:r w:rsidRPr="0061124A">
              <w:rPr>
                <w:rFonts w:ascii="微軟正黑體" w:eastAsia="微軟正黑體" w:hAnsi="微軟正黑體"/>
              </w:rPr>
              <w:t>，還</w:t>
            </w:r>
            <w:r w:rsidRPr="0061124A">
              <w:rPr>
                <w:rFonts w:ascii="微軟正黑體" w:eastAsia="微軟正黑體" w:hAnsi="微軟正黑體" w:hint="eastAsia"/>
              </w:rPr>
              <w:t>會自動安排</w:t>
            </w:r>
            <w:r w:rsidRPr="0061124A">
              <w:rPr>
                <w:rFonts w:ascii="微軟正黑體" w:eastAsia="微軟正黑體" w:hAnsi="微軟正黑體"/>
              </w:rPr>
              <w:t>路線</w:t>
            </w:r>
            <w:r w:rsidRPr="0061124A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可是我學不會用那</w:t>
            </w:r>
            <w:r>
              <w:rPr>
                <w:rFonts w:ascii="微軟正黑體" w:eastAsia="微軟正黑體" w:hAnsi="微軟正黑體"/>
              </w:rPr>
              <w:t>些</w:t>
            </w:r>
            <w:r w:rsidRPr="00CC0855">
              <w:rPr>
                <w:rFonts w:ascii="微軟正黑體" w:eastAsia="微軟正黑體" w:hAnsi="微軟正黑體"/>
              </w:rPr>
              <w:t>APP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73B6A944" w14:textId="77777777" w:rsidR="00534A40" w:rsidRPr="0061124A" w:rsidRDefault="00534A40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簡單友善的APP</w:t>
            </w:r>
          </w:p>
          <w:p w14:paraId="13299D8C" w14:textId="41888CD7" w:rsidR="00534A40" w:rsidRPr="00D7707F" w:rsidRDefault="00534A40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晚輩可替長輩遠端叫車的APP</w:t>
            </w:r>
          </w:p>
        </w:tc>
      </w:tr>
      <w:tr w:rsidR="00534A40" w:rsidRPr="006C35E0" w14:paraId="4C2216B0" w14:textId="77777777" w:rsidTr="00534A40">
        <w:tc>
          <w:tcPr>
            <w:tcW w:w="1951" w:type="dxa"/>
            <w:vMerge w:val="restart"/>
            <w:shd w:val="clear" w:color="auto" w:fill="FFF2CC" w:themeFill="accent4" w:themeFillTint="33"/>
            <w:vAlign w:val="center"/>
          </w:tcPr>
          <w:p w14:paraId="68F29822" w14:textId="0BE2B9AD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</w:t>
            </w:r>
            <w:r>
              <w:rPr>
                <w:rFonts w:ascii="微軟正黑體" w:eastAsia="微軟正黑體" w:hAnsi="微軟正黑體" w:hint="eastAsia"/>
              </w:rPr>
              <w:t>學習</w:t>
            </w:r>
            <w:r>
              <w:rPr>
                <w:rFonts w:ascii="微軟正黑體" w:eastAsia="微軟正黑體" w:hAnsi="微軟正黑體"/>
              </w:rPr>
              <w:t>活動</w:t>
            </w:r>
          </w:p>
        </w:tc>
        <w:tc>
          <w:tcPr>
            <w:tcW w:w="7371" w:type="dxa"/>
            <w:vAlign w:val="center"/>
          </w:tcPr>
          <w:p w14:paraId="6CCAC2FC" w14:textId="61943B00" w:rsidR="00534A40" w:rsidRPr="00CC0855" w:rsidRDefault="00534A40" w:rsidP="0061124A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早上家人出門後，一整天家裡空蕩蕩的，我想找人說說話。</w:t>
            </w:r>
          </w:p>
        </w:tc>
        <w:tc>
          <w:tcPr>
            <w:tcW w:w="6237" w:type="dxa"/>
            <w:vAlign w:val="center"/>
          </w:tcPr>
          <w:p w14:paraId="6AB9DDDC" w14:textId="77777777" w:rsidR="00534A40" w:rsidRDefault="00534A40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陪伴機器人</w:t>
            </w:r>
          </w:p>
          <w:p w14:paraId="77812BD7" w14:textId="77777777" w:rsidR="00534A40" w:rsidRDefault="00534A40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陪聊天客服</w:t>
            </w:r>
          </w:p>
          <w:p w14:paraId="5B72548A" w14:textId="317BDF07" w:rsidR="00534A40" w:rsidRPr="0061124A" w:rsidRDefault="00534A40" w:rsidP="0061124A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鄰里社區活動中心</w:t>
            </w:r>
          </w:p>
        </w:tc>
      </w:tr>
      <w:tr w:rsidR="00534A40" w:rsidRPr="00CC0855" w14:paraId="5D027517" w14:textId="77777777" w:rsidTr="00534A40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4E0DCC75" w14:textId="3694F75F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9D4D9A7" w14:textId="2B514762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5C1397">
              <w:rPr>
                <w:rFonts w:ascii="微軟正黑體" w:eastAsia="微軟正黑體" w:hAnsi="微軟正黑體"/>
                <w:color w:val="000000" w:themeColor="text1"/>
              </w:rPr>
              <w:t>早上到中心活動有午餐，但回家後一個人的晚餐，煮</w:t>
            </w:r>
            <w:r>
              <w:rPr>
                <w:rFonts w:ascii="微軟正黑體" w:eastAsia="微軟正黑體" w:hAnsi="微軟正黑體" w:hint="eastAsia"/>
                <w:color w:val="000000" w:themeColor="text1"/>
              </w:rPr>
              <w:t>著</w:t>
            </w:r>
            <w:r w:rsidRPr="005C1397">
              <w:rPr>
                <w:rFonts w:ascii="微軟正黑體" w:eastAsia="微軟正黑體" w:hAnsi="微軟正黑體"/>
                <w:color w:val="000000" w:themeColor="text1"/>
              </w:rPr>
              <w:t>麻煩，吃著也寂寞。</w:t>
            </w:r>
          </w:p>
        </w:tc>
        <w:tc>
          <w:tcPr>
            <w:tcW w:w="6237" w:type="dxa"/>
            <w:vAlign w:val="center"/>
          </w:tcPr>
          <w:p w14:paraId="04C4E65A" w14:textId="77777777" w:rsidR="00534A40" w:rsidRDefault="00534A40" w:rsidP="00D7707F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社區共煮共食晚餐</w:t>
            </w:r>
          </w:p>
          <w:p w14:paraId="10C5BB07" w14:textId="77777777" w:rsidR="00534A40" w:rsidRDefault="00534A40" w:rsidP="00D7707F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送餐服務</w:t>
            </w:r>
          </w:p>
          <w:p w14:paraId="478539AD" w14:textId="0CA4B517" w:rsidR="00534A40" w:rsidRPr="00D7707F" w:rsidRDefault="00534A40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延長社區活動中心營運時間</w:t>
            </w:r>
          </w:p>
        </w:tc>
      </w:tr>
      <w:tr w:rsidR="00534A40" w:rsidRPr="00CC0855" w14:paraId="75AC15ED" w14:textId="77777777" w:rsidTr="00534A40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023433B0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9F6CE2E" w14:textId="4DA4ECB4" w:rsidR="00534A40" w:rsidRPr="005C1397" w:rsidRDefault="00534A40" w:rsidP="00D7707F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5C1397">
              <w:rPr>
                <w:rFonts w:ascii="微軟正黑體" w:eastAsia="微軟正黑體" w:hAnsi="微軟正黑體"/>
                <w:color w:val="000000" w:themeColor="text1"/>
              </w:rPr>
              <w:t>老師</w:t>
            </w:r>
            <w:r w:rsidRPr="005C1397">
              <w:rPr>
                <w:rFonts w:ascii="微軟正黑體" w:eastAsia="微軟正黑體" w:hAnsi="微軟正黑體" w:hint="eastAsia"/>
                <w:color w:val="000000" w:themeColor="text1"/>
              </w:rPr>
              <w:t>教得</w:t>
            </w:r>
            <w:r w:rsidRPr="005C1397">
              <w:rPr>
                <w:rFonts w:ascii="微軟正黑體" w:eastAsia="微軟正黑體" w:hAnsi="微軟正黑體"/>
                <w:color w:val="000000" w:themeColor="text1"/>
              </w:rPr>
              <w:t>好快，我其實想要慢慢學，花個一年半載才學會也沒關係。</w:t>
            </w:r>
          </w:p>
        </w:tc>
        <w:tc>
          <w:tcPr>
            <w:tcW w:w="6237" w:type="dxa"/>
            <w:vAlign w:val="center"/>
          </w:tcPr>
          <w:p w14:paraId="45576DFE" w14:textId="77777777" w:rsidR="00534A40" w:rsidRPr="0061124A" w:rsidRDefault="00534A40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依照長者學習</w:t>
            </w:r>
            <w:r w:rsidRPr="0061124A">
              <w:rPr>
                <w:rFonts w:ascii="微軟正黑體" w:eastAsia="微軟正黑體" w:hAnsi="微軟正黑體" w:hint="eastAsia"/>
              </w:rPr>
              <w:t>能力</w:t>
            </w:r>
            <w:r w:rsidRPr="0061124A">
              <w:rPr>
                <w:rFonts w:ascii="微軟正黑體" w:eastAsia="微軟正黑體" w:hAnsi="微軟正黑體"/>
              </w:rPr>
              <w:t>規劃</w:t>
            </w:r>
            <w:r w:rsidRPr="0061124A">
              <w:rPr>
                <w:rFonts w:ascii="微軟正黑體" w:eastAsia="微軟正黑體" w:hAnsi="微軟正黑體" w:hint="eastAsia"/>
              </w:rPr>
              <w:t>進度</w:t>
            </w:r>
          </w:p>
          <w:p w14:paraId="462385CF" w14:textId="77777777" w:rsidR="00534A40" w:rsidRPr="0061124A" w:rsidRDefault="00534A40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年齡</w:t>
            </w:r>
            <w:r w:rsidRPr="0061124A">
              <w:rPr>
                <w:rFonts w:ascii="微軟正黑體" w:eastAsia="微軟正黑體" w:hAnsi="微軟正黑體"/>
              </w:rPr>
              <w:t>、能力相仿</w:t>
            </w:r>
            <w:r w:rsidRPr="0061124A">
              <w:rPr>
                <w:rFonts w:ascii="微軟正黑體" w:eastAsia="微軟正黑體" w:hAnsi="微軟正黑體" w:hint="eastAsia"/>
              </w:rPr>
              <w:t>的團體學習</w:t>
            </w:r>
          </w:p>
          <w:p w14:paraId="5BD13C8D" w14:textId="77777777" w:rsidR="00534A40" w:rsidRPr="0061124A" w:rsidRDefault="00534A40" w:rsidP="00650850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彈性安排每日課程</w:t>
            </w:r>
          </w:p>
          <w:p w14:paraId="69BC3E3A" w14:textId="050CCBB6" w:rsidR="00534A40" w:rsidRPr="00CC0855" w:rsidRDefault="00534A40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沒有特定進度的活動</w:t>
            </w:r>
          </w:p>
        </w:tc>
      </w:tr>
      <w:tr w:rsidR="00534A40" w:rsidRPr="00CC0855" w14:paraId="4D4607BD" w14:textId="77777777" w:rsidTr="00534A40">
        <w:trPr>
          <w:trHeight w:val="444"/>
        </w:trPr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49AE8F90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7808BA5" w14:textId="613AC154" w:rsidR="00534A40" w:rsidRPr="00650850" w:rsidRDefault="00534A40" w:rsidP="0029154B">
            <w:pPr>
              <w:snapToGrid w:val="0"/>
              <w:rPr>
                <w:rFonts w:ascii="微軟正黑體" w:eastAsia="微軟正黑體" w:hAnsi="微軟正黑體"/>
                <w:strike/>
                <w:color w:val="000000" w:themeColor="text1"/>
              </w:rPr>
            </w:pPr>
            <w:r w:rsidRPr="00CC0855">
              <w:rPr>
                <w:rFonts w:ascii="微軟正黑體" w:eastAsia="微軟正黑體" w:hAnsi="微軟正黑體"/>
              </w:rPr>
              <w:t>年輕人教我們用3C產品，我們也可以跟他們交流專長。不然自己好沒價值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2617AC60" w14:textId="77777777" w:rsidR="00534A40" w:rsidRPr="0061124A" w:rsidRDefault="00534A40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長者經驗分享課程</w:t>
            </w:r>
          </w:p>
          <w:p w14:paraId="753CB830" w14:textId="77777777" w:rsidR="00534A40" w:rsidRPr="0061124A" w:rsidRDefault="00534A40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長者</w:t>
            </w:r>
            <w:r w:rsidRPr="0061124A">
              <w:rPr>
                <w:rFonts w:ascii="微軟正黑體" w:eastAsia="微軟正黑體" w:hAnsi="微軟正黑體" w:hint="eastAsia"/>
              </w:rPr>
              <w:t>能力交流</w:t>
            </w:r>
            <w:r w:rsidRPr="0061124A">
              <w:rPr>
                <w:rFonts w:ascii="微軟正黑體" w:eastAsia="微軟正黑體" w:hAnsi="微軟正黑體"/>
              </w:rPr>
              <w:t>、交換</w:t>
            </w:r>
            <w:r w:rsidRPr="0061124A">
              <w:rPr>
                <w:rFonts w:ascii="微軟正黑體" w:eastAsia="微軟正黑體" w:hAnsi="微軟正黑體" w:hint="eastAsia"/>
              </w:rPr>
              <w:t>平台</w:t>
            </w:r>
          </w:p>
          <w:p w14:paraId="297A20B8" w14:textId="3572F70F" w:rsidR="00534A40" w:rsidRPr="0029154B" w:rsidRDefault="00534A40" w:rsidP="00225034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長輩到校開課</w:t>
            </w:r>
            <w:r>
              <w:rPr>
                <w:rFonts w:ascii="新細明體" w:eastAsia="新細明體" w:hAnsi="新細明體" w:hint="eastAsia"/>
              </w:rPr>
              <w:t>、</w:t>
            </w:r>
            <w:r w:rsidRPr="0061124A">
              <w:rPr>
                <w:rFonts w:ascii="微軟正黑體" w:eastAsia="微軟正黑體" w:hAnsi="微軟正黑體"/>
              </w:rPr>
              <w:t>傳授經驗</w:t>
            </w:r>
          </w:p>
        </w:tc>
      </w:tr>
      <w:tr w:rsidR="00534A40" w:rsidRPr="00CC0855" w14:paraId="6EA07D23" w14:textId="77777777" w:rsidTr="00534A40">
        <w:tc>
          <w:tcPr>
            <w:tcW w:w="1951" w:type="dxa"/>
            <w:vMerge w:val="restart"/>
            <w:shd w:val="clear" w:color="auto" w:fill="FFF2CC" w:themeFill="accent4" w:themeFillTint="33"/>
            <w:vAlign w:val="center"/>
          </w:tcPr>
          <w:p w14:paraId="2C9B687E" w14:textId="40D7914A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適合長者旅遊環境</w:t>
            </w:r>
          </w:p>
        </w:tc>
        <w:tc>
          <w:tcPr>
            <w:tcW w:w="7371" w:type="dxa"/>
            <w:vAlign w:val="center"/>
          </w:tcPr>
          <w:p w14:paraId="3C1AF731" w14:textId="4C6D7DA0" w:rsidR="00534A40" w:rsidRPr="005C1397" w:rsidRDefault="00534A40" w:rsidP="00512284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CC0855">
              <w:rPr>
                <w:rFonts w:ascii="微軟正黑體" w:eastAsia="微軟正黑體" w:hAnsi="微軟正黑體"/>
              </w:rPr>
              <w:t>早知道</w:t>
            </w:r>
            <w:r>
              <w:rPr>
                <w:rFonts w:ascii="微軟正黑體" w:eastAsia="微軟正黑體" w:hAnsi="微軟正黑體" w:hint="eastAsia"/>
              </w:rPr>
              <w:t>步道</w:t>
            </w:r>
            <w:r w:rsidRPr="00CC0855">
              <w:rPr>
                <w:rFonts w:ascii="微軟正黑體" w:eastAsia="微軟正黑體" w:hAnsi="微軟正黑體"/>
              </w:rPr>
              <w:t>有那麼陡的階梯，我在遊覽車上等大家就好。</w:t>
            </w:r>
          </w:p>
        </w:tc>
        <w:tc>
          <w:tcPr>
            <w:tcW w:w="6237" w:type="dxa"/>
            <w:vAlign w:val="center"/>
          </w:tcPr>
          <w:p w14:paraId="0A1BD649" w14:textId="77777777" w:rsidR="00534A40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風景區</w:t>
            </w:r>
            <w:r>
              <w:rPr>
                <w:rFonts w:ascii="微軟正黑體" w:eastAsia="微軟正黑體" w:hAnsi="微軟正黑體" w:hint="eastAsia"/>
              </w:rPr>
              <w:t>簡介詳細標註</w:t>
            </w:r>
          </w:p>
          <w:p w14:paraId="68F85867" w14:textId="77777777" w:rsidR="00534A40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47FA767D" w14:textId="1A6455DD" w:rsidR="00534A40" w:rsidRPr="0029154B" w:rsidRDefault="00534A40" w:rsidP="00650850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</w:tc>
      </w:tr>
      <w:tr w:rsidR="00534A40" w:rsidRPr="00CC0855" w14:paraId="158C1152" w14:textId="77777777" w:rsidTr="00534A40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3FF3E3D7" w14:textId="3BBF9C2F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D5CC750" w14:textId="029B43A1" w:rsidR="00534A40" w:rsidRPr="00650850" w:rsidRDefault="00534A40" w:rsidP="00512284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>
              <w:rPr>
                <w:rFonts w:ascii="微軟正黑體" w:eastAsia="微軟正黑體" w:hAnsi="微軟正黑體" w:hint="eastAsia"/>
              </w:rPr>
              <w:t>現在好多休閒</w:t>
            </w:r>
            <w:r w:rsidRPr="00CC0855">
              <w:rPr>
                <w:rFonts w:ascii="微軟正黑體" w:eastAsia="微軟正黑體" w:hAnsi="微軟正黑體"/>
              </w:rPr>
              <w:t>活動都是給年輕人玩的，不適合我們。</w:t>
            </w:r>
          </w:p>
        </w:tc>
        <w:tc>
          <w:tcPr>
            <w:tcW w:w="6237" w:type="dxa"/>
            <w:vAlign w:val="center"/>
          </w:tcPr>
          <w:p w14:paraId="1A767E0F" w14:textId="77777777" w:rsidR="00534A40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3B570C9F" w14:textId="4ECECD61" w:rsidR="00534A40" w:rsidRPr="0029154B" w:rsidRDefault="00534A40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</w:tc>
      </w:tr>
      <w:tr w:rsidR="00534A40" w:rsidRPr="00CC0855" w14:paraId="2DBFB9FD" w14:textId="77777777" w:rsidTr="00534A40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2E196387" w14:textId="20F42AFB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68DEDBF0" w14:textId="0794A41C" w:rsidR="00534A40" w:rsidRPr="00CC0855" w:rsidRDefault="00534A40" w:rsidP="0065085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出外遊玩</w:t>
            </w:r>
            <w:r>
              <w:rPr>
                <w:rFonts w:ascii="微軟正黑體" w:eastAsia="微軟正黑體" w:hAnsi="微軟正黑體" w:hint="eastAsia"/>
              </w:rPr>
              <w:t>超麻煩</w:t>
            </w:r>
            <w:r>
              <w:rPr>
                <w:rFonts w:ascii="微軟正黑體" w:eastAsia="微軟正黑體" w:hAnsi="微軟正黑體"/>
              </w:rPr>
              <w:t>，要找路、找洗手間</w:t>
            </w:r>
            <w:r>
              <w:rPr>
                <w:rFonts w:ascii="新細明體" w:eastAsia="新細明體" w:hAnsi="新細明體" w:hint="eastAsia"/>
              </w:rPr>
              <w:t>、</w:t>
            </w:r>
            <w:r w:rsidRPr="00CC0855">
              <w:rPr>
                <w:rFonts w:ascii="微軟正黑體" w:eastAsia="微軟正黑體" w:hAnsi="微軟正黑體"/>
              </w:rPr>
              <w:t>找</w:t>
            </w:r>
            <w:r>
              <w:rPr>
                <w:rFonts w:ascii="微軟正黑體" w:eastAsia="微軟正黑體" w:hAnsi="微軟正黑體"/>
              </w:rPr>
              <w:t>到</w:t>
            </w:r>
            <w:r w:rsidRPr="00CC0855">
              <w:rPr>
                <w:rFonts w:ascii="微軟正黑體" w:eastAsia="微軟正黑體" w:hAnsi="微軟正黑體"/>
              </w:rPr>
              <w:t>輪椅</w:t>
            </w:r>
            <w:r>
              <w:rPr>
                <w:rFonts w:ascii="微軟正黑體" w:eastAsia="微軟正黑體" w:hAnsi="微軟正黑體" w:hint="eastAsia"/>
              </w:rPr>
              <w:t>放置區</w:t>
            </w:r>
            <w:r w:rsidRPr="00CC0855">
              <w:rPr>
                <w:rFonts w:ascii="微軟正黑體" w:eastAsia="微軟正黑體" w:hAnsi="微軟正黑體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找</w:t>
            </w:r>
            <w:r w:rsidRPr="00CC0855">
              <w:rPr>
                <w:rFonts w:ascii="微軟正黑體" w:eastAsia="微軟正黑體" w:hAnsi="微軟正黑體"/>
              </w:rPr>
              <w:t>清淡好吃的餐廳。</w:t>
            </w:r>
          </w:p>
        </w:tc>
        <w:tc>
          <w:tcPr>
            <w:tcW w:w="6237" w:type="dxa"/>
            <w:vAlign w:val="center"/>
          </w:tcPr>
          <w:p w14:paraId="012C0EAB" w14:textId="77777777" w:rsidR="00534A40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風景區</w:t>
            </w:r>
            <w:r>
              <w:rPr>
                <w:rFonts w:ascii="微軟正黑體" w:eastAsia="微軟正黑體" w:hAnsi="微軟正黑體" w:hint="eastAsia"/>
              </w:rPr>
              <w:t>簡介詳細標註</w:t>
            </w:r>
          </w:p>
          <w:p w14:paraId="123B61CF" w14:textId="77777777" w:rsidR="00534A40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0B23F1B5" w14:textId="77777777" w:rsidR="00534A40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  <w:p w14:paraId="6D213373" w14:textId="7CFC71DF" w:rsidR="00534A40" w:rsidRPr="0029154B" w:rsidRDefault="00534A40" w:rsidP="0061124A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宜長餐廳標誌</w:t>
            </w:r>
          </w:p>
        </w:tc>
      </w:tr>
      <w:tr w:rsidR="00534A40" w:rsidRPr="00CC0855" w14:paraId="22D16FE5" w14:textId="77777777" w:rsidTr="00534A40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66A1F40F" w14:textId="4E11B612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590C3334" w14:textId="2FD3137D" w:rsidR="00534A40" w:rsidRPr="00CC0855" w:rsidRDefault="00534A40" w:rsidP="0078694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雖然一群人比較好玩，</w:t>
            </w:r>
            <w:r>
              <w:rPr>
                <w:rFonts w:ascii="微軟正黑體" w:eastAsia="微軟正黑體" w:hAnsi="微軟正黑體" w:hint="eastAsia"/>
              </w:rPr>
              <w:t>但有時</w:t>
            </w:r>
            <w:r w:rsidRPr="00CC0855">
              <w:rPr>
                <w:rFonts w:ascii="微軟正黑體" w:eastAsia="微軟正黑體" w:hAnsi="微軟正黑體"/>
              </w:rPr>
              <w:t>大家</w:t>
            </w:r>
            <w:r>
              <w:rPr>
                <w:rFonts w:ascii="微軟正黑體" w:eastAsia="微軟正黑體" w:hAnsi="微軟正黑體" w:hint="eastAsia"/>
              </w:rPr>
              <w:t>喜</w:t>
            </w:r>
            <w:r w:rsidRPr="00CC0855">
              <w:rPr>
                <w:rFonts w:ascii="微軟正黑體" w:eastAsia="微軟正黑體" w:hAnsi="微軟正黑體"/>
              </w:rPr>
              <w:t>好、生活習慣、體力</w:t>
            </w:r>
            <w:r>
              <w:rPr>
                <w:rFonts w:ascii="微軟正黑體" w:eastAsia="微軟正黑體" w:hAnsi="微軟正黑體" w:hint="eastAsia"/>
              </w:rPr>
              <w:t>不一樣</w:t>
            </w:r>
            <w:r w:rsidRPr="00CC0855">
              <w:rPr>
                <w:rFonts w:ascii="微軟正黑體" w:eastAsia="微軟正黑體" w:hAnsi="微軟正黑體"/>
              </w:rPr>
              <w:t>，反而破壞興致。</w:t>
            </w:r>
          </w:p>
        </w:tc>
        <w:tc>
          <w:tcPr>
            <w:tcW w:w="6237" w:type="dxa"/>
            <w:vAlign w:val="center"/>
          </w:tcPr>
          <w:p w14:paraId="3212D015" w14:textId="77777777" w:rsidR="00534A40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旅行團團員介紹</w:t>
            </w:r>
          </w:p>
          <w:p w14:paraId="2D2FEE30" w14:textId="16C57E16" w:rsidR="00534A40" w:rsidRPr="0029154B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團員喜好配對成團</w:t>
            </w:r>
          </w:p>
        </w:tc>
      </w:tr>
      <w:tr w:rsidR="00534A40" w:rsidRPr="00CC0855" w14:paraId="0F5FB8FC" w14:textId="77777777" w:rsidTr="00534A40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3FED81FD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D62571" w14:textId="0495D376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旅遊一趟的照片隨便破百、甚至破千，光</w:t>
            </w:r>
            <w:r>
              <w:rPr>
                <w:rFonts w:ascii="微軟正黑體" w:eastAsia="微軟正黑體" w:hAnsi="微軟正黑體" w:hint="eastAsia"/>
              </w:rPr>
              <w:t>篩選整理就超花時間的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1D948A10" w14:textId="77777777" w:rsidR="00534A40" w:rsidRDefault="00534A40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相片自動篩閉眼功能</w:t>
            </w:r>
          </w:p>
          <w:p w14:paraId="668144CE" w14:textId="77777777" w:rsidR="00534A40" w:rsidRDefault="00534A40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相片自動歸檔</w:t>
            </w:r>
          </w:p>
          <w:p w14:paraId="584FFB12" w14:textId="08397E23" w:rsidR="00534A40" w:rsidRPr="0029154B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辨識臉自動分送檔案</w:t>
            </w:r>
          </w:p>
        </w:tc>
      </w:tr>
      <w:tr w:rsidR="00534A40" w:rsidRPr="00CC0855" w14:paraId="00E11A04" w14:textId="77777777" w:rsidTr="00534A40">
        <w:tc>
          <w:tcPr>
            <w:tcW w:w="1951" w:type="dxa"/>
            <w:vMerge w:val="restart"/>
            <w:shd w:val="clear" w:color="auto" w:fill="FBE4D5" w:themeFill="accent2" w:themeFillTint="33"/>
            <w:vAlign w:val="center"/>
          </w:tcPr>
          <w:p w14:paraId="7EE70C87" w14:textId="1209995B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自己打理生活</w:t>
            </w:r>
          </w:p>
        </w:tc>
        <w:tc>
          <w:tcPr>
            <w:tcW w:w="7371" w:type="dxa"/>
            <w:vAlign w:val="center"/>
          </w:tcPr>
          <w:p w14:paraId="56BD4CCD" w14:textId="044FFA3C" w:rsidR="00534A40" w:rsidRPr="00650850" w:rsidRDefault="00534A40" w:rsidP="00512284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 w:rsidRPr="00CC0855">
              <w:rPr>
                <w:rFonts w:ascii="微軟正黑體" w:eastAsia="微軟正黑體" w:hAnsi="微軟正黑體"/>
              </w:rPr>
              <w:t>出門忘記關爐火，警報器大響，鄰居打119</w:t>
            </w:r>
            <w:r>
              <w:rPr>
                <w:rFonts w:ascii="微軟正黑體" w:eastAsia="微軟正黑體" w:hAnsi="微軟正黑體"/>
              </w:rPr>
              <w:t>，女兒</w:t>
            </w:r>
            <w:r w:rsidRPr="00CC0855">
              <w:rPr>
                <w:rFonts w:ascii="微軟正黑體" w:eastAsia="微軟正黑體" w:hAnsi="微軟正黑體"/>
              </w:rPr>
              <w:t>趕回老家</w:t>
            </w:r>
            <w:r>
              <w:rPr>
                <w:rFonts w:ascii="微軟正黑體" w:eastAsia="微軟正黑體" w:hAnsi="微軟正黑體" w:hint="eastAsia"/>
              </w:rPr>
              <w:t>，有夠丟臉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1E73A7EA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自動偵測乾燒功能</w:t>
            </w:r>
          </w:p>
          <w:p w14:paraId="55FD825D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爐火連結手機通知自己</w:t>
            </w:r>
          </w:p>
          <w:p w14:paraId="797F1920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爐火</w:t>
            </w:r>
            <w:r w:rsidRPr="0061124A">
              <w:rPr>
                <w:rFonts w:ascii="微軟正黑體" w:eastAsia="微軟正黑體" w:hAnsi="微軟正黑體"/>
              </w:rPr>
              <w:t>乾燒</w:t>
            </w:r>
            <w:r w:rsidRPr="0061124A">
              <w:rPr>
                <w:rFonts w:ascii="微軟正黑體" w:eastAsia="微軟正黑體" w:hAnsi="微軟正黑體" w:hint="eastAsia"/>
              </w:rPr>
              <w:t>通知穿戴裝置</w:t>
            </w:r>
          </w:p>
          <w:p w14:paraId="1BF3DDAF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爐火</w:t>
            </w:r>
            <w:r w:rsidRPr="0061124A">
              <w:rPr>
                <w:rFonts w:ascii="微軟正黑體" w:eastAsia="微軟正黑體" w:hAnsi="微軟正黑體"/>
              </w:rPr>
              <w:t>乾燒</w:t>
            </w:r>
            <w:r w:rsidRPr="0061124A">
              <w:rPr>
                <w:rFonts w:ascii="微軟正黑體" w:eastAsia="微軟正黑體" w:hAnsi="微軟正黑體" w:hint="eastAsia"/>
              </w:rPr>
              <w:t>通知緊急聯絡人</w:t>
            </w:r>
          </w:p>
          <w:p w14:paraId="758C3C31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可以遠端關閉爐火</w:t>
            </w:r>
          </w:p>
          <w:p w14:paraId="37382B47" w14:textId="1FEE17CB" w:rsidR="00534A40" w:rsidRPr="0029154B" w:rsidRDefault="00534A40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可遠端監看家內狀況</w:t>
            </w:r>
          </w:p>
        </w:tc>
      </w:tr>
      <w:tr w:rsidR="00534A40" w:rsidRPr="00CC0855" w14:paraId="7E154048" w14:textId="77777777" w:rsidTr="00534A40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2BF527E6" w14:textId="19D16B2F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900929B" w14:textId="634D227B" w:rsidR="00534A40" w:rsidRPr="00CC0855" w:rsidRDefault="00534A40" w:rsidP="0078694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生活中很多大小事，不記</w:t>
            </w:r>
            <w:r>
              <w:rPr>
                <w:rFonts w:ascii="微軟正黑體" w:eastAsia="微軟正黑體" w:hAnsi="微軟正黑體" w:hint="eastAsia"/>
              </w:rPr>
              <w:t>下立</w:t>
            </w:r>
            <w:r>
              <w:rPr>
                <w:rFonts w:ascii="微軟正黑體" w:eastAsia="微軟正黑體" w:hAnsi="微軟正黑體"/>
              </w:rPr>
              <w:t>刻就忘記，</w:t>
            </w:r>
            <w:r>
              <w:rPr>
                <w:rFonts w:ascii="微軟正黑體" w:eastAsia="微軟正黑體" w:hAnsi="微軟正黑體" w:hint="eastAsia"/>
              </w:rPr>
              <w:t>如何</w:t>
            </w:r>
            <w:r w:rsidRPr="00CC0855">
              <w:rPr>
                <w:rFonts w:ascii="微軟正黑體" w:eastAsia="微軟正黑體" w:hAnsi="微軟正黑體"/>
              </w:rPr>
              <w:t>方便記錄又能提醒自己</w:t>
            </w:r>
            <w:r>
              <w:rPr>
                <w:rFonts w:ascii="微軟正黑體" w:eastAsia="微軟正黑體" w:hAnsi="微軟正黑體" w:hint="eastAsia"/>
              </w:rPr>
              <w:t>？</w:t>
            </w:r>
          </w:p>
        </w:tc>
        <w:tc>
          <w:tcPr>
            <w:tcW w:w="6237" w:type="dxa"/>
            <w:vAlign w:val="center"/>
          </w:tcPr>
          <w:p w14:paraId="6272F95E" w14:textId="77777777" w:rsidR="00534A40" w:rsidRPr="000E2E7C" w:rsidRDefault="00534A40" w:rsidP="000E2E7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記錄</w:t>
            </w:r>
            <w:r w:rsidRPr="000E2E7C">
              <w:rPr>
                <w:rFonts w:ascii="微軟正黑體" w:eastAsia="微軟正黑體" w:hAnsi="微軟正黑體"/>
              </w:rPr>
              <w:t>工具要</w:t>
            </w:r>
          </w:p>
          <w:p w14:paraId="6FD56C2E" w14:textId="77777777" w:rsidR="00534A40" w:rsidRPr="0029154B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隨身</w:t>
            </w:r>
          </w:p>
          <w:p w14:paraId="69A4032A" w14:textId="77777777" w:rsidR="00534A40" w:rsidRPr="0029154B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方便使用</w:t>
            </w:r>
          </w:p>
          <w:p w14:paraId="3A7A3A24" w14:textId="541A562C" w:rsidR="00534A40" w:rsidRPr="0029154B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自動提醒</w:t>
            </w:r>
            <w:r>
              <w:rPr>
                <w:rFonts w:ascii="微軟正黑體" w:eastAsia="微軟正黑體" w:hAnsi="微軟正黑體" w:hint="eastAsia"/>
              </w:rPr>
              <w:t>功能</w:t>
            </w:r>
          </w:p>
        </w:tc>
      </w:tr>
      <w:tr w:rsidR="00534A40" w:rsidRPr="00CC0855" w14:paraId="2BDCA91A" w14:textId="77777777" w:rsidTr="00534A40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6693C0A8" w14:textId="62C323B8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0906D56" w14:textId="782B2373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經常看電視</w:t>
            </w:r>
            <w:r>
              <w:rPr>
                <w:rFonts w:ascii="微軟正黑體" w:eastAsia="微軟正黑體" w:hAnsi="微軟正黑體" w:hint="eastAsia"/>
              </w:rPr>
              <w:t>到</w:t>
            </w:r>
            <w:r w:rsidRPr="00CC0855">
              <w:rPr>
                <w:rFonts w:ascii="微軟正黑體" w:eastAsia="微軟正黑體" w:hAnsi="微軟正黑體"/>
              </w:rPr>
              <w:t>睡著，半夜醒來才發現又忘了關燈關冷氣，好</w:t>
            </w:r>
            <w:r>
              <w:rPr>
                <w:rFonts w:ascii="微軟正黑體" w:eastAsia="微軟正黑體" w:hAnsi="微軟正黑體"/>
              </w:rPr>
              <w:t>浪費電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42323285" w14:textId="77777777" w:rsidR="00534A40" w:rsidRPr="0061124A" w:rsidRDefault="00534A40" w:rsidP="000E2E7C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冷氣自動偵測</w:t>
            </w:r>
            <w:r w:rsidRPr="0061124A">
              <w:rPr>
                <w:rFonts w:ascii="微軟正黑體" w:eastAsia="微軟正黑體" w:hAnsi="微軟正黑體" w:hint="eastAsia"/>
              </w:rPr>
              <w:t>與</w:t>
            </w:r>
            <w:r w:rsidRPr="0061124A">
              <w:rPr>
                <w:rFonts w:ascii="微軟正黑體" w:eastAsia="微軟正黑體" w:hAnsi="微軟正黑體"/>
              </w:rPr>
              <w:t>關閉</w:t>
            </w:r>
          </w:p>
          <w:p w14:paraId="1AC8E798" w14:textId="77777777" w:rsidR="00534A40" w:rsidRDefault="00534A40" w:rsidP="00AE7992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電燈自動偵測與</w:t>
            </w:r>
            <w:r w:rsidRPr="0061124A">
              <w:rPr>
                <w:rFonts w:ascii="微軟正黑體" w:eastAsia="微軟正黑體" w:hAnsi="微軟正黑體"/>
              </w:rPr>
              <w:t>關閉</w:t>
            </w:r>
          </w:p>
          <w:p w14:paraId="469060C1" w14:textId="28696C71" w:rsidR="00534A40" w:rsidRPr="0029154B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家電</w:t>
            </w:r>
            <w:r w:rsidRPr="0061124A">
              <w:rPr>
                <w:rFonts w:ascii="微軟正黑體" w:eastAsia="微軟正黑體" w:hAnsi="微軟正黑體"/>
              </w:rPr>
              <w:t>自動偵測</w:t>
            </w:r>
            <w:r w:rsidRPr="0061124A">
              <w:rPr>
                <w:rFonts w:ascii="微軟正黑體" w:eastAsia="微軟正黑體" w:hAnsi="微軟正黑體" w:hint="eastAsia"/>
              </w:rPr>
              <w:t>與</w:t>
            </w:r>
            <w:r w:rsidRPr="0061124A">
              <w:rPr>
                <w:rFonts w:ascii="微軟正黑體" w:eastAsia="微軟正黑體" w:hAnsi="微軟正黑體"/>
              </w:rPr>
              <w:t>關閉</w:t>
            </w:r>
          </w:p>
        </w:tc>
      </w:tr>
      <w:tr w:rsidR="00534A40" w:rsidRPr="00CC0855" w14:paraId="69EFC8C8" w14:textId="77777777" w:rsidTr="00534A40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59315CDC" w14:textId="7CC39CA9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31FC1F8" w14:textId="7F3909CA" w:rsidR="00534A40" w:rsidRPr="00B63B8B" w:rsidRDefault="00534A40" w:rsidP="0078694B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C0855">
              <w:rPr>
                <w:rFonts w:ascii="微軟正黑體" w:eastAsia="微軟正黑體" w:hAnsi="微軟正黑體"/>
              </w:rPr>
              <w:t>做完家事總是腰痠背痛，體力大不如前，但又見不得家裡髒亂。</w:t>
            </w:r>
          </w:p>
        </w:tc>
        <w:tc>
          <w:tcPr>
            <w:tcW w:w="6237" w:type="dxa"/>
            <w:vAlign w:val="center"/>
          </w:tcPr>
          <w:p w14:paraId="1A198A2D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掃拖機器人</w:t>
            </w:r>
          </w:p>
          <w:p w14:paraId="60D6A222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自動偵測髒污</w:t>
            </w:r>
            <w:r w:rsidRPr="0061124A">
              <w:rPr>
                <w:rFonts w:ascii="微軟正黑體" w:eastAsia="微軟正黑體" w:hAnsi="微軟正黑體" w:hint="eastAsia"/>
              </w:rPr>
              <w:t>的掃地機器人</w:t>
            </w:r>
          </w:p>
          <w:p w14:paraId="6CE6B662" w14:textId="2516DEA0" w:rsidR="00534A40" w:rsidRPr="0029154B" w:rsidRDefault="00534A40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家事服務員</w:t>
            </w:r>
          </w:p>
        </w:tc>
      </w:tr>
      <w:tr w:rsidR="00534A40" w:rsidRPr="00CC0855" w14:paraId="2238F2EC" w14:textId="77777777" w:rsidTr="00534A40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445282F1" w14:textId="17A8871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8C141FC" w14:textId="0EB3CD74" w:rsidR="00534A40" w:rsidRPr="00CC0855" w:rsidRDefault="00534A40" w:rsidP="00290B71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想</w:t>
            </w:r>
            <w:r>
              <w:rPr>
                <w:rFonts w:ascii="微軟正黑體" w:eastAsia="微軟正黑體" w:hAnsi="微軟正黑體"/>
              </w:rPr>
              <w:t>換個</w:t>
            </w:r>
            <w:r>
              <w:rPr>
                <w:rFonts w:ascii="微軟正黑體" w:eastAsia="微軟正黑體" w:hAnsi="微軟正黑體" w:hint="eastAsia"/>
              </w:rPr>
              <w:t>天花板</w:t>
            </w:r>
            <w:r>
              <w:rPr>
                <w:rFonts w:ascii="微軟正黑體" w:eastAsia="微軟正黑體" w:hAnsi="微軟正黑體"/>
              </w:rPr>
              <w:t>燈泡</w:t>
            </w:r>
            <w:r>
              <w:rPr>
                <w:rFonts w:ascii="微軟正黑體" w:eastAsia="微軟正黑體" w:hAnsi="微軟正黑體" w:hint="eastAsia"/>
              </w:rPr>
              <w:t>卻</w:t>
            </w:r>
            <w:r>
              <w:rPr>
                <w:rFonts w:ascii="微軟正黑體" w:eastAsia="微軟正黑體" w:hAnsi="微軟正黑體"/>
              </w:rPr>
              <w:t>一直對不準，硬撐一下手腳就發軟。</w:t>
            </w:r>
            <w:r>
              <w:rPr>
                <w:rFonts w:ascii="微軟正黑體" w:eastAsia="微軟正黑體" w:hAnsi="微軟正黑體" w:hint="eastAsia"/>
              </w:rPr>
              <w:t>真得</w:t>
            </w:r>
            <w:r>
              <w:rPr>
                <w:rFonts w:ascii="微軟正黑體" w:eastAsia="微軟正黑體" w:hAnsi="微軟正黑體"/>
              </w:rPr>
              <w:t>麻煩</w:t>
            </w:r>
            <w:r>
              <w:rPr>
                <w:rFonts w:ascii="微軟正黑體" w:eastAsia="微軟正黑體" w:hAnsi="微軟正黑體" w:hint="eastAsia"/>
              </w:rPr>
              <w:t>孩子或請水電</w:t>
            </w:r>
            <w:r>
              <w:rPr>
                <w:rFonts w:ascii="微軟正黑體" w:eastAsia="微軟正黑體" w:hAnsi="微軟正黑體" w:hint="eastAsia"/>
                <w:sz w:val="28"/>
              </w:rPr>
              <w:t>？</w:t>
            </w:r>
          </w:p>
        </w:tc>
        <w:tc>
          <w:tcPr>
            <w:tcW w:w="6237" w:type="dxa"/>
            <w:vAlign w:val="center"/>
          </w:tcPr>
          <w:p w14:paraId="294A8E59" w14:textId="77777777" w:rsidR="00534A40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簡易居家修繕服務</w:t>
            </w:r>
          </w:p>
          <w:p w14:paraId="2C43AF3F" w14:textId="77777777" w:rsidR="00534A40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家事服務員</w:t>
            </w:r>
          </w:p>
          <w:p w14:paraId="783B9E68" w14:textId="3BA6BF3B" w:rsidR="00534A40" w:rsidRPr="0061124A" w:rsidRDefault="00534A40" w:rsidP="0063514E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大樓保全兼修繕</w:t>
            </w:r>
          </w:p>
        </w:tc>
      </w:tr>
      <w:tr w:rsidR="00534A40" w:rsidRPr="00CC0855" w14:paraId="62A0A13F" w14:textId="77777777" w:rsidTr="00534A40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17CCBD22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679FCB45" w14:textId="1B5E9C6A" w:rsidR="00534A40" w:rsidRPr="00CC0855" w:rsidRDefault="00534A40" w:rsidP="000E2E7C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除了裝監視器，難道沒有其他方法可以讓兒女知道我過得很好嗎?</w:t>
            </w:r>
          </w:p>
        </w:tc>
        <w:tc>
          <w:tcPr>
            <w:tcW w:w="6237" w:type="dxa"/>
            <w:vAlign w:val="center"/>
          </w:tcPr>
          <w:p w14:paraId="714EC25E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自動定時報平安</w:t>
            </w:r>
          </w:p>
          <w:p w14:paraId="75837347" w14:textId="77777777" w:rsidR="00534A40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居家動態自動通知</w:t>
            </w:r>
          </w:p>
          <w:p w14:paraId="06902323" w14:textId="4EEA509F" w:rsidR="00534A40" w:rsidRPr="0029154B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監視器裝在</w:t>
            </w:r>
            <w:r>
              <w:rPr>
                <w:rFonts w:ascii="微軟正黑體" w:eastAsia="微軟正黑體" w:hAnsi="微軟正黑體" w:hint="eastAsia"/>
              </w:rPr>
              <w:t>客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餐廳</w:t>
            </w:r>
          </w:p>
        </w:tc>
      </w:tr>
      <w:tr w:rsidR="00534A40" w:rsidRPr="00CC0855" w14:paraId="2E685DAC" w14:textId="77777777" w:rsidTr="00534A40">
        <w:trPr>
          <w:trHeight w:val="871"/>
        </w:trPr>
        <w:tc>
          <w:tcPr>
            <w:tcW w:w="1951" w:type="dxa"/>
            <w:vMerge w:val="restart"/>
            <w:shd w:val="clear" w:color="auto" w:fill="FBE4D5" w:themeFill="accent2" w:themeFillTint="33"/>
            <w:vAlign w:val="center"/>
          </w:tcPr>
          <w:p w14:paraId="6A49B8EF" w14:textId="18E0BCE3" w:rsidR="00534A40" w:rsidRDefault="00534A40" w:rsidP="0078694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學習</w:t>
            </w:r>
            <w:r>
              <w:rPr>
                <w:rFonts w:ascii="微軟正黑體" w:eastAsia="微軟正黑體" w:hAnsi="微軟正黑體"/>
              </w:rPr>
              <w:t>數位科技</w:t>
            </w:r>
          </w:p>
        </w:tc>
        <w:tc>
          <w:tcPr>
            <w:tcW w:w="7371" w:type="dxa"/>
            <w:vAlign w:val="center"/>
          </w:tcPr>
          <w:p w14:paraId="1E4EDF4A" w14:textId="0B531873" w:rsidR="00534A40" w:rsidRPr="00CC0855" w:rsidRDefault="00534A40" w:rsidP="000E2E7C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我不太會操作3C產品，孩子被我問得不耐煩，嫌我學很慢又老忘。</w:t>
            </w:r>
          </w:p>
        </w:tc>
        <w:tc>
          <w:tcPr>
            <w:tcW w:w="6237" w:type="dxa"/>
            <w:vAlign w:val="center"/>
          </w:tcPr>
          <w:p w14:paraId="0C467034" w14:textId="77777777" w:rsidR="00534A40" w:rsidRPr="0029154B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電話客服，專人提供諮詢</w:t>
            </w:r>
          </w:p>
          <w:p w14:paraId="054B1F62" w14:textId="77777777" w:rsidR="00534A40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裝置內建隨身數位助教</w:t>
            </w:r>
          </w:p>
          <w:p w14:paraId="62569393" w14:textId="2DFFB7B0" w:rsidR="00534A40" w:rsidRPr="00AE7992" w:rsidRDefault="00534A40" w:rsidP="00AE7992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影片教學</w:t>
            </w:r>
          </w:p>
        </w:tc>
      </w:tr>
      <w:tr w:rsidR="00534A40" w:rsidRPr="00CC0855" w14:paraId="3A518081" w14:textId="77777777" w:rsidTr="00534A40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11F75849" w14:textId="41BD5E8A" w:rsidR="00534A40" w:rsidRDefault="00534A40" w:rsidP="0078694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19D878A" w14:textId="38B9EAE2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我不敢亂點亂按手機，上次不知道按到什麼，螢幕立刻黑掉，嚇</w:t>
            </w:r>
            <w:r>
              <w:rPr>
                <w:rFonts w:ascii="微軟正黑體" w:eastAsia="微軟正黑體" w:hAnsi="微軟正黑體" w:hint="eastAsia"/>
              </w:rPr>
              <w:t>人！</w:t>
            </w:r>
          </w:p>
        </w:tc>
        <w:tc>
          <w:tcPr>
            <w:tcW w:w="6237" w:type="dxa"/>
            <w:vAlign w:val="center"/>
          </w:tcPr>
          <w:p w14:paraId="4C02A4BD" w14:textId="77777777" w:rsidR="00534A40" w:rsidRPr="0061124A" w:rsidRDefault="00534A40" w:rsidP="007A7401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回到初始畫面的</w:t>
            </w:r>
            <w:r w:rsidRPr="0061124A">
              <w:rPr>
                <w:rFonts w:ascii="微軟正黑體" w:eastAsia="微軟正黑體" w:hAnsi="微軟正黑體" w:hint="eastAsia"/>
              </w:rPr>
              <w:t>按鍵</w:t>
            </w:r>
          </w:p>
          <w:p w14:paraId="45ED43DE" w14:textId="1C76D089" w:rsidR="00534A40" w:rsidRPr="0029154B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電話客服提供諮詢</w:t>
            </w:r>
          </w:p>
        </w:tc>
      </w:tr>
      <w:tr w:rsidR="00534A40" w:rsidRPr="00CC0855" w14:paraId="1F48A4CD" w14:textId="77777777" w:rsidTr="00534A40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2F38E2F2" w14:textId="1E34C551" w:rsidR="00534A40" w:rsidRDefault="00534A40" w:rsidP="0078694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57BBF0F9" w14:textId="298CB5FA" w:rsidR="00534A40" w:rsidRPr="00CC0855" w:rsidRDefault="00534A40" w:rsidP="000E2E7C">
            <w:pPr>
              <w:snapToGrid w:val="0"/>
              <w:rPr>
                <w:rFonts w:ascii="微軟正黑體" w:eastAsia="微軟正黑體" w:hAnsi="微軟正黑體"/>
              </w:rPr>
            </w:pPr>
            <w:r w:rsidRPr="003A37D2">
              <w:rPr>
                <w:rFonts w:ascii="微軟正黑體" w:eastAsia="微軟正黑體" w:hAnsi="微軟正黑體" w:hint="eastAsia"/>
                <w:color w:val="FF0000"/>
              </w:rPr>
              <w:t>冰箱內堆滿滿的，常常不記得有些什麼食材，食物快過期了也不知道。</w:t>
            </w:r>
          </w:p>
        </w:tc>
        <w:tc>
          <w:tcPr>
            <w:tcW w:w="6237" w:type="dxa"/>
            <w:vAlign w:val="center"/>
          </w:tcPr>
          <w:p w14:paraId="7F2F0029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智慧冰箱</w:t>
            </w:r>
          </w:p>
          <w:p w14:paraId="4926197C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大標示的保存期限</w:t>
            </w:r>
          </w:p>
          <w:p w14:paraId="3D7A7E36" w14:textId="55AC75CC" w:rsidR="00534A40" w:rsidRPr="0029154B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智慧保鮮盒</w:t>
            </w:r>
          </w:p>
        </w:tc>
      </w:tr>
      <w:tr w:rsidR="00534A40" w:rsidRPr="00CC0855" w14:paraId="0FF0C156" w14:textId="77777777" w:rsidTr="00534A40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7C2BF9F5" w14:textId="30DFB7A7" w:rsidR="00534A40" w:rsidRDefault="00534A40" w:rsidP="0078694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579847D" w14:textId="514DEDA9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每次都說「</w:t>
            </w:r>
            <w:r>
              <w:rPr>
                <w:rFonts w:ascii="微軟正黑體" w:eastAsia="微軟正黑體" w:hAnsi="微軟正黑體"/>
              </w:rPr>
              <w:t>詳細</w:t>
            </w:r>
            <w:r w:rsidRPr="00CC0855">
              <w:rPr>
                <w:rFonts w:ascii="微軟正黑體" w:eastAsia="微軟正黑體" w:hAnsi="微軟正黑體"/>
              </w:rPr>
              <w:t>資訊已上網公告」，我又不是每天在網路上閒逛，怎麼知道這些改變？</w:t>
            </w:r>
          </w:p>
        </w:tc>
        <w:tc>
          <w:tcPr>
            <w:tcW w:w="6237" w:type="dxa"/>
            <w:vAlign w:val="center"/>
          </w:tcPr>
          <w:p w14:paraId="52FE26A6" w14:textId="77777777" w:rsidR="00534A40" w:rsidRPr="0061124A" w:rsidRDefault="00534A40" w:rsidP="007A7401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鄰</w:t>
            </w:r>
            <w:r w:rsidRPr="0061124A">
              <w:rPr>
                <w:rFonts w:ascii="微軟正黑體" w:eastAsia="微軟正黑體" w:hAnsi="微軟正黑體" w:hint="eastAsia"/>
              </w:rPr>
              <w:t>里長通知</w:t>
            </w:r>
          </w:p>
          <w:p w14:paraId="7B1D9FBE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手機</w:t>
            </w:r>
            <w:r w:rsidRPr="0061124A">
              <w:rPr>
                <w:rFonts w:ascii="微軟正黑體" w:eastAsia="微軟正黑體" w:hAnsi="微軟正黑體"/>
              </w:rPr>
              <w:t>簡訊</w:t>
            </w:r>
            <w:r w:rsidRPr="0061124A">
              <w:rPr>
                <w:rFonts w:ascii="微軟正黑體" w:eastAsia="微軟正黑體" w:hAnsi="微軟正黑體" w:hint="eastAsia"/>
              </w:rPr>
              <w:t>通知</w:t>
            </w:r>
          </w:p>
          <w:p w14:paraId="3A863C60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郵寄</w:t>
            </w:r>
            <w:r w:rsidRPr="0061124A">
              <w:rPr>
                <w:rFonts w:ascii="微軟正黑體" w:eastAsia="微軟正黑體" w:hAnsi="微軟正黑體"/>
              </w:rPr>
              <w:t>紙本</w:t>
            </w:r>
            <w:r w:rsidRPr="0061124A">
              <w:rPr>
                <w:rFonts w:ascii="微軟正黑體" w:eastAsia="微軟正黑體" w:hAnsi="微軟正黑體" w:hint="eastAsia"/>
              </w:rPr>
              <w:t>通知</w:t>
            </w:r>
          </w:p>
          <w:p w14:paraId="3C8330B7" w14:textId="4AC70E8F" w:rsidR="00534A40" w:rsidRPr="00205908" w:rsidRDefault="00534A40" w:rsidP="0061124A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手機</w:t>
            </w:r>
            <w:r w:rsidRPr="0061124A">
              <w:rPr>
                <w:rFonts w:ascii="微軟正黑體" w:eastAsia="微軟正黑體" w:hAnsi="微軟正黑體"/>
              </w:rPr>
              <w:t>中有</w:t>
            </w:r>
            <w:r w:rsidRPr="0061124A">
              <w:rPr>
                <w:rFonts w:ascii="微軟正黑體" w:eastAsia="微軟正黑體" w:hAnsi="微軟正黑體" w:hint="eastAsia"/>
              </w:rPr>
              <w:t>數位佈告欄</w:t>
            </w:r>
          </w:p>
        </w:tc>
      </w:tr>
      <w:tr w:rsidR="00534A40" w:rsidRPr="00CC0855" w14:paraId="4B3ADBBE" w14:textId="77777777" w:rsidTr="00534A40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36B8E902" w14:textId="6C2FD1F8" w:rsidR="00534A40" w:rsidRDefault="00534A40" w:rsidP="0078694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BFBCD09" w14:textId="2A86C308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Line每天都有大量訊息，真假難辨，我又不可能逐一求證，只好姑且信其有。</w:t>
            </w:r>
          </w:p>
        </w:tc>
        <w:tc>
          <w:tcPr>
            <w:tcW w:w="6237" w:type="dxa"/>
            <w:vAlign w:val="center"/>
          </w:tcPr>
          <w:p w14:paraId="60B5ABE1" w14:textId="77777777" w:rsidR="00534A40" w:rsidRPr="005740CD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政府主動刪除假消息</w:t>
            </w:r>
          </w:p>
          <w:p w14:paraId="348FCD20" w14:textId="77777777" w:rsidR="00534A40" w:rsidRPr="005740CD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政府標著有問題消息</w:t>
            </w:r>
          </w:p>
          <w:p w14:paraId="0BBD1E2B" w14:textId="77777777" w:rsidR="00534A40" w:rsidRPr="005740CD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政府主動通知訊息為假</w:t>
            </w:r>
          </w:p>
          <w:p w14:paraId="713B0D6B" w14:textId="77777777" w:rsidR="00534A40" w:rsidRPr="005740CD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政府在假消息後加正確連結</w:t>
            </w:r>
          </w:p>
          <w:p w14:paraId="5270C4CD" w14:textId="017EABC0" w:rsidR="00534A40" w:rsidRPr="0029154B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使用者</w:t>
            </w:r>
            <w:r w:rsidRPr="005740CD">
              <w:rPr>
                <w:rFonts w:ascii="微軟正黑體" w:eastAsia="微軟正黑體" w:hAnsi="微軟正黑體"/>
              </w:rPr>
              <w:t>訂閱</w:t>
            </w:r>
            <w:r w:rsidRPr="005740CD">
              <w:rPr>
                <w:rFonts w:ascii="微軟正黑體" w:eastAsia="微軟正黑體" w:hAnsi="微軟正黑體" w:hint="eastAsia"/>
              </w:rPr>
              <w:t>經</w:t>
            </w:r>
            <w:r w:rsidRPr="005740CD">
              <w:rPr>
                <w:rFonts w:ascii="微軟正黑體" w:eastAsia="微軟正黑體" w:hAnsi="微軟正黑體"/>
              </w:rPr>
              <w:t>過</w:t>
            </w:r>
            <w:r w:rsidRPr="005740CD">
              <w:rPr>
                <w:rFonts w:ascii="微軟正黑體" w:eastAsia="微軟正黑體" w:hAnsi="微軟正黑體" w:hint="eastAsia"/>
              </w:rPr>
              <w:t>檢驗</w:t>
            </w:r>
            <w:r w:rsidRPr="005740CD">
              <w:rPr>
                <w:rFonts w:ascii="微軟正黑體" w:eastAsia="微軟正黑體" w:hAnsi="微軟正黑體"/>
              </w:rPr>
              <w:t>的</w:t>
            </w:r>
            <w:r w:rsidRPr="005740CD">
              <w:rPr>
                <w:rFonts w:ascii="微軟正黑體" w:eastAsia="微軟正黑體" w:hAnsi="微軟正黑體" w:hint="eastAsia"/>
              </w:rPr>
              <w:t>資訊</w:t>
            </w:r>
          </w:p>
        </w:tc>
      </w:tr>
      <w:tr w:rsidR="00534A40" w:rsidRPr="00CC0855" w14:paraId="7C7851F9" w14:textId="77777777" w:rsidTr="00534A40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03BD9E6C" w14:textId="77777777" w:rsidR="00534A40" w:rsidRDefault="00534A40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9070C50" w14:textId="64DB913E" w:rsidR="00534A40" w:rsidRPr="00CC0855" w:rsidRDefault="00534A40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大家</w:t>
            </w:r>
            <w:r>
              <w:rPr>
                <w:rFonts w:ascii="微軟正黑體" w:eastAsia="微軟正黑體" w:hAnsi="微軟正黑體"/>
              </w:rPr>
              <w:t>都</w:t>
            </w:r>
            <w:r w:rsidRPr="00CC0855">
              <w:rPr>
                <w:rFonts w:ascii="微軟正黑體" w:eastAsia="微軟正黑體" w:hAnsi="微軟正黑體"/>
              </w:rPr>
              <w:t>說不</w:t>
            </w:r>
            <w:r w:rsidRPr="00CC0855">
              <w:rPr>
                <w:rFonts w:ascii="微軟正黑體" w:eastAsia="微軟正黑體" w:hAnsi="微軟正黑體" w:hint="eastAsia"/>
              </w:rPr>
              <w:t>知道就</w:t>
            </w:r>
            <w:r w:rsidRPr="00CC0855">
              <w:rPr>
                <w:rFonts w:ascii="微軟正黑體" w:eastAsia="微軟正黑體" w:hAnsi="微軟正黑體"/>
              </w:rPr>
              <w:t>上網查</w:t>
            </w:r>
            <w:bookmarkStart w:id="2" w:name="_GoBack"/>
            <w:bookmarkEnd w:id="2"/>
            <w:r w:rsidRPr="00CC0855">
              <w:rPr>
                <w:rFonts w:ascii="微軟正黑體" w:eastAsia="微軟正黑體" w:hAnsi="微軟正黑體"/>
              </w:rPr>
              <w:t>，但搜尋引擎</w:t>
            </w:r>
            <w:r w:rsidRPr="00CC0855">
              <w:rPr>
                <w:rFonts w:ascii="微軟正黑體" w:eastAsia="微軟正黑體" w:hAnsi="微軟正黑體" w:hint="eastAsia"/>
              </w:rPr>
              <w:t>要打什麼</w:t>
            </w:r>
            <w:r w:rsidRPr="00CC0855">
              <w:rPr>
                <w:rFonts w:ascii="微軟正黑體" w:eastAsia="微軟正黑體" w:hAnsi="微軟正黑體"/>
              </w:rPr>
              <w:t>關鍵字</w:t>
            </w:r>
            <w:r w:rsidRPr="00CC0855">
              <w:rPr>
                <w:rFonts w:ascii="微軟正黑體" w:eastAsia="微軟正黑體" w:hAnsi="微軟正黑體" w:hint="eastAsia"/>
              </w:rPr>
              <w:t>，才會查得到呢？</w:t>
            </w:r>
          </w:p>
        </w:tc>
        <w:tc>
          <w:tcPr>
            <w:tcW w:w="6237" w:type="dxa"/>
            <w:vAlign w:val="center"/>
          </w:tcPr>
          <w:p w14:paraId="3A92AD89" w14:textId="77777777" w:rsidR="00534A40" w:rsidRPr="0061124A" w:rsidRDefault="00534A40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資訊搜尋協助人員服務</w:t>
            </w:r>
          </w:p>
          <w:p w14:paraId="0E70123C" w14:textId="28183D02" w:rsidR="00534A40" w:rsidRPr="0061124A" w:rsidRDefault="00534A40" w:rsidP="0061124A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口語搜尋比對服務</w:t>
            </w:r>
          </w:p>
        </w:tc>
      </w:tr>
    </w:tbl>
    <w:p w14:paraId="60034D5E" w14:textId="3598638C" w:rsidR="00020736" w:rsidRDefault="00020736" w:rsidP="00CC0855">
      <w:pPr>
        <w:snapToGrid w:val="0"/>
      </w:pPr>
    </w:p>
    <w:p w14:paraId="322FC508" w14:textId="77777777" w:rsidR="00020736" w:rsidRDefault="00020736">
      <w:pPr>
        <w:widowControl/>
      </w:pPr>
      <w:r>
        <w:br w:type="page"/>
      </w:r>
    </w:p>
    <w:p w14:paraId="53C7DDE4" w14:textId="6DA68F35" w:rsidR="00582047" w:rsidRPr="007F4DF2" w:rsidRDefault="00020736" w:rsidP="00CC0855">
      <w:pPr>
        <w:snapToGrid w:val="0"/>
        <w:rPr>
          <w:rFonts w:ascii="微軟正黑體" w:eastAsia="微軟正黑體" w:hAnsi="微軟正黑體"/>
          <w:b/>
          <w:sz w:val="44"/>
          <w:rPrChange w:id="3" w:author="Wan-Ying Lin" w:date="2017-04-07T01:37:00Z">
            <w:rPr>
              <w:rFonts w:ascii="微軟正黑體" w:eastAsia="微軟正黑體" w:hAnsi="微軟正黑體"/>
            </w:rPr>
          </w:rPrChange>
        </w:rPr>
      </w:pPr>
      <w:r w:rsidRPr="007F4DF2">
        <w:rPr>
          <w:rFonts w:ascii="微軟正黑體" w:eastAsia="微軟正黑體" w:hAnsi="微軟正黑體"/>
          <w:b/>
          <w:sz w:val="44"/>
          <w:rPrChange w:id="4" w:author="Wan-Ying Lin" w:date="2017-04-07T01:37:00Z">
            <w:rPr>
              <w:rFonts w:ascii="微軟正黑體" w:eastAsia="微軟正黑體" w:hAnsi="微軟正黑體"/>
            </w:rPr>
          </w:rPrChange>
        </w:rPr>
        <w:lastRenderedPageBreak/>
        <w:t>引導語</w:t>
      </w:r>
    </w:p>
    <w:p w14:paraId="0612247B" w14:textId="0BA0016F" w:rsidR="00AD15D0" w:rsidRPr="003B0968" w:rsidRDefault="00AD15D0" w:rsidP="003B0968">
      <w:pPr>
        <w:snapToGrid w:val="0"/>
        <w:rPr>
          <w:ins w:id="5" w:author="amylee" w:date="2017-04-07T09:48:00Z"/>
          <w:rFonts w:ascii="微軟正黑體" w:eastAsia="微軟正黑體" w:hAnsi="微軟正黑體"/>
          <w:color w:val="FF0000"/>
          <w:sz w:val="32"/>
          <w:szCs w:val="32"/>
          <w:rPrChange w:id="6" w:author="amylee" w:date="2017-04-07T09:49:00Z">
            <w:rPr>
              <w:ins w:id="7" w:author="amylee" w:date="2017-04-07T09:48:00Z"/>
            </w:rPr>
          </w:rPrChange>
        </w:rPr>
      </w:pPr>
      <w:ins w:id="8" w:author="amylee" w:date="2017-04-07T09:47:00Z">
        <w:r w:rsidRPr="003B0968">
          <w:rPr>
            <w:rFonts w:ascii="微軟正黑體" w:eastAsia="微軟正黑體" w:hAnsi="微軟正黑體" w:hint="eastAsia"/>
            <w:color w:val="FF0000"/>
            <w:sz w:val="32"/>
            <w:szCs w:val="32"/>
            <w:rPrChange w:id="9" w:author="amylee" w:date="2017-04-07T09:49:00Z">
              <w:rPr>
                <w:rFonts w:hint="eastAsia"/>
              </w:rPr>
            </w:rPrChange>
          </w:rPr>
          <w:t>首頁畫</w:t>
        </w:r>
      </w:ins>
      <w:ins w:id="10" w:author="amylee" w:date="2017-04-07T09:48:00Z">
        <w:r w:rsidRPr="003B0968">
          <w:rPr>
            <w:rFonts w:ascii="微軟正黑體" w:eastAsia="微軟正黑體" w:hAnsi="微軟正黑體" w:hint="eastAsia"/>
            <w:color w:val="FF0000"/>
            <w:sz w:val="32"/>
            <w:szCs w:val="32"/>
            <w:rPrChange w:id="11" w:author="amylee" w:date="2017-04-07T09:49:00Z">
              <w:rPr>
                <w:rFonts w:hint="eastAsia"/>
              </w:rPr>
            </w:rPrChange>
          </w:rPr>
          <w:t>面</w:t>
        </w:r>
      </w:ins>
    </w:p>
    <w:p w14:paraId="1463B07B" w14:textId="67251AA0" w:rsidR="00AD15D0" w:rsidRPr="003B0968" w:rsidRDefault="00C869E1" w:rsidP="003B0968">
      <w:pPr>
        <w:spacing w:before="120" w:line="400" w:lineRule="exact"/>
        <w:rPr>
          <w:ins w:id="12" w:author="amylee" w:date="2017-04-07T09:48:00Z"/>
          <w:rFonts w:ascii="微軟正黑體" w:eastAsia="微軟正黑體" w:hAnsi="微軟正黑體" w:cs="新細明體"/>
          <w:kern w:val="0"/>
          <w:szCs w:val="24"/>
        </w:rPr>
      </w:pPr>
      <w:ins w:id="13" w:author="amylee" w:date="2017-04-07T10:24:00Z">
        <w:r w:rsidRPr="003B0968">
          <w:rPr>
            <w:rFonts w:ascii="微軟正黑體" w:eastAsia="微軟正黑體" w:hAnsi="微軟正黑體" w:cs="新細明體" w:hint="eastAsia"/>
            <w:kern w:val="0"/>
            <w:szCs w:val="24"/>
          </w:rPr>
          <w:t>友善高齡</w:t>
        </w:r>
      </w:ins>
      <w:ins w:id="14" w:author="amylee" w:date="2017-04-07T09:48:00Z">
        <w:r w:rsidR="00AD15D0" w:rsidRPr="003B0968">
          <w:rPr>
            <w:rFonts w:ascii="微軟正黑體" w:eastAsia="微軟正黑體" w:hAnsi="微軟正黑體" w:cs="新細明體" w:hint="eastAsia"/>
            <w:kern w:val="0"/>
            <w:szCs w:val="24"/>
          </w:rPr>
          <w:t>智慧城市</w:t>
        </w:r>
      </w:ins>
    </w:p>
    <w:p w14:paraId="09FFC80D" w14:textId="557BB556" w:rsidR="00AD15D0" w:rsidRPr="003B0968" w:rsidRDefault="00AD15D0" w:rsidP="003B0968">
      <w:pPr>
        <w:spacing w:before="120" w:line="400" w:lineRule="exact"/>
        <w:rPr>
          <w:ins w:id="15" w:author="amylee" w:date="2017-04-07T10:47:00Z"/>
          <w:rFonts w:ascii="微軟正黑體" w:eastAsia="微軟正黑體" w:hAnsi="微軟正黑體" w:cs="新細明體"/>
          <w:kern w:val="0"/>
          <w:szCs w:val="24"/>
        </w:rPr>
      </w:pPr>
      <w:ins w:id="16" w:author="amylee" w:date="2017-04-07T09:48:00Z">
        <w:r w:rsidRPr="003B0968">
          <w:rPr>
            <w:rFonts w:ascii="微軟正黑體" w:eastAsia="微軟正黑體" w:hAnsi="微軟正黑體" w:cs="新細明體" w:hint="eastAsia"/>
            <w:kern w:val="0"/>
            <w:szCs w:val="24"/>
          </w:rPr>
          <w:t>快樂安居需求大調查</w:t>
        </w:r>
      </w:ins>
    </w:p>
    <w:p w14:paraId="11588A3A" w14:textId="56003BCF" w:rsidR="006D491A" w:rsidRPr="003B0968" w:rsidRDefault="003B0968" w:rsidP="00CC0855">
      <w:pPr>
        <w:snapToGrid w:val="0"/>
        <w:rPr>
          <w:ins w:id="17" w:author="amylee" w:date="2017-04-07T09:47:00Z"/>
          <w:rFonts w:ascii="微軟正黑體" w:eastAsia="微軟正黑體" w:hAnsi="微軟正黑體" w:cs="新細明體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ins w:id="18" w:author="amylee" w:date="2017-04-07T10:47:00Z">
        <w:r w:rsidR="006D491A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下一頁</w:t>
        </w:r>
      </w:ins>
    </w:p>
    <w:p w14:paraId="059527B7" w14:textId="7033E366" w:rsidR="004F60F6" w:rsidRPr="003B0968" w:rsidRDefault="006979BF" w:rsidP="003B0968">
      <w:pPr>
        <w:snapToGrid w:val="0"/>
        <w:rPr>
          <w:ins w:id="19" w:author="amylee" w:date="2017-04-07T10:09:00Z"/>
          <w:rFonts w:ascii="微軟正黑體" w:eastAsia="微軟正黑體" w:hAnsi="微軟正黑體"/>
          <w:color w:val="FF0000"/>
          <w:sz w:val="32"/>
          <w:szCs w:val="32"/>
        </w:rPr>
      </w:pPr>
      <w:del w:id="20" w:author="amylee" w:date="2017-04-07T09:49:00Z">
        <w:r w:rsidRPr="003B0968" w:rsidDel="00AD15D0">
          <w:rPr>
            <w:rFonts w:ascii="微軟正黑體" w:eastAsia="微軟正黑體" w:hAnsi="微軟正黑體" w:hint="eastAsia"/>
            <w:color w:val="FF0000"/>
            <w:sz w:val="32"/>
            <w:szCs w:val="32"/>
            <w:rPrChange w:id="21" w:author="amylee" w:date="2017-04-07T09:49:00Z">
              <w:rPr>
                <w:rFonts w:hint="eastAsia"/>
              </w:rPr>
            </w:rPrChange>
          </w:rPr>
          <w:delText>開頭引言</w:delText>
        </w:r>
      </w:del>
      <w:ins w:id="22" w:author="amylee" w:date="2017-04-07T09:49:00Z">
        <w:r w:rsidR="00AD15D0" w:rsidRPr="003B0968">
          <w:rPr>
            <w:rFonts w:ascii="微軟正黑體" w:eastAsia="微軟正黑體" w:hAnsi="微軟正黑體" w:hint="eastAsia"/>
            <w:color w:val="FF0000"/>
            <w:sz w:val="32"/>
            <w:szCs w:val="32"/>
          </w:rPr>
          <w:t>第二</w:t>
        </w:r>
      </w:ins>
      <w:ins w:id="23" w:author="amylee" w:date="2017-04-07T09:50:00Z">
        <w:r w:rsidR="00AD15D0" w:rsidRPr="003B0968">
          <w:rPr>
            <w:rFonts w:ascii="微軟正黑體" w:eastAsia="微軟正黑體" w:hAnsi="微軟正黑體" w:hint="eastAsia"/>
            <w:color w:val="FF0000"/>
            <w:sz w:val="32"/>
            <w:szCs w:val="32"/>
          </w:rPr>
          <w:t>畫面</w:t>
        </w:r>
      </w:ins>
      <w:r w:rsidR="003B0968">
        <w:rPr>
          <w:rFonts w:ascii="微軟正黑體" w:eastAsia="微軟正黑體" w:hAnsi="微軟正黑體" w:hint="eastAsia"/>
          <w:color w:val="FF0000"/>
          <w:sz w:val="32"/>
          <w:szCs w:val="32"/>
        </w:rPr>
        <w:t>：抽獎</w:t>
      </w:r>
    </w:p>
    <w:p w14:paraId="504DF7E5" w14:textId="77777777" w:rsidR="004F60F6" w:rsidRPr="003B0968" w:rsidRDefault="004F60F6" w:rsidP="004F60F6">
      <w:pPr>
        <w:snapToGrid w:val="0"/>
        <w:rPr>
          <w:ins w:id="24" w:author="amylee" w:date="2017-04-07T10:15:00Z"/>
          <w:rFonts w:ascii="微軟正黑體" w:eastAsia="微軟正黑體" w:hAnsi="微軟正黑體" w:cs="新細明體"/>
          <w:kern w:val="0"/>
          <w:szCs w:val="24"/>
        </w:rPr>
      </w:pPr>
      <w:ins w:id="25" w:author="amylee" w:date="2017-04-07T10:10:00Z">
        <w:r w:rsidRPr="003B0968">
          <w:rPr>
            <w:rFonts w:ascii="微軟正黑體" w:eastAsia="微軟正黑體" w:hAnsi="微軟正黑體" w:cs="新細明體" w:hint="eastAsia"/>
            <w:kern w:val="0"/>
            <w:szCs w:val="24"/>
          </w:rPr>
          <w:t>花點時間</w:t>
        </w:r>
      </w:ins>
      <w:ins w:id="26" w:author="amylee" w:date="2017-04-07T09:50:00Z">
        <w:r w:rsidR="00AD15D0" w:rsidRPr="003B0968">
          <w:rPr>
            <w:rFonts w:ascii="微軟正黑體" w:eastAsia="微軟正黑體" w:hAnsi="微軟正黑體" w:cs="新細明體" w:hint="eastAsia"/>
            <w:kern w:val="0"/>
            <w:szCs w:val="24"/>
            <w:rPrChange w:id="27" w:author="amylee" w:date="2017-04-07T10:09:00Z">
              <w:rPr>
                <w:rFonts w:hint="eastAsia"/>
              </w:rPr>
            </w:rPrChange>
          </w:rPr>
          <w:t>填問卷</w:t>
        </w:r>
      </w:ins>
    </w:p>
    <w:p w14:paraId="7FD32A56" w14:textId="010AEE2F" w:rsidR="00AD15D0" w:rsidRPr="003B0968" w:rsidRDefault="00AD15D0" w:rsidP="004F60F6">
      <w:pPr>
        <w:snapToGrid w:val="0"/>
        <w:rPr>
          <w:ins w:id="28" w:author="amylee" w:date="2017-04-07T10:48:00Z"/>
          <w:rFonts w:ascii="微軟正黑體" w:eastAsia="微軟正黑體" w:hAnsi="微軟正黑體" w:cs="新細明體"/>
          <w:kern w:val="0"/>
          <w:szCs w:val="24"/>
        </w:rPr>
      </w:pPr>
      <w:ins w:id="29" w:author="amylee" w:date="2017-04-07T09:50:00Z">
        <w:r w:rsidRPr="003B0968">
          <w:rPr>
            <w:rFonts w:ascii="微軟正黑體" w:eastAsia="微軟正黑體" w:hAnsi="微軟正黑體" w:cs="新細明體" w:hint="eastAsia"/>
            <w:kern w:val="0"/>
            <w:szCs w:val="24"/>
            <w:rPrChange w:id="30" w:author="amylee" w:date="2017-04-07T10:09:00Z">
              <w:rPr>
                <w:rFonts w:hint="eastAsia"/>
              </w:rPr>
            </w:rPrChange>
          </w:rPr>
          <w:t>抽大獎</w:t>
        </w:r>
        <w:r w:rsidR="003B0968" w:rsidRPr="003B0968">
          <w:rPr>
            <w:rFonts w:ascii="微軟正黑體" w:eastAsia="微軟正黑體" w:hAnsi="微軟正黑體" w:cs="新細明體" w:hint="eastAsia"/>
            <w:kern w:val="0"/>
            <w:szCs w:val="24"/>
          </w:rPr>
          <w:t>(顯示獎品)</w:t>
        </w:r>
      </w:ins>
    </w:p>
    <w:p w14:paraId="0B81F436" w14:textId="4C74910E" w:rsidR="003B0968" w:rsidRPr="003B0968" w:rsidRDefault="003B0968" w:rsidP="003B0968">
      <w:pPr>
        <w:snapToGrid w:val="0"/>
        <w:rPr>
          <w:ins w:id="31" w:author="amylee" w:date="2017-04-07T09:47:00Z"/>
          <w:rFonts w:ascii="微軟正黑體" w:eastAsia="微軟正黑體" w:hAnsi="微軟正黑體" w:cs="新細明體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ins w:id="32" w:author="amylee" w:date="2017-04-07T10:47:00Z">
        <w:r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下一頁</w:t>
        </w:r>
      </w:ins>
    </w:p>
    <w:p w14:paraId="243325D9" w14:textId="0375DB79" w:rsidR="00AD15D0" w:rsidRPr="00AD15D0" w:rsidRDefault="00AD15D0" w:rsidP="003B0968">
      <w:pPr>
        <w:snapToGrid w:val="0"/>
        <w:rPr>
          <w:rFonts w:ascii="微軟正黑體" w:eastAsia="微軟正黑體" w:hAnsi="微軟正黑體"/>
          <w:color w:val="FF0000"/>
          <w:sz w:val="32"/>
          <w:szCs w:val="32"/>
          <w:rPrChange w:id="33" w:author="amylee" w:date="2017-04-07T09:50:00Z">
            <w:rPr/>
          </w:rPrChange>
        </w:rPr>
      </w:pPr>
      <w:ins w:id="34" w:author="amylee" w:date="2017-04-07T09:50:00Z">
        <w:r>
          <w:rPr>
            <w:rFonts w:ascii="微軟正黑體" w:eastAsia="微軟正黑體" w:hAnsi="微軟正黑體" w:hint="eastAsia"/>
            <w:color w:val="FF0000"/>
            <w:sz w:val="32"/>
            <w:szCs w:val="32"/>
          </w:rPr>
          <w:t>第三畫面</w:t>
        </w:r>
      </w:ins>
      <w:r w:rsidR="003B0968">
        <w:rPr>
          <w:rFonts w:ascii="微軟正黑體" w:eastAsia="微軟正黑體" w:hAnsi="微軟正黑體" w:hint="eastAsia"/>
          <w:color w:val="FF0000"/>
          <w:sz w:val="32"/>
          <w:szCs w:val="32"/>
        </w:rPr>
        <w:t>：</w:t>
      </w:r>
      <w:ins w:id="35" w:author="amylee" w:date="2017-04-07T09:50:00Z">
        <w:r>
          <w:rPr>
            <w:rFonts w:ascii="微軟正黑體" w:eastAsia="微軟正黑體" w:hAnsi="微軟正黑體" w:hint="eastAsia"/>
            <w:color w:val="FF0000"/>
            <w:sz w:val="32"/>
            <w:szCs w:val="32"/>
          </w:rPr>
          <w:t>引言</w:t>
        </w:r>
      </w:ins>
    </w:p>
    <w:p w14:paraId="4514704B" w14:textId="5B182300" w:rsidR="00F00C25" w:rsidRPr="00F00C25" w:rsidDel="00AD15D0" w:rsidRDefault="00064E9F" w:rsidP="00F00C25">
      <w:pPr>
        <w:snapToGrid w:val="0"/>
        <w:rPr>
          <w:del w:id="36" w:author="amylee" w:date="2017-04-07T09:51:00Z"/>
          <w:rFonts w:ascii="微軟正黑體" w:eastAsia="微軟正黑體" w:hAnsi="微軟正黑體"/>
          <w:sz w:val="32"/>
          <w:szCs w:val="32"/>
        </w:rPr>
      </w:pPr>
      <w:ins w:id="37" w:author="Wan-Ying Lin" w:date="2017-04-07T01:27:00Z">
        <w:del w:id="38" w:author="amylee" w:date="2017-04-07T09:51:00Z">
          <w:r w:rsidDel="00AD15D0">
            <w:rPr>
              <w:rFonts w:ascii="微軟正黑體" w:eastAsia="微軟正黑體" w:hAnsi="微軟正黑體" w:hint="eastAsia"/>
              <w:sz w:val="32"/>
              <w:szCs w:val="32"/>
            </w:rPr>
            <w:delText>快樂安居</w:delText>
          </w:r>
        </w:del>
      </w:ins>
      <w:del w:id="39" w:author="amylee" w:date="2017-04-07T09:51:00Z">
        <w:r w:rsidR="00F00C25" w:rsidRPr="00F00C25" w:rsidDel="00AD15D0">
          <w:rPr>
            <w:rFonts w:ascii="微軟正黑體" w:eastAsia="微軟正黑體" w:hAnsi="微軟正黑體" w:hint="eastAsia"/>
            <w:sz w:val="32"/>
            <w:szCs w:val="32"/>
          </w:rPr>
          <w:delText>活躍安老需求大調查</w:delText>
        </w:r>
      </w:del>
    </w:p>
    <w:p w14:paraId="4D80CCA4" w14:textId="370E2E57" w:rsidR="00A81B9C" w:rsidRDefault="00A81B9C" w:rsidP="00F00C25">
      <w:pPr>
        <w:spacing w:before="120" w:line="400" w:lineRule="exact"/>
        <w:rPr>
          <w:ins w:id="40" w:author="amylee" w:date="2017-04-07T10:28:00Z"/>
          <w:rFonts w:ascii="微軟正黑體" w:eastAsia="微軟正黑體" w:hAnsi="微軟正黑體" w:cs="新細明體"/>
          <w:kern w:val="0"/>
          <w:szCs w:val="24"/>
        </w:rPr>
      </w:pPr>
      <w:ins w:id="41" w:author="amylee" w:date="2017-04-07T10:27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隨著年紀增長，</w:t>
        </w:r>
      </w:ins>
      <w:ins w:id="42" w:author="amylee" w:date="2017-04-07T10:28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生活</w:t>
        </w:r>
      </w:ins>
      <w:ins w:id="43" w:author="amylee" w:date="2017-04-07T10:27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有些事</w:t>
        </w:r>
      </w:ins>
      <w:ins w:id="44" w:author="amylee" w:date="2017-04-07T10:28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變得</w:t>
        </w:r>
      </w:ins>
      <w:ins w:id="45" w:author="amylee" w:date="2017-04-07T10:27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不</w:t>
        </w:r>
      </w:ins>
      <w:ins w:id="46" w:author="amylee" w:date="2017-04-07T10:41:00Z">
        <w:r w:rsidR="008E6AB8">
          <w:rPr>
            <w:rFonts w:ascii="微軟正黑體" w:eastAsia="微軟正黑體" w:hAnsi="微軟正黑體" w:cs="新細明體" w:hint="eastAsia"/>
            <w:kern w:val="0"/>
            <w:szCs w:val="24"/>
          </w:rPr>
          <w:t>太</w:t>
        </w:r>
      </w:ins>
      <w:ins w:id="47" w:author="amylee" w:date="2017-04-07T10:27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方便</w:t>
        </w:r>
      </w:ins>
    </w:p>
    <w:p w14:paraId="7B7AF54C" w14:textId="797CEB20" w:rsidR="00A81B9C" w:rsidRDefault="00A81B9C" w:rsidP="00A81B9C">
      <w:pPr>
        <w:spacing w:before="120" w:line="400" w:lineRule="exact"/>
        <w:rPr>
          <w:ins w:id="48" w:author="amylee" w:date="2017-04-07T10:35:00Z"/>
          <w:rFonts w:ascii="微軟正黑體" w:eastAsia="微軟正黑體" w:hAnsi="微軟正黑體" w:cs="新細明體"/>
          <w:kern w:val="0"/>
          <w:szCs w:val="24"/>
        </w:rPr>
      </w:pPr>
      <w:ins w:id="49" w:author="amylee" w:date="2017-04-07T10:35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選出您</w:t>
        </w:r>
      </w:ins>
      <w:ins w:id="50" w:author="amylee" w:date="2017-04-07T10:39:00Z">
        <w:r w:rsidR="008E6AB8">
          <w:rPr>
            <w:rFonts w:ascii="微軟正黑體" w:eastAsia="微軟正黑體" w:hAnsi="微軟正黑體" w:cs="新細明體" w:hint="eastAsia"/>
            <w:kern w:val="0"/>
            <w:szCs w:val="24"/>
          </w:rPr>
          <w:t>生活</w:t>
        </w:r>
      </w:ins>
      <w:ins w:id="51" w:author="amylee" w:date="2017-04-07T10:40:00Z">
        <w:r w:rsidR="008E6AB8">
          <w:rPr>
            <w:rFonts w:ascii="微軟正黑體" w:eastAsia="微軟正黑體" w:hAnsi="微軟正黑體" w:cs="新細明體" w:hint="eastAsia"/>
            <w:kern w:val="0"/>
            <w:szCs w:val="24"/>
          </w:rPr>
          <w:t>中的</w:t>
        </w:r>
      </w:ins>
      <w:ins w:id="52" w:author="amylee" w:date="2017-04-07T10:35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麻煩，讓城市</w:t>
        </w:r>
      </w:ins>
      <w:ins w:id="53" w:author="amylee" w:date="2017-04-07T10:38:00Z">
        <w:r w:rsidR="008E6AB8">
          <w:rPr>
            <w:rFonts w:ascii="微軟正黑體" w:eastAsia="微軟正黑體" w:hAnsi="微軟正黑體" w:cs="新細明體" w:hint="eastAsia"/>
            <w:kern w:val="0"/>
            <w:szCs w:val="24"/>
          </w:rPr>
          <w:t>配合大家的需要</w:t>
        </w:r>
      </w:ins>
      <w:ins w:id="54" w:author="amylee" w:date="2017-04-07T10:35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變得更友善</w:t>
        </w:r>
      </w:ins>
    </w:p>
    <w:p w14:paraId="4D51271B" w14:textId="7812BA61" w:rsidR="008E6AB8" w:rsidRDefault="008E6AB8" w:rsidP="008E6AB8">
      <w:pPr>
        <w:spacing w:before="120" w:line="400" w:lineRule="exact"/>
        <w:rPr>
          <w:ins w:id="55" w:author="amylee" w:date="2017-04-07T10:37:00Z"/>
          <w:rFonts w:ascii="微軟正黑體" w:eastAsia="微軟正黑體" w:hAnsi="微軟正黑體" w:cs="新細明體"/>
          <w:kern w:val="0"/>
          <w:szCs w:val="24"/>
        </w:rPr>
      </w:pPr>
      <w:ins w:id="56" w:author="amylee" w:date="2017-04-07T10:42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讓</w:t>
        </w:r>
      </w:ins>
      <w:ins w:id="57" w:author="amylee" w:date="2017-04-07T10:40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台灣成為</w:t>
        </w:r>
      </w:ins>
      <w:ins w:id="58" w:author="amylee" w:date="2017-04-07T10:29:00Z">
        <w:r w:rsidR="00A81B9C">
          <w:rPr>
            <w:rFonts w:ascii="微軟正黑體" w:eastAsia="微軟正黑體" w:hAnsi="微軟正黑體" w:cs="新細明體" w:hint="eastAsia"/>
            <w:kern w:val="0"/>
            <w:szCs w:val="24"/>
          </w:rPr>
          <w:t>一輩子都能</w:t>
        </w:r>
      </w:ins>
      <w:ins w:id="59" w:author="amylee" w:date="2017-04-07T10:17:00Z">
        <w:r w:rsidR="00C869E1">
          <w:rPr>
            <w:rFonts w:ascii="微軟正黑體" w:eastAsia="微軟正黑體" w:hAnsi="微軟正黑體" w:cs="新細明體" w:hint="eastAsia"/>
            <w:kern w:val="0"/>
            <w:szCs w:val="24"/>
          </w:rPr>
          <w:t>快樂生活、安心居住</w:t>
        </w:r>
      </w:ins>
      <w:ins w:id="60" w:author="amylee" w:date="2017-04-07T10:40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的好</w:t>
        </w:r>
      </w:ins>
      <w:ins w:id="61" w:author="amylee" w:date="2017-04-07T10:41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地方</w:t>
        </w:r>
      </w:ins>
    </w:p>
    <w:p w14:paraId="69A2BCEA" w14:textId="2EED9ECD" w:rsidR="003B0968" w:rsidRDefault="003B0968" w:rsidP="00A34C9D">
      <w:pPr>
        <w:snapToGrid w:val="0"/>
        <w:rPr>
          <w:rFonts w:ascii="微軟正黑體" w:eastAsia="微軟正黑體" w:hAnsi="微軟正黑體" w:cs="新細明體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開始</w:t>
      </w:r>
    </w:p>
    <w:p w14:paraId="3C24CD28" w14:textId="23365F16" w:rsidR="00F00C25" w:rsidRPr="006F1D6D" w:rsidDel="008E6AB8" w:rsidRDefault="00F00C25" w:rsidP="00F00C25">
      <w:pPr>
        <w:spacing w:before="120" w:line="400" w:lineRule="exact"/>
        <w:rPr>
          <w:del w:id="62" w:author="amylee" w:date="2017-04-07T10:43:00Z"/>
          <w:rFonts w:ascii="微軟正黑體" w:eastAsia="微軟正黑體" w:hAnsi="微軟正黑體" w:cs="新細明體"/>
          <w:kern w:val="0"/>
          <w:szCs w:val="24"/>
        </w:rPr>
      </w:pPr>
      <w:del w:id="63" w:author="amylee" w:date="2017-04-07T10:43:00Z">
        <w:r w:rsidRPr="006F1D6D" w:rsidDel="008E6AB8">
          <w:rPr>
            <w:rFonts w:ascii="微軟正黑體" w:eastAsia="微軟正黑體" w:hAnsi="微軟正黑體" w:cs="新細明體" w:hint="eastAsia"/>
            <w:kern w:val="0"/>
            <w:szCs w:val="24"/>
          </w:rPr>
          <w:delText>長者的需求心聲，能夠協助台灣開展智慧城市建設，更貼近在地民眾的生活需要與期待。</w:delText>
        </w:r>
      </w:del>
    </w:p>
    <w:p w14:paraId="6ADF3E30" w14:textId="6B72C4A6" w:rsidR="00F00C25" w:rsidRPr="00D61C77" w:rsidDel="008E6AB8" w:rsidRDefault="00F00C25" w:rsidP="00F00C25">
      <w:pPr>
        <w:spacing w:before="120" w:line="400" w:lineRule="exact"/>
        <w:rPr>
          <w:del w:id="64" w:author="amylee" w:date="2017-04-07T10:43:00Z"/>
          <w:rFonts w:ascii="微軟正黑體" w:eastAsia="微軟正黑體" w:hAnsi="微軟正黑體"/>
          <w:color w:val="FF0000"/>
          <w:szCs w:val="24"/>
        </w:rPr>
      </w:pPr>
      <w:del w:id="65" w:author="amylee" w:date="2017-04-07T10:43:00Z">
        <w:r w:rsidRPr="00D61C77" w:rsidDel="008E6AB8">
          <w:rPr>
            <w:rFonts w:ascii="微軟正黑體" w:eastAsia="微軟正黑體" w:hAnsi="微軟正黑體" w:hint="eastAsia"/>
            <w:color w:val="FF0000"/>
            <w:szCs w:val="24"/>
          </w:rPr>
          <w:delText>在此邀請年滿50歲的民眾，花5分鐘為自己的需求發聲，選出個人覺得最迫切、最需要被解決的生活難題，一起描繪中高齡民眾安心養老、活躍生活的城市藍圖。</w:delText>
        </w:r>
        <w:r w:rsidR="00D61C77" w:rsidDel="008E6AB8">
          <w:rPr>
            <w:rFonts w:ascii="微軟正黑體" w:eastAsia="微軟正黑體" w:hAnsi="微軟正黑體" w:hint="eastAsia"/>
            <w:color w:val="FF0000"/>
            <w:szCs w:val="24"/>
          </w:rPr>
          <w:delText>(加上子女)</w:delText>
        </w:r>
      </w:del>
    </w:p>
    <w:p w14:paraId="74A012BD" w14:textId="694C03E8" w:rsidR="003B5E29" w:rsidRPr="003B5E29" w:rsidDel="008E6AB8" w:rsidRDefault="003B5E29" w:rsidP="003B5E29">
      <w:pPr>
        <w:snapToGrid w:val="0"/>
        <w:rPr>
          <w:del w:id="66" w:author="amylee" w:date="2017-04-07T10:43:00Z"/>
          <w:rFonts w:ascii="微軟正黑體" w:eastAsia="微軟正黑體" w:hAnsi="微軟正黑體"/>
        </w:rPr>
      </w:pPr>
      <w:del w:id="67" w:author="amylee" w:date="2017-04-07T10:43:00Z">
        <w:r w:rsidRPr="003B5E29" w:rsidDel="008E6AB8">
          <w:rPr>
            <w:rFonts w:ascii="微軟正黑體" w:eastAsia="微軟正黑體" w:hAnsi="微軟正黑體" w:hint="eastAsia"/>
          </w:rPr>
          <w:delText>完成投票即可獲得抽獎機會！</w:delText>
        </w:r>
      </w:del>
    </w:p>
    <w:p w14:paraId="3BFBC64F" w14:textId="4B8E65E7" w:rsidR="003B5E29" w:rsidRPr="003B5E29" w:rsidDel="008E6AB8" w:rsidRDefault="003B5E29" w:rsidP="003B5E29">
      <w:pPr>
        <w:snapToGrid w:val="0"/>
        <w:rPr>
          <w:del w:id="68" w:author="amylee" w:date="2017-04-07T10:43:00Z"/>
          <w:rFonts w:ascii="微軟正黑體" w:eastAsia="微軟正黑體" w:hAnsi="微軟正黑體"/>
        </w:rPr>
      </w:pPr>
      <w:del w:id="69" w:author="amylee" w:date="2017-04-07T10:43:00Z">
        <w:r w:rsidRPr="003B5E29" w:rsidDel="008E6AB8">
          <w:rPr>
            <w:rFonts w:ascii="微軟正黑體" w:eastAsia="微軟正黑體" w:hAnsi="微軟正黑體" w:hint="eastAsia"/>
          </w:rPr>
          <w:delText>本活動收集的資料僅供</w:delText>
        </w:r>
        <w:r w:rsidR="0061124A" w:rsidDel="008E6AB8">
          <w:rPr>
            <w:rFonts w:ascii="微軟正黑體" w:eastAsia="微軟正黑體" w:hAnsi="微軟正黑體" w:hint="eastAsia"/>
          </w:rPr>
          <w:delText>統計分析</w:delText>
        </w:r>
        <w:r w:rsidRPr="003B5E29" w:rsidDel="008E6AB8">
          <w:rPr>
            <w:rFonts w:ascii="微軟正黑體" w:eastAsia="微軟正黑體" w:hAnsi="微軟正黑體" w:hint="eastAsia"/>
          </w:rPr>
          <w:delText>所用，不會外流，敬請安心填答。</w:delText>
        </w:r>
        <w:r w:rsidR="0061124A" w:rsidDel="008E6AB8">
          <w:rPr>
            <w:rFonts w:ascii="微軟正黑體" w:eastAsia="微軟正黑體" w:hAnsi="微軟正黑體" w:hint="eastAsia"/>
          </w:rPr>
          <w:delText>請</w:delText>
        </w:r>
        <w:r w:rsidR="0061124A" w:rsidRPr="003B5E29" w:rsidDel="008E6AB8">
          <w:rPr>
            <w:rFonts w:ascii="微軟正黑體" w:eastAsia="微軟正黑體" w:hAnsi="微軟正黑體" w:hint="eastAsia"/>
          </w:rPr>
          <w:delText>點選下方的「開始</w:delText>
        </w:r>
        <w:r w:rsidR="0061124A" w:rsidDel="008E6AB8">
          <w:rPr>
            <w:rFonts w:ascii="微軟正黑體" w:eastAsia="微軟正黑體" w:hAnsi="微軟正黑體" w:hint="eastAsia"/>
          </w:rPr>
          <w:delText>」。</w:delText>
        </w:r>
      </w:del>
    </w:p>
    <w:p w14:paraId="1E43C0FF" w14:textId="3D41F89D" w:rsidR="00020736" w:rsidRPr="00A34C9D" w:rsidRDefault="003B5E29" w:rsidP="00A34C9D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A34C9D">
        <w:rPr>
          <w:rFonts w:ascii="微軟正黑體" w:eastAsia="微軟正黑體" w:hAnsi="微軟正黑體"/>
          <w:color w:val="FF0000"/>
          <w:sz w:val="32"/>
          <w:szCs w:val="32"/>
        </w:rPr>
        <w:t>個人資料</w:t>
      </w:r>
    </w:p>
    <w:p w14:paraId="0E76FC78" w14:textId="77777777" w:rsidR="003B0968" w:rsidRDefault="00A34C9D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/>
        </w:rPr>
      </w:pPr>
      <w:del w:id="70" w:author="amylee" w:date="2017-04-07T10:43:00Z">
        <w:r w:rsidRPr="00A34C9D" w:rsidDel="008E6AB8">
          <w:rPr>
            <w:rFonts w:ascii="微軟正黑體" w:eastAsia="微軟正黑體" w:hAnsi="微軟正黑體" w:hint="eastAsia"/>
          </w:rPr>
          <w:delText>您</w:delText>
        </w:r>
        <w:r w:rsidRPr="00A34C9D" w:rsidDel="008E6AB8">
          <w:rPr>
            <w:rFonts w:ascii="微軟正黑體" w:eastAsia="微軟正黑體" w:hAnsi="微軟正黑體"/>
          </w:rPr>
          <w:delText>的</w:delText>
        </w:r>
      </w:del>
      <w:r w:rsidRPr="00A34C9D">
        <w:rPr>
          <w:rFonts w:ascii="微軟正黑體" w:eastAsia="微軟正黑體" w:hAnsi="微軟正黑體"/>
        </w:rPr>
        <w:t>性別</w:t>
      </w:r>
      <w:del w:id="71" w:author="amylee" w:date="2017-04-07T10:43:00Z">
        <w:r w:rsidRPr="00A34C9D" w:rsidDel="008E6AB8">
          <w:rPr>
            <w:rFonts w:ascii="微軟正黑體" w:eastAsia="微軟正黑體" w:hAnsi="微軟正黑體"/>
          </w:rPr>
          <w:delText>是？</w:delText>
        </w:r>
      </w:del>
    </w:p>
    <w:p w14:paraId="373CFBA3" w14:textId="6CF1FAB5" w:rsidR="006979BF" w:rsidRPr="003B0968" w:rsidRDefault="003B0968" w:rsidP="003B0968">
      <w:pPr>
        <w:pStyle w:val="a6"/>
        <w:snapToGrid w:val="0"/>
        <w:ind w:leftChars="0"/>
        <w:rPr>
          <w:rFonts w:ascii="微軟正黑體" w:eastAsia="微軟正黑體" w:hAnsi="微軟正黑體" w:cs="新細明體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ins w:id="72" w:author="amylee" w:date="2017-04-07T10:43:00Z">
        <w:r w:rsidR="008E6AB8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男性 女性</w:t>
        </w:r>
      </w:ins>
    </w:p>
    <w:p w14:paraId="4E15844C" w14:textId="77777777" w:rsidR="003B0968" w:rsidRDefault="00A34C9D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/>
        </w:rPr>
      </w:pPr>
      <w:del w:id="73" w:author="amylee" w:date="2017-04-07T10:43:00Z">
        <w:r w:rsidRPr="00A34C9D" w:rsidDel="008E6AB8">
          <w:rPr>
            <w:rFonts w:ascii="微軟正黑體" w:eastAsia="微軟正黑體" w:hAnsi="微軟正黑體" w:hint="eastAsia"/>
          </w:rPr>
          <w:delText>您</w:delText>
        </w:r>
      </w:del>
      <w:del w:id="74" w:author="amylee" w:date="2017-04-07T10:44:00Z">
        <w:r w:rsidRPr="00A34C9D" w:rsidDel="008E6AB8">
          <w:rPr>
            <w:rFonts w:ascii="微軟正黑體" w:eastAsia="微軟正黑體" w:hAnsi="微軟正黑體" w:hint="eastAsia"/>
          </w:rPr>
          <w:delText>出生</w:delText>
        </w:r>
      </w:del>
      <w:ins w:id="75" w:author="amylee" w:date="2017-04-07T10:44:00Z">
        <w:r w:rsidR="008E6AB8">
          <w:rPr>
            <w:rFonts w:ascii="微軟正黑體" w:eastAsia="微軟正黑體" w:hAnsi="微軟正黑體" w:hint="eastAsia"/>
          </w:rPr>
          <w:t>年</w:t>
        </w:r>
      </w:ins>
      <w:ins w:id="76" w:author="amylee" w:date="2017-04-07T10:45:00Z">
        <w:r w:rsidR="008E6AB8">
          <w:rPr>
            <w:rFonts w:ascii="微軟正黑體" w:eastAsia="微軟正黑體" w:hAnsi="微軟正黑體" w:hint="eastAsia"/>
          </w:rPr>
          <w:t>齡</w:t>
        </w:r>
      </w:ins>
    </w:p>
    <w:p w14:paraId="08C0C504" w14:textId="1A2BE299" w:rsidR="00A34C9D" w:rsidRPr="003B0968" w:rsidRDefault="003B0968" w:rsidP="003B0968">
      <w:pPr>
        <w:pStyle w:val="a6"/>
        <w:snapToGrid w:val="0"/>
        <w:ind w:leftChars="0"/>
        <w:rPr>
          <w:rFonts w:ascii="微軟正黑體" w:eastAsia="微軟正黑體" w:hAnsi="微軟正黑體" w:cs="新細明體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希望可以</w:t>
      </w:r>
      <w:del w:id="77" w:author="amylee" w:date="2017-04-07T10:44:00Z">
        <w:r w:rsidR="00A34C9D" w:rsidRPr="003B0968" w:rsidDel="008E6AB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delText>於</w:delText>
        </w:r>
        <w:r w:rsidR="00A34C9D" w:rsidRPr="003B0968" w:rsidDel="008E6AB8">
          <w:rPr>
            <w:rFonts w:ascii="微軟正黑體" w:eastAsia="微軟正黑體" w:hAnsi="微軟正黑體" w:cs="新細明體"/>
            <w:color w:val="4472C4" w:themeColor="accent5"/>
            <w:kern w:val="0"/>
            <w:szCs w:val="24"/>
          </w:rPr>
          <w:delText>民國幾年？</w:delText>
        </w:r>
      </w:del>
      <w:ins w:id="78" w:author="amylee" w:date="2017-04-07T10:47:00Z">
        <w:r w:rsidR="006D491A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跳出數字鍵盤 (作練習點的動作)</w:t>
        </w:r>
      </w:ins>
    </w:p>
    <w:p w14:paraId="06738FDC" w14:textId="580D0D54" w:rsidR="00A34C9D" w:rsidRDefault="0061124A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您</w:t>
      </w:r>
      <w:r w:rsidR="00A34C9D" w:rsidRPr="00A34C9D">
        <w:rPr>
          <w:rFonts w:ascii="微軟正黑體" w:eastAsia="微軟正黑體" w:hAnsi="微軟正黑體" w:hint="eastAsia"/>
        </w:rPr>
        <w:t>現在住在什麼地方？</w:t>
      </w:r>
    </w:p>
    <w:p w14:paraId="698E48B4" w14:textId="445754E9" w:rsidR="003B0968" w:rsidRPr="003B0968" w:rsidRDefault="003B0968" w:rsidP="003B0968">
      <w:pPr>
        <w:pStyle w:val="a6"/>
        <w:snapToGrid w:val="0"/>
        <w:ind w:leftChars="0"/>
        <w:rPr>
          <w:rFonts w:ascii="微軟正黑體" w:eastAsia="微軟正黑體" w:hAnsi="微軟正黑體" w:cs="新細明體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＊尚未想到合適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的答題方式</w:t>
      </w:r>
    </w:p>
    <w:p w14:paraId="26A3C36C" w14:textId="6A552A2B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lastRenderedPageBreak/>
        <w:t>需求</w:t>
      </w:r>
    </w:p>
    <w:p w14:paraId="25A521CB" w14:textId="154E0D9F" w:rsidR="003B5E29" w:rsidRDefault="003B5E29" w:rsidP="003B5E29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第一次「需求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5選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2」：</w:t>
      </w:r>
      <w:del w:id="79" w:author="amylee" w:date="2017-04-07T10:50:00Z">
        <w:r w:rsidR="006979BF" w:rsidDel="006D491A">
          <w:rPr>
            <w:rFonts w:ascii="微軟正黑體" w:eastAsia="微軟正黑體" w:hAnsi="微軟正黑體"/>
          </w:rPr>
          <w:delText>下列</w:delText>
        </w:r>
        <w:r w:rsidR="000E06FB" w:rsidDel="006D491A">
          <w:rPr>
            <w:rFonts w:ascii="微軟正黑體" w:eastAsia="微軟正黑體" w:hAnsi="微軟正黑體"/>
          </w:rPr>
          <w:delText>5個</w:delText>
        </w:r>
      </w:del>
      <w:ins w:id="80" w:author="Wan-Ying Lin" w:date="2017-04-07T01:29:00Z">
        <w:del w:id="81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選項</w:delText>
          </w:r>
        </w:del>
      </w:ins>
      <w:del w:id="82" w:author="amylee" w:date="2017-04-07T10:50:00Z">
        <w:r w:rsidR="00F00C25" w:rsidRPr="00F00C25" w:rsidDel="006D491A">
          <w:rPr>
            <w:rFonts w:ascii="微軟正黑體" w:eastAsia="微軟正黑體" w:hAnsi="微軟正黑體" w:hint="eastAsia"/>
            <w:color w:val="C00000"/>
          </w:rPr>
          <w:delText>現在</w:delText>
        </w:r>
        <w:r w:rsidR="000E06FB" w:rsidDel="006D491A">
          <w:rPr>
            <w:rFonts w:ascii="微軟正黑體" w:eastAsia="微軟正黑體" w:hAnsi="微軟正黑體"/>
          </w:rPr>
          <w:delText>生活</w:delText>
        </w:r>
        <w:r w:rsidR="00F00C25" w:rsidDel="006D491A">
          <w:rPr>
            <w:rFonts w:ascii="微軟正黑體" w:eastAsia="微軟正黑體" w:hAnsi="微軟正黑體" w:hint="eastAsia"/>
          </w:rPr>
          <w:delText>主題</w:delText>
        </w:r>
        <w:r w:rsidR="0061124A" w:rsidDel="006D491A">
          <w:rPr>
            <w:rFonts w:ascii="微軟正黑體" w:eastAsia="微軟正黑體" w:hAnsi="微軟正黑體" w:hint="eastAsia"/>
          </w:rPr>
          <w:delText>中</w:delText>
        </w:r>
        <w:r w:rsidR="000E06FB" w:rsidDel="006D491A">
          <w:rPr>
            <w:rFonts w:ascii="微軟正黑體" w:eastAsia="微軟正黑體" w:hAnsi="微軟正黑體"/>
          </w:rPr>
          <w:delText>，</w:delText>
        </w:r>
      </w:del>
      <w:ins w:id="83" w:author="Wan-Ying Lin" w:date="2017-04-07T01:29:00Z">
        <w:del w:id="84" w:author="amylee" w:date="2017-04-07T10:54:00Z">
          <w:r w:rsidR="003A4366" w:rsidDel="006D491A">
            <w:rPr>
              <w:rFonts w:ascii="微軟正黑體" w:eastAsia="微軟正黑體" w:hAnsi="微軟正黑體" w:hint="eastAsia"/>
            </w:rPr>
            <w:delText>你自己</w:delText>
          </w:r>
        </w:del>
      </w:ins>
      <w:ins w:id="85" w:author="Wan-Ying Lin" w:date="2017-04-07T01:47:00Z">
        <w:del w:id="86" w:author="amylee" w:date="2017-04-07T10:54:00Z">
          <w:r w:rsidR="00DA5CCB" w:rsidDel="006D491A">
            <w:rPr>
              <w:rFonts w:ascii="微軟正黑體" w:eastAsia="微軟正黑體" w:hAnsi="微軟正黑體" w:hint="eastAsia"/>
            </w:rPr>
            <w:delText>生活中</w:delText>
          </w:r>
        </w:del>
      </w:ins>
      <w:del w:id="87" w:author="amylee" w:date="2017-04-07T10:50:00Z">
        <w:r w:rsidR="000E06FB" w:rsidDel="006D491A">
          <w:rPr>
            <w:rFonts w:ascii="微軟正黑體" w:eastAsia="微軟正黑體" w:hAnsi="微軟正黑體" w:hint="eastAsia"/>
          </w:rPr>
          <w:delText>哪</w:delText>
        </w:r>
        <w:r w:rsidRPr="003B5E29" w:rsidDel="006D491A">
          <w:rPr>
            <w:rFonts w:ascii="微軟正黑體" w:eastAsia="微軟正黑體" w:hAnsi="微軟正黑體"/>
          </w:rPr>
          <w:delText>2</w:delText>
        </w:r>
        <w:r w:rsidRPr="003B5E29" w:rsidDel="006D491A">
          <w:rPr>
            <w:rFonts w:ascii="微軟正黑體" w:eastAsia="微軟正黑體" w:hAnsi="微軟正黑體" w:hint="eastAsia"/>
          </w:rPr>
          <w:delText>項</w:delText>
        </w:r>
        <w:r w:rsidR="000E06FB" w:rsidDel="006D491A">
          <w:rPr>
            <w:rFonts w:ascii="微軟正黑體" w:eastAsia="微軟正黑體" w:hAnsi="微軟正黑體"/>
          </w:rPr>
          <w:delText>是</w:delText>
        </w:r>
        <w:r w:rsidRPr="003B5E29" w:rsidDel="006D491A">
          <w:rPr>
            <w:rFonts w:ascii="微軟正黑體" w:eastAsia="微軟正黑體" w:hAnsi="微軟正黑體" w:hint="eastAsia"/>
          </w:rPr>
          <w:delText>您</w:delText>
        </w:r>
        <w:r w:rsidR="006979BF" w:rsidDel="006D491A">
          <w:rPr>
            <w:rFonts w:ascii="微軟正黑體" w:eastAsia="微軟正黑體" w:hAnsi="微軟正黑體"/>
          </w:rPr>
          <w:delText>最</w:delText>
        </w:r>
        <w:r w:rsidR="0061124A" w:rsidDel="006D491A">
          <w:rPr>
            <w:rFonts w:ascii="微軟正黑體" w:eastAsia="微軟正黑體" w:hAnsi="微軟正黑體" w:hint="eastAsia"/>
          </w:rPr>
          <w:delText>關心</w:delText>
        </w:r>
      </w:del>
      <w:ins w:id="88" w:author="Wan-Ying Lin" w:date="2017-04-07T01:29:00Z">
        <w:del w:id="89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哪2個</w:delText>
          </w:r>
        </w:del>
      </w:ins>
      <w:del w:id="90" w:author="amylee" w:date="2017-04-07T10:50:00Z">
        <w:r w:rsidR="006979BF" w:rsidDel="006D491A">
          <w:rPr>
            <w:rFonts w:ascii="微軟正黑體" w:eastAsia="微軟正黑體" w:hAnsi="微軟正黑體"/>
          </w:rPr>
          <w:delText>的？</w:delText>
        </w:r>
      </w:del>
      <w:ins w:id="91" w:author="amylee" w:date="2017-04-07T10:53:00Z">
        <w:r w:rsidR="006D491A">
          <w:rPr>
            <w:rFonts w:ascii="微軟正黑體" w:eastAsia="微軟正黑體" w:hAnsi="微軟正黑體" w:hint="eastAsia"/>
          </w:rPr>
          <w:t>選出2項您自己生活中最關</w:t>
        </w:r>
      </w:ins>
      <w:ins w:id="92" w:author="amylee" w:date="2017-04-07T10:54:00Z">
        <w:r w:rsidR="006D491A">
          <w:rPr>
            <w:rFonts w:ascii="微軟正黑體" w:eastAsia="微軟正黑體" w:hAnsi="微軟正黑體" w:hint="eastAsia"/>
          </w:rPr>
          <w:t>心的事?</w:t>
        </w:r>
      </w:ins>
    </w:p>
    <w:p w14:paraId="60FF7794" w14:textId="6F257430" w:rsidR="006979BF" w:rsidRPr="006979BF" w:rsidRDefault="003B5E29" w:rsidP="006979BF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第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二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次「需求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5選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2」：</w:t>
      </w:r>
      <w:del w:id="93" w:author="amylee" w:date="2017-04-07T10:50:00Z">
        <w:r w:rsidR="00A34C9D" w:rsidDel="006D491A">
          <w:rPr>
            <w:rFonts w:ascii="微軟正黑體" w:eastAsia="微軟正黑體" w:hAnsi="微軟正黑體" w:hint="eastAsia"/>
          </w:rPr>
          <w:delText>下</w:delText>
        </w:r>
        <w:r w:rsidR="0061124A" w:rsidDel="006D491A">
          <w:rPr>
            <w:rFonts w:ascii="微軟正黑體" w:eastAsia="微軟正黑體" w:hAnsi="微軟正黑體" w:hint="eastAsia"/>
          </w:rPr>
          <w:delText>列另外</w:delText>
        </w:r>
        <w:r w:rsidR="006979BF" w:rsidDel="006D491A">
          <w:rPr>
            <w:rFonts w:ascii="微軟正黑體" w:eastAsia="微軟正黑體" w:hAnsi="微軟正黑體"/>
          </w:rPr>
          <w:delText>5個</w:delText>
        </w:r>
      </w:del>
      <w:ins w:id="94" w:author="Wan-Ying Lin" w:date="2017-04-07T01:29:00Z">
        <w:del w:id="95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選項</w:delText>
          </w:r>
        </w:del>
      </w:ins>
      <w:del w:id="96" w:author="amylee" w:date="2017-04-07T10:50:00Z">
        <w:r w:rsidR="00F00C25" w:rsidRPr="00F00C25" w:rsidDel="006D491A">
          <w:rPr>
            <w:rFonts w:ascii="微軟正黑體" w:eastAsia="微軟正黑體" w:hAnsi="微軟正黑體" w:hint="eastAsia"/>
            <w:color w:val="C00000"/>
          </w:rPr>
          <w:delText>現在</w:delText>
        </w:r>
        <w:r w:rsidR="006979BF" w:rsidDel="006D491A">
          <w:rPr>
            <w:rFonts w:ascii="微軟正黑體" w:eastAsia="微軟正黑體" w:hAnsi="微軟正黑體"/>
          </w:rPr>
          <w:delText>生活</w:delText>
        </w:r>
        <w:r w:rsidR="00F00C25" w:rsidDel="006D491A">
          <w:rPr>
            <w:rFonts w:ascii="微軟正黑體" w:eastAsia="微軟正黑體" w:hAnsi="微軟正黑體" w:hint="eastAsia"/>
          </w:rPr>
          <w:delText>主題</w:delText>
        </w:r>
        <w:r w:rsidR="0061124A" w:rsidDel="006D491A">
          <w:rPr>
            <w:rFonts w:ascii="微軟正黑體" w:eastAsia="微軟正黑體" w:hAnsi="微軟正黑體" w:hint="eastAsia"/>
          </w:rPr>
          <w:delText>中</w:delText>
        </w:r>
        <w:r w:rsidR="006979BF" w:rsidDel="006D491A">
          <w:rPr>
            <w:rFonts w:ascii="微軟正黑體" w:eastAsia="微軟正黑體" w:hAnsi="微軟正黑體"/>
          </w:rPr>
          <w:delText>，</w:delText>
        </w:r>
      </w:del>
      <w:ins w:id="97" w:author="Wan-Ying Lin" w:date="2017-04-07T01:29:00Z">
        <w:del w:id="98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你自己</w:delText>
          </w:r>
        </w:del>
      </w:ins>
      <w:ins w:id="99" w:author="Wan-Ying Lin" w:date="2017-04-07T01:47:00Z">
        <w:del w:id="100" w:author="amylee" w:date="2017-04-07T10:50:00Z">
          <w:r w:rsidR="00DA5CCB" w:rsidDel="006D491A">
            <w:rPr>
              <w:rFonts w:ascii="微軟正黑體" w:eastAsia="微軟正黑體" w:hAnsi="微軟正黑體" w:hint="eastAsia"/>
            </w:rPr>
            <w:delText>生活中</w:delText>
          </w:r>
        </w:del>
      </w:ins>
      <w:del w:id="101" w:author="amylee" w:date="2017-04-07T10:50:00Z">
        <w:r w:rsidR="006979BF" w:rsidDel="006D491A">
          <w:rPr>
            <w:rFonts w:ascii="微軟正黑體" w:eastAsia="微軟正黑體" w:hAnsi="微軟正黑體" w:hint="eastAsia"/>
          </w:rPr>
          <w:delText>哪</w:delText>
        </w:r>
        <w:r w:rsidR="006979BF" w:rsidRPr="003B5E29" w:rsidDel="006D491A">
          <w:rPr>
            <w:rFonts w:ascii="微軟正黑體" w:eastAsia="微軟正黑體" w:hAnsi="微軟正黑體"/>
          </w:rPr>
          <w:delText>2</w:delText>
        </w:r>
        <w:r w:rsidR="006979BF" w:rsidRPr="003B5E29" w:rsidDel="006D491A">
          <w:rPr>
            <w:rFonts w:ascii="微軟正黑體" w:eastAsia="微軟正黑體" w:hAnsi="微軟正黑體" w:hint="eastAsia"/>
          </w:rPr>
          <w:delText>項</w:delText>
        </w:r>
        <w:r w:rsidR="006979BF" w:rsidDel="006D491A">
          <w:rPr>
            <w:rFonts w:ascii="微軟正黑體" w:eastAsia="微軟正黑體" w:hAnsi="微軟正黑體"/>
          </w:rPr>
          <w:delText>是</w:delText>
        </w:r>
        <w:r w:rsidR="006979BF" w:rsidRPr="003B5E29" w:rsidDel="006D491A">
          <w:rPr>
            <w:rFonts w:ascii="微軟正黑體" w:eastAsia="微軟正黑體" w:hAnsi="微軟正黑體" w:hint="eastAsia"/>
          </w:rPr>
          <w:delText>您</w:delText>
        </w:r>
        <w:r w:rsidR="0061124A" w:rsidDel="006D491A">
          <w:rPr>
            <w:rFonts w:ascii="微軟正黑體" w:eastAsia="微軟正黑體" w:hAnsi="微軟正黑體"/>
          </w:rPr>
          <w:delText>最</w:delText>
        </w:r>
        <w:r w:rsidR="0061124A" w:rsidDel="006D491A">
          <w:rPr>
            <w:rFonts w:ascii="微軟正黑體" w:eastAsia="微軟正黑體" w:hAnsi="微軟正黑體" w:hint="eastAsia"/>
          </w:rPr>
          <w:delText>關心</w:delText>
        </w:r>
      </w:del>
      <w:ins w:id="102" w:author="Wan-Ying Lin" w:date="2017-04-07T01:29:00Z">
        <w:del w:id="103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哪2</w:delText>
          </w:r>
        </w:del>
      </w:ins>
      <w:ins w:id="104" w:author="Wan-Ying Lin" w:date="2017-04-07T01:30:00Z">
        <w:del w:id="105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個</w:delText>
          </w:r>
        </w:del>
      </w:ins>
      <w:del w:id="106" w:author="amylee" w:date="2017-04-07T10:50:00Z">
        <w:r w:rsidR="006979BF" w:rsidDel="006D491A">
          <w:rPr>
            <w:rFonts w:ascii="微軟正黑體" w:eastAsia="微軟正黑體" w:hAnsi="微軟正黑體"/>
          </w:rPr>
          <w:delText>的？</w:delText>
        </w:r>
      </w:del>
      <w:ins w:id="107" w:author="amylee" w:date="2017-04-07T10:54:00Z">
        <w:r w:rsidR="006D491A">
          <w:rPr>
            <w:rFonts w:ascii="微軟正黑體" w:eastAsia="微軟正黑體" w:hAnsi="微軟正黑體" w:hint="eastAsia"/>
          </w:rPr>
          <w:t>選出2項您自己生活中最關心的事?</w:t>
        </w:r>
      </w:ins>
    </w:p>
    <w:p w14:paraId="220F6F49" w14:textId="1094AB88" w:rsidR="003B5E29" w:rsidRPr="006979BF" w:rsidRDefault="003B5E29" w:rsidP="005740CD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「4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個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需求選2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」</w:t>
      </w:r>
      <w:del w:id="108" w:author="amylee" w:date="2017-04-07T10:55:00Z">
        <w:r w:rsidRPr="0061124A" w:rsidDel="006D491A">
          <w:rPr>
            <w:rFonts w:ascii="微軟正黑體" w:eastAsia="微軟正黑體" w:hAnsi="微軟正黑體"/>
            <w:color w:val="808080" w:themeColor="background1" w:themeShade="80"/>
          </w:rPr>
          <w:delText>：</w:delText>
        </w:r>
      </w:del>
      <w:ins w:id="109" w:author="Wan-Ying Lin" w:date="2017-04-07T01:30:00Z">
        <w:del w:id="110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你</w:delText>
          </w:r>
        </w:del>
      </w:ins>
      <w:del w:id="111" w:author="amylee" w:date="2017-04-07T10:55:00Z">
        <w:r w:rsidR="006979BF" w:rsidDel="006D491A">
          <w:rPr>
            <w:rFonts w:ascii="微軟正黑體" w:eastAsia="微軟正黑體" w:hAnsi="微軟正黑體"/>
          </w:rPr>
          <w:delText>在</w:delText>
        </w:r>
        <w:r w:rsidRPr="006979BF" w:rsidDel="006D491A">
          <w:rPr>
            <w:rFonts w:ascii="微軟正黑體" w:eastAsia="微軟正黑體" w:hAnsi="微軟正黑體" w:hint="eastAsia"/>
          </w:rPr>
          <w:delText>您選出</w:delText>
        </w:r>
        <w:r w:rsidR="006979BF" w:rsidDel="006D491A">
          <w:rPr>
            <w:rFonts w:ascii="微軟正黑體" w:eastAsia="微軟正黑體" w:hAnsi="微軟正黑體"/>
          </w:rPr>
          <w:delText>的</w:delText>
        </w:r>
        <w:r w:rsidRPr="006979BF" w:rsidDel="006D491A">
          <w:rPr>
            <w:rFonts w:ascii="微軟正黑體" w:eastAsia="微軟正黑體" w:hAnsi="微軟正黑體"/>
          </w:rPr>
          <w:delText>4</w:delText>
        </w:r>
        <w:r w:rsidR="006979BF" w:rsidDel="006D491A">
          <w:rPr>
            <w:rFonts w:ascii="微軟正黑體" w:eastAsia="微軟正黑體" w:hAnsi="微軟正黑體" w:hint="eastAsia"/>
          </w:rPr>
          <w:delText>個</w:delText>
        </w:r>
      </w:del>
      <w:ins w:id="112" w:author="Wan-Ying Lin" w:date="2017-04-07T01:30:00Z">
        <w:del w:id="113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選項</w:delText>
          </w:r>
        </w:del>
      </w:ins>
      <w:del w:id="114" w:author="amylee" w:date="2017-04-07T10:55:00Z">
        <w:r w:rsidR="00F00C25" w:rsidDel="006D491A">
          <w:rPr>
            <w:rFonts w:ascii="微軟正黑體" w:eastAsia="微軟正黑體" w:hAnsi="微軟正黑體" w:hint="eastAsia"/>
          </w:rPr>
          <w:delText>生活主題</w:delText>
        </w:r>
        <w:r w:rsidR="006979BF" w:rsidDel="006D491A">
          <w:rPr>
            <w:rFonts w:ascii="微軟正黑體" w:eastAsia="微軟正黑體" w:hAnsi="微軟正黑體"/>
          </w:rPr>
          <w:delText>中</w:delText>
        </w:r>
        <w:r w:rsidR="006979BF" w:rsidDel="006D491A">
          <w:rPr>
            <w:rFonts w:ascii="微軟正黑體" w:eastAsia="微軟正黑體" w:hAnsi="微軟正黑體" w:hint="eastAsia"/>
          </w:rPr>
          <w:delText>，</w:delText>
        </w:r>
      </w:del>
      <w:ins w:id="115" w:author="Wan-Ying Lin" w:date="2017-04-07T01:31:00Z">
        <w:del w:id="116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對你而言</w:delText>
          </w:r>
        </w:del>
      </w:ins>
      <w:del w:id="117" w:author="amylee" w:date="2017-04-07T10:55:00Z">
        <w:r w:rsidRPr="006979BF" w:rsidDel="006D491A">
          <w:rPr>
            <w:rFonts w:ascii="微軟正黑體" w:eastAsia="微軟正黑體" w:hAnsi="微軟正黑體" w:hint="eastAsia"/>
          </w:rPr>
          <w:delText>哪</w:delText>
        </w:r>
        <w:r w:rsidRPr="006979BF" w:rsidDel="006D491A">
          <w:rPr>
            <w:rFonts w:ascii="微軟正黑體" w:eastAsia="微軟正黑體" w:hAnsi="微軟正黑體"/>
          </w:rPr>
          <w:delText>2</w:delText>
        </w:r>
        <w:r w:rsidR="006979BF" w:rsidDel="006D491A">
          <w:rPr>
            <w:rFonts w:ascii="微軟正黑體" w:eastAsia="微軟正黑體" w:hAnsi="微軟正黑體" w:hint="eastAsia"/>
          </w:rPr>
          <w:delText>項是</w:delText>
        </w:r>
        <w:r w:rsidR="006979BF" w:rsidDel="006D491A">
          <w:rPr>
            <w:rFonts w:ascii="微軟正黑體" w:eastAsia="微軟正黑體" w:hAnsi="微軟正黑體"/>
          </w:rPr>
          <w:delText>您覺得</w:delText>
        </w:r>
        <w:r w:rsidR="00F00C25" w:rsidRPr="00F00C25" w:rsidDel="006D491A">
          <w:rPr>
            <w:rFonts w:ascii="微軟正黑體" w:eastAsia="微軟正黑體" w:hAnsi="微軟正黑體" w:hint="eastAsia"/>
            <w:color w:val="C00000"/>
          </w:rPr>
          <w:delText>未來</w:delText>
        </w:r>
        <w:r w:rsidR="006979BF" w:rsidDel="006D491A">
          <w:rPr>
            <w:rFonts w:ascii="微軟正黑體" w:eastAsia="微軟正黑體" w:hAnsi="微軟正黑體" w:hint="eastAsia"/>
          </w:rPr>
          <w:delText>最</w:delText>
        </w:r>
      </w:del>
      <w:ins w:id="118" w:author="Wan-Ying Lin" w:date="2017-04-07T01:31:00Z">
        <w:del w:id="119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重要</w:delText>
          </w:r>
        </w:del>
      </w:ins>
      <w:del w:id="120" w:author="amylee" w:date="2017-04-07T10:55:00Z">
        <w:r w:rsidR="0061124A" w:rsidDel="006D491A">
          <w:rPr>
            <w:rFonts w:ascii="微軟正黑體" w:eastAsia="微軟正黑體" w:hAnsi="微軟正黑體" w:hint="eastAsia"/>
          </w:rPr>
          <w:delText>需要關心</w:delText>
        </w:r>
        <w:r w:rsidRPr="006979BF" w:rsidDel="006D491A">
          <w:rPr>
            <w:rFonts w:ascii="微軟正黑體" w:eastAsia="微軟正黑體" w:hAnsi="微軟正黑體" w:hint="eastAsia"/>
          </w:rPr>
          <w:delText>的？</w:delText>
        </w:r>
      </w:del>
      <w:ins w:id="121" w:author="amylee" w:date="2017-04-07T10:51:00Z">
        <w:r w:rsidR="006D491A">
          <w:rPr>
            <w:rFonts w:ascii="微軟正黑體" w:eastAsia="微軟正黑體" w:hAnsi="微軟正黑體" w:hint="eastAsia"/>
          </w:rPr>
          <w:t>這4</w:t>
        </w:r>
      </w:ins>
      <w:ins w:id="122" w:author="amylee" w:date="2017-04-07T10:55:00Z">
        <w:r w:rsidR="006D491A">
          <w:rPr>
            <w:rFonts w:ascii="微軟正黑體" w:eastAsia="微軟正黑體" w:hAnsi="微軟正黑體" w:hint="eastAsia"/>
          </w:rPr>
          <w:t>件</w:t>
        </w:r>
      </w:ins>
      <w:ins w:id="123" w:author="amylee" w:date="2017-04-07T10:51:00Z">
        <w:r w:rsidR="006D491A">
          <w:rPr>
            <w:rFonts w:ascii="微軟正黑體" w:eastAsia="微軟正黑體" w:hAnsi="微軟正黑體" w:hint="eastAsia"/>
          </w:rPr>
          <w:t>事中，</w:t>
        </w:r>
      </w:ins>
      <w:ins w:id="124" w:author="amylee" w:date="2017-04-07T10:54:00Z">
        <w:r w:rsidR="006D491A">
          <w:rPr>
            <w:rFonts w:ascii="微軟正黑體" w:eastAsia="微軟正黑體" w:hAnsi="微軟正黑體" w:hint="eastAsia"/>
          </w:rPr>
          <w:t>哪2個</w:t>
        </w:r>
      </w:ins>
      <w:ins w:id="125" w:author="amylee" w:date="2017-04-07T10:55:00Z">
        <w:r w:rsidR="006D491A">
          <w:rPr>
            <w:rFonts w:ascii="微軟正黑體" w:eastAsia="微軟正黑體" w:hAnsi="微軟正黑體" w:hint="eastAsia"/>
          </w:rPr>
          <w:t>最重要？</w:t>
        </w:r>
      </w:ins>
    </w:p>
    <w:p w14:paraId="2CC54781" w14:textId="78B20433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痛點</w:t>
      </w:r>
      <w:r w:rsidR="00F00C25" w:rsidRPr="00F00C25">
        <w:rPr>
          <w:rFonts w:ascii="微軟正黑體" w:eastAsia="微軟正黑體" w:hAnsi="微軟正黑體" w:hint="eastAsia"/>
          <w:szCs w:val="32"/>
        </w:rPr>
        <w:t xml:space="preserve"> (待測試)</w:t>
      </w:r>
    </w:p>
    <w:p w14:paraId="6A89A7CB" w14:textId="77777777" w:rsidR="003B5E29" w:rsidRDefault="003B5E29" w:rsidP="009A36A1">
      <w:pPr>
        <w:snapToGrid w:val="0"/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（</w:t>
      </w:r>
      <w:r w:rsidRPr="003B5E29">
        <w:rPr>
          <w:rFonts w:ascii="微軟正黑體" w:eastAsia="微軟正黑體" w:hAnsi="微軟正黑體"/>
        </w:rPr>
        <w:t>方案Ａ</w:t>
      </w:r>
      <w:r w:rsidRPr="003B5E29">
        <w:rPr>
          <w:rFonts w:ascii="微軟正黑體" w:eastAsia="微軟正黑體" w:hAnsi="微軟正黑體" w:hint="eastAsia"/>
        </w:rPr>
        <w:t>）</w:t>
      </w:r>
    </w:p>
    <w:p w14:paraId="3C86DF39" w14:textId="77777777" w:rsidR="003B0968" w:rsidRDefault="009B4B35" w:rsidP="009B4B35">
      <w:pPr>
        <w:pStyle w:val="a6"/>
        <w:numPr>
          <w:ilvl w:val="0"/>
          <w:numId w:val="27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痛點yes or no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：</w:t>
      </w:r>
      <w:del w:id="126" w:author="amylee" w:date="2017-04-07T10:57:00Z">
        <w:r w:rsidRPr="009B4B35" w:rsidDel="002E0417">
          <w:rPr>
            <w:rFonts w:ascii="微軟正黑體" w:eastAsia="微軟正黑體" w:hAnsi="微軟正黑體" w:hint="eastAsia"/>
          </w:rPr>
          <w:delText>以下情境，是</w:delText>
        </w:r>
      </w:del>
      <w:ins w:id="127" w:author="Wan-Ying Lin" w:date="2017-04-07T01:32:00Z">
        <w:del w:id="128" w:author="amylee" w:date="2017-04-07T10:57:00Z">
          <w:r w:rsidR="003A4366" w:rsidDel="002E0417">
            <w:rPr>
              <w:rFonts w:ascii="微軟正黑體" w:eastAsia="微軟正黑體" w:hAnsi="微軟正黑體" w:hint="eastAsia"/>
            </w:rPr>
            <w:delText>你</w:delText>
          </w:r>
        </w:del>
      </w:ins>
      <w:del w:id="129" w:author="amylee" w:date="2017-04-07T10:57:00Z">
        <w:r w:rsidR="003B5E29" w:rsidRPr="009B4B35" w:rsidDel="002E0417">
          <w:rPr>
            <w:rFonts w:ascii="微軟正黑體" w:eastAsia="微軟正黑體" w:hAnsi="微軟正黑體" w:hint="eastAsia"/>
          </w:rPr>
          <w:delText>您</w:delText>
        </w:r>
        <w:r w:rsidRPr="009B4B35" w:rsidDel="002E0417">
          <w:rPr>
            <w:rFonts w:ascii="微軟正黑體" w:eastAsia="微軟正黑體" w:hAnsi="微軟正黑體" w:hint="eastAsia"/>
          </w:rPr>
          <w:delText>生活上</w:delText>
        </w:r>
      </w:del>
      <w:ins w:id="130" w:author="Wan-Ying Lin" w:date="2017-04-07T01:32:00Z">
        <w:del w:id="131" w:author="amylee" w:date="2017-04-07T10:57:00Z">
          <w:r w:rsidR="003A4366" w:rsidDel="002E0417">
            <w:rPr>
              <w:rFonts w:ascii="微軟正黑體" w:eastAsia="微軟正黑體" w:hAnsi="微軟正黑體" w:hint="eastAsia"/>
            </w:rPr>
            <w:delText>有</w:delText>
          </w:r>
        </w:del>
      </w:ins>
      <w:ins w:id="132" w:author="Wan-Ying Lin" w:date="2017-04-07T01:33:00Z">
        <w:del w:id="133" w:author="amylee" w:date="2017-04-07T10:57:00Z">
          <w:r w:rsidR="003A4366" w:rsidDel="002E0417">
            <w:rPr>
              <w:rFonts w:ascii="微軟正黑體" w:eastAsia="微軟正黑體" w:hAnsi="微軟正黑體" w:hint="eastAsia"/>
            </w:rPr>
            <w:delText>沒有碰到</w:delText>
          </w:r>
        </w:del>
      </w:ins>
      <w:ins w:id="134" w:author="Wan-Ying Lin" w:date="2017-04-07T01:32:00Z">
        <w:del w:id="135" w:author="amylee" w:date="2017-04-07T10:57:00Z">
          <w:r w:rsidR="003A4366" w:rsidDel="002E0417">
            <w:rPr>
              <w:rFonts w:ascii="微軟正黑體" w:eastAsia="微軟正黑體" w:hAnsi="微軟正黑體" w:hint="eastAsia"/>
            </w:rPr>
            <w:delText>這些</w:delText>
          </w:r>
        </w:del>
      </w:ins>
      <w:del w:id="136" w:author="amylee" w:date="2017-04-07T10:57:00Z">
        <w:r w:rsidRPr="009B4B35" w:rsidDel="002E0417">
          <w:rPr>
            <w:rFonts w:ascii="微軟正黑體" w:eastAsia="微軟正黑體" w:hAnsi="微軟正黑體"/>
          </w:rPr>
          <w:delText>會碰到</w:delText>
        </w:r>
        <w:r w:rsidRPr="009B4B35" w:rsidDel="002E0417">
          <w:rPr>
            <w:rFonts w:ascii="微軟正黑體" w:eastAsia="微軟正黑體" w:hAnsi="微軟正黑體" w:hint="eastAsia"/>
          </w:rPr>
          <w:delText>的麻煩嗎</w:delText>
        </w:r>
        <w:r w:rsidR="003B5E29" w:rsidRPr="009B4B35" w:rsidDel="002E0417">
          <w:rPr>
            <w:rFonts w:ascii="微軟正黑體" w:eastAsia="微軟正黑體" w:hAnsi="微軟正黑體" w:hint="eastAsia"/>
          </w:rPr>
          <w:delText>？</w:delText>
        </w:r>
      </w:del>
      <w:ins w:id="137" w:author="amylee" w:date="2017-04-07T10:56:00Z">
        <w:r w:rsidR="006D491A">
          <w:rPr>
            <w:rFonts w:ascii="微軟正黑體" w:eastAsia="微軟正黑體" w:hAnsi="微軟正黑體" w:hint="eastAsia"/>
          </w:rPr>
          <w:t>您有</w:t>
        </w:r>
        <w:r w:rsidR="002E0417">
          <w:rPr>
            <w:rFonts w:ascii="微軟正黑體" w:eastAsia="微軟正黑體" w:hAnsi="微軟正黑體" w:hint="eastAsia"/>
          </w:rPr>
          <w:t>沒有</w:t>
        </w:r>
      </w:ins>
      <w:ins w:id="138" w:author="amylee" w:date="2017-04-07T10:57:00Z">
        <w:r w:rsidR="002E0417">
          <w:rPr>
            <w:rFonts w:ascii="微軟正黑體" w:eastAsia="微軟正黑體" w:hAnsi="微軟正黑體" w:hint="eastAsia"/>
          </w:rPr>
          <w:t>碰</w:t>
        </w:r>
      </w:ins>
      <w:ins w:id="139" w:author="amylee" w:date="2017-04-07T10:56:00Z">
        <w:r w:rsidR="006D491A">
          <w:rPr>
            <w:rFonts w:ascii="微軟正黑體" w:eastAsia="微軟正黑體" w:hAnsi="微軟正黑體" w:hint="eastAsia"/>
          </w:rPr>
          <w:t>過這</w:t>
        </w:r>
      </w:ins>
      <w:ins w:id="140" w:author="amylee" w:date="2017-04-07T10:57:00Z">
        <w:r w:rsidR="002E0417">
          <w:rPr>
            <w:rFonts w:ascii="微軟正黑體" w:eastAsia="微軟正黑體" w:hAnsi="微軟正黑體" w:hint="eastAsia"/>
          </w:rPr>
          <w:t>種</w:t>
        </w:r>
      </w:ins>
      <w:ins w:id="141" w:author="amylee" w:date="2017-04-07T10:56:00Z">
        <w:r w:rsidR="006D491A">
          <w:rPr>
            <w:rFonts w:ascii="微軟正黑體" w:eastAsia="微軟正黑體" w:hAnsi="微軟正黑體" w:hint="eastAsia"/>
          </w:rPr>
          <w:t>麻煩？</w:t>
        </w:r>
      </w:ins>
      <w:r w:rsidR="003B5E29" w:rsidRPr="00BE6C9D">
        <w:rPr>
          <w:rFonts w:ascii="微軟正黑體" w:eastAsia="微軟正黑體" w:hAnsi="微軟正黑體"/>
          <w:highlight w:val="yellow"/>
        </w:rPr>
        <w:t>（</w:t>
      </w:r>
      <w:r w:rsidR="00BE6C9D" w:rsidRPr="00BE6C9D">
        <w:rPr>
          <w:rFonts w:ascii="微軟正黑體" w:eastAsia="微軟正黑體" w:hAnsi="微軟正黑體"/>
          <w:highlight w:val="yellow"/>
        </w:rPr>
        <w:t>會</w:t>
      </w:r>
      <w:r w:rsidR="003B5E29" w:rsidRPr="00BE6C9D">
        <w:rPr>
          <w:rFonts w:ascii="微軟正黑體" w:eastAsia="微軟正黑體" w:hAnsi="微軟正黑體"/>
          <w:highlight w:val="yellow"/>
        </w:rPr>
        <w:t>重複6次）</w:t>
      </w:r>
    </w:p>
    <w:p w14:paraId="7C6754B4" w14:textId="446F6F1E" w:rsidR="003B5E29" w:rsidRPr="009B4B35" w:rsidRDefault="003B0968" w:rsidP="003B0968">
      <w:pPr>
        <w:pStyle w:val="a6"/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ins w:id="142" w:author="Wan-Ying Lin" w:date="2017-04-07T01:32:00Z">
        <w:r w:rsidR="003A4366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「有」、「沒有」</w:t>
        </w:r>
      </w:ins>
    </w:p>
    <w:p w14:paraId="65B96898" w14:textId="719F663C" w:rsidR="003B5E29" w:rsidRPr="009B4B35" w:rsidRDefault="003B5E29" w:rsidP="009B4B35">
      <w:pPr>
        <w:pStyle w:val="a6"/>
        <w:numPr>
          <w:ilvl w:val="0"/>
          <w:numId w:val="27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選出「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真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痛點」：</w:t>
      </w:r>
      <w:del w:id="143" w:author="amylee" w:date="2017-04-07T10:58:00Z">
        <w:r w:rsidR="009B4B35" w:rsidDel="002E0417">
          <w:rPr>
            <w:rFonts w:ascii="微軟正黑體" w:eastAsia="微軟正黑體" w:hAnsi="微軟正黑體" w:hint="eastAsia"/>
          </w:rPr>
          <w:delText>在</w:delText>
        </w:r>
        <w:r w:rsidR="000C10F7" w:rsidDel="002E0417">
          <w:rPr>
            <w:rFonts w:ascii="微軟正黑體" w:eastAsia="微軟正黑體" w:hAnsi="微軟正黑體" w:hint="eastAsia"/>
          </w:rPr>
          <w:delText>這些</w:delText>
        </w:r>
        <w:r w:rsidR="009B4B35" w:rsidDel="002E0417">
          <w:rPr>
            <w:rFonts w:ascii="微軟正黑體" w:eastAsia="微軟正黑體" w:hAnsi="微軟正黑體"/>
          </w:rPr>
          <w:delText>生活麻煩</w:delText>
        </w:r>
        <w:r w:rsidR="000C10F7" w:rsidDel="002E0417">
          <w:rPr>
            <w:rFonts w:ascii="微軟正黑體" w:eastAsia="微軟正黑體" w:hAnsi="微軟正黑體" w:hint="eastAsia"/>
          </w:rPr>
          <w:delText>事</w:delText>
        </w:r>
        <w:r w:rsidR="009B4B35" w:rsidDel="002E0417">
          <w:rPr>
            <w:rFonts w:ascii="微軟正黑體" w:eastAsia="微軟正黑體" w:hAnsi="微軟正黑體"/>
          </w:rPr>
          <w:delText>中</w:delText>
        </w:r>
        <w:r w:rsidR="009B4B35" w:rsidDel="002E0417">
          <w:rPr>
            <w:rFonts w:ascii="微軟正黑體" w:eastAsia="微軟正黑體" w:hAnsi="微軟正黑體" w:hint="eastAsia"/>
          </w:rPr>
          <w:delText>，</w:delText>
        </w:r>
        <w:r w:rsidR="009B4B35" w:rsidDel="002E0417">
          <w:rPr>
            <w:rFonts w:ascii="微軟正黑體" w:eastAsia="微軟正黑體" w:hAnsi="微軟正黑體"/>
          </w:rPr>
          <w:delText>您</w:delText>
        </w:r>
      </w:del>
      <w:ins w:id="144" w:author="Wan-Ying Lin" w:date="2017-04-07T01:33:00Z">
        <w:del w:id="145" w:author="amylee" w:date="2017-04-07T10:58:00Z">
          <w:r w:rsidR="003A4366" w:rsidDel="002E0417">
            <w:rPr>
              <w:rFonts w:ascii="微軟正黑體" w:eastAsia="微軟正黑體" w:hAnsi="微軟正黑體" w:hint="eastAsia"/>
            </w:rPr>
            <w:delText>最希望</w:delText>
          </w:r>
        </w:del>
      </w:ins>
      <w:del w:id="146" w:author="amylee" w:date="2017-04-07T10:58:00Z">
        <w:r w:rsidR="009B4B35" w:rsidDel="002E0417">
          <w:rPr>
            <w:rFonts w:ascii="微軟正黑體" w:eastAsia="微軟正黑體" w:hAnsi="微軟正黑體"/>
          </w:rPr>
          <w:delText>最擔心</w:delText>
        </w:r>
        <w:r w:rsidR="009B4B35" w:rsidDel="002E0417">
          <w:rPr>
            <w:rFonts w:ascii="微軟正黑體" w:eastAsia="微軟正黑體" w:hAnsi="微軟正黑體" w:hint="eastAsia"/>
          </w:rPr>
          <w:delText>哪2項</w:delText>
        </w:r>
      </w:del>
      <w:ins w:id="147" w:author="Wan-Ying Lin" w:date="2017-04-07T01:33:00Z">
        <w:del w:id="148" w:author="amylee" w:date="2017-04-07T10:58:00Z">
          <w:r w:rsidR="003A4366" w:rsidDel="002E0417">
            <w:rPr>
              <w:rFonts w:ascii="微軟正黑體" w:eastAsia="微軟正黑體" w:hAnsi="微軟正黑體" w:hint="eastAsia"/>
            </w:rPr>
            <w:delText>被解決</w:delText>
          </w:r>
        </w:del>
      </w:ins>
      <w:del w:id="149" w:author="amylee" w:date="2017-04-07T10:58:00Z">
        <w:r w:rsidRPr="009B4B35" w:rsidDel="002E0417">
          <w:rPr>
            <w:rFonts w:ascii="微軟正黑體" w:eastAsia="微軟正黑體" w:hAnsi="微軟正黑體" w:hint="eastAsia"/>
          </w:rPr>
          <w:delText>？</w:delText>
        </w:r>
      </w:del>
      <w:ins w:id="150" w:author="amylee" w:date="2017-04-07T10:58:00Z">
        <w:r w:rsidR="002E0417">
          <w:rPr>
            <w:rFonts w:ascii="微軟正黑體" w:eastAsia="微軟正黑體" w:hAnsi="微軟正黑體" w:hint="eastAsia"/>
          </w:rPr>
          <w:t>這些麻煩中，您最希望哪2項先解決？</w:t>
        </w:r>
      </w:ins>
      <w:r w:rsidR="000C10F7" w:rsidRPr="00BE6C9D">
        <w:rPr>
          <w:rFonts w:ascii="微軟正黑體" w:eastAsia="微軟正黑體" w:hAnsi="微軟正黑體"/>
          <w:highlight w:val="yellow"/>
        </w:rPr>
        <w:t>（重複2</w:t>
      </w:r>
      <w:r w:rsidR="000C10F7">
        <w:rPr>
          <w:rFonts w:ascii="微軟正黑體" w:eastAsia="微軟正黑體" w:hAnsi="微軟正黑體" w:hint="eastAsia"/>
          <w:highlight w:val="yellow"/>
        </w:rPr>
        <w:t>輪</w:t>
      </w:r>
      <w:r w:rsidR="000C10F7" w:rsidRPr="00BE6C9D">
        <w:rPr>
          <w:rFonts w:ascii="微軟正黑體" w:eastAsia="微軟正黑體" w:hAnsi="微軟正黑體"/>
          <w:highlight w:val="yellow"/>
        </w:rPr>
        <w:t>）</w:t>
      </w:r>
    </w:p>
    <w:p w14:paraId="284D0DC1" w14:textId="7D5F774D" w:rsidR="003B5E29" w:rsidDel="006D491A" w:rsidRDefault="003B5E29" w:rsidP="003B5E29">
      <w:pPr>
        <w:snapToGrid w:val="0"/>
        <w:rPr>
          <w:del w:id="151" w:author="amylee" w:date="2017-04-07T10:55:00Z"/>
          <w:rFonts w:ascii="微軟正黑體" w:eastAsia="微軟正黑體" w:hAnsi="微軟正黑體"/>
        </w:rPr>
      </w:pPr>
      <w:del w:id="152" w:author="amylee" w:date="2017-04-07T10:55:00Z">
        <w:r w:rsidDel="006D491A">
          <w:rPr>
            <w:rFonts w:ascii="微軟正黑體" w:eastAsia="微軟正黑體" w:hAnsi="微軟正黑體"/>
          </w:rPr>
          <w:delText>（方案Ｂ）</w:delText>
        </w:r>
        <w:r w:rsidR="00F00C25" w:rsidDel="006D491A">
          <w:rPr>
            <w:rFonts w:ascii="微軟正黑體" w:eastAsia="微軟正黑體" w:hAnsi="微軟正黑體" w:hint="eastAsia"/>
          </w:rPr>
          <w:delText>(優先)</w:delText>
        </w:r>
      </w:del>
    </w:p>
    <w:p w14:paraId="2F19C6BE" w14:textId="157BE87F" w:rsidR="003A4366" w:rsidDel="006D491A" w:rsidRDefault="00BE6C9D" w:rsidP="009B4B35">
      <w:pPr>
        <w:pStyle w:val="a6"/>
        <w:numPr>
          <w:ilvl w:val="0"/>
          <w:numId w:val="28"/>
        </w:numPr>
        <w:snapToGrid w:val="0"/>
        <w:ind w:leftChars="0"/>
        <w:rPr>
          <w:ins w:id="153" w:author="Wan-Ying Lin" w:date="2017-04-07T01:34:00Z"/>
          <w:del w:id="154" w:author="amylee" w:date="2017-04-07T10:55:00Z"/>
          <w:rFonts w:ascii="微軟正黑體" w:eastAsia="微軟正黑體" w:hAnsi="微軟正黑體"/>
        </w:rPr>
      </w:pPr>
      <w:del w:id="155" w:author="amylee" w:date="2017-04-07T10:55:00Z">
        <w:r w:rsidDel="006D491A">
          <w:rPr>
            <w:rFonts w:ascii="微軟正黑體" w:eastAsia="微軟正黑體" w:hAnsi="微軟正黑體"/>
          </w:rPr>
          <w:delText>痛點6</w:delText>
        </w:r>
        <w:r w:rsidDel="006D491A">
          <w:rPr>
            <w:rFonts w:ascii="微軟正黑體" w:eastAsia="微軟正黑體" w:hAnsi="微軟正黑體" w:hint="eastAsia"/>
          </w:rPr>
          <w:delText>選</w:delText>
        </w:r>
        <w:r w:rsidR="00F00C25" w:rsidDel="006D491A">
          <w:rPr>
            <w:rFonts w:ascii="微軟正黑體" w:eastAsia="微軟正黑體" w:hAnsi="微軟正黑體" w:hint="eastAsia"/>
          </w:rPr>
          <w:delText>2</w:delText>
        </w:r>
        <w:r w:rsidDel="006D491A">
          <w:rPr>
            <w:rFonts w:ascii="微軟正黑體" w:eastAsia="微軟正黑體" w:hAnsi="微軟正黑體" w:hint="eastAsia"/>
          </w:rPr>
          <w:delText>：</w:delText>
        </w:r>
        <w:r w:rsidR="00F00C25" w:rsidRPr="00F00C25" w:rsidDel="006D491A">
          <w:rPr>
            <w:rFonts w:ascii="微軟正黑體" w:eastAsia="微軟正黑體" w:hAnsi="微軟正黑體" w:hint="eastAsia"/>
          </w:rPr>
          <w:delText>以下是與</w:delText>
        </w:r>
        <w:r w:rsidR="00F00C25" w:rsidRPr="00F00C25" w:rsidDel="006D491A">
          <w:rPr>
            <w:rFonts w:ascii="微軟正黑體" w:eastAsia="微軟正黑體" w:hAnsi="微軟正黑體" w:hint="eastAsia"/>
            <w:u w:val="single"/>
          </w:rPr>
          <w:delText xml:space="preserve"> (自動帶入第3題選項1/2) </w:delText>
        </w:r>
        <w:r w:rsidR="00F00C25" w:rsidRPr="00F00C25" w:rsidDel="006D491A">
          <w:rPr>
            <w:rFonts w:ascii="微軟正黑體" w:eastAsia="微軟正黑體" w:hAnsi="微軟正黑體" w:hint="eastAsia"/>
          </w:rPr>
          <w:delText>有關的困擾</w:delText>
        </w:r>
      </w:del>
      <w:ins w:id="156" w:author="Wan-Ying Lin" w:date="2017-04-07T01:34:00Z">
        <w:del w:id="157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麻煩</w:delText>
          </w:r>
        </w:del>
      </w:ins>
    </w:p>
    <w:p w14:paraId="7F287FA0" w14:textId="72215E73" w:rsidR="003B5E29" w:rsidRPr="009B4B35" w:rsidDel="006D491A" w:rsidRDefault="003B5E29" w:rsidP="009B4B35">
      <w:pPr>
        <w:pStyle w:val="a6"/>
        <w:numPr>
          <w:ilvl w:val="0"/>
          <w:numId w:val="28"/>
        </w:numPr>
        <w:snapToGrid w:val="0"/>
        <w:ind w:leftChars="0"/>
        <w:rPr>
          <w:del w:id="158" w:author="amylee" w:date="2017-04-07T10:55:00Z"/>
          <w:rFonts w:ascii="微軟正黑體" w:eastAsia="微軟正黑體" w:hAnsi="微軟正黑體"/>
        </w:rPr>
      </w:pPr>
      <w:del w:id="159" w:author="amylee" w:date="2017-04-07T10:55:00Z">
        <w:r w:rsidRPr="009B4B35" w:rsidDel="006D491A">
          <w:rPr>
            <w:rFonts w:ascii="微軟正黑體" w:eastAsia="微軟正黑體" w:hAnsi="微軟正黑體" w:hint="eastAsia"/>
          </w:rPr>
          <w:delText>，</w:delText>
        </w:r>
      </w:del>
      <w:ins w:id="160" w:author="Wan-Ying Lin" w:date="2017-04-07T01:34:00Z">
        <w:del w:id="161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這些</w:delText>
          </w:r>
          <w:r w:rsidR="003A4366" w:rsidDel="006D491A">
            <w:rPr>
              <w:rFonts w:ascii="微軟正黑體" w:eastAsia="微軟正黑體" w:hAnsi="微軟正黑體"/>
            </w:rPr>
            <w:delText>麻煩中</w:delText>
          </w:r>
          <w:r w:rsidR="003A4366" w:rsidDel="006D491A">
            <w:rPr>
              <w:rFonts w:ascii="微軟正黑體" w:eastAsia="微軟正黑體" w:hAnsi="微軟正黑體" w:hint="eastAsia"/>
            </w:rPr>
            <w:delText>，</w:delText>
          </w:r>
          <w:r w:rsidR="003A4366" w:rsidDel="006D491A">
            <w:rPr>
              <w:rFonts w:ascii="微軟正黑體" w:eastAsia="微軟正黑體" w:hAnsi="微軟正黑體"/>
            </w:rPr>
            <w:delText>您</w:delText>
          </w:r>
          <w:r w:rsidR="003A4366" w:rsidDel="006D491A">
            <w:rPr>
              <w:rFonts w:ascii="微軟正黑體" w:eastAsia="微軟正黑體" w:hAnsi="微軟正黑體" w:hint="eastAsia"/>
            </w:rPr>
            <w:delText>最希望哪2項被解決</w:delText>
          </w:r>
        </w:del>
      </w:ins>
      <w:del w:id="162" w:author="amylee" w:date="2017-04-07T10:55:00Z">
        <w:r w:rsidRPr="009B4B35" w:rsidDel="006D491A">
          <w:rPr>
            <w:rFonts w:ascii="微軟正黑體" w:eastAsia="微軟正黑體" w:hAnsi="微軟正黑體" w:hint="eastAsia"/>
          </w:rPr>
          <w:delText>哪</w:delText>
        </w:r>
        <w:r w:rsidRPr="009B4B35" w:rsidDel="006D491A">
          <w:rPr>
            <w:rFonts w:ascii="微軟正黑體" w:eastAsia="微軟正黑體" w:hAnsi="微軟正黑體"/>
          </w:rPr>
          <w:delText>2</w:delText>
        </w:r>
        <w:r w:rsidRPr="009B4B35" w:rsidDel="006D491A">
          <w:rPr>
            <w:rFonts w:ascii="微軟正黑體" w:eastAsia="微軟正黑體" w:hAnsi="微軟正黑體" w:hint="eastAsia"/>
          </w:rPr>
          <w:delText>項</w:delText>
        </w:r>
        <w:r w:rsidR="00BE6C9D" w:rsidDel="006D491A">
          <w:rPr>
            <w:rFonts w:ascii="微軟正黑體" w:eastAsia="微軟正黑體" w:hAnsi="微軟正黑體"/>
          </w:rPr>
          <w:delText>是</w:delText>
        </w:r>
        <w:r w:rsidRPr="009B4B35" w:rsidDel="006D491A">
          <w:rPr>
            <w:rFonts w:ascii="微軟正黑體" w:eastAsia="微軟正黑體" w:hAnsi="微軟正黑體" w:hint="eastAsia"/>
          </w:rPr>
          <w:delText>您</w:delText>
        </w:r>
        <w:r w:rsidR="00F00C25" w:rsidDel="006D491A">
          <w:rPr>
            <w:rFonts w:ascii="微軟正黑體" w:eastAsia="微軟正黑體" w:hAnsi="微軟正黑體" w:hint="eastAsia"/>
          </w:rPr>
          <w:delText>覺得最需要盡快解決</w:delText>
        </w:r>
        <w:r w:rsidR="00BE6C9D" w:rsidDel="006D491A">
          <w:rPr>
            <w:rFonts w:ascii="微軟正黑體" w:eastAsia="微軟正黑體" w:hAnsi="微軟正黑體"/>
          </w:rPr>
          <w:delText>的</w:delText>
        </w:r>
        <w:r w:rsidR="00F00C25" w:rsidDel="006D491A">
          <w:rPr>
            <w:rFonts w:ascii="微軟正黑體" w:eastAsia="微軟正黑體" w:hAnsi="微軟正黑體" w:hint="eastAsia"/>
          </w:rPr>
          <w:delText>難題</w:delText>
        </w:r>
        <w:r w:rsidR="00BE6C9D" w:rsidDel="006D491A">
          <w:rPr>
            <w:rFonts w:ascii="微軟正黑體" w:eastAsia="微軟正黑體" w:hAnsi="微軟正黑體" w:hint="eastAsia"/>
          </w:rPr>
          <w:delText>？</w:delText>
        </w:r>
        <w:r w:rsidRPr="00BE6C9D" w:rsidDel="006D491A">
          <w:rPr>
            <w:rFonts w:ascii="微軟正黑體" w:eastAsia="微軟正黑體" w:hAnsi="微軟正黑體"/>
            <w:highlight w:val="yellow"/>
          </w:rPr>
          <w:delText>（重複2次）</w:delText>
        </w:r>
      </w:del>
    </w:p>
    <w:p w14:paraId="6729BF62" w14:textId="3E63D1AE" w:rsidR="003B5E29" w:rsidRPr="009B4B35" w:rsidRDefault="003B5E29" w:rsidP="009B4B35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9B4B35">
        <w:rPr>
          <w:rFonts w:ascii="微軟正黑體" w:eastAsia="微軟正黑體" w:hAnsi="微軟正黑體" w:hint="eastAsia"/>
          <w:color w:val="FF0000"/>
          <w:sz w:val="32"/>
          <w:szCs w:val="32"/>
        </w:rPr>
        <w:t>中</w:t>
      </w:r>
      <w:r w:rsidRPr="009B4B35">
        <w:rPr>
          <w:rFonts w:ascii="微軟正黑體" w:eastAsia="微軟正黑體" w:hAnsi="微軟正黑體"/>
          <w:color w:val="FF0000"/>
          <w:sz w:val="32"/>
          <w:szCs w:val="32"/>
        </w:rPr>
        <w:t>場說明</w:t>
      </w:r>
    </w:p>
    <w:p w14:paraId="0B21FEE4" w14:textId="0C10CAE7" w:rsidR="002E0417" w:rsidRDefault="002E0417" w:rsidP="002E0417">
      <w:pPr>
        <w:snapToGrid w:val="0"/>
        <w:rPr>
          <w:ins w:id="163" w:author="amylee" w:date="2017-04-07T11:00:00Z"/>
          <w:rFonts w:ascii="微軟正黑體" w:eastAsia="微軟正黑體" w:hAnsi="微軟正黑體"/>
        </w:rPr>
      </w:pPr>
      <w:ins w:id="164" w:author="amylee" w:date="2017-04-07T10:59:00Z">
        <w:r>
          <w:rPr>
            <w:rFonts w:ascii="微軟正黑體" w:eastAsia="微軟正黑體" w:hAnsi="微軟正黑體" w:hint="eastAsia"/>
          </w:rPr>
          <w:t>完成第一部分，獲得一張抽獎券</w:t>
        </w:r>
      </w:ins>
      <w:ins w:id="165" w:author="amylee" w:date="2017-04-07T11:00:00Z">
        <w:r>
          <w:rPr>
            <w:rFonts w:ascii="微軟正黑體" w:eastAsia="微軟正黑體" w:hAnsi="微軟正黑體" w:hint="eastAsia"/>
          </w:rPr>
          <w:t>!</w:t>
        </w:r>
      </w:ins>
      <w:ins w:id="166" w:author="amylee" w:date="2017-04-07T11:01:00Z">
        <w:r>
          <w:rPr>
            <w:rFonts w:ascii="微軟正黑體" w:eastAsia="微軟正黑體" w:hAnsi="微軟正黑體" w:hint="eastAsia"/>
          </w:rPr>
          <w:t xml:space="preserve"> </w:t>
        </w:r>
        <w:r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(獎券圖示)</w:t>
        </w:r>
      </w:ins>
    </w:p>
    <w:p w14:paraId="7FA3A07D" w14:textId="10095106" w:rsidR="002E0417" w:rsidRDefault="002E0417" w:rsidP="002E0417">
      <w:pPr>
        <w:snapToGrid w:val="0"/>
        <w:rPr>
          <w:ins w:id="167" w:author="amylee" w:date="2017-04-07T11:00:00Z"/>
          <w:rFonts w:ascii="微軟正黑體" w:eastAsia="微軟正黑體" w:hAnsi="微軟正黑體"/>
        </w:rPr>
      </w:pPr>
      <w:ins w:id="168" w:author="amylee" w:date="2017-04-07T11:00:00Z">
        <w:r>
          <w:rPr>
            <w:rFonts w:ascii="微軟正黑體" w:eastAsia="微軟正黑體" w:hAnsi="微軟正黑體" w:hint="eastAsia"/>
          </w:rPr>
          <w:t>繼續填答，可以獲得第二張抽獎券!</w:t>
        </w:r>
      </w:ins>
    </w:p>
    <w:p w14:paraId="50761378" w14:textId="2E403709" w:rsidR="002E0417" w:rsidRDefault="003B0968">
      <w:pPr>
        <w:snapToGrid w:val="0"/>
        <w:rPr>
          <w:ins w:id="169" w:author="amylee" w:date="2017-04-07T10:59:00Z"/>
          <w:rFonts w:ascii="微軟正黑體" w:eastAsia="微軟正黑體" w:hAnsi="微軟正黑體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「</w:t>
      </w:r>
      <w:ins w:id="170" w:author="amylee" w:date="2017-04-07T11:01:00Z">
        <w:r w:rsidR="002E0417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繼續</w:t>
        </w:r>
      </w:ins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」、「</w:t>
      </w:r>
      <w:ins w:id="171" w:author="amylee" w:date="2017-04-07T11:01:00Z">
        <w:r w:rsidR="002E0417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結束</w:t>
        </w:r>
      </w:ins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」</w:t>
      </w:r>
    </w:p>
    <w:p w14:paraId="1620519A" w14:textId="0908412C" w:rsidR="003B5E29" w:rsidRPr="003B5E29" w:rsidDel="002E0417" w:rsidRDefault="003B5E29" w:rsidP="003B5E29">
      <w:pPr>
        <w:snapToGrid w:val="0"/>
        <w:rPr>
          <w:del w:id="172" w:author="amylee" w:date="2017-04-07T11:01:00Z"/>
          <w:rFonts w:ascii="微軟正黑體" w:eastAsia="微軟正黑體" w:hAnsi="微軟正黑體"/>
        </w:rPr>
      </w:pPr>
      <w:del w:id="173" w:author="amylee" w:date="2017-04-07T11:01:00Z">
        <w:r w:rsidRPr="003B5E29" w:rsidDel="002E0417">
          <w:rPr>
            <w:rFonts w:ascii="微軟正黑體" w:eastAsia="微軟正黑體" w:hAnsi="微軟正黑體" w:hint="eastAsia"/>
          </w:rPr>
          <w:delText>恭喜您已經完成</w:delText>
        </w:r>
        <w:r w:rsidR="000C10F7" w:rsidDel="002E0417">
          <w:rPr>
            <w:rFonts w:ascii="微軟正黑體" w:eastAsia="微軟正黑體" w:hAnsi="微軟正黑體" w:hint="eastAsia"/>
          </w:rPr>
          <w:delText>第一部分</w:delText>
        </w:r>
        <w:r w:rsidRPr="003B5E29" w:rsidDel="002E0417">
          <w:rPr>
            <w:rFonts w:ascii="微軟正黑體" w:eastAsia="微軟正黑體" w:hAnsi="微軟正黑體" w:hint="eastAsia"/>
          </w:rPr>
          <w:delText>，</w:delText>
        </w:r>
        <w:r w:rsidR="000C10F7" w:rsidDel="002E0417">
          <w:rPr>
            <w:rFonts w:ascii="微軟正黑體" w:eastAsia="微軟正黑體" w:hAnsi="微軟正黑體" w:hint="eastAsia"/>
          </w:rPr>
          <w:delText>可</w:delText>
        </w:r>
        <w:r w:rsidRPr="003B5E29" w:rsidDel="002E0417">
          <w:rPr>
            <w:rFonts w:ascii="微軟正黑體" w:eastAsia="微軟正黑體" w:hAnsi="微軟正黑體" w:hint="eastAsia"/>
          </w:rPr>
          <w:delText>獲得一張抽獎券！</w:delText>
        </w:r>
      </w:del>
    </w:p>
    <w:p w14:paraId="7453BC8E" w14:textId="560E7A57" w:rsidR="003B5E29" w:rsidRPr="003B5E29" w:rsidDel="002E0417" w:rsidRDefault="0064063A" w:rsidP="003B5E29">
      <w:pPr>
        <w:snapToGrid w:val="0"/>
        <w:rPr>
          <w:del w:id="174" w:author="amylee" w:date="2017-04-07T11:01:00Z"/>
          <w:rFonts w:ascii="微軟正黑體" w:eastAsia="微軟正黑體" w:hAnsi="微軟正黑體"/>
        </w:rPr>
      </w:pPr>
      <w:del w:id="175" w:author="amylee" w:date="2017-04-07T11:01:00Z">
        <w:r w:rsidDel="002E0417">
          <w:rPr>
            <w:rFonts w:ascii="微軟正黑體" w:eastAsia="微軟正黑體" w:hAnsi="微軟正黑體" w:hint="eastAsia"/>
          </w:rPr>
          <w:delText>點選「繼續</w:delText>
        </w:r>
        <w:r w:rsidR="000C10F7" w:rsidDel="002E0417">
          <w:rPr>
            <w:rFonts w:ascii="微軟正黑體" w:eastAsia="微軟正黑體" w:hAnsi="微軟正黑體" w:hint="eastAsia"/>
          </w:rPr>
          <w:delText>發聲</w:delText>
        </w:r>
        <w:r w:rsidDel="002E0417">
          <w:rPr>
            <w:rFonts w:ascii="微軟正黑體" w:eastAsia="微軟正黑體" w:hAnsi="微軟正黑體" w:hint="eastAsia"/>
          </w:rPr>
          <w:delText>」</w:delText>
        </w:r>
        <w:r w:rsidR="000C10F7" w:rsidDel="002E0417">
          <w:rPr>
            <w:rFonts w:ascii="微軟正黑體" w:eastAsia="微軟正黑體" w:hAnsi="微軟正黑體" w:hint="eastAsia"/>
          </w:rPr>
          <w:delText>再花</w:delText>
        </w:r>
        <w:r w:rsidR="00F00C25" w:rsidDel="002E0417">
          <w:rPr>
            <w:rFonts w:ascii="微軟正黑體" w:eastAsia="微軟正黑體" w:hAnsi="微軟正黑體" w:hint="eastAsia"/>
          </w:rPr>
          <w:delText>3</w:delText>
        </w:r>
        <w:r w:rsidDel="002E0417">
          <w:rPr>
            <w:rFonts w:ascii="微軟正黑體" w:eastAsia="微軟正黑體" w:hAnsi="微軟正黑體" w:hint="eastAsia"/>
          </w:rPr>
          <w:delText>分鐘回答</w:delText>
        </w:r>
        <w:r w:rsidR="000C10F7" w:rsidDel="002E0417">
          <w:rPr>
            <w:rFonts w:ascii="微軟正黑體" w:eastAsia="微軟正黑體" w:hAnsi="微軟正黑體" w:hint="eastAsia"/>
          </w:rPr>
          <w:delText>第二部分</w:delText>
        </w:r>
        <w:r w:rsidDel="002E0417">
          <w:rPr>
            <w:rFonts w:ascii="微軟正黑體" w:eastAsia="微軟正黑體" w:hAnsi="微軟正黑體" w:hint="eastAsia"/>
          </w:rPr>
          <w:delText>，多送一張抽獎券！</w:delText>
        </w:r>
      </w:del>
    </w:p>
    <w:p w14:paraId="6E5794D4" w14:textId="37F64A53" w:rsidR="003B5E29" w:rsidDel="002E0417" w:rsidRDefault="000C10F7" w:rsidP="003B5E29">
      <w:pPr>
        <w:snapToGrid w:val="0"/>
        <w:rPr>
          <w:del w:id="176" w:author="amylee" w:date="2017-04-07T11:01:00Z"/>
          <w:rFonts w:ascii="微軟正黑體" w:eastAsia="微軟正黑體" w:hAnsi="微軟正黑體"/>
        </w:rPr>
      </w:pPr>
      <w:del w:id="177" w:author="amylee" w:date="2017-04-07T11:01:00Z">
        <w:r w:rsidDel="002E0417">
          <w:rPr>
            <w:rFonts w:ascii="微軟正黑體" w:eastAsia="微軟正黑體" w:hAnsi="微軟正黑體" w:hint="eastAsia"/>
          </w:rPr>
          <w:delText>若</w:delText>
        </w:r>
        <w:r w:rsidR="003B5E29" w:rsidRPr="003B5E29" w:rsidDel="002E0417">
          <w:rPr>
            <w:rFonts w:ascii="微軟正黑體" w:eastAsia="微軟正黑體" w:hAnsi="微軟正黑體" w:hint="eastAsia"/>
          </w:rPr>
          <w:delText>想要結束</w:delText>
        </w:r>
        <w:r w:rsidR="00F00C25" w:rsidDel="002E0417">
          <w:rPr>
            <w:rFonts w:ascii="微軟正黑體" w:eastAsia="微軟正黑體" w:hAnsi="微軟正黑體" w:hint="eastAsia"/>
          </w:rPr>
          <w:delText>問卷</w:delText>
        </w:r>
        <w:r w:rsidR="003B5E29" w:rsidRPr="003B5E29" w:rsidDel="002E0417">
          <w:rPr>
            <w:rFonts w:ascii="微軟正黑體" w:eastAsia="微軟正黑體" w:hAnsi="微軟正黑體" w:hint="eastAsia"/>
          </w:rPr>
          <w:delText>，點選「</w:delText>
        </w:r>
      </w:del>
      <w:ins w:id="178" w:author="Wan-Ying Lin" w:date="2017-04-07T01:35:00Z">
        <w:del w:id="179" w:author="amylee" w:date="2017-04-07T11:01:00Z">
          <w:r w:rsidR="007F4DF2" w:rsidDel="002E0417">
            <w:rPr>
              <w:rFonts w:ascii="微軟正黑體" w:eastAsia="微軟正黑體" w:hAnsi="微軟正黑體" w:hint="eastAsia"/>
            </w:rPr>
            <w:delText>離開</w:delText>
          </w:r>
        </w:del>
      </w:ins>
      <w:del w:id="180" w:author="amylee" w:date="2017-04-07T11:01:00Z">
        <w:r w:rsidR="003B5E29" w:rsidRPr="003B5E29" w:rsidDel="002E0417">
          <w:rPr>
            <w:rFonts w:ascii="微軟正黑體" w:eastAsia="微軟正黑體" w:hAnsi="微軟正黑體" w:hint="eastAsia"/>
          </w:rPr>
          <w:delText>觀看結果」</w:delText>
        </w:r>
        <w:r w:rsidDel="002E0417">
          <w:rPr>
            <w:rFonts w:ascii="微軟正黑體" w:eastAsia="微軟正黑體" w:hAnsi="微軟正黑體" w:hint="eastAsia"/>
          </w:rPr>
          <w:delText>，</w:delText>
        </w:r>
        <w:r w:rsidR="0064063A" w:rsidDel="002E0417">
          <w:rPr>
            <w:rFonts w:ascii="微軟正黑體" w:eastAsia="微軟正黑體" w:hAnsi="微軟正黑體"/>
          </w:rPr>
          <w:delText>就能</w:delText>
        </w:r>
        <w:r w:rsidR="0064063A" w:rsidDel="002E0417">
          <w:rPr>
            <w:rFonts w:ascii="微軟正黑體" w:eastAsia="微軟正黑體" w:hAnsi="微軟正黑體" w:hint="eastAsia"/>
          </w:rPr>
          <w:delText>完成</w:delText>
        </w:r>
        <w:r w:rsidDel="002E0417">
          <w:rPr>
            <w:rFonts w:ascii="微軟正黑體" w:eastAsia="微軟正黑體" w:hAnsi="微軟正黑體" w:hint="eastAsia"/>
          </w:rPr>
          <w:delText>問卷。</w:delText>
        </w:r>
      </w:del>
    </w:p>
    <w:p w14:paraId="4E2ED95F" w14:textId="47FBDB0B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解法屬性</w:t>
      </w:r>
    </w:p>
    <w:p w14:paraId="0179F56A" w14:textId="074FC82E" w:rsidR="00F00C25" w:rsidDel="002E0417" w:rsidRDefault="002E0417" w:rsidP="00F00C25">
      <w:pPr>
        <w:snapToGrid w:val="0"/>
        <w:rPr>
          <w:del w:id="181" w:author="amylee" w:date="2017-04-07T11:04:00Z"/>
          <w:rFonts w:ascii="微軟正黑體" w:eastAsia="微軟正黑體" w:hAnsi="微軟正黑體"/>
        </w:rPr>
      </w:pPr>
      <w:ins w:id="182" w:author="amylee" w:date="2017-04-07T11:02:00Z">
        <w:r>
          <w:rPr>
            <w:rFonts w:ascii="微軟正黑體" w:eastAsia="微軟正黑體" w:hAnsi="微軟正黑體" w:hint="eastAsia"/>
          </w:rPr>
          <w:t>這樣</w:t>
        </w:r>
      </w:ins>
      <w:ins w:id="183" w:author="amylee" w:date="2017-04-07T11:03:00Z">
        <w:r>
          <w:rPr>
            <w:rFonts w:ascii="微軟正黑體" w:eastAsia="微軟正黑體" w:hAnsi="微軟正黑體" w:hint="eastAsia"/>
          </w:rPr>
          <w:t>解決這個麻煩，您喜歡嗎？</w:t>
        </w:r>
        <w:r w:rsidDel="002E0417">
          <w:rPr>
            <w:rFonts w:ascii="微軟正黑體" w:eastAsia="微軟正黑體" w:hAnsi="微軟正黑體" w:hint="eastAsia"/>
          </w:rPr>
          <w:t xml:space="preserve"> </w:t>
        </w:r>
      </w:ins>
      <w:del w:id="184" w:author="amylee" w:date="2017-04-07T11:03:00Z">
        <w:r w:rsidR="00F00C25" w:rsidDel="002E0417">
          <w:rPr>
            <w:rFonts w:ascii="微軟正黑體" w:eastAsia="微軟正黑體" w:hAnsi="微軟正黑體" w:hint="eastAsia"/>
          </w:rPr>
          <w:delText>下列有幾種解決</w:delText>
        </w:r>
        <w:r w:rsidR="00F00C25" w:rsidDel="002E0417">
          <w:rPr>
            <w:rFonts w:ascii="微軟正黑體" w:eastAsia="微軟正黑體" w:hAnsi="微軟正黑體" w:hint="eastAsia"/>
            <w:u w:val="single"/>
          </w:rPr>
          <w:delText xml:space="preserve">       </w:delText>
        </w:r>
        <w:r w:rsidR="00F00C25" w:rsidRPr="00F00C25" w:rsidDel="002E0417">
          <w:rPr>
            <w:rFonts w:ascii="微軟正黑體" w:eastAsia="微軟正黑體" w:hAnsi="微軟正黑體" w:hint="eastAsia"/>
            <w:u w:val="single"/>
          </w:rPr>
          <w:delText>(自動帶入)</w:delText>
        </w:r>
        <w:r w:rsidR="00F00C25" w:rsidDel="002E0417">
          <w:rPr>
            <w:rFonts w:ascii="微軟正黑體" w:eastAsia="微軟正黑體" w:hAnsi="微軟正黑體" w:hint="eastAsia"/>
            <w:u w:val="single"/>
          </w:rPr>
          <w:delText xml:space="preserve">       </w:delText>
        </w:r>
        <w:r w:rsidR="00F00C25" w:rsidDel="002E0417">
          <w:rPr>
            <w:rFonts w:ascii="微軟正黑體" w:eastAsia="微軟正黑體" w:hAnsi="微軟正黑體" w:hint="eastAsia"/>
          </w:rPr>
          <w:delText>這個難題的方法，請問您喜歡這些解法嗎？</w:delText>
        </w:r>
      </w:del>
    </w:p>
    <w:p w14:paraId="3EC8842D" w14:textId="1CE69A62" w:rsidR="00F00C25" w:rsidRDefault="002E0417" w:rsidP="00F00C25">
      <w:pPr>
        <w:snapToGrid w:val="0"/>
        <w:rPr>
          <w:rFonts w:ascii="微軟正黑體" w:eastAsia="微軟正黑體" w:hAnsi="微軟正黑體"/>
        </w:rPr>
      </w:pPr>
      <w:ins w:id="185" w:author="amylee" w:date="2017-04-07T11:04:00Z">
        <w:r>
          <w:rPr>
            <w:rFonts w:ascii="微軟正黑體" w:eastAsia="微軟正黑體" w:hAnsi="微軟正黑體" w:hint="eastAsia"/>
            <w:highlight w:val="yellow"/>
          </w:rPr>
          <w:br/>
        </w:r>
      </w:ins>
      <w:r w:rsidR="00F00C25" w:rsidRPr="00A34C9D">
        <w:rPr>
          <w:rFonts w:ascii="微軟正黑體" w:eastAsia="微軟正黑體" w:hAnsi="微軟正黑體"/>
          <w:highlight w:val="yellow"/>
        </w:rPr>
        <w:t>（重複4</w:t>
      </w:r>
      <w:r w:rsidR="00F00C25" w:rsidRPr="00A34C9D">
        <w:rPr>
          <w:rFonts w:ascii="微軟正黑體" w:eastAsia="微軟正黑體" w:hAnsi="微軟正黑體" w:hint="eastAsia"/>
          <w:highlight w:val="yellow"/>
        </w:rPr>
        <w:t>次）</w:t>
      </w:r>
    </w:p>
    <w:p w14:paraId="5EFCE41F" w14:textId="4BE8A594" w:rsidR="00F00C25" w:rsidRDefault="00F00C25" w:rsidP="00F00C2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(畫面中自動帶入難題1/2/3/4</w:t>
      </w:r>
      <w:r w:rsidR="003B0968">
        <w:rPr>
          <w:rFonts w:ascii="微軟正黑體" w:eastAsia="微軟正黑體" w:hAnsi="微軟正黑體" w:hint="eastAsia"/>
        </w:rPr>
        <w:t>圖，同時呈現痛點</w:t>
      </w:r>
      <w:r>
        <w:rPr>
          <w:rFonts w:ascii="微軟正黑體" w:eastAsia="微軟正黑體" w:hAnsi="微軟正黑體" w:hint="eastAsia"/>
        </w:rPr>
        <w:t>圖</w:t>
      </w:r>
      <w:r w:rsidR="003B0968">
        <w:rPr>
          <w:rFonts w:ascii="微軟正黑體" w:eastAsia="微軟正黑體" w:hAnsi="微軟正黑體" w:hint="eastAsia"/>
        </w:rPr>
        <w:t>和解法屬性</w:t>
      </w:r>
      <w:r>
        <w:rPr>
          <w:rFonts w:ascii="微軟正黑體" w:eastAsia="微軟正黑體" w:hAnsi="微軟正黑體" w:hint="eastAsia"/>
        </w:rPr>
        <w:t>選項)</w:t>
      </w:r>
    </w:p>
    <w:p w14:paraId="22F2304F" w14:textId="2A668C1E" w:rsidR="00F00C25" w:rsidRPr="00F00C25" w:rsidRDefault="003B0968" w:rsidP="00F00C25">
      <w:pPr>
        <w:snapToGrid w:val="0"/>
        <w:rPr>
          <w:rFonts w:ascii="微軟正黑體" w:eastAsia="微軟正黑體" w:hAnsi="微軟正黑體"/>
          <w:color w:val="4472C4" w:themeColor="accent5"/>
        </w:rPr>
      </w:pPr>
      <w:r>
        <w:rPr>
          <w:rFonts w:ascii="微軟正黑體" w:eastAsia="微軟正黑體" w:hAnsi="微軟正黑體" w:hint="eastAsia"/>
          <w:color w:val="4472C4" w:themeColor="accent5"/>
        </w:rPr>
        <w:t>＊</w:t>
      </w:r>
      <w:r w:rsidR="00F00C25" w:rsidRPr="00F00C25">
        <w:rPr>
          <w:rFonts w:ascii="微軟正黑體" w:eastAsia="微軟正黑體" w:hAnsi="微軟正黑體" w:hint="eastAsia"/>
          <w:color w:val="4472C4" w:themeColor="accent5"/>
        </w:rPr>
        <w:t>5分量表</w:t>
      </w:r>
      <w:r>
        <w:rPr>
          <w:rFonts w:ascii="微軟正黑體" w:eastAsia="微軟正黑體" w:hAnsi="微軟正黑體" w:hint="eastAsia"/>
          <w:color w:val="4472C4" w:themeColor="accent5"/>
        </w:rPr>
        <w:t>：</w:t>
      </w:r>
      <w:r w:rsidR="00F00C25" w:rsidRPr="00F00C25">
        <w:rPr>
          <w:rFonts w:ascii="微軟正黑體" w:eastAsia="微軟正黑體" w:hAnsi="微軟正黑體" w:hint="eastAsia"/>
          <w:color w:val="4472C4" w:themeColor="accent5"/>
        </w:rPr>
        <w:t>1-非常不喜歡 2</w:t>
      </w:r>
      <w:del w:id="186" w:author="amylee" w:date="2017-04-07T11:04:00Z">
        <w:r w:rsidR="00F00C25" w:rsidRPr="00F00C25" w:rsidDel="002E0417">
          <w:rPr>
            <w:rFonts w:ascii="微軟正黑體" w:eastAsia="微軟正黑體" w:hAnsi="微軟正黑體" w:hint="eastAsia"/>
            <w:color w:val="4472C4" w:themeColor="accent5"/>
          </w:rPr>
          <w:delText>-有點不喜歡</w:delText>
        </w:r>
      </w:del>
      <w:r w:rsidR="00F00C25" w:rsidRPr="00F00C25">
        <w:rPr>
          <w:rFonts w:ascii="微軟正黑體" w:eastAsia="微軟正黑體" w:hAnsi="微軟正黑體" w:hint="eastAsia"/>
          <w:color w:val="4472C4" w:themeColor="accent5"/>
        </w:rPr>
        <w:t xml:space="preserve"> 3-普通 4</w:t>
      </w:r>
      <w:del w:id="187" w:author="amylee" w:date="2017-04-07T11:04:00Z">
        <w:r w:rsidR="00F00C25" w:rsidRPr="00F00C25" w:rsidDel="002E0417">
          <w:rPr>
            <w:rFonts w:ascii="微軟正黑體" w:eastAsia="微軟正黑體" w:hAnsi="微軟正黑體" w:hint="eastAsia"/>
            <w:color w:val="4472C4" w:themeColor="accent5"/>
          </w:rPr>
          <w:delText>-有點喜歡</w:delText>
        </w:r>
      </w:del>
      <w:r w:rsidR="00F00C25" w:rsidRPr="00F00C25">
        <w:rPr>
          <w:rFonts w:ascii="微軟正黑體" w:eastAsia="微軟正黑體" w:hAnsi="微軟正黑體" w:hint="eastAsia"/>
          <w:color w:val="4472C4" w:themeColor="accent5"/>
        </w:rPr>
        <w:t xml:space="preserve"> 5-非常</w:t>
      </w:r>
      <w:del w:id="188" w:author="amylee" w:date="2017-04-07T11:04:00Z">
        <w:r w:rsidR="00F00C25" w:rsidRPr="00F00C25" w:rsidDel="002E0417">
          <w:rPr>
            <w:rFonts w:ascii="微軟正黑體" w:eastAsia="微軟正黑體" w:hAnsi="微軟正黑體" w:hint="eastAsia"/>
            <w:color w:val="4472C4" w:themeColor="accent5"/>
          </w:rPr>
          <w:delText>不</w:delText>
        </w:r>
      </w:del>
      <w:r w:rsidR="00F00C25" w:rsidRPr="00F00C25">
        <w:rPr>
          <w:rFonts w:ascii="微軟正黑體" w:eastAsia="微軟正黑體" w:hAnsi="微軟正黑體" w:hint="eastAsia"/>
          <w:color w:val="4472C4" w:themeColor="accent5"/>
        </w:rPr>
        <w:t>喜歡</w:t>
      </w:r>
    </w:p>
    <w:p w14:paraId="3CBE9FEB" w14:textId="36EDCB67" w:rsidR="00A34C9D" w:rsidRPr="00A34C9D" w:rsidDel="002E0417" w:rsidRDefault="003B5E29" w:rsidP="003B5E29">
      <w:pPr>
        <w:snapToGrid w:val="0"/>
        <w:rPr>
          <w:del w:id="189" w:author="amylee" w:date="2017-04-07T11:06:00Z"/>
          <w:rFonts w:ascii="微軟正黑體" w:eastAsia="微軟正黑體" w:hAnsi="微軟正黑體"/>
          <w:color w:val="FF0000"/>
          <w:sz w:val="32"/>
          <w:szCs w:val="32"/>
        </w:rPr>
      </w:pPr>
      <w:del w:id="190" w:author="amylee" w:date="2017-04-07T11:06:00Z">
        <w:r w:rsidRPr="00A34C9D" w:rsidDel="002E0417">
          <w:rPr>
            <w:rFonts w:ascii="微軟正黑體" w:eastAsia="微軟正黑體" w:hAnsi="微軟正黑體" w:hint="eastAsia"/>
            <w:color w:val="FF0000"/>
            <w:sz w:val="32"/>
            <w:szCs w:val="32"/>
          </w:rPr>
          <w:delText>生活滿意度</w:delText>
        </w:r>
      </w:del>
    </w:p>
    <w:p w14:paraId="63201B81" w14:textId="2986FD07" w:rsidR="00F00C25" w:rsidDel="002E0417" w:rsidRDefault="00F00C25" w:rsidP="00F00C25">
      <w:pPr>
        <w:snapToGrid w:val="0"/>
        <w:rPr>
          <w:ins w:id="191" w:author="Wan-Ying Lin" w:date="2017-04-07T01:35:00Z"/>
          <w:del w:id="192" w:author="amylee" w:date="2017-04-07T11:06:00Z"/>
          <w:rFonts w:ascii="微軟正黑體" w:eastAsia="微軟正黑體" w:hAnsi="微軟正黑體"/>
        </w:rPr>
      </w:pPr>
      <w:del w:id="193" w:author="amylee" w:date="2017-04-07T11:06:00Z">
        <w:r w:rsidDel="002E0417">
          <w:rPr>
            <w:rFonts w:ascii="微軟正黑體" w:eastAsia="微軟正黑體" w:hAnsi="微軟正黑體" w:hint="eastAsia"/>
          </w:rPr>
          <w:delText>住在</w:delText>
        </w:r>
        <w:r w:rsidRPr="00F00C25" w:rsidDel="002E0417">
          <w:rPr>
            <w:rFonts w:ascii="微軟正黑體" w:eastAsia="微軟正黑體" w:hAnsi="微軟正黑體" w:hint="eastAsia"/>
            <w:u w:val="single"/>
          </w:rPr>
          <w:delText xml:space="preserve">   (自動帶入居住地)</w:delText>
        </w:r>
        <w:r w:rsidDel="002E0417">
          <w:rPr>
            <w:rFonts w:ascii="微軟正黑體" w:eastAsia="微軟正黑體" w:hAnsi="微軟正黑體" w:hint="eastAsia"/>
          </w:rPr>
          <w:delText>，</w:delText>
        </w:r>
        <w:r w:rsidRPr="003B5E29" w:rsidDel="002E0417">
          <w:rPr>
            <w:rFonts w:ascii="微軟正黑體" w:eastAsia="微軟正黑體" w:hAnsi="微軟正黑體" w:hint="eastAsia"/>
          </w:rPr>
          <w:delText>您</w:delText>
        </w:r>
        <w:r w:rsidDel="002E0417">
          <w:rPr>
            <w:rFonts w:ascii="微軟正黑體" w:eastAsia="微軟正黑體" w:hAnsi="微軟正黑體" w:hint="eastAsia"/>
          </w:rPr>
          <w:delText>目前</w:delText>
        </w:r>
        <w:r w:rsidRPr="003B5E29" w:rsidDel="002E0417">
          <w:rPr>
            <w:rFonts w:ascii="微軟正黑體" w:eastAsia="微軟正黑體" w:hAnsi="微軟正黑體" w:hint="eastAsia"/>
          </w:rPr>
          <w:delText>最滿意的</w:delText>
        </w:r>
        <w:r w:rsidDel="002E0417">
          <w:rPr>
            <w:rFonts w:ascii="微軟正黑體" w:eastAsia="微軟正黑體" w:hAnsi="微軟正黑體" w:hint="eastAsia"/>
          </w:rPr>
          <w:delText>生活面向為何? (單選)</w:delText>
        </w:r>
      </w:del>
    </w:p>
    <w:p w14:paraId="36D02071" w14:textId="43C48EB5" w:rsidR="007F4DF2" w:rsidDel="002E0417" w:rsidRDefault="007F4DF2" w:rsidP="00F00C25">
      <w:pPr>
        <w:snapToGrid w:val="0"/>
        <w:rPr>
          <w:del w:id="194" w:author="amylee" w:date="2017-04-07T11:06:00Z"/>
          <w:rFonts w:ascii="微軟正黑體" w:eastAsia="微軟正黑體" w:hAnsi="微軟正黑體"/>
        </w:rPr>
      </w:pPr>
      <w:ins w:id="195" w:author="Wan-Ying Lin" w:date="2017-04-07T01:35:00Z">
        <w:del w:id="196" w:author="amylee" w:date="2017-04-07T11:06:00Z">
          <w:r w:rsidDel="002E0417">
            <w:rPr>
              <w:rFonts w:ascii="微軟正黑體" w:eastAsia="微軟正黑體" w:hAnsi="微軟正黑體" w:hint="eastAsia"/>
            </w:rPr>
            <w:delText>選項：</w:delText>
          </w:r>
        </w:del>
      </w:ins>
      <w:ins w:id="197" w:author="Wan-Ying Lin" w:date="2017-04-07T01:36:00Z">
        <w:del w:id="198" w:author="amylee" w:date="2017-04-07T11:06:00Z">
          <w:r w:rsidDel="002E0417">
            <w:rPr>
              <w:rFonts w:ascii="微軟正黑體" w:eastAsia="微軟正黑體" w:hAnsi="微軟正黑體" w:hint="eastAsia"/>
            </w:rPr>
            <w:delText>食、醫、住、行、學習環境、休閒環境</w:delText>
          </w:r>
        </w:del>
      </w:ins>
    </w:p>
    <w:p w14:paraId="61CC16CD" w14:textId="0B762AF0" w:rsidR="00F00C25" w:rsidDel="002E0417" w:rsidRDefault="00F00C25" w:rsidP="00F00C25">
      <w:pPr>
        <w:snapToGrid w:val="0"/>
        <w:rPr>
          <w:ins w:id="199" w:author="Wan-Ying Lin" w:date="2017-04-07T01:37:00Z"/>
          <w:del w:id="200" w:author="amylee" w:date="2017-04-07T11:06:00Z"/>
          <w:rFonts w:ascii="微軟正黑體" w:eastAsia="微軟正黑體" w:hAnsi="微軟正黑體"/>
        </w:rPr>
      </w:pPr>
      <w:del w:id="201" w:author="amylee" w:date="2017-04-07T11:06:00Z">
        <w:r w:rsidDel="002E0417">
          <w:rPr>
            <w:rFonts w:ascii="微軟正黑體" w:eastAsia="微軟正黑體" w:hAnsi="微軟正黑體" w:hint="eastAsia"/>
          </w:rPr>
          <w:delText>住在</w:delText>
        </w:r>
        <w:r w:rsidRPr="00F00C25" w:rsidDel="002E0417">
          <w:rPr>
            <w:rFonts w:ascii="微軟正黑體" w:eastAsia="微軟正黑體" w:hAnsi="微軟正黑體" w:hint="eastAsia"/>
            <w:u w:val="single"/>
          </w:rPr>
          <w:delText xml:space="preserve">   (自動帶入居住地)</w:delText>
        </w:r>
        <w:r w:rsidDel="002E0417">
          <w:rPr>
            <w:rFonts w:ascii="微軟正黑體" w:eastAsia="微軟正黑體" w:hAnsi="微軟正黑體" w:hint="eastAsia"/>
          </w:rPr>
          <w:delText>，您目前</w:delText>
        </w:r>
        <w:r w:rsidRPr="003B5E29" w:rsidDel="002E0417">
          <w:rPr>
            <w:rFonts w:ascii="微軟正黑體" w:eastAsia="微軟正黑體" w:hAnsi="微軟正黑體" w:hint="eastAsia"/>
          </w:rPr>
          <w:delText>最不滿意的生活面</w:delText>
        </w:r>
        <w:r w:rsidDel="002E0417">
          <w:rPr>
            <w:rFonts w:ascii="微軟正黑體" w:eastAsia="微軟正黑體" w:hAnsi="微軟正黑體" w:hint="eastAsia"/>
          </w:rPr>
          <w:delText>為何</w:delText>
        </w:r>
        <w:r w:rsidRPr="003B5E29" w:rsidDel="002E0417">
          <w:rPr>
            <w:rFonts w:ascii="微軟正黑體" w:eastAsia="微軟正黑體" w:hAnsi="微軟正黑體" w:hint="eastAsia"/>
          </w:rPr>
          <w:delText>？</w:delText>
        </w:r>
        <w:r w:rsidDel="002E0417">
          <w:rPr>
            <w:rFonts w:ascii="微軟正黑體" w:eastAsia="微軟正黑體" w:hAnsi="微軟正黑體" w:hint="eastAsia"/>
          </w:rPr>
          <w:delText>(單選)</w:delText>
        </w:r>
      </w:del>
    </w:p>
    <w:p w14:paraId="728EBE62" w14:textId="48CA7C91" w:rsidR="007F4DF2" w:rsidRPr="007F4DF2" w:rsidDel="002E0417" w:rsidRDefault="007F4DF2" w:rsidP="00F00C25">
      <w:pPr>
        <w:snapToGrid w:val="0"/>
        <w:rPr>
          <w:del w:id="202" w:author="amylee" w:date="2017-04-07T11:06:00Z"/>
          <w:rFonts w:ascii="微軟正黑體" w:eastAsia="微軟正黑體" w:hAnsi="微軟正黑體"/>
        </w:rPr>
      </w:pPr>
      <w:ins w:id="203" w:author="Wan-Ying Lin" w:date="2017-04-07T01:37:00Z">
        <w:del w:id="204" w:author="amylee" w:date="2017-04-07T11:06:00Z">
          <w:r w:rsidDel="002E0417">
            <w:rPr>
              <w:rFonts w:ascii="微軟正黑體" w:eastAsia="微軟正黑體" w:hAnsi="微軟正黑體" w:hint="eastAsia"/>
            </w:rPr>
            <w:delText>選項：食、醫、住、行、學習環境、休閒環境</w:delText>
          </w:r>
        </w:del>
      </w:ins>
    </w:p>
    <w:p w14:paraId="54EB09A2" w14:textId="2319A82D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聯絡資料與結語</w:t>
      </w:r>
    </w:p>
    <w:p w14:paraId="059691B0" w14:textId="77777777" w:rsidR="002E0417" w:rsidRDefault="002E0417" w:rsidP="003B5E29">
      <w:pPr>
        <w:snapToGrid w:val="0"/>
        <w:rPr>
          <w:ins w:id="205" w:author="amylee" w:date="2017-04-07T11:06:00Z"/>
          <w:rFonts w:ascii="微軟正黑體" w:eastAsia="微軟正黑體" w:hAnsi="微軟正黑體"/>
        </w:rPr>
      </w:pPr>
      <w:ins w:id="206" w:author="amylee" w:date="2017-04-07T11:06:00Z">
        <w:r>
          <w:rPr>
            <w:rFonts w:ascii="微軟正黑體" w:eastAsia="微軟正黑體" w:hAnsi="微軟正黑體" w:hint="eastAsia"/>
          </w:rPr>
          <w:t>完成了!!</w:t>
        </w:r>
      </w:ins>
    </w:p>
    <w:p w14:paraId="1D4AF6E1" w14:textId="77777777" w:rsidR="004B665F" w:rsidRDefault="00A34C9D" w:rsidP="003B5E29">
      <w:pPr>
        <w:snapToGrid w:val="0"/>
        <w:rPr>
          <w:ins w:id="207" w:author="amylee" w:date="2017-04-07T11:07:00Z"/>
          <w:rFonts w:ascii="微軟正黑體" w:eastAsia="微軟正黑體" w:hAnsi="微軟正黑體"/>
        </w:rPr>
      </w:pPr>
      <w:del w:id="208" w:author="amylee" w:date="2017-04-07T11:06:00Z">
        <w:r w:rsidDel="002E0417">
          <w:rPr>
            <w:rFonts w:ascii="微軟正黑體" w:eastAsia="微軟正黑體" w:hAnsi="微軟正黑體" w:hint="eastAsia"/>
          </w:rPr>
          <w:delText>辛苦了！</w:delText>
        </w:r>
      </w:del>
      <w:r>
        <w:rPr>
          <w:rFonts w:ascii="微軟正黑體" w:eastAsia="微軟正黑體" w:hAnsi="微軟正黑體"/>
        </w:rPr>
        <w:t>恭喜</w:t>
      </w:r>
      <w:r>
        <w:rPr>
          <w:rFonts w:ascii="微軟正黑體" w:eastAsia="微軟正黑體" w:hAnsi="微軟正黑體" w:hint="eastAsia"/>
        </w:rPr>
        <w:t>您</w:t>
      </w:r>
      <w:del w:id="209" w:author="amylee" w:date="2017-04-07T11:06:00Z">
        <w:r w:rsidDel="004B665F">
          <w:rPr>
            <w:rFonts w:ascii="微軟正黑體" w:eastAsia="微軟正黑體" w:hAnsi="微軟正黑體" w:hint="eastAsia"/>
          </w:rPr>
          <w:delText>總共</w:delText>
        </w:r>
      </w:del>
      <w:r>
        <w:rPr>
          <w:rFonts w:ascii="微軟正黑體" w:eastAsia="微軟正黑體" w:hAnsi="微軟正黑體" w:hint="eastAsia"/>
        </w:rPr>
        <w:t>獲得</w:t>
      </w:r>
      <w:r w:rsidR="003B5E29" w:rsidRPr="003B5E29"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（</w:t>
      </w:r>
      <w:r>
        <w:rPr>
          <w:rFonts w:ascii="微軟正黑體" w:eastAsia="微軟正黑體" w:hAnsi="微軟正黑體"/>
        </w:rPr>
        <w:t>or2</w:t>
      </w:r>
      <w:r>
        <w:rPr>
          <w:rFonts w:ascii="微軟正黑體" w:eastAsia="微軟正黑體" w:hAnsi="微軟正黑體" w:hint="eastAsia"/>
        </w:rPr>
        <w:t>）</w:t>
      </w:r>
      <w:r w:rsidR="003B5E29" w:rsidRPr="003B5E29">
        <w:rPr>
          <w:rFonts w:ascii="微軟正黑體" w:eastAsia="微軟正黑體" w:hAnsi="微軟正黑體" w:hint="eastAsia"/>
        </w:rPr>
        <w:t>張抽獎券</w:t>
      </w:r>
    </w:p>
    <w:p w14:paraId="4E13CD4D" w14:textId="5B3A879E" w:rsidR="003B5E29" w:rsidRDefault="003B5E29" w:rsidP="003B5E29">
      <w:pPr>
        <w:snapToGrid w:val="0"/>
        <w:rPr>
          <w:ins w:id="210" w:author="amylee" w:date="2017-04-07T11:07:00Z"/>
          <w:rFonts w:ascii="微軟正黑體" w:eastAsia="微軟正黑體" w:hAnsi="微軟正黑體"/>
        </w:rPr>
      </w:pPr>
      <w:del w:id="211" w:author="amylee" w:date="2017-04-07T11:07:00Z">
        <w:r w:rsidRPr="003B5E29" w:rsidDel="004B665F">
          <w:rPr>
            <w:rFonts w:ascii="微軟正黑體" w:eastAsia="微軟正黑體" w:hAnsi="微軟正黑體" w:hint="eastAsia"/>
          </w:rPr>
          <w:delText>，</w:delText>
        </w:r>
      </w:del>
      <w:ins w:id="212" w:author="amylee" w:date="2017-04-07T11:06:00Z">
        <w:r w:rsidR="004B665F">
          <w:rPr>
            <w:rFonts w:ascii="微軟正黑體" w:eastAsia="微軟正黑體" w:hAnsi="微軟正黑體" w:hint="eastAsia"/>
          </w:rPr>
          <w:t>請</w:t>
        </w:r>
      </w:ins>
      <w:del w:id="213" w:author="amylee" w:date="2017-04-07T11:06:00Z">
        <w:r w:rsidRPr="003B5E29" w:rsidDel="004B665F">
          <w:rPr>
            <w:rFonts w:ascii="微軟正黑體" w:eastAsia="微軟正黑體" w:hAnsi="微軟正黑體" w:hint="eastAsia"/>
          </w:rPr>
          <w:delText>麻煩</w:delText>
        </w:r>
      </w:del>
      <w:r w:rsidRPr="003B5E29">
        <w:rPr>
          <w:rFonts w:ascii="微軟正黑體" w:eastAsia="微軟正黑體" w:hAnsi="微軟正黑體" w:hint="eastAsia"/>
        </w:rPr>
        <w:t>留</w:t>
      </w:r>
      <w:r w:rsidR="00A34C9D">
        <w:rPr>
          <w:rFonts w:ascii="微軟正黑體" w:eastAsia="微軟正黑體" w:hAnsi="微軟正黑體"/>
        </w:rPr>
        <w:t>下</w:t>
      </w:r>
      <w:r w:rsidR="00A34C9D">
        <w:rPr>
          <w:rFonts w:ascii="微軟正黑體" w:eastAsia="微軟正黑體" w:hAnsi="微軟正黑體" w:hint="eastAsia"/>
        </w:rPr>
        <w:t>您的</w:t>
      </w:r>
      <w:r w:rsidR="000C10F7">
        <w:rPr>
          <w:rFonts w:ascii="微軟正黑體" w:eastAsia="微軟正黑體" w:hAnsi="微軟正黑體" w:hint="eastAsia"/>
        </w:rPr>
        <w:t>聯絡</w:t>
      </w:r>
      <w:ins w:id="214" w:author="amylee" w:date="2017-04-07T11:07:00Z">
        <w:r w:rsidR="004B665F">
          <w:rPr>
            <w:rFonts w:ascii="微軟正黑體" w:eastAsia="微軟正黑體" w:hAnsi="微軟正黑體" w:hint="eastAsia"/>
          </w:rPr>
          <w:t>方式</w:t>
        </w:r>
      </w:ins>
      <w:del w:id="215" w:author="amylee" w:date="2017-04-07T11:07:00Z">
        <w:r w:rsidR="00A34C9D" w:rsidDel="004B665F">
          <w:rPr>
            <w:rFonts w:ascii="微軟正黑體" w:eastAsia="微軟正黑體" w:hAnsi="微軟正黑體" w:hint="eastAsia"/>
          </w:rPr>
          <w:delText>電話</w:delText>
        </w:r>
        <w:r w:rsidR="00A34C9D" w:rsidDel="004B665F">
          <w:rPr>
            <w:rFonts w:ascii="微軟正黑體" w:eastAsia="微軟正黑體" w:hAnsi="微軟正黑體"/>
          </w:rPr>
          <w:delText>或電子信箱</w:delText>
        </w:r>
      </w:del>
      <w:r w:rsidRPr="003B5E29">
        <w:rPr>
          <w:rFonts w:ascii="微軟正黑體" w:eastAsia="微軟正黑體" w:hAnsi="微軟正黑體" w:hint="eastAsia"/>
        </w:rPr>
        <w:t>，</w:t>
      </w:r>
      <w:r w:rsidR="000C10F7">
        <w:rPr>
          <w:rFonts w:ascii="微軟正黑體" w:eastAsia="微軟正黑體" w:hAnsi="微軟正黑體" w:hint="eastAsia"/>
        </w:rPr>
        <w:t>以</w:t>
      </w:r>
      <w:r w:rsidRPr="003B5E29">
        <w:rPr>
          <w:rFonts w:ascii="微軟正黑體" w:eastAsia="微軟正黑體" w:hAnsi="微軟正黑體" w:hint="eastAsia"/>
        </w:rPr>
        <w:t>便</w:t>
      </w:r>
      <w:r w:rsidR="000C10F7">
        <w:rPr>
          <w:rFonts w:ascii="微軟正黑體" w:eastAsia="微軟正黑體" w:hAnsi="微軟正黑體" w:hint="eastAsia"/>
        </w:rPr>
        <w:t>通知</w:t>
      </w:r>
      <w:r w:rsidRPr="003B5E29">
        <w:rPr>
          <w:rFonts w:ascii="微軟正黑體" w:eastAsia="微軟正黑體" w:hAnsi="微軟正黑體" w:hint="eastAsia"/>
        </w:rPr>
        <w:t>中獎</w:t>
      </w:r>
      <w:r w:rsidR="00A34C9D">
        <w:rPr>
          <w:rFonts w:ascii="微軟正黑體" w:eastAsia="微軟正黑體" w:hAnsi="微軟正黑體"/>
        </w:rPr>
        <w:t>！</w:t>
      </w:r>
    </w:p>
    <w:p w14:paraId="393641CF" w14:textId="715F94F8" w:rsidR="004B665F" w:rsidRDefault="004B665F" w:rsidP="003B5E29">
      <w:pPr>
        <w:snapToGrid w:val="0"/>
        <w:rPr>
          <w:ins w:id="216" w:author="amylee" w:date="2017-04-07T11:09:00Z"/>
          <w:rFonts w:ascii="微軟正黑體" w:eastAsia="微軟正黑體" w:hAnsi="微軟正黑體"/>
        </w:rPr>
      </w:pPr>
      <w:ins w:id="217" w:author="amylee" w:date="2017-04-07T11:09:00Z">
        <w:r>
          <w:rPr>
            <w:rFonts w:ascii="微軟正黑體" w:eastAsia="微軟正黑體" w:hAnsi="微軟正黑體" w:hint="eastAsia"/>
          </w:rPr>
          <w:t>姓名</w:t>
        </w:r>
      </w:ins>
      <w:r w:rsidR="003A37D2">
        <w:rPr>
          <w:rFonts w:ascii="微軟正黑體" w:eastAsia="微軟正黑體" w:hAnsi="微軟正黑體" w:hint="eastAsia"/>
        </w:rPr>
        <w:t>（必填）</w:t>
      </w:r>
    </w:p>
    <w:p w14:paraId="4DA3111E" w14:textId="5E099F91" w:rsidR="00C532DC" w:rsidRDefault="00C532DC" w:rsidP="00C532DC">
      <w:pPr>
        <w:snapToGrid w:val="0"/>
        <w:rPr>
          <w:ins w:id="218" w:author="amylee" w:date="2017-04-07T11:18:00Z"/>
          <w:rFonts w:ascii="微軟正黑體" w:eastAsia="微軟正黑體" w:hAnsi="微軟正黑體"/>
        </w:rPr>
      </w:pPr>
      <w:ins w:id="219" w:author="amylee" w:date="2017-04-07T11:18:00Z">
        <w:r>
          <w:rPr>
            <w:rFonts w:ascii="微軟正黑體" w:eastAsia="微軟正黑體" w:hAnsi="微軟正黑體" w:hint="eastAsia"/>
          </w:rPr>
          <w:lastRenderedPageBreak/>
          <w:t>電話或手機</w:t>
        </w:r>
      </w:ins>
      <w:r w:rsidR="003B0968">
        <w:rPr>
          <w:rFonts w:ascii="微軟正黑體" w:eastAsia="微軟正黑體" w:hAnsi="微軟正黑體" w:hint="eastAsia"/>
        </w:rPr>
        <w:t>（選一個填）</w:t>
      </w:r>
    </w:p>
    <w:p w14:paraId="5F90F9E5" w14:textId="3242266D" w:rsidR="004B665F" w:rsidRDefault="004B665F" w:rsidP="003B5E29">
      <w:pPr>
        <w:snapToGrid w:val="0"/>
        <w:rPr>
          <w:ins w:id="220" w:author="amylee" w:date="2017-04-07T11:10:00Z"/>
          <w:rFonts w:ascii="微軟正黑體" w:eastAsia="微軟正黑體" w:hAnsi="微軟正黑體"/>
        </w:rPr>
      </w:pPr>
      <w:ins w:id="221" w:author="amylee" w:date="2017-04-07T11:09:00Z">
        <w:r>
          <w:rPr>
            <w:rFonts w:ascii="微軟正黑體" w:eastAsia="微軟正黑體" w:hAnsi="微軟正黑體" w:hint="eastAsia"/>
          </w:rPr>
          <w:t>電子信箱</w:t>
        </w:r>
      </w:ins>
      <w:r w:rsidR="003B0968">
        <w:rPr>
          <w:rFonts w:ascii="微軟正黑體" w:eastAsia="微軟正黑體" w:hAnsi="微軟正黑體" w:hint="eastAsia"/>
        </w:rPr>
        <w:t>（可以不填）</w:t>
      </w:r>
    </w:p>
    <w:p w14:paraId="4A8BEC3D" w14:textId="407865DD" w:rsidR="004B665F" w:rsidRDefault="003B0968" w:rsidP="003B5E29">
      <w:pPr>
        <w:snapToGrid w:val="0"/>
        <w:rPr>
          <w:ins w:id="222" w:author="amylee" w:date="2017-04-07T11:11:00Z"/>
          <w:rFonts w:ascii="微軟正黑體" w:eastAsia="微軟正黑體" w:hAnsi="微軟正黑體"/>
        </w:rPr>
      </w:pPr>
      <w:r w:rsidRPr="003B5E29">
        <w:rPr>
          <w:rFonts w:ascii="微軟正黑體" w:eastAsia="微軟正黑體" w:hAnsi="微軟正黑體" w:hint="eastAsia"/>
        </w:rPr>
        <w:t>本活動收集的資料僅供</w:t>
      </w:r>
      <w:r>
        <w:rPr>
          <w:rFonts w:ascii="微軟正黑體" w:eastAsia="微軟正黑體" w:hAnsi="微軟正黑體" w:hint="eastAsia"/>
        </w:rPr>
        <w:t>得獎通知所用，不會外流，</w:t>
      </w:r>
      <w:r w:rsidRPr="003B5E29">
        <w:rPr>
          <w:rFonts w:ascii="微軟正黑體" w:eastAsia="微軟正黑體" w:hAnsi="微軟正黑體" w:hint="eastAsia"/>
        </w:rPr>
        <w:t>請安心填答。</w:t>
      </w:r>
    </w:p>
    <w:p w14:paraId="02D23B37" w14:textId="212AB167" w:rsidR="004B665F" w:rsidRDefault="00A71876" w:rsidP="003B5E29">
      <w:pPr>
        <w:snapToGrid w:val="0"/>
        <w:rPr>
          <w:ins w:id="223" w:author="amylee" w:date="2017-04-07T11:11:00Z"/>
          <w:rFonts w:ascii="微軟正黑體" w:eastAsia="微軟正黑體" w:hAnsi="微軟正黑體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ins w:id="224" w:author="amylee" w:date="2017-04-07T11:11:00Z">
        <w:r w:rsidR="004B665F" w:rsidRPr="00A71876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完成</w:t>
        </w:r>
      </w:ins>
    </w:p>
    <w:p w14:paraId="60B19334" w14:textId="77777777" w:rsidR="004B665F" w:rsidRDefault="004B665F" w:rsidP="003B5E29">
      <w:pPr>
        <w:snapToGrid w:val="0"/>
        <w:rPr>
          <w:ins w:id="225" w:author="amylee" w:date="2017-04-07T11:11:00Z"/>
          <w:rFonts w:ascii="微軟正黑體" w:eastAsia="微軟正黑體" w:hAnsi="微軟正黑體"/>
        </w:rPr>
      </w:pPr>
      <w:ins w:id="226" w:author="amylee" w:date="2017-04-07T11:11:00Z">
        <w:r>
          <w:rPr>
            <w:rFonts w:ascii="微軟正黑體" w:eastAsia="微軟正黑體" w:hAnsi="微軟正黑體" w:hint="eastAsia"/>
          </w:rPr>
          <w:t>跳出來一頁</w:t>
        </w:r>
      </w:ins>
    </w:p>
    <w:p w14:paraId="2276E85F" w14:textId="017C6FAD" w:rsidR="00A71876" w:rsidRPr="003A37D2" w:rsidRDefault="00A71876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>
        <w:rPr>
          <w:rFonts w:ascii="微軟正黑體" w:eastAsia="微軟正黑體" w:hAnsi="微軟正黑體" w:hint="eastAsia"/>
          <w:color w:val="FF0000"/>
          <w:sz w:val="32"/>
          <w:szCs w:val="32"/>
        </w:rPr>
        <w:t>未來生活診斷書</w:t>
      </w:r>
    </w:p>
    <w:p w14:paraId="70E4A92E" w14:textId="5EAAB7FA" w:rsidR="00A34C9D" w:rsidDel="004B665F" w:rsidRDefault="004B665F" w:rsidP="003B5E29">
      <w:pPr>
        <w:snapToGrid w:val="0"/>
        <w:rPr>
          <w:del w:id="227" w:author="amylee" w:date="2017-04-07T11:10:00Z"/>
          <w:rFonts w:ascii="微軟正黑體" w:eastAsia="微軟正黑體" w:hAnsi="微軟正黑體"/>
        </w:rPr>
      </w:pPr>
      <w:ins w:id="228" w:author="amylee" w:date="2017-04-07T11:13:00Z">
        <w:r>
          <w:rPr>
            <w:rFonts w:ascii="微軟正黑體" w:eastAsia="微軟正黑體" w:hAnsi="微軟正黑體" w:hint="eastAsia"/>
          </w:rPr>
          <w:t>未來</w:t>
        </w:r>
      </w:ins>
      <w:ins w:id="229" w:author="amylee" w:date="2017-04-07T11:11:00Z">
        <w:r>
          <w:rPr>
            <w:rFonts w:ascii="微軟正黑體" w:eastAsia="微軟正黑體" w:hAnsi="微軟正黑體" w:hint="eastAsia"/>
          </w:rPr>
          <w:t>生活診斷書</w:t>
        </w:r>
      </w:ins>
      <w:r w:rsidR="003A37D2">
        <w:rPr>
          <w:rFonts w:ascii="微軟正黑體" w:eastAsia="微軟正黑體" w:hAnsi="微軟正黑體" w:hint="eastAsia"/>
        </w:rPr>
        <w:t>內容（45type呈現一個）</w:t>
      </w:r>
      <w:del w:id="230" w:author="amylee" w:date="2017-04-07T11:10:00Z">
        <w:r w:rsidR="00230577" w:rsidDel="004B665F">
          <w:rPr>
            <w:rFonts w:ascii="微軟正黑體" w:eastAsia="微軟正黑體" w:hAnsi="微軟正黑體" w:hint="eastAsia"/>
          </w:rPr>
          <w:delText>想要再</w:delText>
        </w:r>
        <w:r w:rsidR="00230577" w:rsidDel="004B665F">
          <w:rPr>
            <w:rFonts w:ascii="微軟正黑體" w:eastAsia="微軟正黑體" w:hAnsi="微軟正黑體"/>
          </w:rPr>
          <w:delText>多得到一張抽獎券嗎</w:delText>
        </w:r>
        <w:r w:rsidR="003B5E29" w:rsidRPr="003B5E29" w:rsidDel="004B665F">
          <w:rPr>
            <w:rFonts w:ascii="微軟正黑體" w:eastAsia="微軟正黑體" w:hAnsi="微軟正黑體" w:hint="eastAsia"/>
          </w:rPr>
          <w:delText>？</w:delText>
        </w:r>
      </w:del>
    </w:p>
    <w:p w14:paraId="47CC2CFA" w14:textId="2977865F" w:rsidR="004B665F" w:rsidRDefault="004B665F" w:rsidP="003B5E29">
      <w:pPr>
        <w:snapToGrid w:val="0"/>
        <w:rPr>
          <w:ins w:id="231" w:author="amylee" w:date="2017-04-07T11:10:00Z"/>
          <w:rFonts w:ascii="微軟正黑體" w:eastAsia="微軟正黑體" w:hAnsi="微軟正黑體"/>
        </w:rPr>
      </w:pPr>
    </w:p>
    <w:p w14:paraId="68B7E31A" w14:textId="2E97F60A" w:rsidR="003B5E29" w:rsidRDefault="00230577" w:rsidP="003B5E29">
      <w:pPr>
        <w:snapToGrid w:val="0"/>
        <w:rPr>
          <w:ins w:id="232" w:author="amylee" w:date="2017-04-07T11:14:00Z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分享</w:t>
      </w:r>
      <w:del w:id="233" w:author="amylee" w:date="2017-04-07T11:13:00Z">
        <w:r w:rsidR="003B5E29" w:rsidRPr="003B5E29" w:rsidDel="004B665F">
          <w:rPr>
            <w:rFonts w:ascii="微軟正黑體" w:eastAsia="微軟正黑體" w:hAnsi="微軟正黑體" w:hint="eastAsia"/>
          </w:rPr>
          <w:delText>「未來生活診斷書」</w:delText>
        </w:r>
      </w:del>
      <w:r w:rsidR="003B5E29" w:rsidRPr="003B5E29">
        <w:rPr>
          <w:rFonts w:ascii="微軟正黑體" w:eastAsia="微軟正黑體" w:hAnsi="微軟正黑體" w:hint="eastAsia"/>
        </w:rPr>
        <w:t>到臉書</w:t>
      </w:r>
      <w:del w:id="234" w:author="amylee" w:date="2017-04-07T11:13:00Z">
        <w:r w:rsidR="003B5E29" w:rsidRPr="003B5E29" w:rsidDel="004B665F">
          <w:rPr>
            <w:rFonts w:ascii="微軟正黑體" w:eastAsia="微軟正黑體" w:hAnsi="微軟正黑體" w:hint="eastAsia"/>
          </w:rPr>
          <w:delText>與朋友分享</w:delText>
        </w:r>
      </w:del>
      <w:r w:rsidR="003B5E29" w:rsidRPr="003B5E29">
        <w:rPr>
          <w:rFonts w:ascii="微軟正黑體" w:eastAsia="微軟正黑體" w:hAnsi="微軟正黑體" w:hint="eastAsia"/>
        </w:rPr>
        <w:t>，</w:t>
      </w:r>
      <w:ins w:id="235" w:author="amylee" w:date="2017-04-07T11:14:00Z">
        <w:r w:rsidR="004B665F">
          <w:rPr>
            <w:rFonts w:ascii="微軟正黑體" w:eastAsia="微軟正黑體" w:hAnsi="微軟正黑體" w:hint="eastAsia"/>
          </w:rPr>
          <w:t>可獲得第三張抽獎券</w:t>
        </w:r>
      </w:ins>
      <w:del w:id="236" w:author="amylee" w:date="2017-04-07T11:13:00Z">
        <w:r w:rsidR="003B5E29" w:rsidRPr="003B5E29" w:rsidDel="004B665F">
          <w:rPr>
            <w:rFonts w:ascii="微軟正黑體" w:eastAsia="微軟正黑體" w:hAnsi="微軟正黑體" w:hint="eastAsia"/>
          </w:rPr>
          <w:delText>再</w:delText>
        </w:r>
      </w:del>
      <w:del w:id="237" w:author="amylee" w:date="2017-04-07T11:14:00Z">
        <w:r w:rsidR="004B665F" w:rsidRPr="003B5E29" w:rsidDel="004B665F">
          <w:rPr>
            <w:rFonts w:ascii="微軟正黑體" w:eastAsia="微軟正黑體" w:hAnsi="微軟正黑體" w:hint="eastAsia"/>
          </w:rPr>
          <w:delText>增加一次抽獎機會唷！</w:delText>
        </w:r>
      </w:del>
      <w:ins w:id="238" w:author="amylee" w:date="2017-04-07T11:14:00Z">
        <w:r w:rsidR="004B665F">
          <w:rPr>
            <w:rFonts w:ascii="微軟正黑體" w:eastAsia="微軟正黑體" w:hAnsi="微軟正黑體" w:hint="eastAsia"/>
          </w:rPr>
          <w:t>!</w:t>
        </w:r>
      </w:ins>
    </w:p>
    <w:p w14:paraId="3F13592E" w14:textId="77777777" w:rsidR="004B665F" w:rsidRDefault="004B665F" w:rsidP="003B5E29">
      <w:pPr>
        <w:snapToGrid w:val="0"/>
        <w:rPr>
          <w:ins w:id="239" w:author="amylee" w:date="2017-04-07T11:14:00Z"/>
          <w:rFonts w:ascii="微軟正黑體" w:eastAsia="微軟正黑體" w:hAnsi="微軟正黑體"/>
        </w:rPr>
      </w:pPr>
    </w:p>
    <w:p w14:paraId="16C6A75D" w14:textId="525A2BCB" w:rsidR="004B665F" w:rsidRPr="003B5E29" w:rsidRDefault="004B665F" w:rsidP="003B5E29">
      <w:pPr>
        <w:snapToGrid w:val="0"/>
        <w:rPr>
          <w:rFonts w:ascii="微軟正黑體" w:eastAsia="微軟正黑體" w:hAnsi="微軟正黑體"/>
        </w:rPr>
      </w:pPr>
      <w:ins w:id="240" w:author="amylee" w:date="2017-04-07T11:14:00Z">
        <w:r>
          <w:rPr>
            <w:rFonts w:ascii="微軟正黑體" w:eastAsia="微軟正黑體" w:hAnsi="微軟正黑體" w:hint="eastAsia"/>
          </w:rPr>
          <w:t>分享，某環節跳出他的</w:t>
        </w:r>
      </w:ins>
      <w:ins w:id="241" w:author="amylee" w:date="2017-04-07T11:15:00Z">
        <w:r>
          <w:rPr>
            <w:rFonts w:ascii="微軟正黑體" w:eastAsia="微軟正黑體" w:hAnsi="微軟正黑體" w:hint="eastAsia"/>
          </w:rPr>
          <w:t>抽</w:t>
        </w:r>
      </w:ins>
      <w:ins w:id="242" w:author="amylee" w:date="2017-04-07T11:14:00Z">
        <w:r>
          <w:rPr>
            <w:rFonts w:ascii="微軟正黑體" w:eastAsia="微軟正黑體" w:hAnsi="微軟正黑體" w:hint="eastAsia"/>
          </w:rPr>
          <w:t>獎序號。</w:t>
        </w:r>
      </w:ins>
      <w:ins w:id="243" w:author="amylee" w:date="2017-04-07T11:18:00Z">
        <w:r w:rsidR="00C532DC">
          <w:rPr>
            <w:rFonts w:ascii="微軟正黑體" w:eastAsia="微軟正黑體" w:hAnsi="微軟正黑體" w:hint="eastAsia"/>
          </w:rPr>
          <w:t xml:space="preserve"> (抽獎序號要設計一個存取按鈕)</w:t>
        </w:r>
      </w:ins>
    </w:p>
    <w:p w14:paraId="2A557E65" w14:textId="77777777" w:rsidR="003B5E29" w:rsidRPr="003B5E29" w:rsidRDefault="003B5E29" w:rsidP="003B5E29">
      <w:pPr>
        <w:snapToGrid w:val="0"/>
        <w:rPr>
          <w:rFonts w:ascii="微軟正黑體" w:eastAsia="微軟正黑體" w:hAnsi="微軟正黑體"/>
        </w:rPr>
      </w:pPr>
    </w:p>
    <w:p w14:paraId="23C501EF" w14:textId="1706CEB6" w:rsidR="00020736" w:rsidRDefault="00020736">
      <w:pPr>
        <w:snapToGrid w:val="0"/>
        <w:pPrChange w:id="244" w:author="Wan-Ying Lin" w:date="2017-04-07T01:37:00Z">
          <w:pPr>
            <w:widowControl/>
          </w:pPr>
        </w:pPrChange>
      </w:pPr>
      <w:r>
        <w:br w:type="page"/>
      </w:r>
      <w:r w:rsidRPr="007F4DF2">
        <w:rPr>
          <w:rFonts w:ascii="微軟正黑體" w:eastAsia="微軟正黑體" w:hAnsi="微軟正黑體" w:hint="eastAsia"/>
          <w:b/>
          <w:sz w:val="44"/>
          <w:rPrChange w:id="245" w:author="Wan-Ying Lin" w:date="2017-04-07T01:37:00Z">
            <w:rPr>
              <w:rFonts w:hint="eastAsia"/>
            </w:rPr>
          </w:rPrChange>
        </w:rPr>
        <w:lastRenderedPageBreak/>
        <w:t>個人需求診斷書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464"/>
        <w:gridCol w:w="2464"/>
        <w:gridCol w:w="9979"/>
      </w:tblGrid>
      <w:tr w:rsidR="00CD378A" w14:paraId="774DF60D" w14:textId="77777777" w:rsidTr="00CB6C10">
        <w:trPr>
          <w:jc w:val="center"/>
        </w:trPr>
        <w:tc>
          <w:tcPr>
            <w:tcW w:w="709" w:type="dxa"/>
            <w:shd w:val="clear" w:color="auto" w:fill="E7E6E6" w:themeFill="background2"/>
            <w:vAlign w:val="center"/>
          </w:tcPr>
          <w:p w14:paraId="79F44A76" w14:textId="6CD42AEE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3AD203C8" w14:textId="0EB2BC73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需求一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25E7E5C0" w14:textId="2D89C428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需求二</w:t>
            </w:r>
          </w:p>
        </w:tc>
        <w:tc>
          <w:tcPr>
            <w:tcW w:w="9979" w:type="dxa"/>
            <w:shd w:val="clear" w:color="auto" w:fill="E7E6E6" w:themeFill="background2"/>
            <w:vAlign w:val="center"/>
          </w:tcPr>
          <w:p w14:paraId="4C65C546" w14:textId="193703FB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診斷書內容</w:t>
            </w:r>
          </w:p>
        </w:tc>
      </w:tr>
      <w:tr w:rsidR="005740CD" w14:paraId="47360B05" w14:textId="77777777" w:rsidTr="00CB6C10">
        <w:trPr>
          <w:trHeight w:val="863"/>
          <w:jc w:val="center"/>
        </w:trPr>
        <w:tc>
          <w:tcPr>
            <w:tcW w:w="709" w:type="dxa"/>
            <w:vAlign w:val="center"/>
          </w:tcPr>
          <w:p w14:paraId="52AB07CA" w14:textId="227FCF4B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464" w:type="dxa"/>
            <w:vAlign w:val="center"/>
          </w:tcPr>
          <w:p w14:paraId="43D27000" w14:textId="2BD9840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7B1F80B2" w14:textId="389E7A8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9979" w:type="dxa"/>
          </w:tcPr>
          <w:p w14:paraId="02991E8F" w14:textId="0AE9DEB3" w:rsidR="005740CD" w:rsidRPr="009240F5" w:rsidRDefault="00453F49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重視</w:t>
            </w:r>
            <w:r w:rsidR="005740CD">
              <w:rPr>
                <w:rFonts w:ascii="微軟正黑體" w:eastAsia="微軟正黑體" w:hAnsi="微軟正黑體" w:hint="eastAsia"/>
              </w:rPr>
              <w:t>自己</w:t>
            </w:r>
            <w:r w:rsidR="005740CD" w:rsidRPr="00814B16">
              <w:rPr>
                <w:rFonts w:ascii="微軟正黑體" w:eastAsia="微軟正黑體" w:hAnsi="微軟正黑體" w:hint="eastAsia"/>
              </w:rPr>
              <w:t>健康狀況的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5740CD" w:rsidRPr="00814B16">
              <w:rPr>
                <w:rFonts w:ascii="微軟正黑體" w:eastAsia="微軟正黑體" w:hAnsi="微軟正黑體" w:hint="eastAsia"/>
              </w:rPr>
              <w:t>，不妨現在就從日常三餐開始留意，從工作或家庭退休後，閒暇之餘動手為自己做做</w:t>
            </w:r>
            <w:r>
              <w:rPr>
                <w:rFonts w:ascii="微軟正黑體" w:eastAsia="微軟正黑體" w:hAnsi="微軟正黑體" w:hint="eastAsia"/>
              </w:rPr>
              <w:t>營養均衡的</w:t>
            </w:r>
            <w:r w:rsidR="005740CD" w:rsidRPr="00814B16">
              <w:rPr>
                <w:rFonts w:ascii="微軟正黑體" w:eastAsia="微軟正黑體" w:hAnsi="微軟正黑體" w:hint="eastAsia"/>
              </w:rPr>
              <w:t>美食或許是不錯的選擇唷！</w:t>
            </w:r>
          </w:p>
        </w:tc>
      </w:tr>
      <w:tr w:rsidR="005740CD" w14:paraId="53344989" w14:textId="77777777" w:rsidTr="00CB6C10">
        <w:trPr>
          <w:jc w:val="center"/>
        </w:trPr>
        <w:tc>
          <w:tcPr>
            <w:tcW w:w="709" w:type="dxa"/>
            <w:vAlign w:val="center"/>
          </w:tcPr>
          <w:p w14:paraId="45010790" w14:textId="1C403A3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464" w:type="dxa"/>
            <w:vAlign w:val="center"/>
          </w:tcPr>
          <w:p w14:paraId="7B131FD0" w14:textId="44B07A3D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7B865ED" w14:textId="2A5072C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9979" w:type="dxa"/>
          </w:tcPr>
          <w:p w14:paraId="682AF635" w14:textId="6F8FD543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隨著年紀漸長，得開始</w:t>
            </w:r>
            <w:r>
              <w:rPr>
                <w:rFonts w:ascii="微軟正黑體" w:eastAsia="微軟正黑體" w:hAnsi="微軟正黑體" w:hint="eastAsia"/>
              </w:rPr>
              <w:t>留意</w:t>
            </w:r>
            <w:r w:rsidR="00453F49">
              <w:rPr>
                <w:rFonts w:ascii="微軟正黑體" w:eastAsia="微軟正黑體" w:hAnsi="微軟正黑體" w:hint="eastAsia"/>
              </w:rPr>
              <w:t>自己</w:t>
            </w:r>
            <w:r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身體狀況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DF66C9">
              <w:rPr>
                <w:rFonts w:ascii="微軟正黑體" w:eastAsia="微軟正黑體" w:hAnsi="微軟正黑體"/>
              </w:rPr>
              <w:t>建議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建立測量</w:t>
            </w:r>
            <w:r>
              <w:rPr>
                <w:rFonts w:ascii="微軟正黑體" w:eastAsia="微軟正黑體" w:hAnsi="微軟正黑體"/>
              </w:rPr>
              <w:t>心跳、血壓等生理數據的習慣，一手掌握自己的健康狀況</w:t>
            </w:r>
            <w:r w:rsidR="00DF66C9">
              <w:rPr>
                <w:rFonts w:ascii="微軟正黑體" w:eastAsia="微軟正黑體" w:hAnsi="微軟正黑體" w:hint="eastAsia"/>
              </w:rPr>
              <w:t>最安心</w:t>
            </w:r>
            <w:r w:rsidR="00DF66C9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F7ECA11" w14:textId="77777777" w:rsidTr="00CB6C10">
        <w:trPr>
          <w:jc w:val="center"/>
        </w:trPr>
        <w:tc>
          <w:tcPr>
            <w:tcW w:w="709" w:type="dxa"/>
            <w:vAlign w:val="center"/>
          </w:tcPr>
          <w:p w14:paraId="39ABD851" w14:textId="78EE765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2464" w:type="dxa"/>
            <w:vAlign w:val="center"/>
          </w:tcPr>
          <w:p w14:paraId="17F5F765" w14:textId="414E55B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220A360" w14:textId="523070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492870DE" w14:textId="4297C16E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希望</w:t>
            </w:r>
            <w:r>
              <w:rPr>
                <w:rFonts w:ascii="微軟正黑體" w:eastAsia="微軟正黑體" w:hAnsi="微軟正黑體"/>
              </w:rPr>
              <w:t>可以時常出外趴趴走、兜兜風的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，保持自己的</w:t>
            </w:r>
            <w:r w:rsidR="00DB658E">
              <w:rPr>
                <w:rFonts w:ascii="微軟正黑體" w:eastAsia="微軟正黑體" w:hAnsi="微軟正黑體"/>
              </w:rPr>
              <w:t>身體健康也是一大重點</w:t>
            </w:r>
            <w:r w:rsidR="00DB658E">
              <w:rPr>
                <w:rFonts w:ascii="微軟正黑體" w:eastAsia="微軟正黑體" w:hAnsi="微軟正黑體" w:hint="eastAsia"/>
              </w:rPr>
              <w:t>！</w:t>
            </w:r>
            <w:r>
              <w:rPr>
                <w:rFonts w:ascii="微軟正黑體" w:eastAsia="微軟正黑體" w:hAnsi="微軟正黑體"/>
              </w:rPr>
              <w:t>畢竟有健康的身題，才有到處走</w:t>
            </w:r>
            <w:r w:rsidR="00DB658E">
              <w:rPr>
                <w:rFonts w:ascii="微軟正黑體" w:eastAsia="微軟正黑體" w:hAnsi="微軟正黑體"/>
              </w:rPr>
              <w:t>走</w:t>
            </w:r>
            <w:r w:rsidR="00DB658E">
              <w:rPr>
                <w:rFonts w:ascii="微軟正黑體" w:eastAsia="微軟正黑體" w:hAnsi="微軟正黑體" w:hint="eastAsia"/>
              </w:rPr>
              <w:t>看</w:t>
            </w:r>
            <w:r>
              <w:rPr>
                <w:rFonts w:ascii="微軟正黑體" w:eastAsia="微軟正黑體" w:hAnsi="微軟正黑體" w:hint="eastAsia"/>
              </w:rPr>
              <w:t>看的</w:t>
            </w:r>
            <w:r>
              <w:rPr>
                <w:rFonts w:ascii="微軟正黑體" w:eastAsia="微軟正黑體" w:hAnsi="微軟正黑體"/>
              </w:rPr>
              <w:t>本錢啊！</w:t>
            </w:r>
          </w:p>
        </w:tc>
      </w:tr>
      <w:tr w:rsidR="005740CD" w14:paraId="2AFD8AFB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77FAD96A" w14:textId="6F3E646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2464" w:type="dxa"/>
            <w:vAlign w:val="center"/>
          </w:tcPr>
          <w:p w14:paraId="2E1ACAB7" w14:textId="753A57D7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4DF8E78" w14:textId="6D1761CC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1F697015" w14:textId="7BF56CF6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總是</w:t>
            </w:r>
            <w:r>
              <w:rPr>
                <w:rFonts w:ascii="微軟正黑體" w:eastAsia="微軟正黑體" w:hAnsi="微軟正黑體"/>
              </w:rPr>
              <w:t>靠</w:t>
            </w:r>
            <w:r w:rsidR="00DB658E">
              <w:rPr>
                <w:rFonts w:ascii="微軟正黑體" w:eastAsia="微軟正黑體" w:hAnsi="微軟正黑體" w:hint="eastAsia"/>
              </w:rPr>
              <w:t>雙</w:t>
            </w:r>
            <w:r>
              <w:rPr>
                <w:rFonts w:ascii="微軟正黑體" w:eastAsia="微軟正黑體" w:hAnsi="微軟正黑體" w:hint="eastAsia"/>
              </w:rPr>
              <w:t>腳</w:t>
            </w:r>
            <w:r>
              <w:rPr>
                <w:rFonts w:ascii="微軟正黑體" w:eastAsia="微軟正黑體" w:hAnsi="微軟正黑體"/>
              </w:rPr>
              <w:t>趴趴走的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，一定很關心自己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/>
              </w:rPr>
              <w:t>肌力和關節功能吧！多做一些適當的運動，不</w:t>
            </w:r>
            <w:r>
              <w:rPr>
                <w:rFonts w:ascii="微軟正黑體" w:eastAsia="微軟正黑體" w:hAnsi="微軟正黑體" w:hint="eastAsia"/>
              </w:rPr>
              <w:t>管到</w:t>
            </w:r>
            <w:r>
              <w:rPr>
                <w:rFonts w:ascii="微軟正黑體" w:eastAsia="微軟正黑體" w:hAnsi="微軟正黑體"/>
              </w:rPr>
              <w:t>多遠的</w:t>
            </w:r>
            <w:r>
              <w:rPr>
                <w:rFonts w:ascii="微軟正黑體" w:eastAsia="微軟正黑體" w:hAnsi="微軟正黑體" w:hint="eastAsia"/>
              </w:rPr>
              <w:t>未來</w:t>
            </w:r>
            <w:r>
              <w:rPr>
                <w:rFonts w:ascii="微軟正黑體" w:eastAsia="微軟正黑體" w:hAnsi="微軟正黑體"/>
              </w:rPr>
              <w:t>，蹲下去</w:t>
            </w:r>
            <w:r w:rsidR="00DB658E">
              <w:rPr>
                <w:rFonts w:ascii="微軟正黑體" w:eastAsia="微軟正黑體" w:hAnsi="微軟正黑體" w:hint="eastAsia"/>
              </w:rPr>
              <w:t>也能靠自己</w:t>
            </w:r>
            <w:r>
              <w:rPr>
                <w:rFonts w:ascii="微軟正黑體" w:eastAsia="微軟正黑體" w:hAnsi="微軟正黑體" w:hint="eastAsia"/>
              </w:rPr>
              <w:t>好好的站起來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:rsidRPr="00453F49" w14:paraId="1A1022F8" w14:textId="77777777" w:rsidTr="00CB6C10">
        <w:trPr>
          <w:jc w:val="center"/>
        </w:trPr>
        <w:tc>
          <w:tcPr>
            <w:tcW w:w="709" w:type="dxa"/>
            <w:vAlign w:val="center"/>
          </w:tcPr>
          <w:p w14:paraId="09BAC5B2" w14:textId="479DE4C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2464" w:type="dxa"/>
            <w:vAlign w:val="center"/>
          </w:tcPr>
          <w:p w14:paraId="5BC97F3F" w14:textId="5A48CC90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C237957" w14:textId="1BC13F8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57F2D632" w14:textId="5136C422" w:rsidR="00B71EE5" w:rsidRPr="009240F5" w:rsidRDefault="000C0FC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</w:t>
            </w:r>
            <w:r w:rsidR="00DB658E">
              <w:rPr>
                <w:rFonts w:ascii="微軟正黑體" w:eastAsia="微軟正黑體" w:hAnsi="微軟正黑體"/>
              </w:rPr>
              <w:t>將</w:t>
            </w:r>
            <w:r>
              <w:rPr>
                <w:rFonts w:ascii="微軟正黑體" w:eastAsia="微軟正黑體" w:hAnsi="微軟正黑體"/>
              </w:rPr>
              <w:t>影響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DB658E">
              <w:rPr>
                <w:rFonts w:ascii="微軟正黑體" w:eastAsia="微軟正黑體" w:hAnsi="微軟正黑體"/>
              </w:rPr>
              <w:t>的生活</w:t>
            </w:r>
            <w:r w:rsidR="00DB658E">
              <w:rPr>
                <w:rFonts w:ascii="微軟正黑體" w:eastAsia="微軟正黑體" w:hAnsi="微軟正黑體" w:hint="eastAsia"/>
              </w:rPr>
              <w:t>各</w:t>
            </w:r>
            <w:r w:rsidR="00DB658E">
              <w:rPr>
                <w:rFonts w:ascii="微軟正黑體" w:eastAsia="微軟正黑體" w:hAnsi="微軟正黑體"/>
              </w:rPr>
              <w:t>面向</w:t>
            </w:r>
            <w:r>
              <w:rPr>
                <w:rFonts w:ascii="微軟正黑體" w:eastAsia="微軟正黑體" w:hAnsi="微軟正黑體"/>
              </w:rPr>
              <w:t>，</w:t>
            </w:r>
            <w:r w:rsidR="00DB658E">
              <w:rPr>
                <w:rFonts w:ascii="微軟正黑體" w:eastAsia="微軟正黑體" w:hAnsi="微軟正黑體"/>
              </w:rPr>
              <w:t>就算是</w:t>
            </w:r>
            <w:r w:rsidR="00C70D5A">
              <w:rPr>
                <w:rFonts w:ascii="微軟正黑體" w:eastAsia="微軟正黑體" w:hAnsi="微軟正黑體"/>
              </w:rPr>
              <w:t>搭乘大眾交通工具出門，</w:t>
            </w:r>
            <w:r w:rsidR="00453F49">
              <w:rPr>
                <w:rFonts w:ascii="微軟正黑體" w:eastAsia="微軟正黑體" w:hAnsi="微軟正黑體" w:hint="eastAsia"/>
              </w:rPr>
              <w:t>還</w:t>
            </w:r>
            <w:r w:rsidR="00453F49">
              <w:rPr>
                <w:rFonts w:ascii="微軟正黑體" w:eastAsia="微軟正黑體" w:hAnsi="微軟正黑體"/>
              </w:rPr>
              <w:t>是會碰到</w:t>
            </w:r>
            <w:r w:rsidR="00453F49">
              <w:rPr>
                <w:rFonts w:ascii="微軟正黑體" w:eastAsia="微軟正黑體" w:hAnsi="微軟正黑體" w:hint="eastAsia"/>
              </w:rPr>
              <w:t>得</w:t>
            </w:r>
            <w:r w:rsidR="00DB658E">
              <w:rPr>
                <w:rFonts w:ascii="微軟正黑體" w:eastAsia="微軟正黑體" w:hAnsi="微軟正黑體"/>
              </w:rPr>
              <w:t>走路、上下樓梯的狀況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DB658E">
              <w:rPr>
                <w:rFonts w:ascii="微軟正黑體" w:eastAsia="微軟正黑體" w:hAnsi="微軟正黑體"/>
              </w:rPr>
              <w:t>顧好健康是</w:t>
            </w:r>
            <w:r w:rsidR="00453F49">
              <w:rPr>
                <w:rFonts w:ascii="微軟正黑體" w:eastAsia="微軟正黑體" w:hAnsi="微軟正黑體" w:hint="eastAsia"/>
              </w:rPr>
              <w:t>走得長遠的</w:t>
            </w:r>
            <w:r w:rsidR="00DB658E">
              <w:rPr>
                <w:rFonts w:ascii="微軟正黑體" w:eastAsia="微軟正黑體" w:hAnsi="微軟正黑體"/>
              </w:rPr>
              <w:t>重要根本！</w:t>
            </w:r>
          </w:p>
        </w:tc>
      </w:tr>
      <w:tr w:rsidR="005740CD" w14:paraId="33A7F718" w14:textId="77777777" w:rsidTr="00CB6C10">
        <w:trPr>
          <w:jc w:val="center"/>
        </w:trPr>
        <w:tc>
          <w:tcPr>
            <w:tcW w:w="709" w:type="dxa"/>
            <w:vAlign w:val="center"/>
          </w:tcPr>
          <w:p w14:paraId="524E4868" w14:textId="0F5EBD20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2464" w:type="dxa"/>
            <w:vAlign w:val="center"/>
          </w:tcPr>
          <w:p w14:paraId="781A3FA9" w14:textId="35DC9B1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2091FBF" w14:textId="3671BD4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313A4D9" w14:textId="7ECF60B2" w:rsidR="005740CD" w:rsidRPr="009240F5" w:rsidRDefault="00DB658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相信「活到老，學到老」的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，除了對學習</w:t>
            </w:r>
            <w:r>
              <w:rPr>
                <w:rFonts w:ascii="微軟正黑體" w:eastAsia="微軟正黑體" w:hAnsi="微軟正黑體" w:hint="eastAsia"/>
              </w:rPr>
              <w:t>充滿</w:t>
            </w:r>
            <w:r>
              <w:rPr>
                <w:rFonts w:ascii="微軟正黑體" w:eastAsia="微軟正黑體" w:hAnsi="微軟正黑體"/>
              </w:rPr>
              <w:t>興趣也喜歡與人交流想法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除了</w:t>
            </w:r>
            <w:r w:rsidR="005740CD">
              <w:rPr>
                <w:rFonts w:ascii="微軟正黑體" w:eastAsia="微軟正黑體" w:hAnsi="微軟正黑體"/>
              </w:rPr>
              <w:t>身體健康以外，保持</w:t>
            </w:r>
            <w:r w:rsidR="005740CD">
              <w:rPr>
                <w:rFonts w:ascii="微軟正黑體" w:eastAsia="微軟正黑體" w:hAnsi="微軟正黑體" w:hint="eastAsia"/>
              </w:rPr>
              <w:t>大腦</w:t>
            </w:r>
            <w:r w:rsidR="005740CD">
              <w:rPr>
                <w:rFonts w:ascii="微軟正黑體" w:eastAsia="微軟正黑體" w:hAnsi="微軟正黑體"/>
              </w:rPr>
              <w:t>的持續活</w:t>
            </w:r>
            <w:r>
              <w:rPr>
                <w:rFonts w:ascii="微軟正黑體" w:eastAsia="微軟正黑體" w:hAnsi="微軟正黑體"/>
              </w:rPr>
              <w:t>用也很重要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5740CD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32E3BC6" w14:textId="77777777" w:rsidTr="00CB6C10">
        <w:trPr>
          <w:jc w:val="center"/>
        </w:trPr>
        <w:tc>
          <w:tcPr>
            <w:tcW w:w="709" w:type="dxa"/>
            <w:vAlign w:val="center"/>
          </w:tcPr>
          <w:p w14:paraId="4EBCCA01" w14:textId="408A40C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7</w:t>
            </w:r>
          </w:p>
        </w:tc>
        <w:tc>
          <w:tcPr>
            <w:tcW w:w="2464" w:type="dxa"/>
            <w:vAlign w:val="center"/>
          </w:tcPr>
          <w:p w14:paraId="6B94A9D2" w14:textId="6B366E9C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4143CAD6" w14:textId="538267C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60C93CCC" w14:textId="2C102262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休閒旅遊是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453F49"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/>
              </w:rPr>
              <w:t>生活</w:t>
            </w:r>
            <w:r w:rsidR="005740CD">
              <w:rPr>
                <w:rFonts w:ascii="微軟正黑體" w:eastAsia="微軟正黑體" w:hAnsi="微軟正黑體" w:hint="eastAsia"/>
              </w:rPr>
              <w:t>調劑</w:t>
            </w:r>
            <w:r w:rsidR="005740CD">
              <w:rPr>
                <w:rFonts w:ascii="微軟正黑體" w:eastAsia="微軟正黑體" w:hAnsi="微軟正黑體"/>
              </w:rPr>
              <w:t>，但</w:t>
            </w:r>
            <w:r>
              <w:rPr>
                <w:rFonts w:ascii="微軟正黑體" w:eastAsia="微軟正黑體" w:hAnsi="微軟正黑體"/>
              </w:rPr>
              <w:t>要玩得開心</w:t>
            </w:r>
            <w:r w:rsidR="005740CD">
              <w:rPr>
                <w:rFonts w:ascii="微軟正黑體" w:eastAsia="微軟正黑體" w:hAnsi="微軟正黑體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體能</w:t>
            </w:r>
            <w:r w:rsidR="00453F49">
              <w:rPr>
                <w:rFonts w:ascii="微軟正黑體" w:eastAsia="微軟正黑體" w:hAnsi="微軟正黑體" w:hint="eastAsia"/>
              </w:rPr>
              <w:t>和</w:t>
            </w:r>
            <w:r w:rsidR="005740CD">
              <w:rPr>
                <w:rFonts w:ascii="微軟正黑體" w:eastAsia="微軟正黑體" w:hAnsi="微軟正黑體"/>
              </w:rPr>
              <w:t>體力是</w:t>
            </w:r>
            <w:r w:rsidR="00453F49">
              <w:rPr>
                <w:rFonts w:ascii="微軟正黑體" w:eastAsia="微軟正黑體" w:hAnsi="微軟正黑體" w:hint="eastAsia"/>
              </w:rPr>
              <w:t>重要本錢</w:t>
            </w:r>
            <w:r w:rsidR="005740CD">
              <w:rPr>
                <w:rFonts w:ascii="微軟正黑體" w:eastAsia="微軟正黑體" w:hAnsi="微軟正黑體" w:hint="eastAsia"/>
              </w:rPr>
              <w:t>！</w:t>
            </w:r>
            <w:r w:rsidR="005740CD">
              <w:rPr>
                <w:rFonts w:ascii="微軟正黑體" w:eastAsia="微軟正黑體" w:hAnsi="微軟正黑體"/>
              </w:rPr>
              <w:t>要</w:t>
            </w:r>
            <w:r w:rsidR="005740CD">
              <w:rPr>
                <w:rFonts w:ascii="微軟正黑體" w:eastAsia="微軟正黑體" w:hAnsi="微軟正黑體" w:hint="eastAsia"/>
              </w:rPr>
              <w:t>成為</w:t>
            </w:r>
            <w:r w:rsidR="005740CD">
              <w:rPr>
                <w:rFonts w:ascii="微軟正黑體" w:eastAsia="微軟正黑體" w:hAnsi="微軟正黑體"/>
              </w:rPr>
              <w:t>未來的旅遊達人前，</w:t>
            </w:r>
            <w:r w:rsidR="00453F49">
              <w:rPr>
                <w:rFonts w:ascii="微軟正黑體" w:eastAsia="微軟正黑體" w:hAnsi="微軟正黑體" w:hint="eastAsia"/>
              </w:rPr>
              <w:t>請先</w:t>
            </w:r>
            <w:r w:rsidR="005740CD">
              <w:rPr>
                <w:rFonts w:ascii="微軟正黑體" w:eastAsia="微軟正黑體" w:hAnsi="微軟正黑體"/>
              </w:rPr>
              <w:t>把身體健康照顧好</w:t>
            </w:r>
            <w:r w:rsidR="00453F49">
              <w:rPr>
                <w:rFonts w:ascii="微軟正黑體" w:eastAsia="微軟正黑體" w:hAnsi="微軟正黑體" w:hint="eastAsia"/>
              </w:rPr>
              <w:t>，才能開心玩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玩開心</w:t>
            </w:r>
            <w:r w:rsidR="005740CD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56626F9" w14:textId="77777777" w:rsidTr="00CB6C10">
        <w:trPr>
          <w:jc w:val="center"/>
        </w:trPr>
        <w:tc>
          <w:tcPr>
            <w:tcW w:w="709" w:type="dxa"/>
            <w:vAlign w:val="center"/>
          </w:tcPr>
          <w:p w14:paraId="45CE3AB3" w14:textId="12E2F49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8</w:t>
            </w:r>
          </w:p>
        </w:tc>
        <w:tc>
          <w:tcPr>
            <w:tcW w:w="2464" w:type="dxa"/>
            <w:vAlign w:val="center"/>
          </w:tcPr>
          <w:p w14:paraId="191DE924" w14:textId="223E4BC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B85DBFA" w14:textId="243BF31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4954CDC0" w14:textId="27F53CF0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個性</w:t>
            </w:r>
            <w:r>
              <w:rPr>
                <w:rFonts w:ascii="微軟正黑體" w:eastAsia="微軟正黑體" w:hAnsi="微軟正黑體"/>
              </w:rPr>
              <w:t>自主獨立、不愛麻煩親朋好友的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，只要好好</w:t>
            </w:r>
            <w:r w:rsidR="00453F49">
              <w:rPr>
                <w:rFonts w:ascii="微軟正黑體" w:eastAsia="微軟正黑體" w:hAnsi="微軟正黑體" w:hint="eastAsia"/>
              </w:rPr>
              <w:t>能照顧好</w:t>
            </w:r>
            <w:r>
              <w:rPr>
                <w:rFonts w:ascii="微軟正黑體" w:eastAsia="微軟正黑體" w:hAnsi="微軟正黑體"/>
              </w:rPr>
              <w:t>自己的健康</w:t>
            </w:r>
            <w:r>
              <w:rPr>
                <w:rFonts w:ascii="微軟正黑體" w:eastAsia="微軟正黑體" w:hAnsi="微軟正黑體" w:hint="eastAsia"/>
              </w:rPr>
              <w:t>狀況</w:t>
            </w:r>
            <w:r>
              <w:rPr>
                <w:rFonts w:ascii="微軟正黑體" w:eastAsia="微軟正黑體" w:hAnsi="微軟正黑體"/>
              </w:rPr>
              <w:t>，</w:t>
            </w:r>
            <w:r w:rsidR="00DB658E">
              <w:rPr>
                <w:rFonts w:ascii="微軟正黑體" w:eastAsia="微軟正黑體" w:hAnsi="微軟正黑體" w:hint="eastAsia"/>
              </w:rPr>
              <w:t>未來</w:t>
            </w:r>
            <w:r w:rsidR="00453F49">
              <w:rPr>
                <w:rFonts w:ascii="微軟正黑體" w:eastAsia="微軟正黑體" w:hAnsi="微軟正黑體" w:hint="eastAsia"/>
              </w:rPr>
              <w:t>必定能成為</w:t>
            </w:r>
            <w:r>
              <w:rPr>
                <w:rFonts w:ascii="微軟正黑體" w:eastAsia="微軟正黑體" w:hAnsi="微軟正黑體" w:hint="eastAsia"/>
              </w:rPr>
              <w:t>生活</w:t>
            </w:r>
            <w:r w:rsidR="00DB658E">
              <w:rPr>
                <w:rFonts w:ascii="微軟正黑體" w:eastAsia="微軟正黑體" w:hAnsi="微軟正黑體"/>
              </w:rPr>
              <w:t>自主</w:t>
            </w:r>
            <w:r w:rsidR="00DB658E">
              <w:rPr>
                <w:rFonts w:ascii="微軟正黑體" w:eastAsia="微軟正黑體" w:hAnsi="微軟正黑體" w:hint="eastAsia"/>
              </w:rPr>
              <w:t>獨立</w:t>
            </w:r>
            <w:r>
              <w:rPr>
                <w:rFonts w:ascii="微軟正黑體" w:eastAsia="微軟正黑體" w:hAnsi="微軟正黑體"/>
              </w:rPr>
              <w:t>的健康長輩！</w:t>
            </w:r>
          </w:p>
        </w:tc>
      </w:tr>
      <w:tr w:rsidR="005740CD" w14:paraId="31A643E4" w14:textId="77777777" w:rsidTr="00CB6C10">
        <w:trPr>
          <w:jc w:val="center"/>
        </w:trPr>
        <w:tc>
          <w:tcPr>
            <w:tcW w:w="709" w:type="dxa"/>
            <w:vAlign w:val="center"/>
          </w:tcPr>
          <w:p w14:paraId="344FC021" w14:textId="27CD515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9</w:t>
            </w:r>
          </w:p>
        </w:tc>
        <w:tc>
          <w:tcPr>
            <w:tcW w:w="2464" w:type="dxa"/>
            <w:vAlign w:val="center"/>
          </w:tcPr>
          <w:p w14:paraId="4DBF1A87" w14:textId="4AEE344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37697978" w14:textId="7E6585D1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6465D4EC" w14:textId="40AAE0A9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對於</w:t>
            </w:r>
            <w:r>
              <w:rPr>
                <w:rFonts w:ascii="微軟正黑體" w:eastAsia="微軟正黑體" w:hAnsi="微軟正黑體" w:hint="eastAsia"/>
              </w:rPr>
              <w:t>新的</w:t>
            </w:r>
            <w:r>
              <w:rPr>
                <w:rFonts w:ascii="微軟正黑體" w:eastAsia="微軟正黑體" w:hAnsi="微軟正黑體"/>
              </w:rPr>
              <w:t>科技能力有點興趣</w:t>
            </w:r>
            <w:r w:rsidR="008D1774">
              <w:rPr>
                <w:rFonts w:ascii="微軟正黑體" w:eastAsia="微軟正黑體" w:hAnsi="微軟正黑體"/>
              </w:rPr>
              <w:t>同時又關心健康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DB658E">
              <w:rPr>
                <w:rFonts w:ascii="微軟正黑體" w:eastAsia="微軟正黑體" w:hAnsi="微軟正黑體"/>
              </w:rPr>
              <w:t>或許</w:t>
            </w:r>
            <w:r w:rsidR="00453F49">
              <w:rPr>
                <w:rFonts w:ascii="微軟正黑體" w:eastAsia="微軟正黑體" w:hAnsi="微軟正黑體" w:hint="eastAsia"/>
              </w:rPr>
              <w:t>會</w:t>
            </w:r>
            <w:r w:rsidR="00DB658E">
              <w:rPr>
                <w:rFonts w:ascii="微軟正黑體" w:eastAsia="微軟正黑體" w:hAnsi="微軟正黑體"/>
              </w:rPr>
              <w:t>在</w:t>
            </w:r>
            <w:r w:rsidR="00453F49">
              <w:rPr>
                <w:rFonts w:ascii="微軟正黑體" w:eastAsia="微軟正黑體" w:hAnsi="微軟正黑體" w:hint="eastAsia"/>
              </w:rPr>
              <w:t>嘗試新</w:t>
            </w:r>
            <w:r w:rsidR="008D1774">
              <w:rPr>
                <w:rFonts w:ascii="微軟正黑體" w:eastAsia="微軟正黑體" w:hAnsi="微軟正黑體"/>
              </w:rPr>
              <w:t>科技產品</w:t>
            </w:r>
            <w:r w:rsidR="00DB658E">
              <w:rPr>
                <w:rFonts w:ascii="微軟正黑體" w:eastAsia="微軟正黑體" w:hAnsi="微軟正黑體"/>
              </w:rPr>
              <w:t>的過程中，發現一些可以幫自己掌握健康</w:t>
            </w:r>
            <w:r w:rsidR="00DB658E">
              <w:rPr>
                <w:rFonts w:ascii="微軟正黑體" w:eastAsia="微軟正黑體" w:hAnsi="微軟正黑體" w:hint="eastAsia"/>
              </w:rPr>
              <w:t>狀況</w:t>
            </w:r>
            <w:r w:rsidR="008D1774">
              <w:rPr>
                <w:rFonts w:ascii="微軟正黑體" w:eastAsia="微軟正黑體" w:hAnsi="微軟正黑體"/>
              </w:rPr>
              <w:t>的好工具哦！</w:t>
            </w:r>
          </w:p>
        </w:tc>
      </w:tr>
      <w:tr w:rsidR="005740CD" w14:paraId="08A211B7" w14:textId="77777777" w:rsidTr="00CB6C10">
        <w:trPr>
          <w:jc w:val="center"/>
        </w:trPr>
        <w:tc>
          <w:tcPr>
            <w:tcW w:w="709" w:type="dxa"/>
            <w:vAlign w:val="center"/>
          </w:tcPr>
          <w:p w14:paraId="45AAB224" w14:textId="0AB566D2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10</w:t>
            </w:r>
          </w:p>
        </w:tc>
        <w:tc>
          <w:tcPr>
            <w:tcW w:w="2464" w:type="dxa"/>
            <w:vAlign w:val="center"/>
          </w:tcPr>
          <w:p w14:paraId="4C149051" w14:textId="728A7B57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BF13F41" w14:textId="6CC9652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9979" w:type="dxa"/>
          </w:tcPr>
          <w:p w14:paraId="01147390" w14:textId="613ACF43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</w:t>
            </w:r>
            <w:r w:rsidR="00453F49">
              <w:rPr>
                <w:rFonts w:ascii="微軟正黑體" w:eastAsia="微軟正黑體" w:hAnsi="微軟正黑體" w:hint="eastAsia"/>
              </w:rPr>
              <w:t>健康和</w:t>
            </w:r>
            <w:r>
              <w:rPr>
                <w:rFonts w:ascii="微軟正黑體" w:eastAsia="微軟正黑體" w:hAnsi="微軟正黑體"/>
              </w:rPr>
              <w:t>飲食</w:t>
            </w:r>
            <w:r w:rsidR="00453F49">
              <w:rPr>
                <w:rFonts w:ascii="微軟正黑體" w:eastAsia="微軟正黑體" w:hAnsi="微軟正黑體" w:hint="eastAsia"/>
              </w:rPr>
              <w:t>相當重視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可以</w:t>
            </w:r>
            <w:r>
              <w:rPr>
                <w:rFonts w:ascii="微軟正黑體" w:eastAsia="微軟正黑體" w:hAnsi="微軟正黑體"/>
              </w:rPr>
              <w:t>透過</w:t>
            </w:r>
            <w:r w:rsidR="00DB658E">
              <w:rPr>
                <w:rFonts w:ascii="微軟正黑體" w:eastAsia="微軟正黑體" w:hAnsi="微軟正黑體" w:hint="eastAsia"/>
              </w:rPr>
              <w:t>三餐營養</w:t>
            </w:r>
            <w:r w:rsidR="00453F49">
              <w:rPr>
                <w:rFonts w:ascii="微軟正黑體" w:eastAsia="微軟正黑體" w:hAnsi="微軟正黑體" w:hint="eastAsia"/>
              </w:rPr>
              <w:t>搭配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/>
              </w:rPr>
              <w:t>調整，</w:t>
            </w:r>
            <w:r>
              <w:rPr>
                <w:rFonts w:ascii="微軟正黑體" w:eastAsia="微軟正黑體" w:hAnsi="微軟正黑體" w:hint="eastAsia"/>
              </w:rPr>
              <w:t>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的身體狀況保持在健康</w:t>
            </w:r>
            <w:r w:rsidR="00DB658E">
              <w:rPr>
                <w:rFonts w:ascii="微軟正黑體" w:eastAsia="微軟正黑體" w:hAnsi="微軟正黑體"/>
              </w:rPr>
              <w:t>有活力</w:t>
            </w:r>
            <w:r>
              <w:rPr>
                <w:rFonts w:ascii="微軟正黑體" w:eastAsia="微軟正黑體" w:hAnsi="微軟正黑體"/>
              </w:rPr>
              <w:t>的狀態唷！</w:t>
            </w:r>
          </w:p>
        </w:tc>
      </w:tr>
      <w:tr w:rsidR="005740CD" w14:paraId="308D8549" w14:textId="77777777" w:rsidTr="00DB658E">
        <w:trPr>
          <w:trHeight w:val="822"/>
          <w:jc w:val="center"/>
        </w:trPr>
        <w:tc>
          <w:tcPr>
            <w:tcW w:w="709" w:type="dxa"/>
            <w:vAlign w:val="center"/>
          </w:tcPr>
          <w:p w14:paraId="2A4C69E0" w14:textId="6C364A5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11</w:t>
            </w:r>
          </w:p>
        </w:tc>
        <w:tc>
          <w:tcPr>
            <w:tcW w:w="2464" w:type="dxa"/>
            <w:vAlign w:val="center"/>
          </w:tcPr>
          <w:p w14:paraId="4C8E4803" w14:textId="247D292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096D78B7" w14:textId="271902F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47BCC990" w14:textId="7F7FDFEB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習慣自己騎車、開車</w:t>
            </w:r>
            <w:r w:rsidR="00F84F67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F84F67">
              <w:rPr>
                <w:rFonts w:ascii="微軟正黑體" w:eastAsia="微軟正黑體" w:hAnsi="微軟正黑體"/>
              </w:rPr>
              <w:t>，</w:t>
            </w:r>
            <w:r w:rsidR="00355111">
              <w:rPr>
                <w:rFonts w:ascii="微軟正黑體" w:eastAsia="微軟正黑體" w:hAnsi="微軟正黑體"/>
              </w:rPr>
              <w:t>如果擔心年紀越來越大，</w:t>
            </w:r>
            <w:r w:rsidR="00355111">
              <w:rPr>
                <w:rFonts w:ascii="微軟正黑體" w:eastAsia="微軟正黑體" w:hAnsi="微軟正黑體" w:hint="eastAsia"/>
              </w:rPr>
              <w:t>視力、</w:t>
            </w:r>
            <w:r w:rsidR="00355111">
              <w:rPr>
                <w:rFonts w:ascii="微軟正黑體" w:eastAsia="微軟正黑體" w:hAnsi="微軟正黑體"/>
              </w:rPr>
              <w:t>反應力大不如前，</w:t>
            </w:r>
            <w:r w:rsidR="00453F49">
              <w:rPr>
                <w:rFonts w:ascii="微軟正黑體" w:eastAsia="微軟正黑體" w:hAnsi="微軟正黑體" w:hint="eastAsia"/>
              </w:rPr>
              <w:t>可以</w:t>
            </w:r>
            <w:r>
              <w:rPr>
                <w:rFonts w:ascii="微軟正黑體" w:eastAsia="微軟正黑體" w:hAnsi="微軟正黑體"/>
              </w:rPr>
              <w:t>從</w:t>
            </w:r>
            <w:r>
              <w:rPr>
                <w:rFonts w:ascii="微軟正黑體" w:eastAsia="微軟正黑體" w:hAnsi="微軟正黑體" w:hint="eastAsia"/>
              </w:rPr>
              <w:t>三餐</w:t>
            </w:r>
            <w:r>
              <w:rPr>
                <w:rFonts w:ascii="微軟正黑體" w:eastAsia="微軟正黑體" w:hAnsi="微軟正黑體"/>
              </w:rPr>
              <w:t>吃</w:t>
            </w:r>
            <w:r w:rsidR="00453F49">
              <w:rPr>
                <w:rFonts w:ascii="微軟正黑體" w:eastAsia="微軟正黑體" w:hAnsi="微軟正黑體" w:hint="eastAsia"/>
              </w:rPr>
              <w:t>得</w:t>
            </w:r>
            <w:r>
              <w:rPr>
                <w:rFonts w:ascii="微軟正黑體" w:eastAsia="微軟正黑體" w:hAnsi="微軟正黑體" w:hint="eastAsia"/>
              </w:rPr>
              <w:t>營養</w:t>
            </w:r>
            <w:r w:rsidR="00453F49">
              <w:rPr>
                <w:rFonts w:ascii="微軟正黑體" w:eastAsia="微軟正黑體" w:hAnsi="微軟正黑體" w:hint="eastAsia"/>
              </w:rPr>
              <w:t>均衡開始</w:t>
            </w:r>
            <w:r>
              <w:rPr>
                <w:rFonts w:ascii="微軟正黑體" w:eastAsia="微軟正黑體" w:hAnsi="微軟正黑體"/>
              </w:rPr>
              <w:t>，保持</w:t>
            </w:r>
            <w:r>
              <w:rPr>
                <w:rFonts w:ascii="微軟正黑體" w:eastAsia="微軟正黑體" w:hAnsi="微軟正黑體" w:hint="eastAsia"/>
              </w:rPr>
              <w:t>身體</w:t>
            </w:r>
            <w:r>
              <w:rPr>
                <w:rFonts w:ascii="微軟正黑體" w:eastAsia="微軟正黑體" w:hAnsi="微軟正黑體"/>
              </w:rPr>
              <w:t>健康</w:t>
            </w:r>
            <w:r>
              <w:rPr>
                <w:rFonts w:ascii="微軟正黑體" w:eastAsia="微軟正黑體" w:hAnsi="微軟正黑體" w:hint="eastAsia"/>
              </w:rPr>
              <w:t>不是夢</w:t>
            </w:r>
            <w:r w:rsidR="00355111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18F99D6" w14:textId="77777777" w:rsidTr="00CB6C10">
        <w:trPr>
          <w:jc w:val="center"/>
        </w:trPr>
        <w:tc>
          <w:tcPr>
            <w:tcW w:w="709" w:type="dxa"/>
            <w:vAlign w:val="center"/>
          </w:tcPr>
          <w:p w14:paraId="531E3942" w14:textId="79CE294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12</w:t>
            </w:r>
          </w:p>
        </w:tc>
        <w:tc>
          <w:tcPr>
            <w:tcW w:w="2464" w:type="dxa"/>
            <w:vAlign w:val="center"/>
          </w:tcPr>
          <w:p w14:paraId="403F118B" w14:textId="70A10B9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E90DB09" w14:textId="35F676D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262FC46F" w14:textId="3B47FB8A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習慣</w:t>
            </w:r>
            <w:r>
              <w:rPr>
                <w:rFonts w:ascii="微軟正黑體" w:eastAsia="微軟正黑體" w:hAnsi="微軟正黑體"/>
              </w:rPr>
              <w:t>靠雙腳</w:t>
            </w:r>
            <w:r>
              <w:rPr>
                <w:rFonts w:ascii="微軟正黑體" w:eastAsia="微軟正黑體" w:hAnsi="微軟正黑體" w:hint="eastAsia"/>
              </w:rPr>
              <w:t>趴趴走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，想要保持良好的行動力，從</w:t>
            </w:r>
            <w:r>
              <w:rPr>
                <w:rFonts w:ascii="微軟正黑體" w:eastAsia="微軟正黑體" w:hAnsi="微軟正黑體" w:hint="eastAsia"/>
              </w:rPr>
              <w:t>飲食</w:t>
            </w:r>
            <w:r w:rsidR="00453F49">
              <w:rPr>
                <w:rFonts w:ascii="微軟正黑體" w:eastAsia="微軟正黑體" w:hAnsi="微軟正黑體" w:hint="eastAsia"/>
              </w:rPr>
              <w:t>營養均衡</w:t>
            </w:r>
            <w:r w:rsidR="00C075AE">
              <w:rPr>
                <w:rFonts w:ascii="微軟正黑體" w:eastAsia="微軟正黑體" w:hAnsi="微軟正黑體"/>
              </w:rPr>
              <w:t>開始注意起是個好方法，快</w:t>
            </w:r>
            <w:r w:rsidR="00C075AE">
              <w:rPr>
                <w:rFonts w:ascii="微軟正黑體" w:eastAsia="微軟正黑體" w:hAnsi="微軟正黑體" w:hint="eastAsia"/>
              </w:rPr>
              <w:t>去找找</w:t>
            </w:r>
            <w:r w:rsidR="00C075AE">
              <w:rPr>
                <w:rFonts w:ascii="微軟正黑體" w:eastAsia="微軟正黑體" w:hAnsi="微軟正黑體"/>
              </w:rPr>
              <w:t>什麼</w:t>
            </w:r>
            <w:r>
              <w:rPr>
                <w:rFonts w:ascii="微軟正黑體" w:eastAsia="微軟正黑體" w:hAnsi="微軟正黑體"/>
              </w:rPr>
              <w:t>食物可以讓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保有</w:t>
            </w:r>
            <w:r w:rsidR="00C075AE">
              <w:rPr>
                <w:rFonts w:ascii="微軟正黑體" w:eastAsia="微軟正黑體" w:hAnsi="微軟正黑體"/>
              </w:rPr>
              <w:t>好</w:t>
            </w:r>
            <w:r w:rsidR="00453F49">
              <w:rPr>
                <w:rFonts w:ascii="微軟正黑體" w:eastAsia="微軟正黑體" w:hAnsi="微軟正黑體" w:hint="eastAsia"/>
              </w:rPr>
              <w:t>腿</w:t>
            </w:r>
            <w:r w:rsidR="00C075AE">
              <w:rPr>
                <w:rFonts w:ascii="微軟正黑體" w:eastAsia="微軟正黑體" w:hAnsi="微軟正黑體"/>
              </w:rPr>
              <w:t>力吧！</w:t>
            </w:r>
          </w:p>
        </w:tc>
      </w:tr>
      <w:tr w:rsidR="005740CD" w14:paraId="19895307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6DC7FC86" w14:textId="751305AC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13</w:t>
            </w:r>
          </w:p>
        </w:tc>
        <w:tc>
          <w:tcPr>
            <w:tcW w:w="2464" w:type="dxa"/>
            <w:vAlign w:val="center"/>
          </w:tcPr>
          <w:p w14:paraId="4D0D7378" w14:textId="54EA96B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18139C6F" w14:textId="411B801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43651FFF" w14:textId="2418A250" w:rsidR="005740CD" w:rsidRPr="009240F5" w:rsidRDefault="00DB658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講求每餐要吃</w:t>
            </w:r>
            <w:r w:rsidR="00453F49">
              <w:rPr>
                <w:rFonts w:ascii="微軟正黑體" w:eastAsia="微軟正黑體" w:hAnsi="微軟正黑體" w:hint="eastAsia"/>
              </w:rPr>
              <w:t>得營養均衡</w:t>
            </w:r>
            <w:r w:rsidR="000C0FC4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0C0FC4">
              <w:rPr>
                <w:rFonts w:ascii="微軟正黑體" w:eastAsia="微軟正黑體" w:hAnsi="微軟正黑體"/>
              </w:rPr>
              <w:t>，除了</w:t>
            </w:r>
            <w:r w:rsidR="00453F49">
              <w:rPr>
                <w:rFonts w:ascii="微軟正黑體" w:eastAsia="微軟正黑體" w:hAnsi="微軟正黑體" w:hint="eastAsia"/>
              </w:rPr>
              <w:t>在家用餐</w:t>
            </w:r>
            <w:r>
              <w:rPr>
                <w:rFonts w:ascii="微軟正黑體" w:eastAsia="微軟正黑體" w:hAnsi="微軟正黑體"/>
              </w:rPr>
              <w:t>以外，或許搭</w:t>
            </w:r>
            <w:r>
              <w:rPr>
                <w:rFonts w:ascii="微軟正黑體" w:eastAsia="微軟正黑體" w:hAnsi="微軟正黑體" w:hint="eastAsia"/>
              </w:rPr>
              <w:t>著</w:t>
            </w:r>
            <w:r w:rsidR="000C0FC4">
              <w:rPr>
                <w:rFonts w:ascii="微軟正黑體" w:eastAsia="微軟正黑體" w:hAnsi="微軟正黑體"/>
              </w:rPr>
              <w:t>公車、捷運到其他地方找找</w:t>
            </w:r>
            <w:r>
              <w:rPr>
                <w:rFonts w:ascii="微軟正黑體" w:eastAsia="微軟正黑體" w:hAnsi="微軟正黑體" w:hint="eastAsia"/>
              </w:rPr>
              <w:t>健康</w:t>
            </w:r>
            <w:r>
              <w:rPr>
                <w:rFonts w:ascii="微軟正黑體" w:eastAsia="微軟正黑體" w:hAnsi="微軟正黑體"/>
              </w:rPr>
              <w:t>的</w:t>
            </w:r>
            <w:r w:rsidR="000C0FC4">
              <w:rPr>
                <w:rFonts w:ascii="微軟正黑體" w:eastAsia="微軟正黑體" w:hAnsi="微軟正黑體"/>
              </w:rPr>
              <w:t>美食也是不錯的選項哦！</w:t>
            </w:r>
          </w:p>
        </w:tc>
      </w:tr>
      <w:tr w:rsidR="005740CD" w14:paraId="2E827F16" w14:textId="77777777" w:rsidTr="00CB6C10">
        <w:trPr>
          <w:jc w:val="center"/>
        </w:trPr>
        <w:tc>
          <w:tcPr>
            <w:tcW w:w="709" w:type="dxa"/>
            <w:vAlign w:val="center"/>
          </w:tcPr>
          <w:p w14:paraId="39221C86" w14:textId="75CD992F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14</w:t>
            </w:r>
          </w:p>
        </w:tc>
        <w:tc>
          <w:tcPr>
            <w:tcW w:w="2464" w:type="dxa"/>
            <w:vAlign w:val="center"/>
          </w:tcPr>
          <w:p w14:paraId="444301C5" w14:textId="46A56D0F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59A7AE51" w14:textId="18BBAE3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10D74BC5" w14:textId="398ACE53" w:rsidR="005740CD" w:rsidRPr="009240F5" w:rsidRDefault="000C0FC4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三餐對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來說不僅要</w:t>
            </w:r>
            <w:r w:rsidR="0057175F">
              <w:rPr>
                <w:rFonts w:ascii="微軟正黑體" w:eastAsia="微軟正黑體" w:hAnsi="微軟正黑體" w:hint="eastAsia"/>
              </w:rPr>
              <w:t>健康營養</w:t>
            </w:r>
            <w:r w:rsidR="0057175F">
              <w:rPr>
                <w:rFonts w:ascii="微軟正黑體" w:eastAsia="微軟正黑體" w:hAnsi="微軟正黑體"/>
              </w:rPr>
              <w:t>，有家人、</w:t>
            </w:r>
            <w:r w:rsidR="00DB658E">
              <w:rPr>
                <w:rFonts w:ascii="微軟正黑體" w:eastAsia="微軟正黑體" w:hAnsi="微軟正黑體"/>
              </w:rPr>
              <w:t>朋友</w:t>
            </w:r>
            <w:r>
              <w:rPr>
                <w:rFonts w:ascii="微軟正黑體" w:eastAsia="微軟正黑體" w:hAnsi="微軟正黑體"/>
              </w:rPr>
              <w:t>一起</w:t>
            </w:r>
            <w:r>
              <w:rPr>
                <w:rFonts w:ascii="微軟正黑體" w:eastAsia="微軟正黑體" w:hAnsi="微軟正黑體" w:hint="eastAsia"/>
              </w:rPr>
              <w:t>享用</w:t>
            </w:r>
            <w:r>
              <w:rPr>
                <w:rFonts w:ascii="微軟正黑體" w:eastAsia="微軟正黑體" w:hAnsi="微軟正黑體"/>
              </w:rPr>
              <w:t>更</w:t>
            </w:r>
            <w:r>
              <w:rPr>
                <w:rFonts w:ascii="微軟正黑體" w:eastAsia="微軟正黑體" w:hAnsi="微軟正黑體" w:hint="eastAsia"/>
              </w:rPr>
              <w:t>美味</w:t>
            </w:r>
            <w:r w:rsidR="0057175F">
              <w:rPr>
                <w:rFonts w:ascii="微軟正黑體" w:eastAsia="微軟正黑體" w:hAnsi="微軟正黑體"/>
              </w:rPr>
              <w:t>，不</w:t>
            </w:r>
            <w:r>
              <w:rPr>
                <w:rFonts w:ascii="微軟正黑體" w:eastAsia="微軟正黑體" w:hAnsi="微軟正黑體"/>
              </w:rPr>
              <w:t>妨</w:t>
            </w:r>
            <w:r>
              <w:rPr>
                <w:rFonts w:ascii="微軟正黑體" w:eastAsia="微軟正黑體" w:hAnsi="微軟正黑體" w:hint="eastAsia"/>
              </w:rPr>
              <w:t>找找住家附近有沒有</w:t>
            </w:r>
            <w:r>
              <w:rPr>
                <w:rFonts w:ascii="微軟正黑體" w:eastAsia="微軟正黑體" w:hAnsi="微軟正黑體"/>
              </w:rPr>
              <w:t>共食的</w:t>
            </w:r>
            <w:r w:rsidR="00453F49">
              <w:rPr>
                <w:rFonts w:ascii="微軟正黑體" w:eastAsia="微軟正黑體" w:hAnsi="微軟正黑體" w:hint="eastAsia"/>
              </w:rPr>
              <w:t>社區活動</w:t>
            </w:r>
            <w:r>
              <w:rPr>
                <w:rFonts w:ascii="微軟正黑體" w:eastAsia="微軟正黑體" w:hAnsi="微軟正黑體"/>
              </w:rPr>
              <w:t>，讓</w:t>
            </w:r>
            <w:r>
              <w:rPr>
                <w:rFonts w:ascii="微軟正黑體" w:eastAsia="微軟正黑體" w:hAnsi="微軟正黑體" w:hint="eastAsia"/>
              </w:rPr>
              <w:t>餐餐美味又有人情味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513D184" w14:textId="77777777" w:rsidTr="00CB6C10">
        <w:trPr>
          <w:jc w:val="center"/>
        </w:trPr>
        <w:tc>
          <w:tcPr>
            <w:tcW w:w="709" w:type="dxa"/>
            <w:vAlign w:val="center"/>
          </w:tcPr>
          <w:p w14:paraId="4621A609" w14:textId="6B7A8A1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15</w:t>
            </w:r>
          </w:p>
        </w:tc>
        <w:tc>
          <w:tcPr>
            <w:tcW w:w="2464" w:type="dxa"/>
            <w:vAlign w:val="center"/>
          </w:tcPr>
          <w:p w14:paraId="5F524382" w14:textId="5355AC3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71F4CE3B" w14:textId="64C3795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57989EE0" w14:textId="5893F8BD" w:rsidR="005740CD" w:rsidRPr="009240F5" w:rsidRDefault="00B278D5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朋友眼中懂吃、懂</w:t>
            </w:r>
            <w:r>
              <w:rPr>
                <w:rFonts w:ascii="微軟正黑體" w:eastAsia="微軟正黑體" w:hAnsi="微軟正黑體" w:hint="eastAsia"/>
              </w:rPr>
              <w:t>玩</w:t>
            </w:r>
            <w:r w:rsidR="005740CD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5740CD">
              <w:rPr>
                <w:rFonts w:ascii="微軟正黑體" w:eastAsia="微軟正黑體" w:hAnsi="微軟正黑體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要記得</w:t>
            </w:r>
            <w:r>
              <w:rPr>
                <w:rFonts w:ascii="微軟正黑體" w:eastAsia="微軟正黑體" w:hAnsi="微軟正黑體"/>
              </w:rPr>
              <w:t>從飲食</w:t>
            </w:r>
            <w:r w:rsidR="00453F49">
              <w:rPr>
                <w:rFonts w:ascii="微軟正黑體" w:eastAsia="微軟正黑體" w:hAnsi="微軟正黑體" w:hint="eastAsia"/>
              </w:rPr>
              <w:t>均衡</w:t>
            </w:r>
            <w:r>
              <w:rPr>
                <w:rFonts w:ascii="微軟正黑體" w:eastAsia="微軟正黑體" w:hAnsi="微軟正黑體"/>
              </w:rPr>
              <w:t>來促進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的身體健康狀況，顧好身體本，才能</w:t>
            </w:r>
            <w:r w:rsidR="00453F49">
              <w:rPr>
                <w:rFonts w:ascii="微軟正黑體" w:eastAsia="微軟正黑體" w:hAnsi="微軟正黑體" w:hint="eastAsia"/>
              </w:rPr>
              <w:t>夠行遍天下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看盡世界，到</w:t>
            </w:r>
            <w:r w:rsidR="005740CD">
              <w:rPr>
                <w:rFonts w:ascii="微軟正黑體" w:eastAsia="微軟正黑體" w:hAnsi="微軟正黑體"/>
              </w:rPr>
              <w:t>更多的地方</w:t>
            </w:r>
            <w:r w:rsidR="00453F49">
              <w:rPr>
                <w:rFonts w:ascii="微軟正黑體" w:eastAsia="微軟正黑體" w:hAnsi="微軟正黑體" w:hint="eastAsia"/>
              </w:rPr>
              <w:t>留下回憶</w:t>
            </w:r>
            <w:r w:rsidR="005740CD">
              <w:rPr>
                <w:rFonts w:ascii="微軟正黑體" w:eastAsia="微軟正黑體" w:hAnsi="微軟正黑體"/>
              </w:rPr>
              <w:t>呀！</w:t>
            </w:r>
          </w:p>
        </w:tc>
      </w:tr>
      <w:tr w:rsidR="005740CD" w14:paraId="53929B13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4AB3F8A4" w14:textId="5710BBD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16</w:t>
            </w:r>
          </w:p>
        </w:tc>
        <w:tc>
          <w:tcPr>
            <w:tcW w:w="2464" w:type="dxa"/>
            <w:vAlign w:val="center"/>
          </w:tcPr>
          <w:p w14:paraId="34597C23" w14:textId="18BCBD0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67FC139E" w14:textId="328308DF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4C898A7C" w14:textId="10CF435A" w:rsidR="005740CD" w:rsidRPr="009240F5" w:rsidRDefault="00C075A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心中期待著</w:t>
            </w:r>
            <w:r w:rsidR="006F11D9">
              <w:rPr>
                <w:rFonts w:ascii="微軟正黑體" w:eastAsia="微軟正黑體" w:hAnsi="微軟正黑體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自己</w:t>
            </w:r>
            <w:r>
              <w:rPr>
                <w:rFonts w:ascii="微軟正黑體" w:eastAsia="微軟正黑體" w:hAnsi="微軟正黑體"/>
              </w:rPr>
              <w:t>照顧</w:t>
            </w:r>
            <w:r w:rsidR="00453F49">
              <w:rPr>
                <w:rFonts w:ascii="微軟正黑體" w:eastAsia="微軟正黑體" w:hAnsi="微軟正黑體" w:hint="eastAsia"/>
              </w:rPr>
              <w:t>好</w:t>
            </w:r>
            <w:r>
              <w:rPr>
                <w:rFonts w:ascii="微軟正黑體" w:eastAsia="微軟正黑體" w:hAnsi="微軟正黑體"/>
              </w:rPr>
              <w:t>自己的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6F11D9">
              <w:rPr>
                <w:rFonts w:ascii="微軟正黑體" w:eastAsia="微軟正黑體" w:hAnsi="微軟正黑體"/>
              </w:rPr>
              <w:t>，健康是一切的前提！退休後</w:t>
            </w:r>
            <w:r w:rsidR="00DB658E">
              <w:rPr>
                <w:rFonts w:ascii="微軟正黑體" w:eastAsia="微軟正黑體" w:hAnsi="微軟正黑體" w:hint="eastAsia"/>
              </w:rPr>
              <w:t>時間壓力減小</w:t>
            </w:r>
            <w:r w:rsidR="006F11D9">
              <w:rPr>
                <w:rFonts w:ascii="微軟正黑體" w:eastAsia="微軟正黑體" w:hAnsi="微軟正黑體"/>
              </w:rPr>
              <w:t>，開始為自己</w:t>
            </w:r>
            <w:r w:rsidR="00453F49">
              <w:rPr>
                <w:rFonts w:ascii="微軟正黑體" w:eastAsia="微軟正黑體" w:hAnsi="微軟正黑體" w:hint="eastAsia"/>
              </w:rPr>
              <w:t>準備營養均衡的</w:t>
            </w:r>
            <w:r w:rsidR="006F11D9">
              <w:rPr>
                <w:rFonts w:ascii="微軟正黑體" w:eastAsia="微軟正黑體" w:hAnsi="微軟正黑體"/>
              </w:rPr>
              <w:t>三</w:t>
            </w:r>
            <w:r w:rsidR="00105A40">
              <w:rPr>
                <w:rFonts w:ascii="微軟正黑體" w:eastAsia="微軟正黑體" w:hAnsi="微軟正黑體"/>
              </w:rPr>
              <w:t>餐</w:t>
            </w:r>
            <w:r w:rsidR="00453F49">
              <w:rPr>
                <w:rFonts w:ascii="微軟正黑體" w:eastAsia="微軟正黑體" w:hAnsi="微軟正黑體" w:hint="eastAsia"/>
              </w:rPr>
              <w:t>，</w:t>
            </w:r>
            <w:r w:rsidR="00105A40">
              <w:rPr>
                <w:rFonts w:ascii="微軟正黑體" w:eastAsia="微軟正黑體" w:hAnsi="微軟正黑體" w:hint="eastAsia"/>
              </w:rPr>
              <w:t>或許是促進</w:t>
            </w:r>
            <w:r w:rsidR="006F11D9">
              <w:rPr>
                <w:rFonts w:ascii="微軟正黑體" w:eastAsia="微軟正黑體" w:hAnsi="微軟正黑體"/>
              </w:rPr>
              <w:t>健康的好方法哦！</w:t>
            </w:r>
          </w:p>
        </w:tc>
      </w:tr>
      <w:tr w:rsidR="005740CD" w14:paraId="2E9A5735" w14:textId="77777777" w:rsidTr="00CB6C10">
        <w:trPr>
          <w:trHeight w:val="290"/>
          <w:jc w:val="center"/>
        </w:trPr>
        <w:tc>
          <w:tcPr>
            <w:tcW w:w="709" w:type="dxa"/>
            <w:vAlign w:val="center"/>
          </w:tcPr>
          <w:p w14:paraId="11DEFBD7" w14:textId="38023FE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17</w:t>
            </w:r>
          </w:p>
        </w:tc>
        <w:tc>
          <w:tcPr>
            <w:tcW w:w="2464" w:type="dxa"/>
            <w:vAlign w:val="center"/>
          </w:tcPr>
          <w:p w14:paraId="3A54148D" w14:textId="1BACA9D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6A5273C" w14:textId="790788B3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48DF039C" w14:textId="7666F90D" w:rsidR="005740CD" w:rsidRPr="009240F5" w:rsidRDefault="00193893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重視</w:t>
            </w:r>
            <w:r>
              <w:rPr>
                <w:rFonts w:ascii="微軟正黑體" w:eastAsia="微軟正黑體" w:hAnsi="微軟正黑體"/>
              </w:rPr>
              <w:t>日常三餐</w:t>
            </w:r>
            <w:r>
              <w:rPr>
                <w:rFonts w:ascii="微軟正黑體" w:eastAsia="微軟正黑體" w:hAnsi="微軟正黑體" w:hint="eastAsia"/>
              </w:rPr>
              <w:t>營養均衡的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，如果</w:t>
            </w:r>
            <w:r>
              <w:rPr>
                <w:rFonts w:ascii="微軟正黑體" w:eastAsia="微軟正黑體" w:hAnsi="微軟正黑體" w:hint="eastAsia"/>
              </w:rPr>
              <w:t>常常煩惱</w:t>
            </w:r>
            <w:r w:rsidR="00453F49">
              <w:rPr>
                <w:rFonts w:ascii="微軟正黑體" w:eastAsia="微軟正黑體" w:hAnsi="微軟正黑體" w:hint="eastAsia"/>
              </w:rPr>
              <w:t>配</w:t>
            </w:r>
            <w:r>
              <w:rPr>
                <w:rFonts w:ascii="微軟正黑體" w:eastAsia="微軟正黑體" w:hAnsi="微軟正黑體"/>
              </w:rPr>
              <w:t>不出新的菜色和</w:t>
            </w:r>
            <w:r w:rsidR="00453F49">
              <w:rPr>
                <w:rFonts w:ascii="微軟正黑體" w:eastAsia="微軟正黑體" w:hAnsi="微軟正黑體" w:hint="eastAsia"/>
              </w:rPr>
              <w:t>口味</w:t>
            </w:r>
            <w:r>
              <w:rPr>
                <w:rFonts w:ascii="微軟正黑體" w:eastAsia="微軟正黑體" w:hAnsi="微軟正黑體"/>
              </w:rPr>
              <w:t>，或許網路上的各種食譜可以給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更多新的靈感哦！</w:t>
            </w:r>
          </w:p>
        </w:tc>
      </w:tr>
      <w:tr w:rsidR="005740CD" w14:paraId="74BF5FA2" w14:textId="77777777" w:rsidTr="00CB6C10">
        <w:trPr>
          <w:jc w:val="center"/>
        </w:trPr>
        <w:tc>
          <w:tcPr>
            <w:tcW w:w="709" w:type="dxa"/>
            <w:vAlign w:val="center"/>
          </w:tcPr>
          <w:p w14:paraId="14BAF525" w14:textId="495B62B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18</w:t>
            </w:r>
          </w:p>
        </w:tc>
        <w:tc>
          <w:tcPr>
            <w:tcW w:w="2464" w:type="dxa"/>
            <w:vAlign w:val="center"/>
          </w:tcPr>
          <w:p w14:paraId="7210566E" w14:textId="2EE073D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77D0B36B" w14:textId="759E3A6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1C7FFAA5" w14:textId="2DB0BA51" w:rsidR="005740CD" w:rsidRPr="009240F5" w:rsidRDefault="008248CB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</w:t>
            </w:r>
            <w:r w:rsidR="00B241AC">
              <w:rPr>
                <w:rFonts w:ascii="微軟正黑體" w:eastAsia="微軟正黑體" w:hAnsi="微軟正黑體"/>
              </w:rPr>
              <w:t>全和健康一直是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B241AC">
              <w:rPr>
                <w:rFonts w:ascii="微軟正黑體" w:eastAsia="微軟正黑體" w:hAnsi="微軟正黑體"/>
              </w:rPr>
              <w:t>心中最在意的兩大生活元素</w:t>
            </w:r>
            <w:r w:rsidR="00453F49">
              <w:rPr>
                <w:rFonts w:ascii="微軟正黑體" w:eastAsia="微軟正黑體" w:hAnsi="微軟正黑體" w:hint="eastAsia"/>
              </w:rPr>
              <w:t>。顧好</w:t>
            </w:r>
            <w:r w:rsidR="00453F49">
              <w:rPr>
                <w:rFonts w:ascii="微軟正黑體" w:eastAsia="微軟正黑體" w:hAnsi="微軟正黑體"/>
              </w:rPr>
              <w:t>身體</w:t>
            </w:r>
            <w:r w:rsidR="00105A40">
              <w:rPr>
                <w:rFonts w:ascii="微軟正黑體" w:eastAsia="微軟正黑體" w:hAnsi="微軟正黑體"/>
              </w:rPr>
              <w:t>健康是</w:t>
            </w:r>
            <w:r w:rsidR="00453F49">
              <w:rPr>
                <w:rFonts w:ascii="微軟正黑體" w:eastAsia="微軟正黑體" w:hAnsi="微軟正黑體" w:hint="eastAsia"/>
              </w:rPr>
              <w:t>一切</w:t>
            </w:r>
            <w:r w:rsidR="00105A40">
              <w:rPr>
                <w:rFonts w:ascii="微軟正黑體" w:eastAsia="微軟正黑體" w:hAnsi="微軟正黑體"/>
              </w:rPr>
              <w:t>的根基，</w:t>
            </w:r>
            <w:r w:rsidR="00453F49">
              <w:rPr>
                <w:rFonts w:ascii="微軟正黑體" w:eastAsia="微軟正黑體" w:hAnsi="微軟正黑體" w:hint="eastAsia"/>
              </w:rPr>
              <w:t>才能夠自主</w:t>
            </w:r>
            <w:r w:rsidR="00105A40">
              <w:rPr>
                <w:rFonts w:ascii="微軟正黑體" w:eastAsia="微軟正黑體" w:hAnsi="微軟正黑體"/>
              </w:rPr>
              <w:t>騎車、開車出門</w:t>
            </w:r>
            <w:r w:rsidR="00453F49">
              <w:rPr>
                <w:rFonts w:ascii="微軟正黑體" w:eastAsia="微軟正黑體" w:hAnsi="微軟正黑體" w:hint="eastAsia"/>
              </w:rPr>
              <w:t>；必要時，寧可改搭公車或計程車。</w:t>
            </w:r>
          </w:p>
        </w:tc>
      </w:tr>
      <w:tr w:rsidR="005740CD" w14:paraId="1880EEAB" w14:textId="77777777" w:rsidTr="00CB6C10">
        <w:trPr>
          <w:jc w:val="center"/>
        </w:trPr>
        <w:tc>
          <w:tcPr>
            <w:tcW w:w="709" w:type="dxa"/>
            <w:vAlign w:val="center"/>
          </w:tcPr>
          <w:p w14:paraId="3FD51EDA" w14:textId="51E76E88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19</w:t>
            </w:r>
          </w:p>
        </w:tc>
        <w:tc>
          <w:tcPr>
            <w:tcW w:w="2464" w:type="dxa"/>
            <w:vAlign w:val="center"/>
          </w:tcPr>
          <w:p w14:paraId="60CBA50A" w14:textId="08189941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7F875F39" w14:textId="7E70BEE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075D11CF" w14:textId="1DCB78BF" w:rsidR="005740CD" w:rsidRPr="009240F5" w:rsidRDefault="0012153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膝蓋、</w:t>
            </w:r>
            <w:r>
              <w:rPr>
                <w:rFonts w:ascii="微軟正黑體" w:eastAsia="微軟正黑體" w:hAnsi="微軟正黑體" w:hint="eastAsia"/>
              </w:rPr>
              <w:t>關節、</w:t>
            </w:r>
            <w:r>
              <w:rPr>
                <w:rFonts w:ascii="微軟正黑體" w:eastAsia="微軟正黑體" w:hAnsi="微軟正黑體"/>
              </w:rPr>
              <w:t>肌耐力</w:t>
            </w:r>
            <w:r>
              <w:rPr>
                <w:rFonts w:ascii="微軟正黑體" w:eastAsia="微軟正黑體" w:hAnsi="微軟正黑體" w:hint="eastAsia"/>
              </w:rPr>
              <w:t>等和行動力息息相關的項目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 w:hint="eastAsia"/>
              </w:rPr>
              <w:t>關注的</w:t>
            </w:r>
            <w:r>
              <w:rPr>
                <w:rFonts w:ascii="微軟正黑體" w:eastAsia="微軟正黑體" w:hAnsi="微軟正黑體" w:hint="eastAsia"/>
              </w:rPr>
              <w:t>生理機能</w:t>
            </w:r>
            <w:r>
              <w:rPr>
                <w:rFonts w:ascii="微軟正黑體" w:eastAsia="微軟正黑體" w:hAnsi="微軟正黑體"/>
              </w:rPr>
              <w:t>，</w:t>
            </w:r>
            <w:r w:rsidR="0054432F">
              <w:rPr>
                <w:rFonts w:ascii="微軟正黑體" w:eastAsia="微軟正黑體" w:hAnsi="微軟正黑體" w:hint="eastAsia"/>
              </w:rPr>
              <w:t>按照專業建議調整生活</w:t>
            </w:r>
            <w:r w:rsidR="0054432F">
              <w:rPr>
                <w:rFonts w:ascii="微軟正黑體" w:eastAsia="微軟正黑體" w:hAnsi="微軟正黑體"/>
              </w:rPr>
              <w:t>習慣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保持適量運動，</w:t>
            </w:r>
            <w:r w:rsidR="0054432F">
              <w:rPr>
                <w:rFonts w:ascii="微軟正黑體" w:eastAsia="微軟正黑體" w:hAnsi="微軟正黑體" w:hint="eastAsia"/>
              </w:rPr>
              <w:t>是很重要的哦</w:t>
            </w:r>
            <w:r w:rsidR="0054432F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3E2362B" w14:textId="77777777" w:rsidTr="00CB6C10">
        <w:trPr>
          <w:jc w:val="center"/>
        </w:trPr>
        <w:tc>
          <w:tcPr>
            <w:tcW w:w="709" w:type="dxa"/>
            <w:vAlign w:val="center"/>
          </w:tcPr>
          <w:p w14:paraId="13FE07E0" w14:textId="36884600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</w:t>
            </w:r>
          </w:p>
        </w:tc>
        <w:tc>
          <w:tcPr>
            <w:tcW w:w="2464" w:type="dxa"/>
            <w:vAlign w:val="center"/>
          </w:tcPr>
          <w:p w14:paraId="2DE0FF04" w14:textId="70FAC0C5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2BA3F88C" w14:textId="5D08525D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4C82E043" w14:textId="28F04511" w:rsidR="005740CD" w:rsidRPr="009240F5" w:rsidRDefault="00CB6C10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</w:t>
            </w:r>
            <w:r w:rsidR="00453F49">
              <w:rPr>
                <w:rFonts w:ascii="微軟正黑體" w:eastAsia="微軟正黑體" w:hAnsi="微軟正黑體" w:hint="eastAsia"/>
              </w:rPr>
              <w:t>善用</w:t>
            </w:r>
            <w:r>
              <w:rPr>
                <w:rFonts w:ascii="微軟正黑體" w:eastAsia="微軟正黑體" w:hAnsi="微軟正黑體"/>
              </w:rPr>
              <w:t>時間的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不喜歡因為</w:t>
            </w:r>
            <w:r w:rsidR="00105A40">
              <w:rPr>
                <w:rFonts w:ascii="微軟正黑體" w:eastAsia="微軟正黑體" w:hAnsi="微軟正黑體"/>
              </w:rPr>
              <w:t>各種等待打亂了原本的</w:t>
            </w:r>
            <w:r>
              <w:rPr>
                <w:rFonts w:ascii="微軟正黑體" w:eastAsia="微軟正黑體" w:hAnsi="微軟正黑體"/>
              </w:rPr>
              <w:t>安排</w:t>
            </w:r>
            <w:r w:rsidR="00453F49">
              <w:rPr>
                <w:rFonts w:ascii="微軟正黑體" w:eastAsia="微軟正黑體" w:hAnsi="微軟正黑體" w:hint="eastAsia"/>
              </w:rPr>
              <w:t>。可以考慮多多運用</w:t>
            </w:r>
            <w:r>
              <w:rPr>
                <w:rFonts w:ascii="微軟正黑體" w:eastAsia="微軟正黑體" w:hAnsi="微軟正黑體"/>
              </w:rPr>
              <w:t>各種預約服務</w:t>
            </w:r>
            <w:r w:rsidR="00105A40">
              <w:rPr>
                <w:rFonts w:ascii="微軟正黑體" w:eastAsia="微軟正黑體" w:hAnsi="微軟正黑體"/>
              </w:rPr>
              <w:t>，或許可以</w:t>
            </w:r>
            <w:r w:rsidR="00453F49">
              <w:rPr>
                <w:rFonts w:ascii="微軟正黑體" w:eastAsia="微軟正黑體" w:hAnsi="微軟正黑體" w:hint="eastAsia"/>
              </w:rPr>
              <w:t>幫您</w:t>
            </w:r>
            <w:r w:rsidR="00105A40">
              <w:rPr>
                <w:rFonts w:ascii="微軟正黑體" w:eastAsia="微軟正黑體" w:hAnsi="微軟正黑體" w:hint="eastAsia"/>
              </w:rPr>
              <w:t>節省不少時間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9A17088" w14:textId="77777777" w:rsidTr="00CB6C10">
        <w:trPr>
          <w:jc w:val="center"/>
        </w:trPr>
        <w:tc>
          <w:tcPr>
            <w:tcW w:w="709" w:type="dxa"/>
            <w:vAlign w:val="center"/>
          </w:tcPr>
          <w:p w14:paraId="51451DC3" w14:textId="24F24BBD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21</w:t>
            </w:r>
          </w:p>
        </w:tc>
        <w:tc>
          <w:tcPr>
            <w:tcW w:w="2464" w:type="dxa"/>
            <w:vAlign w:val="center"/>
          </w:tcPr>
          <w:p w14:paraId="527ADBF5" w14:textId="59949B02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4E551DBF" w14:textId="4DF1D3B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3262F6C3" w14:textId="1D9C2943" w:rsidR="005740CD" w:rsidRPr="009240F5" w:rsidRDefault="000C0FC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喜歡與人</w:t>
            </w:r>
            <w:r w:rsidR="00453F49">
              <w:rPr>
                <w:rFonts w:ascii="微軟正黑體" w:eastAsia="微軟正黑體" w:hAnsi="微軟正黑體" w:hint="eastAsia"/>
              </w:rPr>
              <w:t>聊天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聚會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，行程</w:t>
            </w:r>
            <w:r w:rsidR="00453F49">
              <w:rPr>
                <w:rFonts w:ascii="微軟正黑體" w:eastAsia="微軟正黑體" w:hAnsi="微軟正黑體" w:hint="eastAsia"/>
              </w:rPr>
              <w:t>經常</w:t>
            </w:r>
            <w:r>
              <w:rPr>
                <w:rFonts w:ascii="微軟正黑體" w:eastAsia="微軟正黑體" w:hAnsi="微軟正黑體"/>
              </w:rPr>
              <w:t>滿</w:t>
            </w:r>
            <w:r w:rsidR="00453F49">
              <w:rPr>
                <w:rFonts w:ascii="微軟正黑體" w:eastAsia="微軟正黑體" w:hAnsi="微軟正黑體" w:hint="eastAsia"/>
              </w:rPr>
              <w:t>檔。</w:t>
            </w:r>
            <w:r>
              <w:rPr>
                <w:rFonts w:ascii="微軟正黑體" w:eastAsia="微軟正黑體" w:hAnsi="微軟正黑體"/>
              </w:rPr>
              <w:t>退休以</w:t>
            </w:r>
            <w:r>
              <w:rPr>
                <w:rFonts w:ascii="微軟正黑體" w:eastAsia="微軟正黑體" w:hAnsi="微軟正黑體" w:hint="eastAsia"/>
              </w:rPr>
              <w:t>後要好好照顧自己的身體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別讓</w:t>
            </w:r>
            <w:r w:rsidR="00105A40">
              <w:rPr>
                <w:rFonts w:ascii="微軟正黑體" w:eastAsia="微軟正黑體" w:hAnsi="微軟正黑體"/>
              </w:rPr>
              <w:t>跑醫院</w:t>
            </w:r>
            <w:r>
              <w:rPr>
                <w:rFonts w:ascii="微軟正黑體" w:eastAsia="微軟正黑體" w:hAnsi="微軟正黑體"/>
              </w:rPr>
              <w:t>佔</w:t>
            </w:r>
            <w:r>
              <w:rPr>
                <w:rFonts w:ascii="微軟正黑體" w:eastAsia="微軟正黑體" w:hAnsi="微軟正黑體" w:hint="eastAsia"/>
              </w:rPr>
              <w:t>掉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/>
              </w:rPr>
              <w:t>的</w:t>
            </w:r>
            <w:r w:rsidR="00105A40">
              <w:rPr>
                <w:rFonts w:ascii="微軟正黑體" w:eastAsia="微軟正黑體" w:hAnsi="微軟正黑體" w:hint="eastAsia"/>
              </w:rPr>
              <w:t>休閒</w:t>
            </w:r>
            <w:r>
              <w:rPr>
                <w:rFonts w:ascii="微軟正黑體" w:eastAsia="微軟正黑體" w:hAnsi="微軟正黑體"/>
              </w:rPr>
              <w:t>時間唷！</w:t>
            </w:r>
          </w:p>
        </w:tc>
      </w:tr>
      <w:tr w:rsidR="005740CD" w14:paraId="54B5F676" w14:textId="77777777" w:rsidTr="00CB6C10">
        <w:trPr>
          <w:jc w:val="center"/>
        </w:trPr>
        <w:tc>
          <w:tcPr>
            <w:tcW w:w="709" w:type="dxa"/>
            <w:vAlign w:val="center"/>
          </w:tcPr>
          <w:p w14:paraId="307D773F" w14:textId="7E504E0D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22</w:t>
            </w:r>
          </w:p>
        </w:tc>
        <w:tc>
          <w:tcPr>
            <w:tcW w:w="2464" w:type="dxa"/>
            <w:vAlign w:val="center"/>
          </w:tcPr>
          <w:p w14:paraId="5A08885A" w14:textId="15451ADB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1463C8CD" w14:textId="7ABF5BDE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531B2DB9" w14:textId="40E71777" w:rsidR="005740CD" w:rsidRPr="009240F5" w:rsidRDefault="00C70D5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旅遊</w:t>
            </w:r>
            <w:r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退休生活的重頭戲，</w:t>
            </w:r>
            <w:r w:rsidR="00B241AC">
              <w:rPr>
                <w:rFonts w:ascii="微軟正黑體" w:eastAsia="微軟正黑體" w:hAnsi="微軟正黑體"/>
              </w:rPr>
              <w:t>如何</w:t>
            </w:r>
            <w:r w:rsidR="00453F49">
              <w:rPr>
                <w:rFonts w:ascii="微軟正黑體" w:eastAsia="微軟正黑體" w:hAnsi="微軟正黑體" w:hint="eastAsia"/>
              </w:rPr>
              <w:t>保持活力，</w:t>
            </w:r>
            <w:r w:rsidR="00B241AC">
              <w:rPr>
                <w:rFonts w:ascii="微軟正黑體" w:eastAsia="微軟正黑體" w:hAnsi="微軟正黑體"/>
              </w:rPr>
              <w:t>不被</w:t>
            </w:r>
            <w:r w:rsidR="00B241AC">
              <w:rPr>
                <w:rFonts w:ascii="微軟正黑體" w:eastAsia="微軟正黑體" w:hAnsi="微軟正黑體" w:hint="eastAsia"/>
              </w:rPr>
              <w:t>不得已的事物</w:t>
            </w:r>
            <w:r w:rsidR="00453F49">
              <w:rPr>
                <w:rFonts w:ascii="微軟正黑體" w:eastAsia="微軟正黑體" w:hAnsi="微軟正黑體" w:hint="eastAsia"/>
              </w:rPr>
              <w:t>困</w:t>
            </w:r>
            <w:r w:rsidR="00B241AC">
              <w:rPr>
                <w:rFonts w:ascii="微軟正黑體" w:eastAsia="微軟正黑體" w:hAnsi="微軟正黑體"/>
              </w:rPr>
              <w:t>住</w:t>
            </w:r>
            <w:r w:rsidR="00453F49">
              <w:rPr>
                <w:rFonts w:ascii="微軟正黑體" w:eastAsia="微軟正黑體" w:hAnsi="微軟正黑體" w:hint="eastAsia"/>
              </w:rPr>
              <w:t>無法出遊</w:t>
            </w:r>
            <w:r w:rsidR="00B241AC">
              <w:rPr>
                <w:rFonts w:ascii="微軟正黑體" w:eastAsia="微軟正黑體" w:hAnsi="微軟正黑體"/>
              </w:rPr>
              <w:t>，可能是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B241AC">
              <w:rPr>
                <w:rFonts w:ascii="微軟正黑體" w:eastAsia="微軟正黑體" w:hAnsi="微軟正黑體"/>
              </w:rPr>
              <w:t>退休生活的挑戰之一！</w:t>
            </w:r>
          </w:p>
        </w:tc>
      </w:tr>
      <w:tr w:rsidR="005740CD" w14:paraId="723B1DDE" w14:textId="77777777" w:rsidTr="00CB6C10">
        <w:trPr>
          <w:jc w:val="center"/>
        </w:trPr>
        <w:tc>
          <w:tcPr>
            <w:tcW w:w="709" w:type="dxa"/>
            <w:vAlign w:val="center"/>
          </w:tcPr>
          <w:p w14:paraId="3C5910BA" w14:textId="69CF31FF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23</w:t>
            </w:r>
          </w:p>
        </w:tc>
        <w:tc>
          <w:tcPr>
            <w:tcW w:w="2464" w:type="dxa"/>
            <w:vAlign w:val="center"/>
          </w:tcPr>
          <w:p w14:paraId="2ECEA01C" w14:textId="5D639C6D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47E12AE3" w14:textId="34F7AEB9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43722B4" w14:textId="65F078E3" w:rsidR="00105A40" w:rsidRPr="009240F5" w:rsidRDefault="008D177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擁有良好的健康，</w:t>
            </w:r>
            <w:r>
              <w:rPr>
                <w:rFonts w:ascii="微軟正黑體" w:eastAsia="微軟正黑體" w:hAnsi="微軟正黑體" w:hint="eastAsia"/>
              </w:rPr>
              <w:t>一定</w:t>
            </w:r>
            <w:r>
              <w:rPr>
                <w:rFonts w:ascii="微軟正黑體" w:eastAsia="微軟正黑體" w:hAnsi="微軟正黑體"/>
              </w:rPr>
              <w:t>是</w:t>
            </w:r>
            <w:r>
              <w:rPr>
                <w:rFonts w:ascii="微軟正黑體" w:eastAsia="微軟正黑體" w:hAnsi="微軟正黑體" w:hint="eastAsia"/>
              </w:rPr>
              <w:t>維持</w:t>
            </w:r>
            <w:r>
              <w:rPr>
                <w:rFonts w:ascii="微軟正黑體" w:eastAsia="微軟正黑體" w:hAnsi="微軟正黑體"/>
              </w:rPr>
              <w:t>退休後生活品質的</w:t>
            </w:r>
            <w:r>
              <w:rPr>
                <w:rFonts w:ascii="微軟正黑體" w:eastAsia="微軟正黑體" w:hAnsi="微軟正黑體" w:hint="eastAsia"/>
              </w:rPr>
              <w:t>基礎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105A40">
              <w:rPr>
                <w:rFonts w:ascii="微軟正黑體" w:eastAsia="微軟正黑體" w:hAnsi="微軟正黑體"/>
              </w:rPr>
              <w:t>時時關心自己的健康，</w:t>
            </w:r>
            <w:r w:rsidR="00453F49">
              <w:rPr>
                <w:rFonts w:ascii="微軟正黑體" w:eastAsia="微軟正黑體" w:hAnsi="微軟正黑體" w:hint="eastAsia"/>
              </w:rPr>
              <w:t>即時解決小病痛，</w:t>
            </w:r>
            <w:r w:rsidR="00105A40">
              <w:rPr>
                <w:rFonts w:ascii="微軟正黑體" w:eastAsia="微軟正黑體" w:hAnsi="微軟正黑體"/>
              </w:rPr>
              <w:t>才能維持獨立自主的生活！</w:t>
            </w:r>
          </w:p>
        </w:tc>
      </w:tr>
      <w:tr w:rsidR="005740CD" w14:paraId="0A9FBA22" w14:textId="77777777" w:rsidTr="00CB6C10">
        <w:trPr>
          <w:jc w:val="center"/>
        </w:trPr>
        <w:tc>
          <w:tcPr>
            <w:tcW w:w="709" w:type="dxa"/>
            <w:vAlign w:val="center"/>
          </w:tcPr>
          <w:p w14:paraId="17381187" w14:textId="4CBDE56B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24</w:t>
            </w:r>
          </w:p>
        </w:tc>
        <w:tc>
          <w:tcPr>
            <w:tcW w:w="2464" w:type="dxa"/>
            <w:vAlign w:val="center"/>
          </w:tcPr>
          <w:p w14:paraId="55DEE502" w14:textId="0DFBA7DE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63045AB6" w14:textId="6EE0C762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3918E1EB" w14:textId="7F9D9122" w:rsidR="005740CD" w:rsidRPr="009240F5" w:rsidRDefault="004C340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年紀</w:t>
            </w:r>
            <w:r>
              <w:rPr>
                <w:rFonts w:ascii="微軟正黑體" w:eastAsia="微軟正黑體" w:hAnsi="微軟正黑體" w:hint="eastAsia"/>
              </w:rPr>
              <w:t>漸長</w:t>
            </w:r>
            <w:r>
              <w:rPr>
                <w:rFonts w:ascii="微軟正黑體" w:eastAsia="微軟正黑體" w:hAnsi="微軟正黑體"/>
              </w:rPr>
              <w:t>，偶爾</w:t>
            </w:r>
            <w:r w:rsidR="00105A40">
              <w:rPr>
                <w:rFonts w:ascii="微軟正黑體" w:eastAsia="微軟正黑體" w:hAnsi="微軟正黑體"/>
              </w:rPr>
              <w:t>得</w:t>
            </w:r>
            <w:r>
              <w:rPr>
                <w:rFonts w:ascii="微軟正黑體" w:eastAsia="微軟正黑體" w:hAnsi="微軟正黑體"/>
              </w:rPr>
              <w:t>上個醫院做做身體健康檢查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105A40">
              <w:rPr>
                <w:rFonts w:ascii="微軟正黑體" w:eastAsia="微軟正黑體" w:hAnsi="微軟正黑體"/>
              </w:rPr>
              <w:t>掌握</w:t>
            </w:r>
            <w:r>
              <w:rPr>
                <w:rFonts w:ascii="微軟正黑體" w:eastAsia="微軟正黑體" w:hAnsi="微軟正黑體"/>
              </w:rPr>
              <w:t>狀況</w:t>
            </w:r>
            <w:r w:rsidR="00105A40">
              <w:rPr>
                <w:rFonts w:ascii="微軟正黑體" w:eastAsia="微軟正黑體" w:hAnsi="微軟正黑體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學會使用</w:t>
            </w:r>
            <w:r w:rsidR="00105A40">
              <w:rPr>
                <w:rFonts w:ascii="微軟正黑體" w:eastAsia="微軟正黑體" w:hAnsi="微軟正黑體" w:hint="eastAsia"/>
              </w:rPr>
              <w:t>網路</w:t>
            </w:r>
            <w:r w:rsidR="00453F49">
              <w:rPr>
                <w:rFonts w:ascii="微軟正黑體" w:eastAsia="微軟正黑體" w:hAnsi="微軟正黑體" w:hint="eastAsia"/>
              </w:rPr>
              <w:t>預約掛號和參考看診進度資訊，</w:t>
            </w:r>
            <w:r>
              <w:rPr>
                <w:rFonts w:ascii="微軟正黑體" w:eastAsia="微軟正黑體" w:hAnsi="微軟正黑體"/>
              </w:rPr>
              <w:t>會讓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看醫生更加省時省力哦！</w:t>
            </w:r>
          </w:p>
        </w:tc>
      </w:tr>
      <w:tr w:rsidR="005740CD" w14:paraId="2F5AC2C5" w14:textId="77777777" w:rsidTr="00CB6C10">
        <w:trPr>
          <w:jc w:val="center"/>
        </w:trPr>
        <w:tc>
          <w:tcPr>
            <w:tcW w:w="709" w:type="dxa"/>
            <w:vAlign w:val="center"/>
          </w:tcPr>
          <w:p w14:paraId="277F14AE" w14:textId="2C17154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25</w:t>
            </w:r>
          </w:p>
        </w:tc>
        <w:tc>
          <w:tcPr>
            <w:tcW w:w="2464" w:type="dxa"/>
            <w:vAlign w:val="center"/>
          </w:tcPr>
          <w:p w14:paraId="22637A26" w14:textId="7249EE76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5D51C1FE" w14:textId="647751F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248C2456" w14:textId="73D968E3" w:rsidR="005740CD" w:rsidRPr="009240F5" w:rsidRDefault="00047971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保持</w:t>
            </w:r>
            <w:r>
              <w:rPr>
                <w:rFonts w:ascii="微軟正黑體" w:eastAsia="微軟正黑體" w:hAnsi="微軟正黑體" w:hint="eastAsia"/>
              </w:rPr>
              <w:t>良好的行動力</w:t>
            </w:r>
            <w:r w:rsidR="00105A40">
              <w:rPr>
                <w:rFonts w:ascii="微軟正黑體" w:eastAsia="微軟正黑體" w:hAnsi="微軟正黑體"/>
              </w:rPr>
              <w:t>，是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/>
              </w:rPr>
              <w:t>退休後生活最重要的課題</w:t>
            </w:r>
            <w:r w:rsidR="00105A40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不僅要顧好「</w:t>
            </w:r>
            <w:r>
              <w:rPr>
                <w:rFonts w:ascii="微軟正黑體" w:eastAsia="微軟正黑體" w:hAnsi="微軟正黑體" w:hint="eastAsia"/>
              </w:rPr>
              <w:t>腳力」</w:t>
            </w:r>
            <w:r w:rsidR="00F84F67">
              <w:rPr>
                <w:rFonts w:ascii="微軟正黑體" w:eastAsia="微軟正黑體" w:hAnsi="微軟正黑體"/>
              </w:rPr>
              <w:t>，保持耳</w:t>
            </w:r>
            <w:r w:rsidR="00F84F67">
              <w:rPr>
                <w:rFonts w:ascii="微軟正黑體" w:eastAsia="微軟正黑體" w:hAnsi="微軟正黑體" w:hint="eastAsia"/>
              </w:rPr>
              <w:t>聰</w:t>
            </w:r>
            <w:r w:rsidR="00F84F67">
              <w:rPr>
                <w:rFonts w:ascii="微軟正黑體" w:eastAsia="微軟正黑體" w:hAnsi="微軟正黑體"/>
              </w:rPr>
              <w:t>目明也可以讓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F84F67">
              <w:rPr>
                <w:rFonts w:ascii="微軟正黑體" w:eastAsia="微軟正黑體" w:hAnsi="微軟正黑體"/>
              </w:rPr>
              <w:t>騎車、開車都更安全哦！</w:t>
            </w:r>
          </w:p>
        </w:tc>
      </w:tr>
      <w:tr w:rsidR="005740CD" w14:paraId="450DB348" w14:textId="77777777" w:rsidTr="00CB6C10">
        <w:trPr>
          <w:jc w:val="center"/>
        </w:trPr>
        <w:tc>
          <w:tcPr>
            <w:tcW w:w="709" w:type="dxa"/>
            <w:vAlign w:val="center"/>
          </w:tcPr>
          <w:p w14:paraId="7E47E446" w14:textId="0C985C1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26</w:t>
            </w:r>
          </w:p>
        </w:tc>
        <w:tc>
          <w:tcPr>
            <w:tcW w:w="2464" w:type="dxa"/>
            <w:vAlign w:val="center"/>
          </w:tcPr>
          <w:p w14:paraId="7BDC572D" w14:textId="64CEA26C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4F095188" w14:textId="50379FB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3389B5BC" w14:textId="32A737C7" w:rsidR="005740CD" w:rsidRPr="009240F5" w:rsidRDefault="00CB6C10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不</w:t>
            </w:r>
            <w:r w:rsidR="008248CB">
              <w:rPr>
                <w:rFonts w:ascii="微軟正黑體" w:eastAsia="微軟正黑體" w:hAnsi="微軟正黑體" w:hint="eastAsia"/>
              </w:rPr>
              <w:t>管</w:t>
            </w:r>
            <w:r w:rsidR="008248CB">
              <w:rPr>
                <w:rFonts w:ascii="微軟正黑體" w:eastAsia="微軟正黑體" w:hAnsi="微軟正黑體"/>
              </w:rPr>
              <w:t>是自己騎車開車出門，還是搭乘大眾交通工具，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8248CB">
              <w:rPr>
                <w:rFonts w:ascii="微軟正黑體" w:eastAsia="微軟正黑體" w:hAnsi="微軟正黑體" w:hint="eastAsia"/>
              </w:rPr>
              <w:t>都有</w:t>
            </w:r>
            <w:r w:rsidR="00105A40">
              <w:rPr>
                <w:rFonts w:ascii="微軟正黑體" w:eastAsia="微軟正黑體" w:hAnsi="微軟正黑體"/>
              </w:rPr>
              <w:t>不錯的出行能力</w:t>
            </w:r>
            <w:r w:rsidR="00105A40">
              <w:rPr>
                <w:rFonts w:ascii="微軟正黑體" w:eastAsia="微軟正黑體" w:hAnsi="微軟正黑體" w:hint="eastAsia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保持活力，</w:t>
            </w:r>
            <w:r w:rsidR="00105A40">
              <w:rPr>
                <w:rFonts w:ascii="微軟正黑體" w:eastAsia="微軟正黑體" w:hAnsi="微軟正黑體"/>
              </w:rPr>
              <w:t>兩種方式搭配使用，可以讓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453F49">
              <w:rPr>
                <w:rFonts w:ascii="微軟正黑體" w:eastAsia="微軟正黑體" w:hAnsi="微軟正黑體" w:hint="eastAsia"/>
              </w:rPr>
              <w:t>更靈活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行動便捷</w:t>
            </w:r>
            <w:r w:rsidR="00105A40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A0212E7" w14:textId="77777777" w:rsidTr="00CB6C10">
        <w:trPr>
          <w:jc w:val="center"/>
        </w:trPr>
        <w:tc>
          <w:tcPr>
            <w:tcW w:w="709" w:type="dxa"/>
            <w:vAlign w:val="center"/>
          </w:tcPr>
          <w:p w14:paraId="431E9B53" w14:textId="4C11147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27</w:t>
            </w:r>
          </w:p>
        </w:tc>
        <w:tc>
          <w:tcPr>
            <w:tcW w:w="2464" w:type="dxa"/>
            <w:vAlign w:val="center"/>
          </w:tcPr>
          <w:p w14:paraId="3449C234" w14:textId="56F134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0CAC01D0" w14:textId="7B62296F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3DCE2F87" w14:textId="69FAFED8" w:rsidR="005740CD" w:rsidRPr="009240F5" w:rsidRDefault="00B241AC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與人互動總是可以帶給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許多的生活</w:t>
            </w:r>
            <w:r>
              <w:rPr>
                <w:rFonts w:ascii="微軟正黑體" w:eastAsia="微軟正黑體" w:hAnsi="微軟正黑體" w:hint="eastAsia"/>
              </w:rPr>
              <w:t>樂趣</w:t>
            </w:r>
            <w:r w:rsidR="00105A40">
              <w:rPr>
                <w:rFonts w:ascii="微軟正黑體" w:eastAsia="微軟正黑體" w:hAnsi="微軟正黑體"/>
              </w:rPr>
              <w:t>，如果</w:t>
            </w:r>
            <w:r>
              <w:rPr>
                <w:rFonts w:ascii="微軟正黑體" w:eastAsia="微軟正黑體" w:hAnsi="微軟正黑體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一直</w:t>
            </w:r>
            <w:r>
              <w:rPr>
                <w:rFonts w:ascii="微軟正黑體" w:eastAsia="微軟正黑體" w:hAnsi="微軟正黑體"/>
              </w:rPr>
              <w:t>騎車、開車四處</w:t>
            </w:r>
            <w:r w:rsidR="00453F49">
              <w:rPr>
                <w:rFonts w:ascii="微軟正黑體" w:eastAsia="微軟正黑體" w:hAnsi="微軟正黑體" w:hint="eastAsia"/>
              </w:rPr>
              <w:t>逛逛</w:t>
            </w:r>
            <w:r>
              <w:rPr>
                <w:rFonts w:ascii="微軟正黑體" w:eastAsia="微軟正黑體" w:hAnsi="微軟正黑體"/>
              </w:rPr>
              <w:t>的話，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的退休生活</w:t>
            </w:r>
            <w:r w:rsidR="00105A40">
              <w:rPr>
                <w:rFonts w:ascii="微軟正黑體" w:eastAsia="微軟正黑體" w:hAnsi="微軟正黑體" w:hint="eastAsia"/>
              </w:rPr>
              <w:t>絕對</w:t>
            </w:r>
            <w:r>
              <w:rPr>
                <w:rFonts w:ascii="微軟正黑體" w:eastAsia="微軟正黑體" w:hAnsi="微軟正黑體" w:hint="eastAsia"/>
              </w:rPr>
              <w:t>精彩又快樂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4103322A" w14:textId="77777777" w:rsidTr="00CB6C10">
        <w:trPr>
          <w:jc w:val="center"/>
        </w:trPr>
        <w:tc>
          <w:tcPr>
            <w:tcW w:w="709" w:type="dxa"/>
            <w:vAlign w:val="center"/>
          </w:tcPr>
          <w:p w14:paraId="25EE2B98" w14:textId="464B626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28</w:t>
            </w:r>
          </w:p>
        </w:tc>
        <w:tc>
          <w:tcPr>
            <w:tcW w:w="2464" w:type="dxa"/>
            <w:vAlign w:val="center"/>
          </w:tcPr>
          <w:p w14:paraId="2467AB6E" w14:textId="6F12C7D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38286212" w14:textId="617F469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00470E7B" w14:textId="26AF7B4A" w:rsidR="005740CD" w:rsidRPr="009240F5" w:rsidRDefault="0054432F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開車、騎車四處</w:t>
            </w:r>
            <w:r>
              <w:rPr>
                <w:rFonts w:ascii="微軟正黑體" w:eastAsia="微軟正黑體" w:hAnsi="微軟正黑體" w:hint="eastAsia"/>
              </w:rPr>
              <w:t>遊覽</w:t>
            </w:r>
            <w:r w:rsidR="00A03A7B">
              <w:rPr>
                <w:rFonts w:ascii="微軟正黑體" w:eastAsia="微軟正黑體" w:hAnsi="微軟正黑體"/>
              </w:rPr>
              <w:t>難不倒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，出門前</w:t>
            </w:r>
            <w:r>
              <w:rPr>
                <w:rFonts w:ascii="微軟正黑體" w:eastAsia="微軟正黑體" w:hAnsi="微軟正黑體"/>
              </w:rPr>
              <w:t>先</w:t>
            </w:r>
            <w:r>
              <w:rPr>
                <w:rFonts w:ascii="微軟正黑體" w:eastAsia="微軟正黑體" w:hAnsi="微軟正黑體" w:hint="eastAsia"/>
              </w:rPr>
              <w:t>瞭解</w:t>
            </w:r>
            <w:r>
              <w:rPr>
                <w:rFonts w:ascii="微軟正黑體" w:eastAsia="微軟正黑體" w:hAnsi="微軟正黑體"/>
              </w:rPr>
              <w:t>目的地的環境狀況，會讓</w:t>
            </w:r>
            <w:r w:rsidR="00453F49">
              <w:rPr>
                <w:rFonts w:ascii="微軟正黑體" w:eastAsia="微軟正黑體" w:hAnsi="微軟正黑體" w:hint="eastAsia"/>
              </w:rPr>
              <w:t>同行親友</w:t>
            </w:r>
            <w:r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旅遊回憶</w:t>
            </w:r>
            <w:r>
              <w:rPr>
                <w:rFonts w:ascii="微軟正黑體" w:eastAsia="微軟正黑體" w:hAnsi="微軟正黑體"/>
              </w:rPr>
              <w:t>更加美好！</w:t>
            </w:r>
          </w:p>
        </w:tc>
      </w:tr>
      <w:tr w:rsidR="005740CD" w14:paraId="383CFC0A" w14:textId="77777777" w:rsidTr="00CB6C10">
        <w:trPr>
          <w:jc w:val="center"/>
        </w:trPr>
        <w:tc>
          <w:tcPr>
            <w:tcW w:w="709" w:type="dxa"/>
            <w:vAlign w:val="center"/>
          </w:tcPr>
          <w:p w14:paraId="6E446F11" w14:textId="550B4B0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29</w:t>
            </w:r>
          </w:p>
        </w:tc>
        <w:tc>
          <w:tcPr>
            <w:tcW w:w="2464" w:type="dxa"/>
            <w:vAlign w:val="center"/>
          </w:tcPr>
          <w:p w14:paraId="58BA4D60" w14:textId="4EC6ECE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7E374EBD" w14:textId="435D799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AD493F6" w14:textId="7CB460A0" w:rsidR="005740CD" w:rsidRPr="009240F5" w:rsidRDefault="00CD6C42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EC763B">
              <w:rPr>
                <w:rFonts w:ascii="微軟正黑體" w:eastAsia="微軟正黑體" w:hAnsi="微軟正黑體"/>
              </w:rPr>
              <w:t>的</w:t>
            </w:r>
            <w:r w:rsidR="00453F49">
              <w:rPr>
                <w:rFonts w:ascii="微軟正黑體" w:eastAsia="微軟正黑體" w:hAnsi="微軟正黑體"/>
              </w:rPr>
              <w:t>個性</w:t>
            </w:r>
            <w:r w:rsidR="00EC763B">
              <w:rPr>
                <w:rFonts w:ascii="微軟正黑體" w:eastAsia="微軟正黑體" w:hAnsi="微軟正黑體"/>
              </w:rPr>
              <w:t>獨立自主</w:t>
            </w:r>
            <w:r w:rsidR="00453F49">
              <w:rPr>
                <w:rFonts w:ascii="微軟正黑體" w:eastAsia="微軟正黑體" w:hAnsi="微軟正黑體" w:hint="eastAsia"/>
              </w:rPr>
              <w:t>，</w:t>
            </w:r>
            <w:r w:rsidR="00EC763B">
              <w:rPr>
                <w:rFonts w:ascii="微軟正黑體" w:eastAsia="微軟正黑體" w:hAnsi="微軟正黑體"/>
              </w:rPr>
              <w:t>不只在生活上，出外</w:t>
            </w:r>
            <w:r w:rsidR="00453F49">
              <w:rPr>
                <w:rFonts w:ascii="微軟正黑體" w:eastAsia="微軟正黑體" w:hAnsi="微軟正黑體" w:hint="eastAsia"/>
              </w:rPr>
              <w:t>時</w:t>
            </w:r>
            <w:r w:rsidR="00EC763B">
              <w:rPr>
                <w:rFonts w:ascii="微軟正黑體" w:eastAsia="微軟正黑體" w:hAnsi="微軟正黑體"/>
              </w:rPr>
              <w:t>也不</w:t>
            </w:r>
            <w:r w:rsidR="00453F49">
              <w:rPr>
                <w:rFonts w:ascii="微軟正黑體" w:eastAsia="微軟正黑體" w:hAnsi="微軟正黑體" w:hint="eastAsia"/>
              </w:rPr>
              <w:t>太</w:t>
            </w:r>
            <w:r w:rsidR="00EC763B">
              <w:rPr>
                <w:rFonts w:ascii="微軟正黑體" w:eastAsia="微軟正黑體" w:hAnsi="微軟正黑體"/>
              </w:rPr>
              <w:t>麻煩他人接送，</w:t>
            </w:r>
            <w:r w:rsidR="00453F49">
              <w:rPr>
                <w:rFonts w:ascii="微軟正黑體" w:eastAsia="微軟正黑體" w:hAnsi="微軟正黑體" w:hint="eastAsia"/>
              </w:rPr>
              <w:t>喜歡自己打點一切。</w:t>
            </w:r>
            <w:r w:rsidR="00A03A7B">
              <w:rPr>
                <w:rFonts w:ascii="微軟正黑體" w:eastAsia="微軟正黑體" w:hAnsi="微軟正黑體"/>
              </w:rPr>
              <w:t>適時</w:t>
            </w:r>
            <w:r w:rsidR="00453F49">
              <w:rPr>
                <w:rFonts w:ascii="微軟正黑體" w:eastAsia="微軟正黑體" w:hAnsi="微軟正黑體" w:hint="eastAsia"/>
              </w:rPr>
              <w:t>地</w:t>
            </w:r>
            <w:r w:rsidR="00A03A7B">
              <w:rPr>
                <w:rFonts w:ascii="微軟正黑體" w:eastAsia="微軟正黑體" w:hAnsi="微軟正黑體"/>
              </w:rPr>
              <w:t>讓</w:t>
            </w:r>
            <w:r w:rsidR="00453F49">
              <w:rPr>
                <w:rFonts w:ascii="微軟正黑體" w:eastAsia="微軟正黑體" w:hAnsi="微軟正黑體" w:hint="eastAsia"/>
              </w:rPr>
              <w:t>親友幫忙或善用自動化設備</w:t>
            </w:r>
            <w:r w:rsidR="00A03A7B">
              <w:rPr>
                <w:rFonts w:ascii="微軟正黑體" w:eastAsia="微軟正黑體" w:hAnsi="微軟正黑體"/>
              </w:rPr>
              <w:t>，才不會</w:t>
            </w:r>
            <w:r w:rsidR="00453F49">
              <w:rPr>
                <w:rFonts w:ascii="微軟正黑體" w:eastAsia="微軟正黑體" w:hAnsi="微軟正黑體" w:hint="eastAsia"/>
              </w:rPr>
              <w:t>太辛苦</w:t>
            </w:r>
            <w:r w:rsidR="00A03A7B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63EB27F2" w14:textId="77777777" w:rsidTr="00CB6C10">
        <w:trPr>
          <w:jc w:val="center"/>
        </w:trPr>
        <w:tc>
          <w:tcPr>
            <w:tcW w:w="709" w:type="dxa"/>
            <w:vAlign w:val="center"/>
          </w:tcPr>
          <w:p w14:paraId="260422EB" w14:textId="2D4A598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30</w:t>
            </w:r>
          </w:p>
        </w:tc>
        <w:tc>
          <w:tcPr>
            <w:tcW w:w="2464" w:type="dxa"/>
            <w:vAlign w:val="center"/>
          </w:tcPr>
          <w:p w14:paraId="56FEAABC" w14:textId="5323F823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02E8C4FE" w14:textId="0A25A7F7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36D9FDD2" w14:textId="30C77919" w:rsidR="005740CD" w:rsidRPr="009240F5" w:rsidRDefault="00A03A7B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身為開車、騎車高手的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 w:rsidR="004D0A05">
              <w:rPr>
                <w:rFonts w:ascii="微軟正黑體" w:eastAsia="微軟正黑體" w:hAnsi="微軟正黑體"/>
              </w:rPr>
              <w:t>對新科技也保持好奇心，說不定在</w:t>
            </w:r>
            <w:r w:rsidR="004D0A05">
              <w:rPr>
                <w:rFonts w:ascii="微軟正黑體" w:eastAsia="微軟正黑體" w:hAnsi="微軟正黑體" w:hint="eastAsia"/>
              </w:rPr>
              <w:t>不遠的</w:t>
            </w:r>
            <w:r>
              <w:rPr>
                <w:rFonts w:ascii="微軟正黑體" w:eastAsia="微軟正黑體" w:hAnsi="微軟正黑體"/>
              </w:rPr>
              <w:t>未來，</w:t>
            </w:r>
            <w:r>
              <w:rPr>
                <w:rFonts w:ascii="微軟正黑體" w:eastAsia="微軟正黑體" w:hAnsi="微軟正黑體" w:hint="eastAsia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嘗試自動駕駛</w:t>
            </w:r>
            <w:r>
              <w:rPr>
                <w:rFonts w:ascii="微軟正黑體" w:eastAsia="微軟正黑體" w:hAnsi="微軟正黑體"/>
              </w:rPr>
              <w:t>，</w:t>
            </w:r>
            <w:r w:rsidR="004D0A05">
              <w:rPr>
                <w:rFonts w:ascii="微軟正黑體" w:eastAsia="微軟正黑體" w:hAnsi="微軟正黑體"/>
              </w:rPr>
              <w:t>讓開車、騎車變得更加安全！</w:t>
            </w:r>
          </w:p>
        </w:tc>
      </w:tr>
      <w:tr w:rsidR="005740CD" w14:paraId="4F255C3F" w14:textId="77777777" w:rsidTr="00CB6C10">
        <w:trPr>
          <w:jc w:val="center"/>
        </w:trPr>
        <w:tc>
          <w:tcPr>
            <w:tcW w:w="709" w:type="dxa"/>
            <w:vAlign w:val="center"/>
          </w:tcPr>
          <w:p w14:paraId="6238EA7C" w14:textId="1859984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31</w:t>
            </w:r>
          </w:p>
        </w:tc>
        <w:tc>
          <w:tcPr>
            <w:tcW w:w="2464" w:type="dxa"/>
            <w:vAlign w:val="center"/>
          </w:tcPr>
          <w:p w14:paraId="672579B7" w14:textId="2DBC806F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3BB4909" w14:textId="1DA0DDD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62ED92CB" w14:textId="2D06D446" w:rsidR="005740CD" w:rsidRPr="009240F5" w:rsidRDefault="00C70D5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行動力</w:t>
            </w:r>
            <w:r w:rsidR="00A03A7B"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生活</w:t>
            </w:r>
            <w:r w:rsidR="00453F49"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重要</w:t>
            </w:r>
            <w:r w:rsidR="00453F49">
              <w:rPr>
                <w:rFonts w:ascii="微軟正黑體" w:eastAsia="微軟正黑體" w:hAnsi="微軟正黑體" w:hint="eastAsia"/>
              </w:rPr>
              <w:t>元素</w:t>
            </w:r>
            <w:r>
              <w:rPr>
                <w:rFonts w:ascii="微軟正黑體" w:eastAsia="微軟正黑體" w:hAnsi="微軟正黑體"/>
              </w:rPr>
              <w:t>，</w:t>
            </w:r>
            <w:r w:rsidR="00444E84">
              <w:rPr>
                <w:rFonts w:ascii="微軟正黑體" w:eastAsia="微軟正黑體" w:hAnsi="微軟正黑體"/>
              </w:rPr>
              <w:t>不僅</w:t>
            </w:r>
            <w:r>
              <w:rPr>
                <w:rFonts w:ascii="微軟正黑體" w:eastAsia="微軟正黑體" w:hAnsi="微軟正黑體"/>
              </w:rPr>
              <w:t>靠自己的雙腳走動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掌握</w:t>
            </w:r>
            <w:r w:rsidR="00A03A7B">
              <w:rPr>
                <w:rFonts w:ascii="微軟正黑體" w:eastAsia="微軟正黑體" w:hAnsi="微軟正黑體" w:hint="eastAsia"/>
              </w:rPr>
              <w:t>大眾</w:t>
            </w:r>
            <w:r w:rsidR="00A03A7B">
              <w:rPr>
                <w:rFonts w:ascii="微軟正黑體" w:eastAsia="微軟正黑體" w:hAnsi="微軟正黑體"/>
              </w:rPr>
              <w:t>交通工具的使用範圍</w:t>
            </w:r>
            <w:r w:rsidR="00453F49">
              <w:rPr>
                <w:rFonts w:ascii="微軟正黑體" w:eastAsia="微軟正黑體" w:hAnsi="微軟正黑體" w:hint="eastAsia"/>
              </w:rPr>
              <w:t>，靈活轉乘，</w:t>
            </w:r>
            <w:r w:rsidR="00A03A7B">
              <w:rPr>
                <w:rFonts w:ascii="微軟正黑體" w:eastAsia="微軟正黑體" w:hAnsi="微軟正黑體"/>
              </w:rPr>
              <w:t>可以為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拓展生活圈</w:t>
            </w:r>
            <w:r w:rsidR="00444E84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6EBDCF84" w14:textId="77777777" w:rsidTr="00CB6C10">
        <w:trPr>
          <w:jc w:val="center"/>
        </w:trPr>
        <w:tc>
          <w:tcPr>
            <w:tcW w:w="709" w:type="dxa"/>
            <w:vAlign w:val="center"/>
          </w:tcPr>
          <w:p w14:paraId="5E0E3035" w14:textId="403324B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32</w:t>
            </w:r>
          </w:p>
        </w:tc>
        <w:tc>
          <w:tcPr>
            <w:tcW w:w="2464" w:type="dxa"/>
            <w:vAlign w:val="center"/>
          </w:tcPr>
          <w:p w14:paraId="6750C94E" w14:textId="65F7285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147AF2C" w14:textId="4917658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617EBCC" w14:textId="62AC94A6" w:rsidR="005740CD" w:rsidRPr="009240F5" w:rsidRDefault="00187A02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樂於和別人分享想法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，一個人關在家</w:t>
            </w:r>
            <w:r w:rsidR="00A03A7B">
              <w:rPr>
                <w:rFonts w:ascii="微軟正黑體" w:eastAsia="微軟正黑體" w:hAnsi="微軟正黑體" w:hint="eastAsia"/>
              </w:rPr>
              <w:t>絕對</w:t>
            </w:r>
            <w:r w:rsidR="00453F49">
              <w:rPr>
                <w:rFonts w:ascii="微軟正黑體" w:eastAsia="微軟正黑體" w:hAnsi="微軟正黑體" w:hint="eastAsia"/>
              </w:rPr>
              <w:t>會</w:t>
            </w:r>
            <w:r>
              <w:rPr>
                <w:rFonts w:ascii="微軟正黑體" w:eastAsia="微軟正黑體" w:hAnsi="微軟正黑體"/>
              </w:rPr>
              <w:t>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悶到不</w:t>
            </w:r>
            <w:r w:rsidR="00453F49">
              <w:rPr>
                <w:rFonts w:ascii="微軟正黑體" w:eastAsia="微軟正黑體" w:hAnsi="微軟正黑體" w:hint="eastAsia"/>
              </w:rPr>
              <w:t>開心。請</w:t>
            </w:r>
            <w:r>
              <w:rPr>
                <w:rFonts w:ascii="微軟正黑體" w:eastAsia="微軟正黑體" w:hAnsi="微軟正黑體"/>
              </w:rPr>
              <w:t>從現在開始鍛鍊腿力，不管年紀多大都可以靠著自己向外走！</w:t>
            </w:r>
          </w:p>
        </w:tc>
      </w:tr>
      <w:tr w:rsidR="005740CD" w14:paraId="0868967E" w14:textId="77777777" w:rsidTr="00CB6C10">
        <w:trPr>
          <w:jc w:val="center"/>
        </w:trPr>
        <w:tc>
          <w:tcPr>
            <w:tcW w:w="709" w:type="dxa"/>
            <w:vAlign w:val="center"/>
          </w:tcPr>
          <w:p w14:paraId="2B706C97" w14:textId="051493A5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33</w:t>
            </w:r>
          </w:p>
        </w:tc>
        <w:tc>
          <w:tcPr>
            <w:tcW w:w="2464" w:type="dxa"/>
            <w:vAlign w:val="center"/>
          </w:tcPr>
          <w:p w14:paraId="02CEF610" w14:textId="4253D72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58C28812" w14:textId="09C5A269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39EB0697" w14:textId="08B7B5B6" w:rsidR="005740CD" w:rsidRPr="009240F5" w:rsidRDefault="00444E84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喜歡旅遊的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，退休</w:t>
            </w:r>
            <w:r>
              <w:rPr>
                <w:rFonts w:ascii="微軟正黑體" w:eastAsia="微軟正黑體" w:hAnsi="微軟正黑體" w:hint="eastAsia"/>
              </w:rPr>
              <w:t>以後</w:t>
            </w:r>
            <w:r>
              <w:rPr>
                <w:rFonts w:ascii="微軟正黑體" w:eastAsia="微軟正黑體" w:hAnsi="微軟正黑體"/>
              </w:rPr>
              <w:t>正是四處</w:t>
            </w:r>
            <w:r w:rsidR="008E58BB">
              <w:rPr>
                <w:rFonts w:ascii="微軟正黑體" w:eastAsia="微軟正黑體" w:hAnsi="微軟正黑體" w:hint="eastAsia"/>
              </w:rPr>
              <w:t>遊</w:t>
            </w:r>
            <w:r>
              <w:rPr>
                <w:rFonts w:ascii="微軟正黑體" w:eastAsia="微軟正黑體" w:hAnsi="微軟正黑體"/>
              </w:rPr>
              <w:t>玩的好時機！但是</w:t>
            </w:r>
            <w:r>
              <w:rPr>
                <w:rFonts w:ascii="微軟正黑體" w:eastAsia="微軟正黑體" w:hAnsi="微軟正黑體" w:hint="eastAsia"/>
              </w:rPr>
              <w:t>要玩得盡興</w:t>
            </w:r>
            <w:r>
              <w:rPr>
                <w:rFonts w:ascii="微軟正黑體" w:eastAsia="微軟正黑體" w:hAnsi="微軟正黑體"/>
              </w:rPr>
              <w:t>，雙腳</w:t>
            </w:r>
            <w:r w:rsidR="008E58BB">
              <w:rPr>
                <w:rFonts w:ascii="微軟正黑體" w:eastAsia="微軟正黑體" w:hAnsi="微軟正黑體"/>
              </w:rPr>
              <w:t>有力、</w:t>
            </w:r>
            <w:r>
              <w:rPr>
                <w:rFonts w:ascii="微軟正黑體" w:eastAsia="微軟正黑體" w:hAnsi="微軟正黑體"/>
              </w:rPr>
              <w:t>耐走</w:t>
            </w:r>
            <w:r>
              <w:rPr>
                <w:rFonts w:ascii="微軟正黑體" w:eastAsia="微軟正黑體" w:hAnsi="微軟正黑體" w:hint="eastAsia"/>
              </w:rPr>
              <w:t>是非常重要的，</w:t>
            </w:r>
            <w:r w:rsidR="008E58BB">
              <w:rPr>
                <w:rFonts w:ascii="微軟正黑體" w:eastAsia="微軟正黑體" w:hAnsi="微軟正黑體" w:hint="eastAsia"/>
              </w:rPr>
              <w:t>建議</w:t>
            </w:r>
            <w:r>
              <w:rPr>
                <w:rFonts w:ascii="微軟正黑體" w:eastAsia="微軟正黑體" w:hAnsi="微軟正黑體"/>
              </w:rPr>
              <w:t>從每天飯後散散步</w:t>
            </w:r>
            <w:r w:rsidR="008E58BB">
              <w:rPr>
                <w:rFonts w:ascii="微軟正黑體" w:eastAsia="微軟正黑體" w:hAnsi="微軟正黑體" w:hint="eastAsia"/>
              </w:rPr>
              <w:t>開始鍛鍊</w:t>
            </w:r>
            <w:r>
              <w:rPr>
                <w:rFonts w:ascii="微軟正黑體" w:eastAsia="微軟正黑體" w:hAnsi="微軟正黑體"/>
              </w:rPr>
              <w:t>吧！</w:t>
            </w:r>
          </w:p>
        </w:tc>
      </w:tr>
      <w:tr w:rsidR="005740CD" w14:paraId="6E39375A" w14:textId="77777777" w:rsidTr="00CB6C10">
        <w:trPr>
          <w:trHeight w:val="443"/>
          <w:jc w:val="center"/>
        </w:trPr>
        <w:tc>
          <w:tcPr>
            <w:tcW w:w="709" w:type="dxa"/>
            <w:vAlign w:val="center"/>
          </w:tcPr>
          <w:p w14:paraId="66702724" w14:textId="0170CA8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34</w:t>
            </w:r>
          </w:p>
        </w:tc>
        <w:tc>
          <w:tcPr>
            <w:tcW w:w="2464" w:type="dxa"/>
            <w:vAlign w:val="center"/>
          </w:tcPr>
          <w:p w14:paraId="2F6205C3" w14:textId="13B9BDA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5E83E733" w14:textId="69B767A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054975CF" w14:textId="2A5FAF63" w:rsidR="005740CD" w:rsidRPr="009240F5" w:rsidRDefault="00CD6C42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8F762F">
              <w:rPr>
                <w:rFonts w:ascii="微軟正黑體" w:eastAsia="微軟正黑體" w:hAnsi="微軟正黑體"/>
              </w:rPr>
              <w:t>是家人朋友眼中的獨立</w:t>
            </w:r>
            <w:r w:rsidR="00353E67">
              <w:rPr>
                <w:rFonts w:ascii="微軟正黑體" w:eastAsia="微軟正黑體" w:hAnsi="微軟正黑體"/>
              </w:rPr>
              <w:t>長者，不喜歡麻煩其他人</w:t>
            </w:r>
            <w:r w:rsidR="008E58BB">
              <w:rPr>
                <w:rFonts w:ascii="微軟正黑體" w:eastAsia="微軟正黑體" w:hAnsi="微軟正黑體" w:hint="eastAsia"/>
              </w:rPr>
              <w:t>代勞</w:t>
            </w:r>
            <w:r w:rsidR="008E58BB">
              <w:rPr>
                <w:rFonts w:ascii="微軟正黑體" w:eastAsia="微軟正黑體" w:hAnsi="微軟正黑體"/>
              </w:rPr>
              <w:t>生活瑣事</w:t>
            </w:r>
            <w:r w:rsidR="00353E67">
              <w:rPr>
                <w:rFonts w:ascii="微軟正黑體" w:eastAsia="微軟正黑體" w:hAnsi="微軟正黑體"/>
              </w:rPr>
              <w:t>，但是要保持這樣的生活，行動力絕對</w:t>
            </w:r>
            <w:r w:rsidR="008F762F">
              <w:rPr>
                <w:rFonts w:ascii="微軟正黑體" w:eastAsia="微軟正黑體" w:hAnsi="微軟正黑體"/>
              </w:rPr>
              <w:t>是要注意的</w:t>
            </w:r>
            <w:r w:rsidR="0019099F">
              <w:rPr>
                <w:rFonts w:ascii="微軟正黑體" w:eastAsia="微軟正黑體" w:hAnsi="微軟正黑體" w:hint="eastAsia"/>
              </w:rPr>
              <w:t>一</w:t>
            </w:r>
            <w:r w:rsidR="0019099F">
              <w:rPr>
                <w:rFonts w:ascii="微軟正黑體" w:eastAsia="微軟正黑體" w:hAnsi="微軟正黑體"/>
              </w:rPr>
              <w:t>大</w:t>
            </w:r>
            <w:r w:rsidR="008F762F">
              <w:rPr>
                <w:rFonts w:ascii="微軟正黑體" w:eastAsia="微軟正黑體" w:hAnsi="微軟正黑體" w:hint="eastAsia"/>
              </w:rPr>
              <w:t>重點</w:t>
            </w:r>
            <w:r w:rsidR="008F762F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082D5564" w14:textId="77777777" w:rsidTr="00CB6C10">
        <w:trPr>
          <w:jc w:val="center"/>
        </w:trPr>
        <w:tc>
          <w:tcPr>
            <w:tcW w:w="709" w:type="dxa"/>
            <w:vAlign w:val="center"/>
          </w:tcPr>
          <w:p w14:paraId="7D0029F5" w14:textId="5F166F9D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35</w:t>
            </w:r>
          </w:p>
        </w:tc>
        <w:tc>
          <w:tcPr>
            <w:tcW w:w="2464" w:type="dxa"/>
            <w:vAlign w:val="center"/>
          </w:tcPr>
          <w:p w14:paraId="240D5788" w14:textId="0B57AE8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EE3BC2C" w14:textId="38C20D18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71B6AD90" w14:textId="0FB489BB" w:rsidR="005740CD" w:rsidRPr="009240F5" w:rsidRDefault="00E638D5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對數位產品有興趣的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，在朋友眼</w:t>
            </w:r>
            <w:r>
              <w:rPr>
                <w:rFonts w:ascii="微軟正黑體" w:eastAsia="微軟正黑體" w:hAnsi="微軟正黑體" w:hint="eastAsia"/>
              </w:rPr>
              <w:t>中十分</w:t>
            </w:r>
            <w:r w:rsidR="0019099F">
              <w:rPr>
                <w:rFonts w:ascii="微軟正黑體" w:eastAsia="微軟正黑體" w:hAnsi="微軟正黑體"/>
              </w:rPr>
              <w:t>趕得上流行</w:t>
            </w:r>
            <w:r w:rsidR="008E58BB">
              <w:rPr>
                <w:rFonts w:ascii="微軟正黑體" w:eastAsia="微軟正黑體" w:hAnsi="微軟正黑體" w:hint="eastAsia"/>
              </w:rPr>
              <w:t>。</w:t>
            </w:r>
            <w:r>
              <w:rPr>
                <w:rFonts w:ascii="微軟正黑體" w:eastAsia="微軟正黑體" w:hAnsi="微軟正黑體"/>
              </w:rPr>
              <w:t>研究科技產品</w:t>
            </w:r>
            <w:r w:rsidR="0019099F">
              <w:rPr>
                <w:rFonts w:ascii="微軟正黑體" w:eastAsia="微軟正黑體" w:hAnsi="微軟正黑體"/>
              </w:rPr>
              <w:t>之餘</w:t>
            </w:r>
            <w:r w:rsidR="0019099F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也要適時外出動一動，</w:t>
            </w:r>
            <w:r w:rsidR="008E58BB">
              <w:rPr>
                <w:rFonts w:ascii="微軟正黑體" w:eastAsia="微軟正黑體" w:hAnsi="微軟正黑體" w:hint="eastAsia"/>
              </w:rPr>
              <w:t>看看青山綠水，</w:t>
            </w:r>
            <w:r>
              <w:rPr>
                <w:rFonts w:ascii="微軟正黑體" w:eastAsia="微軟正黑體" w:hAnsi="微軟正黑體"/>
              </w:rPr>
              <w:t>才能保持良好的體力和</w:t>
            </w:r>
            <w:r w:rsidR="008E58BB">
              <w:rPr>
                <w:rFonts w:ascii="微軟正黑體" w:eastAsia="微軟正黑體" w:hAnsi="微軟正黑體" w:hint="eastAsia"/>
              </w:rPr>
              <w:t>眼力</w:t>
            </w:r>
            <w:r>
              <w:rPr>
                <w:rFonts w:ascii="微軟正黑體" w:eastAsia="微軟正黑體" w:hAnsi="微軟正黑體"/>
              </w:rPr>
              <w:t>！</w:t>
            </w:r>
            <w:r w:rsidRPr="009240F5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5740CD" w14:paraId="653DDCD0" w14:textId="77777777" w:rsidTr="00CB6C10">
        <w:trPr>
          <w:trHeight w:val="430"/>
          <w:jc w:val="center"/>
        </w:trPr>
        <w:tc>
          <w:tcPr>
            <w:tcW w:w="709" w:type="dxa"/>
            <w:vAlign w:val="center"/>
          </w:tcPr>
          <w:p w14:paraId="37D02DB5" w14:textId="7AC4BA5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36</w:t>
            </w:r>
          </w:p>
        </w:tc>
        <w:tc>
          <w:tcPr>
            <w:tcW w:w="2464" w:type="dxa"/>
            <w:vAlign w:val="center"/>
          </w:tcPr>
          <w:p w14:paraId="4E596EF1" w14:textId="743367AC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5801F136" w14:textId="38526D8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D8F8067" w14:textId="1786BB03" w:rsidR="005740CD" w:rsidRPr="009240F5" w:rsidRDefault="00B278D5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平常</w:t>
            </w:r>
            <w:r>
              <w:rPr>
                <w:rFonts w:ascii="微軟正黑體" w:eastAsia="微軟正黑體" w:hAnsi="微軟正黑體" w:hint="eastAsia"/>
              </w:rPr>
              <w:t>喜歡透過</w:t>
            </w:r>
            <w:r w:rsidR="0019099F">
              <w:rPr>
                <w:rFonts w:ascii="微軟正黑體" w:eastAsia="微軟正黑體" w:hAnsi="微軟正黑體"/>
              </w:rPr>
              <w:t>和</w:t>
            </w:r>
            <w:r w:rsidR="0019099F">
              <w:rPr>
                <w:rFonts w:ascii="微軟正黑體" w:eastAsia="微軟正黑體" w:hAnsi="微軟正黑體" w:hint="eastAsia"/>
              </w:rPr>
              <w:t>人</w:t>
            </w:r>
            <w:r>
              <w:rPr>
                <w:rFonts w:ascii="微軟正黑體" w:eastAsia="微軟正黑體" w:hAnsi="微軟正黑體"/>
              </w:rPr>
              <w:t>互動來增加</w:t>
            </w:r>
            <w:r>
              <w:rPr>
                <w:rFonts w:ascii="微軟正黑體" w:eastAsia="微軟正黑體" w:hAnsi="微軟正黑體" w:hint="eastAsia"/>
              </w:rPr>
              <w:t>新知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退休</w:t>
            </w:r>
            <w:r w:rsidR="0019099F">
              <w:rPr>
                <w:rFonts w:ascii="微軟正黑體" w:eastAsia="微軟正黑體" w:hAnsi="微軟正黑體"/>
              </w:rPr>
              <w:t>後</w:t>
            </w:r>
            <w:r w:rsidR="0019099F">
              <w:rPr>
                <w:rFonts w:ascii="微軟正黑體" w:eastAsia="微軟正黑體" w:hAnsi="微軟正黑體" w:hint="eastAsia"/>
              </w:rPr>
              <w:t>可以更</w:t>
            </w:r>
            <w:r>
              <w:rPr>
                <w:rFonts w:ascii="微軟正黑體" w:eastAsia="微軟正黑體" w:hAnsi="微軟正黑體"/>
              </w:rPr>
              <w:t>拓展生活圈，</w:t>
            </w:r>
            <w:r w:rsidR="008E58BB">
              <w:rPr>
                <w:rFonts w:ascii="微軟正黑體" w:eastAsia="微軟正黑體" w:hAnsi="微軟正黑體" w:hint="eastAsia"/>
              </w:rPr>
              <w:t>善用</w:t>
            </w:r>
            <w:r>
              <w:rPr>
                <w:rFonts w:ascii="微軟正黑體" w:eastAsia="微軟正黑體" w:hAnsi="微軟正黑體"/>
              </w:rPr>
              <w:t>大眾交通工具</w:t>
            </w:r>
            <w:r w:rsidR="008E58BB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一定</w:t>
            </w:r>
            <w:r>
              <w:rPr>
                <w:rFonts w:ascii="微軟正黑體" w:eastAsia="微軟正黑體" w:hAnsi="微軟正黑體" w:hint="eastAsia"/>
              </w:rPr>
              <w:t>會讓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來往更便利</w:t>
            </w:r>
            <w:r w:rsidR="008E58BB">
              <w:rPr>
                <w:rFonts w:ascii="新細明體" w:eastAsia="新細明體" w:hAnsi="新細明體" w:hint="eastAsia"/>
              </w:rPr>
              <w:t>、</w:t>
            </w:r>
            <w:r w:rsidR="008E58BB">
              <w:rPr>
                <w:rFonts w:ascii="微軟正黑體" w:eastAsia="微軟正黑體" w:hAnsi="微軟正黑體" w:hint="eastAsia"/>
              </w:rPr>
              <w:t>活動範圍更廣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EFABEE3" w14:textId="77777777" w:rsidTr="00CB6C10">
        <w:trPr>
          <w:jc w:val="center"/>
        </w:trPr>
        <w:tc>
          <w:tcPr>
            <w:tcW w:w="709" w:type="dxa"/>
            <w:vAlign w:val="center"/>
          </w:tcPr>
          <w:p w14:paraId="7ED83C8D" w14:textId="682CAA6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37</w:t>
            </w:r>
          </w:p>
        </w:tc>
        <w:tc>
          <w:tcPr>
            <w:tcW w:w="2464" w:type="dxa"/>
            <w:vAlign w:val="center"/>
          </w:tcPr>
          <w:p w14:paraId="114CF8E6" w14:textId="4130684F" w:rsidR="005740CD" w:rsidRPr="00CD378A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50F54128" w14:textId="21235A2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6BD17ECF" w14:textId="1F3AF61B" w:rsidR="005740CD" w:rsidRPr="009240F5" w:rsidRDefault="00CC4F2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休閒旅遊</w:t>
            </w:r>
            <w:r w:rsidR="00B278D5">
              <w:rPr>
                <w:rFonts w:ascii="微軟正黑體" w:eastAsia="微軟正黑體" w:hAnsi="微軟正黑體" w:hint="eastAsia"/>
              </w:rPr>
              <w:t>是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的生活動力來源</w:t>
            </w:r>
            <w:r w:rsidR="0019099F">
              <w:rPr>
                <w:rFonts w:ascii="微軟正黑體" w:eastAsia="微軟正黑體" w:hAnsi="微軟正黑體"/>
              </w:rPr>
              <w:t>，隨著</w:t>
            </w:r>
            <w:r w:rsidR="00B278D5">
              <w:rPr>
                <w:rFonts w:ascii="微軟正黑體" w:eastAsia="微軟正黑體" w:hAnsi="微軟正黑體"/>
              </w:rPr>
              <w:t>交通工具</w:t>
            </w:r>
            <w:r w:rsidR="00B278D5">
              <w:rPr>
                <w:rFonts w:ascii="微軟正黑體" w:eastAsia="微軟正黑體" w:hAnsi="微軟正黑體" w:hint="eastAsia"/>
              </w:rPr>
              <w:t>有越</w:t>
            </w:r>
            <w:r w:rsidR="00B278D5">
              <w:rPr>
                <w:rFonts w:ascii="微軟正黑體" w:eastAsia="微軟正黑體" w:hAnsi="微軟正黑體"/>
              </w:rPr>
              <w:t>來</w:t>
            </w:r>
            <w:r w:rsidR="00B278D5">
              <w:rPr>
                <w:rFonts w:ascii="微軟正黑體" w:eastAsia="微軟正黑體" w:hAnsi="微軟正黑體" w:hint="eastAsia"/>
              </w:rPr>
              <w:t>越多選擇</w:t>
            </w:r>
            <w:r w:rsidR="00B278D5">
              <w:rPr>
                <w:rFonts w:ascii="微軟正黑體" w:eastAsia="微軟正黑體" w:hAnsi="微軟正黑體"/>
              </w:rPr>
              <w:t>，只要掌握了使用方式，相信退休生活</w:t>
            </w:r>
            <w:r w:rsidR="0019099F">
              <w:rPr>
                <w:rFonts w:ascii="微軟正黑體" w:eastAsia="微軟正黑體" w:hAnsi="微軟正黑體" w:hint="eastAsia"/>
              </w:rPr>
              <w:t>到處走走看看就不再</w:t>
            </w:r>
            <w:r w:rsidR="0019099F">
              <w:rPr>
                <w:rFonts w:ascii="微軟正黑體" w:eastAsia="微軟正黑體" w:hAnsi="微軟正黑體"/>
              </w:rPr>
              <w:t>是</w:t>
            </w:r>
            <w:r w:rsidR="00B278D5">
              <w:rPr>
                <w:rFonts w:ascii="微軟正黑體" w:eastAsia="微軟正黑體" w:hAnsi="微軟正黑體" w:hint="eastAsia"/>
              </w:rPr>
              <w:t>夢想哦</w:t>
            </w:r>
            <w:r w:rsidR="00B278D5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085E502B" w14:textId="77777777" w:rsidTr="00CB6C10">
        <w:trPr>
          <w:jc w:val="center"/>
        </w:trPr>
        <w:tc>
          <w:tcPr>
            <w:tcW w:w="709" w:type="dxa"/>
            <w:vAlign w:val="center"/>
          </w:tcPr>
          <w:p w14:paraId="05E6F2A8" w14:textId="149186A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38</w:t>
            </w:r>
          </w:p>
        </w:tc>
        <w:tc>
          <w:tcPr>
            <w:tcW w:w="2464" w:type="dxa"/>
            <w:vAlign w:val="center"/>
          </w:tcPr>
          <w:p w14:paraId="5479F5B0" w14:textId="214814B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65D33801" w14:textId="40CCD928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73185ABF" w14:textId="60134A7A" w:rsidR="005740CD" w:rsidRPr="009240F5" w:rsidRDefault="00AC3D00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追求生活自主獨立的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，出外</w:t>
            </w:r>
            <w:r>
              <w:rPr>
                <w:rFonts w:ascii="微軟正黑體" w:eastAsia="微軟正黑體" w:hAnsi="微軟正黑體" w:hint="eastAsia"/>
              </w:rPr>
              <w:t>搭大眾交通工具</w:t>
            </w:r>
            <w:r w:rsidR="00DA0DA1">
              <w:rPr>
                <w:rFonts w:ascii="微軟正黑體" w:eastAsia="微軟正黑體" w:hAnsi="微軟正黑體"/>
              </w:rPr>
              <w:t>可是一大重點</w:t>
            </w:r>
            <w:r>
              <w:rPr>
                <w:rFonts w:ascii="微軟正黑體" w:eastAsia="微軟正黑體" w:hAnsi="微軟正黑體"/>
              </w:rPr>
              <w:t>！</w:t>
            </w:r>
            <w:r w:rsidR="00DA0DA1">
              <w:rPr>
                <w:rFonts w:ascii="微軟正黑體" w:eastAsia="微軟正黑體" w:hAnsi="微軟正黑體"/>
              </w:rPr>
              <w:t>現在的網路資訊可以讓</w:t>
            </w:r>
            <w:r w:rsidR="008E58BB">
              <w:rPr>
                <w:rFonts w:ascii="微軟正黑體" w:eastAsia="微軟正黑體" w:hAnsi="微軟正黑體" w:hint="eastAsia"/>
              </w:rPr>
              <w:t>公共</w:t>
            </w:r>
            <w:r w:rsidR="00CC4F2E">
              <w:rPr>
                <w:rFonts w:ascii="微軟正黑體" w:eastAsia="微軟正黑體" w:hAnsi="微軟正黑體"/>
              </w:rPr>
              <w:t>運輸更方便，不妨現在就來研究看看吧！</w:t>
            </w:r>
          </w:p>
        </w:tc>
      </w:tr>
      <w:tr w:rsidR="005740CD" w14:paraId="1098AFF8" w14:textId="77777777" w:rsidTr="00CB6C10">
        <w:trPr>
          <w:jc w:val="center"/>
        </w:trPr>
        <w:tc>
          <w:tcPr>
            <w:tcW w:w="709" w:type="dxa"/>
            <w:vAlign w:val="center"/>
          </w:tcPr>
          <w:p w14:paraId="4AFDADEC" w14:textId="2DE6D98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39</w:t>
            </w:r>
          </w:p>
        </w:tc>
        <w:tc>
          <w:tcPr>
            <w:tcW w:w="2464" w:type="dxa"/>
            <w:vAlign w:val="center"/>
          </w:tcPr>
          <w:p w14:paraId="253641FD" w14:textId="22DCAAE8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2D8E3B83" w14:textId="64A1654A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448DD7B2" w14:textId="5F47F3FD" w:rsidR="005740CD" w:rsidRPr="009240F5" w:rsidRDefault="00DA0DA1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對數位科技有興趣的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，比起</w:t>
            </w:r>
            <w:r w:rsidR="008E58BB">
              <w:rPr>
                <w:rFonts w:ascii="微軟正黑體" w:eastAsia="微軟正黑體" w:hAnsi="微軟正黑體" w:hint="eastAsia"/>
              </w:rPr>
              <w:t>許</w:t>
            </w:r>
            <w:r>
              <w:rPr>
                <w:rFonts w:ascii="微軟正黑體" w:eastAsia="微軟正黑體" w:hAnsi="微軟正黑體"/>
              </w:rPr>
              <w:t>多同輩還會</w:t>
            </w:r>
            <w:r w:rsidR="004B3E04">
              <w:rPr>
                <w:rFonts w:ascii="微軟正黑體" w:eastAsia="微軟正黑體" w:hAnsi="微軟正黑體"/>
              </w:rPr>
              <w:t>用智慧型手機，多多嘗試</w:t>
            </w:r>
            <w:r w:rsidR="008E58BB">
              <w:rPr>
                <w:rFonts w:ascii="微軟正黑體" w:eastAsia="微軟正黑體" w:hAnsi="微軟正黑體" w:hint="eastAsia"/>
              </w:rPr>
              <w:t>各</w:t>
            </w:r>
            <w:r w:rsidR="004B3E04">
              <w:rPr>
                <w:rFonts w:ascii="微軟正黑體" w:eastAsia="微軟正黑體" w:hAnsi="微軟正黑體"/>
              </w:rPr>
              <w:t>種交通資訊的搜集方式，或許可以</w:t>
            </w:r>
            <w:r w:rsidR="004B3E04">
              <w:rPr>
                <w:rFonts w:ascii="微軟正黑體" w:eastAsia="微軟正黑體" w:hAnsi="微軟正黑體" w:hint="eastAsia"/>
              </w:rPr>
              <w:t>在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8E58BB">
              <w:rPr>
                <w:rFonts w:ascii="微軟正黑體" w:eastAsia="微軟正黑體" w:hAnsi="微軟正黑體" w:hint="eastAsia"/>
              </w:rPr>
              <w:t>與朋友</w:t>
            </w:r>
            <w:r w:rsidR="004B3E04">
              <w:rPr>
                <w:rFonts w:ascii="微軟正黑體" w:eastAsia="微軟正黑體" w:hAnsi="微軟正黑體" w:hint="eastAsia"/>
              </w:rPr>
              <w:t>外出</w:t>
            </w:r>
            <w:r w:rsidR="004B3E04">
              <w:rPr>
                <w:rFonts w:ascii="微軟正黑體" w:eastAsia="微軟正黑體" w:hAnsi="微軟正黑體"/>
              </w:rPr>
              <w:t>時立大功哦！</w:t>
            </w:r>
          </w:p>
        </w:tc>
      </w:tr>
      <w:tr w:rsidR="005740CD" w14:paraId="301565D1" w14:textId="77777777" w:rsidTr="00CB6C10">
        <w:trPr>
          <w:jc w:val="center"/>
        </w:trPr>
        <w:tc>
          <w:tcPr>
            <w:tcW w:w="709" w:type="dxa"/>
            <w:vAlign w:val="center"/>
          </w:tcPr>
          <w:p w14:paraId="5E63A3D8" w14:textId="0C34FB3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40</w:t>
            </w:r>
          </w:p>
        </w:tc>
        <w:tc>
          <w:tcPr>
            <w:tcW w:w="2464" w:type="dxa"/>
            <w:vAlign w:val="center"/>
          </w:tcPr>
          <w:p w14:paraId="78A2FD2C" w14:textId="2464047A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1FD76B16" w14:textId="67135D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2633E643" w14:textId="00B113A3" w:rsidR="005740CD" w:rsidRPr="009240F5" w:rsidRDefault="00CD6C42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B023FF">
              <w:rPr>
                <w:rFonts w:ascii="微軟正黑體" w:eastAsia="微軟正黑體" w:hAnsi="微軟正黑體"/>
              </w:rPr>
              <w:t>一定是</w:t>
            </w:r>
            <w:r w:rsidR="008E58BB">
              <w:rPr>
                <w:rFonts w:ascii="微軟正黑體" w:eastAsia="微軟正黑體" w:hAnsi="微軟正黑體" w:hint="eastAsia"/>
              </w:rPr>
              <w:t>親</w:t>
            </w:r>
            <w:r w:rsidR="00B023FF">
              <w:rPr>
                <w:rFonts w:ascii="微軟正黑體" w:eastAsia="微軟正黑體" w:hAnsi="微軟正黑體" w:hint="eastAsia"/>
              </w:rPr>
              <w:t>朋</w:t>
            </w:r>
            <w:r w:rsidR="008E58BB">
              <w:rPr>
                <w:rFonts w:ascii="微軟正黑體" w:eastAsia="微軟正黑體" w:hAnsi="微軟正黑體" w:hint="eastAsia"/>
              </w:rPr>
              <w:t>眼</w:t>
            </w:r>
            <w:r w:rsidR="00B023FF">
              <w:rPr>
                <w:rFonts w:ascii="微軟正黑體" w:eastAsia="微軟正黑體" w:hAnsi="微軟正黑體"/>
              </w:rPr>
              <w:t>中充滿活力的人，</w:t>
            </w:r>
            <w:r w:rsidR="00B023FF">
              <w:rPr>
                <w:rFonts w:ascii="微軟正黑體" w:eastAsia="微軟正黑體" w:hAnsi="微軟正黑體" w:hint="eastAsia"/>
              </w:rPr>
              <w:t>對學習有興趣</w:t>
            </w:r>
            <w:r w:rsidR="00DA0DA1">
              <w:rPr>
                <w:rFonts w:ascii="微軟正黑體" w:eastAsia="微軟正黑體" w:hAnsi="微軟正黑體"/>
              </w:rPr>
              <w:t>、</w:t>
            </w:r>
            <w:r w:rsidR="00DA0DA1">
              <w:rPr>
                <w:rFonts w:ascii="微軟正黑體" w:eastAsia="微軟正黑體" w:hAnsi="微軟正黑體" w:hint="eastAsia"/>
              </w:rPr>
              <w:t>世界各地</w:t>
            </w:r>
            <w:r w:rsidR="00B023FF">
              <w:rPr>
                <w:rFonts w:ascii="微軟正黑體" w:eastAsia="微軟正黑體" w:hAnsi="微軟正黑體"/>
              </w:rPr>
              <w:t>充滿好奇，</w:t>
            </w:r>
            <w:r w:rsidR="00B023FF">
              <w:rPr>
                <w:rFonts w:ascii="微軟正黑體" w:eastAsia="微軟正黑體" w:hAnsi="微軟正黑體" w:hint="eastAsia"/>
              </w:rPr>
              <w:t>勇敢</w:t>
            </w:r>
            <w:r w:rsidR="00B023FF">
              <w:rPr>
                <w:rFonts w:ascii="微軟正黑體" w:eastAsia="微軟正黑體" w:hAnsi="微軟正黑體"/>
              </w:rPr>
              <w:t>探索的個</w:t>
            </w:r>
            <w:r w:rsidR="00B023FF">
              <w:rPr>
                <w:rFonts w:ascii="微軟正黑體" w:eastAsia="微軟正黑體" w:hAnsi="微軟正黑體" w:hint="eastAsia"/>
              </w:rPr>
              <w:t>性</w:t>
            </w:r>
            <w:r w:rsidR="00B023FF">
              <w:rPr>
                <w:rFonts w:ascii="微軟正黑體" w:eastAsia="微軟正黑體" w:hAnsi="微軟正黑體"/>
              </w:rPr>
              <w:t>讓</w:t>
            </w:r>
            <w:r>
              <w:rPr>
                <w:rFonts w:ascii="微軟正黑體" w:eastAsia="微軟正黑體" w:hAnsi="微軟正黑體"/>
              </w:rPr>
              <w:t>您</w:t>
            </w:r>
            <w:r w:rsidR="00B023FF">
              <w:rPr>
                <w:rFonts w:ascii="微軟正黑體" w:eastAsia="微軟正黑體" w:hAnsi="微軟正黑體"/>
              </w:rPr>
              <w:t>的退休生活</w:t>
            </w:r>
            <w:r w:rsidR="008E58BB">
              <w:rPr>
                <w:rFonts w:ascii="微軟正黑體" w:eastAsia="微軟正黑體" w:hAnsi="微軟正黑體" w:hint="eastAsia"/>
              </w:rPr>
              <w:t>更為</w:t>
            </w:r>
            <w:r w:rsidR="00B023FF">
              <w:rPr>
                <w:rFonts w:ascii="微軟正黑體" w:eastAsia="微軟正黑體" w:hAnsi="微軟正黑體"/>
              </w:rPr>
              <w:t>多采多姿</w:t>
            </w:r>
            <w:r w:rsidR="008E58BB">
              <w:rPr>
                <w:rFonts w:ascii="微軟正黑體" w:eastAsia="微軟正黑體" w:hAnsi="微軟正黑體" w:hint="eastAsia"/>
              </w:rPr>
              <w:t>！</w:t>
            </w:r>
          </w:p>
        </w:tc>
      </w:tr>
      <w:tr w:rsidR="005740CD" w14:paraId="69DC3871" w14:textId="77777777" w:rsidTr="00CB6C10">
        <w:trPr>
          <w:jc w:val="center"/>
        </w:trPr>
        <w:tc>
          <w:tcPr>
            <w:tcW w:w="709" w:type="dxa"/>
            <w:vAlign w:val="center"/>
          </w:tcPr>
          <w:p w14:paraId="7AB297F6" w14:textId="67967CF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41</w:t>
            </w:r>
          </w:p>
        </w:tc>
        <w:tc>
          <w:tcPr>
            <w:tcW w:w="2464" w:type="dxa"/>
            <w:vAlign w:val="center"/>
          </w:tcPr>
          <w:p w14:paraId="3FEFD5B9" w14:textId="76575DB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6EE6E907" w14:textId="3EFDFEF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B86B50B" w14:textId="3A7F8464" w:rsidR="005740CD" w:rsidRPr="009240F5" w:rsidRDefault="00B023FF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期待可以獨立、</w:t>
            </w:r>
            <w:r w:rsidR="008E58BB">
              <w:rPr>
                <w:rFonts w:ascii="微軟正黑體" w:eastAsia="微軟正黑體" w:hAnsi="微軟正黑體" w:hint="eastAsia"/>
              </w:rPr>
              <w:t>省去</w:t>
            </w:r>
            <w:r>
              <w:rPr>
                <w:rFonts w:ascii="微軟正黑體" w:eastAsia="微軟正黑體" w:hAnsi="微軟正黑體"/>
              </w:rPr>
              <w:t>打理</w:t>
            </w:r>
            <w:r w:rsidR="008E58BB">
              <w:rPr>
                <w:rFonts w:ascii="微軟正黑體" w:eastAsia="微軟正黑體" w:hAnsi="微軟正黑體" w:hint="eastAsia"/>
              </w:rPr>
              <w:t>家務瑣事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 w:rsidR="008E58BB">
              <w:rPr>
                <w:rFonts w:ascii="微軟正黑體" w:eastAsia="微軟正黑體" w:hAnsi="微軟正黑體" w:hint="eastAsia"/>
              </w:rPr>
              <w:t>可多與親友交流，或許多和親友交換家務心得，</w:t>
            </w:r>
            <w:r>
              <w:rPr>
                <w:rFonts w:ascii="微軟正黑體" w:eastAsia="微軟正黑體" w:hAnsi="微軟正黑體"/>
              </w:rPr>
              <w:t>會瞭解更多</w:t>
            </w:r>
            <w:r>
              <w:rPr>
                <w:rFonts w:ascii="微軟正黑體" w:eastAsia="微軟正黑體" w:hAnsi="微軟正黑體" w:hint="eastAsia"/>
              </w:rPr>
              <w:t>對生活有幫助的</w:t>
            </w:r>
            <w:r>
              <w:rPr>
                <w:rFonts w:ascii="微軟正黑體" w:eastAsia="微軟正黑體" w:hAnsi="微軟正黑體"/>
              </w:rPr>
              <w:t>技能或</w:t>
            </w:r>
            <w:r w:rsidR="008E58BB">
              <w:rPr>
                <w:rFonts w:ascii="微軟正黑體" w:eastAsia="微軟正黑體" w:hAnsi="微軟正黑體" w:hint="eastAsia"/>
              </w:rPr>
              <w:t>妙方</w:t>
            </w:r>
            <w:r>
              <w:rPr>
                <w:rFonts w:ascii="微軟正黑體" w:eastAsia="微軟正黑體" w:hAnsi="微軟正黑體"/>
              </w:rPr>
              <w:t>哦！</w:t>
            </w:r>
          </w:p>
        </w:tc>
      </w:tr>
      <w:tr w:rsidR="005740CD" w14:paraId="5A9D1E14" w14:textId="77777777" w:rsidTr="00CB6C10">
        <w:trPr>
          <w:jc w:val="center"/>
        </w:trPr>
        <w:tc>
          <w:tcPr>
            <w:tcW w:w="709" w:type="dxa"/>
            <w:vAlign w:val="center"/>
          </w:tcPr>
          <w:p w14:paraId="387470CF" w14:textId="1345FA7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42</w:t>
            </w:r>
          </w:p>
        </w:tc>
        <w:tc>
          <w:tcPr>
            <w:tcW w:w="2464" w:type="dxa"/>
            <w:vAlign w:val="center"/>
          </w:tcPr>
          <w:p w14:paraId="406E31E6" w14:textId="1EBB920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5E7D1F24" w14:textId="066220C5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01209913" w14:textId="1F5F127F" w:rsidR="005740CD" w:rsidRPr="009240F5" w:rsidRDefault="00A10E3F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「</w:t>
            </w:r>
            <w:r>
              <w:rPr>
                <w:rFonts w:ascii="微軟正黑體" w:eastAsia="微軟正黑體" w:hAnsi="微軟正黑體"/>
              </w:rPr>
              <w:t>活到老，學到老</w:t>
            </w:r>
            <w:r>
              <w:rPr>
                <w:rFonts w:ascii="微軟正黑體" w:eastAsia="微軟正黑體" w:hAnsi="微軟正黑體" w:hint="eastAsia"/>
              </w:rPr>
              <w:t>」</w:t>
            </w:r>
            <w:r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的生活信念</w:t>
            </w:r>
            <w:r w:rsidR="008E58BB">
              <w:rPr>
                <w:rFonts w:ascii="微軟正黑體" w:eastAsia="微軟正黑體" w:hAnsi="微軟正黑體" w:hint="eastAsia"/>
              </w:rPr>
              <w:t>。</w:t>
            </w:r>
            <w:r>
              <w:rPr>
                <w:rFonts w:ascii="微軟正黑體" w:eastAsia="微軟正黑體" w:hAnsi="微軟正黑體" w:hint="eastAsia"/>
              </w:rPr>
              <w:t>生活在科技時代</w:t>
            </w:r>
            <w:r>
              <w:rPr>
                <w:rFonts w:ascii="微軟正黑體" w:eastAsia="微軟正黑體" w:hAnsi="微軟正黑體"/>
              </w:rPr>
              <w:t>，把學習的精力放在數位科技</w:t>
            </w:r>
            <w:r>
              <w:rPr>
                <w:rFonts w:ascii="微軟正黑體" w:eastAsia="微軟正黑體" w:hAnsi="微軟正黑體" w:hint="eastAsia"/>
              </w:rPr>
              <w:t>的領域</w:t>
            </w:r>
            <w:r>
              <w:rPr>
                <w:rFonts w:ascii="微軟正黑體" w:eastAsia="微軟正黑體" w:hAnsi="微軟正黑體"/>
              </w:rPr>
              <w:t>上，大家一定會覺得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是走在時代</w:t>
            </w:r>
            <w:r>
              <w:rPr>
                <w:rFonts w:ascii="微軟正黑體" w:eastAsia="微軟正黑體" w:hAnsi="微軟正黑體" w:hint="eastAsia"/>
              </w:rPr>
              <w:t>前</w:t>
            </w:r>
            <w:r>
              <w:rPr>
                <w:rFonts w:ascii="微軟正黑體" w:eastAsia="微軟正黑體" w:hAnsi="微軟正黑體"/>
              </w:rPr>
              <w:t>端的潮哥潮姐！</w:t>
            </w:r>
          </w:p>
        </w:tc>
      </w:tr>
      <w:tr w:rsidR="00DA0DA1" w:rsidRPr="00DA0DA1" w14:paraId="5DACA3B7" w14:textId="77777777" w:rsidTr="00CB6C10">
        <w:trPr>
          <w:jc w:val="center"/>
        </w:trPr>
        <w:tc>
          <w:tcPr>
            <w:tcW w:w="709" w:type="dxa"/>
            <w:vAlign w:val="center"/>
          </w:tcPr>
          <w:p w14:paraId="55C734BA" w14:textId="7EA640B4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43</w:t>
            </w:r>
          </w:p>
        </w:tc>
        <w:tc>
          <w:tcPr>
            <w:tcW w:w="2464" w:type="dxa"/>
            <w:vAlign w:val="center"/>
          </w:tcPr>
          <w:p w14:paraId="49E8E308" w14:textId="69FBCF6A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適合長者旅遊環境</w:t>
            </w:r>
          </w:p>
        </w:tc>
        <w:tc>
          <w:tcPr>
            <w:tcW w:w="2464" w:type="dxa"/>
            <w:vAlign w:val="center"/>
          </w:tcPr>
          <w:p w14:paraId="065A8CBE" w14:textId="74953125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協助自己打理生活</w:t>
            </w:r>
          </w:p>
        </w:tc>
        <w:tc>
          <w:tcPr>
            <w:tcW w:w="9979" w:type="dxa"/>
          </w:tcPr>
          <w:p w14:paraId="5AD5F88A" w14:textId="69D9203C" w:rsidR="005740CD" w:rsidRPr="00DA0DA1" w:rsidRDefault="005740CD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顧好自己的生活</w:t>
            </w:r>
            <w:r w:rsidR="008E58BB">
              <w:rPr>
                <w:rFonts w:ascii="新細明體" w:eastAsia="新細明體" w:hAnsi="新細明體" w:hint="eastAsia"/>
                <w:color w:val="000000" w:themeColor="text1"/>
              </w:rPr>
              <w:t>、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不麻煩他人</w:t>
            </w:r>
            <w:r w:rsidR="008E58BB">
              <w:rPr>
                <w:rFonts w:ascii="新細明體" w:eastAsia="新細明體" w:hAnsi="新細明體" w:hint="eastAsia"/>
                <w:color w:val="000000" w:themeColor="text1"/>
              </w:rPr>
              <w:t>、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旅遊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活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動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多，是</w:t>
            </w:r>
            <w:r w:rsidR="00CD6C42">
              <w:rPr>
                <w:rFonts w:ascii="微軟正黑體" w:eastAsia="微軟正黑體" w:hAnsi="微軟正黑體" w:hint="eastAsia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退休生活的最佳寫照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。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如何分配打理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家務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和休閒的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時間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可能是</w:t>
            </w:r>
            <w:r w:rsidR="00CD6C42">
              <w:rPr>
                <w:rFonts w:ascii="微軟正黑體" w:eastAsia="微軟正黑體" w:hAnsi="微軟正黑體" w:hint="eastAsia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的新挑戰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！</w:t>
            </w:r>
          </w:p>
        </w:tc>
      </w:tr>
      <w:tr w:rsidR="005740CD" w:rsidRPr="00DA0DA1" w14:paraId="2DAA286F" w14:textId="77777777" w:rsidTr="00CB6C10">
        <w:trPr>
          <w:jc w:val="center"/>
        </w:trPr>
        <w:tc>
          <w:tcPr>
            <w:tcW w:w="709" w:type="dxa"/>
            <w:vAlign w:val="center"/>
          </w:tcPr>
          <w:p w14:paraId="3ECA0D0B" w14:textId="4B0D304D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44</w:t>
            </w:r>
          </w:p>
        </w:tc>
        <w:tc>
          <w:tcPr>
            <w:tcW w:w="2464" w:type="dxa"/>
            <w:vAlign w:val="center"/>
          </w:tcPr>
          <w:p w14:paraId="43119EAA" w14:textId="49E964C2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適合長者旅遊環境</w:t>
            </w:r>
          </w:p>
        </w:tc>
        <w:tc>
          <w:tcPr>
            <w:tcW w:w="2464" w:type="dxa"/>
            <w:vAlign w:val="center"/>
          </w:tcPr>
          <w:p w14:paraId="1600AAEA" w14:textId="12FC275E" w:rsidR="005740CD" w:rsidRPr="00DA0DA1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學習數位科技</w:t>
            </w:r>
          </w:p>
        </w:tc>
        <w:tc>
          <w:tcPr>
            <w:tcW w:w="9979" w:type="dxa"/>
          </w:tcPr>
          <w:p w14:paraId="32A98D9A" w14:textId="51E13342" w:rsidR="005740CD" w:rsidRPr="00DA0DA1" w:rsidRDefault="00CD6C42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是朋友眼中的「愛玩客」，開心出遊</w:t>
            </w:r>
            <w:r w:rsidR="005740CD" w:rsidRPr="00DA0DA1">
              <w:rPr>
                <w:rFonts w:ascii="微軟正黑體" w:eastAsia="微軟正黑體" w:hAnsi="微軟正黑體" w:hint="eastAsia"/>
                <w:color w:val="000000" w:themeColor="text1"/>
              </w:rPr>
              <w:t>之餘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，智慧型手機也是</w:t>
            </w: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即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時紀錄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分享的好朋友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。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保持這樣的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活力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，未來</w:t>
            </w: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的旅遊可以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留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下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更多的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美好回憶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。</w:t>
            </w:r>
          </w:p>
        </w:tc>
      </w:tr>
      <w:tr w:rsidR="005740CD" w:rsidRPr="00DA0DA1" w14:paraId="054E39CA" w14:textId="77777777" w:rsidTr="00CB6C10">
        <w:trPr>
          <w:jc w:val="center"/>
        </w:trPr>
        <w:tc>
          <w:tcPr>
            <w:tcW w:w="709" w:type="dxa"/>
            <w:vAlign w:val="center"/>
          </w:tcPr>
          <w:p w14:paraId="43348825" w14:textId="5402DE00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45</w:t>
            </w:r>
          </w:p>
        </w:tc>
        <w:tc>
          <w:tcPr>
            <w:tcW w:w="2464" w:type="dxa"/>
            <w:vAlign w:val="center"/>
          </w:tcPr>
          <w:p w14:paraId="73DDFBD8" w14:textId="6C17233E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協助自己打理生活</w:t>
            </w:r>
          </w:p>
        </w:tc>
        <w:tc>
          <w:tcPr>
            <w:tcW w:w="2464" w:type="dxa"/>
            <w:vAlign w:val="center"/>
          </w:tcPr>
          <w:p w14:paraId="26137F49" w14:textId="1AD9C900" w:rsidR="005740CD" w:rsidRPr="00DA0DA1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學習數位科技</w:t>
            </w:r>
          </w:p>
        </w:tc>
        <w:tc>
          <w:tcPr>
            <w:tcW w:w="9979" w:type="dxa"/>
          </w:tcPr>
          <w:p w14:paraId="5506EA10" w14:textId="4C28285C" w:rsidR="005740CD" w:rsidRPr="00DA0DA1" w:rsidRDefault="005740CD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個性獨立自主、對於新科技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抱有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好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奇心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的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，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科技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產品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會是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未來生活的好幫手，幫助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生活過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得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更加自在！</w:t>
            </w:r>
          </w:p>
        </w:tc>
      </w:tr>
    </w:tbl>
    <w:p w14:paraId="445EADED" w14:textId="77777777" w:rsidR="009240F5" w:rsidRPr="00DA0DA1" w:rsidRDefault="009240F5" w:rsidP="00020736">
      <w:pPr>
        <w:widowControl/>
        <w:rPr>
          <w:color w:val="000000" w:themeColor="text1"/>
        </w:rPr>
      </w:pPr>
    </w:p>
    <w:sectPr w:rsidR="009240F5" w:rsidRPr="00DA0DA1" w:rsidSect="00A651B3">
      <w:pgSz w:w="16840" w:h="11900" w:orient="landscape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EDC7C" w14:textId="77777777" w:rsidR="00006D0E" w:rsidRDefault="00006D0E" w:rsidP="006C35E0">
      <w:r>
        <w:separator/>
      </w:r>
    </w:p>
  </w:endnote>
  <w:endnote w:type="continuationSeparator" w:id="0">
    <w:p w14:paraId="6947D9FB" w14:textId="77777777" w:rsidR="00006D0E" w:rsidRDefault="00006D0E" w:rsidP="006C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48A6E" w14:textId="77777777" w:rsidR="00006D0E" w:rsidRDefault="00006D0E" w:rsidP="006C35E0">
      <w:r>
        <w:separator/>
      </w:r>
    </w:p>
  </w:footnote>
  <w:footnote w:type="continuationSeparator" w:id="0">
    <w:p w14:paraId="2937D596" w14:textId="77777777" w:rsidR="00006D0E" w:rsidRDefault="00006D0E" w:rsidP="006C3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337"/>
    <w:multiLevelType w:val="hybridMultilevel"/>
    <w:tmpl w:val="FB06B65A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F02C66"/>
    <w:multiLevelType w:val="hybridMultilevel"/>
    <w:tmpl w:val="1602D21A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E84586"/>
    <w:multiLevelType w:val="hybridMultilevel"/>
    <w:tmpl w:val="AE185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6A80FB3"/>
    <w:multiLevelType w:val="hybridMultilevel"/>
    <w:tmpl w:val="108AE5E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6E47A57"/>
    <w:multiLevelType w:val="hybridMultilevel"/>
    <w:tmpl w:val="6FF45D14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72133DF"/>
    <w:multiLevelType w:val="hybridMultilevel"/>
    <w:tmpl w:val="5422ECA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C874564"/>
    <w:multiLevelType w:val="hybridMultilevel"/>
    <w:tmpl w:val="8508E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F205F6B"/>
    <w:multiLevelType w:val="hybridMultilevel"/>
    <w:tmpl w:val="C0308D6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0EA2180"/>
    <w:multiLevelType w:val="hybridMultilevel"/>
    <w:tmpl w:val="1074821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10769CF"/>
    <w:multiLevelType w:val="hybridMultilevel"/>
    <w:tmpl w:val="ECE6DE2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1505C7D"/>
    <w:multiLevelType w:val="hybridMultilevel"/>
    <w:tmpl w:val="FCC4A2A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4CB6611"/>
    <w:multiLevelType w:val="hybridMultilevel"/>
    <w:tmpl w:val="7C3C8D00"/>
    <w:lvl w:ilvl="0" w:tplc="910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A629ED"/>
    <w:multiLevelType w:val="hybridMultilevel"/>
    <w:tmpl w:val="255E0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755CB5"/>
    <w:multiLevelType w:val="hybridMultilevel"/>
    <w:tmpl w:val="CDB2C046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405563"/>
    <w:multiLevelType w:val="hybridMultilevel"/>
    <w:tmpl w:val="03F2D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07D75CA"/>
    <w:multiLevelType w:val="hybridMultilevel"/>
    <w:tmpl w:val="D58AB2C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5C80874"/>
    <w:multiLevelType w:val="hybridMultilevel"/>
    <w:tmpl w:val="FEC8F52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6052924"/>
    <w:multiLevelType w:val="hybridMultilevel"/>
    <w:tmpl w:val="2930A30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9B33BE3"/>
    <w:multiLevelType w:val="hybridMultilevel"/>
    <w:tmpl w:val="6E74B37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0CF765F"/>
    <w:multiLevelType w:val="hybridMultilevel"/>
    <w:tmpl w:val="BA3034D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3B52814"/>
    <w:multiLevelType w:val="hybridMultilevel"/>
    <w:tmpl w:val="8498382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78628BE"/>
    <w:multiLevelType w:val="hybridMultilevel"/>
    <w:tmpl w:val="78FA9D9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8CE48DC"/>
    <w:multiLevelType w:val="hybridMultilevel"/>
    <w:tmpl w:val="C54C99C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0214CEC"/>
    <w:multiLevelType w:val="hybridMultilevel"/>
    <w:tmpl w:val="5832076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2431E51"/>
    <w:multiLevelType w:val="hybridMultilevel"/>
    <w:tmpl w:val="992807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6C45295"/>
    <w:multiLevelType w:val="hybridMultilevel"/>
    <w:tmpl w:val="7C3C8D00"/>
    <w:lvl w:ilvl="0" w:tplc="910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DF66668"/>
    <w:multiLevelType w:val="hybridMultilevel"/>
    <w:tmpl w:val="DA50B7F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CD867E6"/>
    <w:multiLevelType w:val="hybridMultilevel"/>
    <w:tmpl w:val="4BE4ED8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E48173B"/>
    <w:multiLevelType w:val="hybridMultilevel"/>
    <w:tmpl w:val="D3A86F4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4AA74EC"/>
    <w:multiLevelType w:val="hybridMultilevel"/>
    <w:tmpl w:val="2076D36C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6"/>
  </w:num>
  <w:num w:numId="5">
    <w:abstractNumId w:val="26"/>
  </w:num>
  <w:num w:numId="6">
    <w:abstractNumId w:val="1"/>
  </w:num>
  <w:num w:numId="7">
    <w:abstractNumId w:val="29"/>
  </w:num>
  <w:num w:numId="8">
    <w:abstractNumId w:val="13"/>
  </w:num>
  <w:num w:numId="9">
    <w:abstractNumId w:val="9"/>
  </w:num>
  <w:num w:numId="10">
    <w:abstractNumId w:val="22"/>
  </w:num>
  <w:num w:numId="11">
    <w:abstractNumId w:val="27"/>
  </w:num>
  <w:num w:numId="12">
    <w:abstractNumId w:val="19"/>
  </w:num>
  <w:num w:numId="13">
    <w:abstractNumId w:val="3"/>
  </w:num>
  <w:num w:numId="14">
    <w:abstractNumId w:val="23"/>
  </w:num>
  <w:num w:numId="15">
    <w:abstractNumId w:val="18"/>
  </w:num>
  <w:num w:numId="16">
    <w:abstractNumId w:val="8"/>
  </w:num>
  <w:num w:numId="17">
    <w:abstractNumId w:val="20"/>
  </w:num>
  <w:num w:numId="18">
    <w:abstractNumId w:val="28"/>
  </w:num>
  <w:num w:numId="19">
    <w:abstractNumId w:val="21"/>
  </w:num>
  <w:num w:numId="20">
    <w:abstractNumId w:val="5"/>
  </w:num>
  <w:num w:numId="21">
    <w:abstractNumId w:val="10"/>
  </w:num>
  <w:num w:numId="22">
    <w:abstractNumId w:val="0"/>
  </w:num>
  <w:num w:numId="23">
    <w:abstractNumId w:val="15"/>
  </w:num>
  <w:num w:numId="24">
    <w:abstractNumId w:val="17"/>
  </w:num>
  <w:num w:numId="25">
    <w:abstractNumId w:val="11"/>
  </w:num>
  <w:num w:numId="26">
    <w:abstractNumId w:val="25"/>
  </w:num>
  <w:num w:numId="27">
    <w:abstractNumId w:val="6"/>
  </w:num>
  <w:num w:numId="28">
    <w:abstractNumId w:val="12"/>
  </w:num>
  <w:num w:numId="29">
    <w:abstractNumId w:val="24"/>
  </w:num>
  <w:num w:numId="30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-Ying Lin">
    <w15:presenceInfo w15:providerId="Windows Live" w15:userId="19651b50566175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revisionView w:markup="0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93"/>
    <w:rsid w:val="00006D0E"/>
    <w:rsid w:val="00020736"/>
    <w:rsid w:val="00047971"/>
    <w:rsid w:val="00064E9F"/>
    <w:rsid w:val="000879D9"/>
    <w:rsid w:val="000A08D2"/>
    <w:rsid w:val="000A276E"/>
    <w:rsid w:val="000B0A51"/>
    <w:rsid w:val="000C0FC4"/>
    <w:rsid w:val="000C10F7"/>
    <w:rsid w:val="000E06FB"/>
    <w:rsid w:val="000E2A80"/>
    <w:rsid w:val="000E2E7C"/>
    <w:rsid w:val="000E78B4"/>
    <w:rsid w:val="00105A40"/>
    <w:rsid w:val="001156C4"/>
    <w:rsid w:val="00116936"/>
    <w:rsid w:val="0012153D"/>
    <w:rsid w:val="001502CB"/>
    <w:rsid w:val="00160B59"/>
    <w:rsid w:val="00163AA6"/>
    <w:rsid w:val="0017480D"/>
    <w:rsid w:val="001772CC"/>
    <w:rsid w:val="00184F00"/>
    <w:rsid w:val="00187A02"/>
    <w:rsid w:val="0019099F"/>
    <w:rsid w:val="00193893"/>
    <w:rsid w:val="001958B5"/>
    <w:rsid w:val="001A6DA9"/>
    <w:rsid w:val="001A791C"/>
    <w:rsid w:val="001B4C3B"/>
    <w:rsid w:val="001C0588"/>
    <w:rsid w:val="00205908"/>
    <w:rsid w:val="00225034"/>
    <w:rsid w:val="00230577"/>
    <w:rsid w:val="00250A93"/>
    <w:rsid w:val="002520FA"/>
    <w:rsid w:val="00272DB0"/>
    <w:rsid w:val="00280FC1"/>
    <w:rsid w:val="00290B71"/>
    <w:rsid w:val="0029154B"/>
    <w:rsid w:val="002A0CB1"/>
    <w:rsid w:val="002A24E5"/>
    <w:rsid w:val="002A5EFB"/>
    <w:rsid w:val="002B2292"/>
    <w:rsid w:val="002E0417"/>
    <w:rsid w:val="002E27F1"/>
    <w:rsid w:val="002F5533"/>
    <w:rsid w:val="00305879"/>
    <w:rsid w:val="0031053B"/>
    <w:rsid w:val="00353E67"/>
    <w:rsid w:val="00355111"/>
    <w:rsid w:val="00361B46"/>
    <w:rsid w:val="00377512"/>
    <w:rsid w:val="0038739A"/>
    <w:rsid w:val="003A37D2"/>
    <w:rsid w:val="003A4366"/>
    <w:rsid w:val="003A50FC"/>
    <w:rsid w:val="003B0968"/>
    <w:rsid w:val="003B5E29"/>
    <w:rsid w:val="003E66B6"/>
    <w:rsid w:val="003F46B5"/>
    <w:rsid w:val="003F516F"/>
    <w:rsid w:val="00400B9C"/>
    <w:rsid w:val="00412B2F"/>
    <w:rsid w:val="00417F1F"/>
    <w:rsid w:val="00431BB8"/>
    <w:rsid w:val="00434860"/>
    <w:rsid w:val="00444E84"/>
    <w:rsid w:val="00453F49"/>
    <w:rsid w:val="00474CDF"/>
    <w:rsid w:val="00480AA6"/>
    <w:rsid w:val="0049179D"/>
    <w:rsid w:val="004B3E04"/>
    <w:rsid w:val="004B665F"/>
    <w:rsid w:val="004C340A"/>
    <w:rsid w:val="004D0A05"/>
    <w:rsid w:val="004D639C"/>
    <w:rsid w:val="004F60F6"/>
    <w:rsid w:val="00512284"/>
    <w:rsid w:val="00534A40"/>
    <w:rsid w:val="0054432F"/>
    <w:rsid w:val="0057175F"/>
    <w:rsid w:val="005740CD"/>
    <w:rsid w:val="00582047"/>
    <w:rsid w:val="00591283"/>
    <w:rsid w:val="005B0B58"/>
    <w:rsid w:val="005C1397"/>
    <w:rsid w:val="005D7EA3"/>
    <w:rsid w:val="005E3138"/>
    <w:rsid w:val="005F303A"/>
    <w:rsid w:val="00600727"/>
    <w:rsid w:val="0061124A"/>
    <w:rsid w:val="00621C97"/>
    <w:rsid w:val="00627A2F"/>
    <w:rsid w:val="00632AF0"/>
    <w:rsid w:val="00634473"/>
    <w:rsid w:val="0063514E"/>
    <w:rsid w:val="0064063A"/>
    <w:rsid w:val="00650826"/>
    <w:rsid w:val="00650850"/>
    <w:rsid w:val="006631A2"/>
    <w:rsid w:val="0069559C"/>
    <w:rsid w:val="00696857"/>
    <w:rsid w:val="006979BF"/>
    <w:rsid w:val="006C35E0"/>
    <w:rsid w:val="006D0429"/>
    <w:rsid w:val="006D491A"/>
    <w:rsid w:val="006E1E4E"/>
    <w:rsid w:val="006E7910"/>
    <w:rsid w:val="006F11D9"/>
    <w:rsid w:val="006F75FC"/>
    <w:rsid w:val="00705F38"/>
    <w:rsid w:val="00711925"/>
    <w:rsid w:val="00771E71"/>
    <w:rsid w:val="00775BFA"/>
    <w:rsid w:val="00780BF6"/>
    <w:rsid w:val="0078694B"/>
    <w:rsid w:val="007A5AAA"/>
    <w:rsid w:val="007A7401"/>
    <w:rsid w:val="007D76D8"/>
    <w:rsid w:val="007F4DF2"/>
    <w:rsid w:val="00814B16"/>
    <w:rsid w:val="008248CB"/>
    <w:rsid w:val="008253AC"/>
    <w:rsid w:val="00833B0C"/>
    <w:rsid w:val="00853E2D"/>
    <w:rsid w:val="00873683"/>
    <w:rsid w:val="00877F9F"/>
    <w:rsid w:val="008832DF"/>
    <w:rsid w:val="00894CE8"/>
    <w:rsid w:val="008979EE"/>
    <w:rsid w:val="008D1774"/>
    <w:rsid w:val="008D4D5C"/>
    <w:rsid w:val="008E2C9D"/>
    <w:rsid w:val="008E58BB"/>
    <w:rsid w:val="008E6AB8"/>
    <w:rsid w:val="008F762F"/>
    <w:rsid w:val="0092288F"/>
    <w:rsid w:val="00923011"/>
    <w:rsid w:val="009240F5"/>
    <w:rsid w:val="009322F5"/>
    <w:rsid w:val="009351CC"/>
    <w:rsid w:val="009A36A1"/>
    <w:rsid w:val="009B12EF"/>
    <w:rsid w:val="009B4B35"/>
    <w:rsid w:val="009D33B5"/>
    <w:rsid w:val="009E4084"/>
    <w:rsid w:val="00A03A7B"/>
    <w:rsid w:val="00A10E3F"/>
    <w:rsid w:val="00A14697"/>
    <w:rsid w:val="00A34C9D"/>
    <w:rsid w:val="00A40F6C"/>
    <w:rsid w:val="00A44BF5"/>
    <w:rsid w:val="00A534B1"/>
    <w:rsid w:val="00A53B20"/>
    <w:rsid w:val="00A651B3"/>
    <w:rsid w:val="00A71876"/>
    <w:rsid w:val="00A81B9C"/>
    <w:rsid w:val="00AB7534"/>
    <w:rsid w:val="00AC3CBF"/>
    <w:rsid w:val="00AC3D00"/>
    <w:rsid w:val="00AC5C52"/>
    <w:rsid w:val="00AD15D0"/>
    <w:rsid w:val="00AE7992"/>
    <w:rsid w:val="00B023FF"/>
    <w:rsid w:val="00B02A21"/>
    <w:rsid w:val="00B16FED"/>
    <w:rsid w:val="00B241AC"/>
    <w:rsid w:val="00B278D5"/>
    <w:rsid w:val="00B31519"/>
    <w:rsid w:val="00B3739E"/>
    <w:rsid w:val="00B459E4"/>
    <w:rsid w:val="00B63B8B"/>
    <w:rsid w:val="00B71EE5"/>
    <w:rsid w:val="00B75B5A"/>
    <w:rsid w:val="00B77A29"/>
    <w:rsid w:val="00B81A75"/>
    <w:rsid w:val="00B8638D"/>
    <w:rsid w:val="00B87B9E"/>
    <w:rsid w:val="00BA6D18"/>
    <w:rsid w:val="00BE6C9D"/>
    <w:rsid w:val="00C075AE"/>
    <w:rsid w:val="00C30D11"/>
    <w:rsid w:val="00C37FD0"/>
    <w:rsid w:val="00C532DC"/>
    <w:rsid w:val="00C56843"/>
    <w:rsid w:val="00C642D4"/>
    <w:rsid w:val="00C70D5A"/>
    <w:rsid w:val="00C839AC"/>
    <w:rsid w:val="00C869E1"/>
    <w:rsid w:val="00CA4CC9"/>
    <w:rsid w:val="00CB6C10"/>
    <w:rsid w:val="00CC0855"/>
    <w:rsid w:val="00CC4F2E"/>
    <w:rsid w:val="00CD378A"/>
    <w:rsid w:val="00CD562B"/>
    <w:rsid w:val="00CD6C42"/>
    <w:rsid w:val="00D33CC8"/>
    <w:rsid w:val="00D344B6"/>
    <w:rsid w:val="00D61C77"/>
    <w:rsid w:val="00D7707F"/>
    <w:rsid w:val="00DA0DA1"/>
    <w:rsid w:val="00DA5BF9"/>
    <w:rsid w:val="00DA5CCB"/>
    <w:rsid w:val="00DB658E"/>
    <w:rsid w:val="00DF66C9"/>
    <w:rsid w:val="00E1155A"/>
    <w:rsid w:val="00E26DF8"/>
    <w:rsid w:val="00E27136"/>
    <w:rsid w:val="00E638D5"/>
    <w:rsid w:val="00E82639"/>
    <w:rsid w:val="00EC23C4"/>
    <w:rsid w:val="00EC763B"/>
    <w:rsid w:val="00EC7718"/>
    <w:rsid w:val="00ED48C8"/>
    <w:rsid w:val="00F00C25"/>
    <w:rsid w:val="00F013F5"/>
    <w:rsid w:val="00F034F3"/>
    <w:rsid w:val="00F0731A"/>
    <w:rsid w:val="00F1760C"/>
    <w:rsid w:val="00F31687"/>
    <w:rsid w:val="00F404D4"/>
    <w:rsid w:val="00F56593"/>
    <w:rsid w:val="00F62DB0"/>
    <w:rsid w:val="00F745CC"/>
    <w:rsid w:val="00F84F67"/>
    <w:rsid w:val="00FA6BC5"/>
    <w:rsid w:val="00F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E1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B16FED"/>
    <w:rPr>
      <w:rFonts w:ascii="Times New Roman" w:hAnsi="Times New Roman" w:cs="Times New Roman"/>
    </w:rPr>
  </w:style>
  <w:style w:type="character" w:customStyle="1" w:styleId="a5">
    <w:name w:val="文件引導模式 字元"/>
    <w:basedOn w:val="a0"/>
    <w:link w:val="a4"/>
    <w:uiPriority w:val="99"/>
    <w:semiHidden/>
    <w:rsid w:val="00B16FED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F516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C35E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C35E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B5E2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b">
    <w:name w:val="annotation reference"/>
    <w:basedOn w:val="a0"/>
    <w:uiPriority w:val="99"/>
    <w:semiHidden/>
    <w:unhideWhenUsed/>
    <w:rsid w:val="007A5AA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A5AAA"/>
  </w:style>
  <w:style w:type="character" w:customStyle="1" w:styleId="ad">
    <w:name w:val="註解文字 字元"/>
    <w:basedOn w:val="a0"/>
    <w:link w:val="ac"/>
    <w:uiPriority w:val="99"/>
    <w:semiHidden/>
    <w:rsid w:val="007A5AAA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5AAA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A5AA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5A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7A5AAA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Revision"/>
    <w:hidden/>
    <w:uiPriority w:val="99"/>
    <w:semiHidden/>
    <w:rsid w:val="003B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64398A-739C-754E-B9A1-759CA3C85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1297</Words>
  <Characters>7395</Characters>
  <Application>Microsoft Macintosh Word</Application>
  <DocSecurity>0</DocSecurity>
  <Lines>61</Lines>
  <Paragraphs>17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Wan-Ying Lin</cp:lastModifiedBy>
  <cp:revision>6</cp:revision>
  <dcterms:created xsi:type="dcterms:W3CDTF">2017-04-07T01:47:00Z</dcterms:created>
  <dcterms:modified xsi:type="dcterms:W3CDTF">2017-04-13T04:15:00Z</dcterms:modified>
</cp:coreProperties>
</file>